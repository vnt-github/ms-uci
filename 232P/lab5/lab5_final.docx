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8014D" w14:textId="77777777" w:rsidR="00415C5F" w:rsidRDefault="00415C5F" w:rsidP="00DF6EB6"/>
    <w:p w14:paraId="7896BE43" w14:textId="77777777" w:rsidR="00067A41" w:rsidRDefault="00067A41" w:rsidP="00067A41">
      <w:pPr>
        <w:pStyle w:val="PartLabel"/>
        <w:framePr w:h="1440" w:hRule="exact" w:hSpace="187" w:wrap="around" w:vAnchor="text" w:x="1770" w:y="-359" w:anchorLock="0"/>
      </w:pPr>
      <w:r>
        <w:t>Lab</w:t>
      </w:r>
    </w:p>
    <w:p w14:paraId="4A0E18A2" w14:textId="77777777" w:rsidR="00067A41" w:rsidRDefault="00E339E5" w:rsidP="00067A41">
      <w:pPr>
        <w:pStyle w:val="PartTitle"/>
        <w:framePr w:h="1440" w:hRule="exact" w:hSpace="187" w:wrap="around" w:vAnchor="text" w:x="1770" w:y="-359" w:anchorLock="0"/>
      </w:pPr>
      <w:r>
        <w:t>5</w:t>
      </w:r>
    </w:p>
    <w:p w14:paraId="19D3E847" w14:textId="77777777" w:rsidR="00415C5F" w:rsidRPr="00067A41" w:rsidRDefault="00415C5F" w:rsidP="00067A41">
      <w:pPr>
        <w:pStyle w:val="PartTitle"/>
        <w:framePr w:h="1440" w:hRule="exact" w:hSpace="187" w:wrap="around" w:vAnchor="text" w:x="1770" w:y="-359" w:anchorLock="0"/>
        <w:jc w:val="left"/>
        <w:rPr>
          <w:rFonts w:asciiTheme="minorBidi" w:hAnsiTheme="minorBidi" w:cstheme="minorBidi"/>
          <w:sz w:val="26"/>
          <w:szCs w:val="26"/>
        </w:rPr>
      </w:pPr>
    </w:p>
    <w:p w14:paraId="7182B512" w14:textId="77777777" w:rsidR="00415C5F" w:rsidRDefault="00415C5F" w:rsidP="00415C5F">
      <w:pPr>
        <w:pStyle w:val="Subtitle"/>
        <w:rPr>
          <w:rFonts w:ascii="Helvetica" w:eastAsiaTheme="majorEastAsia" w:hAnsi="Helvetica" w:cs="Helvetica"/>
          <w:b/>
          <w:bCs/>
          <w:spacing w:val="-10"/>
          <w:sz w:val="60"/>
          <w:szCs w:val="60"/>
        </w:rPr>
      </w:pPr>
    </w:p>
    <w:p w14:paraId="3E69661B" w14:textId="77777777" w:rsidR="00415C5F" w:rsidRPr="00637233" w:rsidRDefault="008E22FC" w:rsidP="008E22FC">
      <w:pPr>
        <w:pStyle w:val="Subtitle"/>
        <w:rPr>
          <w:rFonts w:ascii="Helvetica" w:eastAsiaTheme="majorEastAsia" w:hAnsi="Helvetica" w:cs="Helvetica"/>
          <w:b/>
          <w:bCs/>
          <w:spacing w:val="-10"/>
          <w:sz w:val="60"/>
          <w:szCs w:val="60"/>
        </w:rPr>
      </w:pPr>
      <w:r w:rsidRPr="008E22FC">
        <w:rPr>
          <w:rFonts w:ascii="Helvetica" w:eastAsiaTheme="majorEastAsia" w:hAnsi="Helvetica" w:cs="Helvetica"/>
          <w:b/>
          <w:bCs/>
          <w:spacing w:val="-10"/>
          <w:sz w:val="60"/>
          <w:szCs w:val="60"/>
        </w:rPr>
        <w:t>LAN Switching</w:t>
      </w:r>
    </w:p>
    <w:p w14:paraId="6C7EE94E" w14:textId="77777777" w:rsidR="00415C5F" w:rsidRPr="00637233" w:rsidRDefault="00415C5F" w:rsidP="00415C5F">
      <w:pPr>
        <w:rPr>
          <w:rFonts w:ascii="Helvetica" w:eastAsiaTheme="majorEastAsia" w:hAnsi="Helvetica" w:cs="Helvetica"/>
          <w:b/>
          <w:bCs/>
          <w:spacing w:val="-10"/>
          <w:kern w:val="28"/>
          <w:sz w:val="60"/>
          <w:szCs w:val="60"/>
        </w:rPr>
      </w:pPr>
    </w:p>
    <w:p w14:paraId="5BC94AD2" w14:textId="77777777" w:rsidR="00415C5F" w:rsidRDefault="00415C5F" w:rsidP="00415C5F"/>
    <w:p w14:paraId="5448534C"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75B071DC" w14:textId="77777777" w:rsidR="008E22FC" w:rsidRDefault="008E22FC" w:rsidP="008E22FC">
      <w:pPr>
        <w:pStyle w:val="ListParagraph"/>
        <w:numPr>
          <w:ilvl w:val="0"/>
          <w:numId w:val="8"/>
        </w:numPr>
        <w:contextualSpacing w:val="0"/>
      </w:pPr>
      <w:r>
        <w:t>How to configure a Cisco Router and a Linux PC as a LAN switch.</w:t>
      </w:r>
    </w:p>
    <w:p w14:paraId="0D0CEA4E" w14:textId="3A9540AD" w:rsidR="008E22FC" w:rsidRDefault="008E22FC" w:rsidP="008E22FC">
      <w:pPr>
        <w:pStyle w:val="ListParagraph"/>
        <w:numPr>
          <w:ilvl w:val="0"/>
          <w:numId w:val="8"/>
        </w:numPr>
        <w:contextualSpacing w:val="0"/>
      </w:pPr>
      <w:r>
        <w:t xml:space="preserve">How LAN switches update their </w:t>
      </w:r>
      <w:r w:rsidR="0008467A">
        <w:t>MAC</w:t>
      </w:r>
      <w:r>
        <w:t xml:space="preserve"> tables.</w:t>
      </w:r>
    </w:p>
    <w:p w14:paraId="43855CAC" w14:textId="11120BC3" w:rsidR="00415C5F" w:rsidRDefault="008E22FC" w:rsidP="008E22FC">
      <w:pPr>
        <w:pStyle w:val="ListParagraph"/>
        <w:numPr>
          <w:ilvl w:val="0"/>
          <w:numId w:val="8"/>
        </w:numPr>
        <w:contextualSpacing w:val="0"/>
      </w:pPr>
      <w:r>
        <w:t>How LAN switches run a spanning tree protocol for loop free routing</w:t>
      </w:r>
      <w:r w:rsidR="00415C5F">
        <w:t>.</w:t>
      </w:r>
    </w:p>
    <w:p w14:paraId="6E40FE02"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B73A819" w14:textId="7420CA68" w:rsidR="00510CCF" w:rsidRPr="00660BFF" w:rsidRDefault="008E22FC" w:rsidP="00660BFF">
      <w:r>
        <w:t xml:space="preserve">Updated: </w:t>
      </w:r>
      <w:r w:rsidR="0050744A">
        <w:t>February</w:t>
      </w:r>
      <w:r>
        <w:t xml:space="preserve"> 202</w:t>
      </w:r>
      <w:r w:rsidR="0050744A">
        <w:t>1</w:t>
      </w:r>
    </w:p>
    <w:p w14:paraId="64D8B202" w14:textId="5F04966E"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6831DEE0"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5C4023A5"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End w:id="0"/>
    <w:bookmarkEnd w:id="1"/>
    <w:bookmarkEnd w:id="2"/>
    <w:p w14:paraId="65B05554" w14:textId="727830F0" w:rsidR="00637FB1" w:rsidRDefault="00637FB1">
      <w:pPr>
        <w:pStyle w:val="TOC1"/>
        <w:tabs>
          <w:tab w:val="right" w:leader="dot" w:pos="9350"/>
        </w:tabs>
        <w:rPr>
          <w:rFonts w:eastAsiaTheme="minorEastAsia" w:cstheme="minorBidi"/>
          <w:b w:val="0"/>
          <w:bCs w:val="0"/>
          <w:caps w:val="0"/>
          <w:noProof/>
          <w:sz w:val="24"/>
        </w:rPr>
      </w:pPr>
      <w:r>
        <w:rPr>
          <w:lang w:val="en-CA"/>
        </w:rPr>
        <w:fldChar w:fldCharType="begin"/>
      </w:r>
      <w:r>
        <w:rPr>
          <w:lang w:val="en-CA"/>
        </w:rPr>
        <w:instrText xml:space="preserve"> TOC \o "1-3" \h \z \u </w:instrText>
      </w:r>
      <w:r>
        <w:rPr>
          <w:lang w:val="en-CA"/>
        </w:rPr>
        <w:fldChar w:fldCharType="separate"/>
      </w:r>
      <w:hyperlink w:anchor="_Toc65183855" w:history="1">
        <w:r w:rsidRPr="00E72A8B">
          <w:rPr>
            <w:rStyle w:val="Hyperlink"/>
            <w:noProof/>
            <w:lang w:val="en-CA"/>
          </w:rPr>
          <w:t>Study Material for Lab 5</w:t>
        </w:r>
        <w:r>
          <w:rPr>
            <w:noProof/>
            <w:webHidden/>
          </w:rPr>
          <w:tab/>
        </w:r>
        <w:r>
          <w:rPr>
            <w:noProof/>
            <w:webHidden/>
          </w:rPr>
          <w:fldChar w:fldCharType="begin"/>
        </w:r>
        <w:r>
          <w:rPr>
            <w:noProof/>
            <w:webHidden/>
          </w:rPr>
          <w:instrText xml:space="preserve"> PAGEREF _Toc65183855 \h </w:instrText>
        </w:r>
        <w:r>
          <w:rPr>
            <w:noProof/>
            <w:webHidden/>
          </w:rPr>
        </w:r>
        <w:r>
          <w:rPr>
            <w:noProof/>
            <w:webHidden/>
          </w:rPr>
          <w:fldChar w:fldCharType="separate"/>
        </w:r>
        <w:r>
          <w:rPr>
            <w:noProof/>
            <w:webHidden/>
          </w:rPr>
          <w:t>3</w:t>
        </w:r>
        <w:r>
          <w:rPr>
            <w:noProof/>
            <w:webHidden/>
          </w:rPr>
          <w:fldChar w:fldCharType="end"/>
        </w:r>
      </w:hyperlink>
    </w:p>
    <w:p w14:paraId="38C670FA" w14:textId="7269F25A" w:rsidR="00637FB1" w:rsidRDefault="00D801DD">
      <w:pPr>
        <w:pStyle w:val="TOC1"/>
        <w:tabs>
          <w:tab w:val="right" w:leader="dot" w:pos="9350"/>
        </w:tabs>
        <w:rPr>
          <w:rFonts w:eastAsiaTheme="minorEastAsia" w:cstheme="minorBidi"/>
          <w:b w:val="0"/>
          <w:bCs w:val="0"/>
          <w:caps w:val="0"/>
          <w:noProof/>
          <w:sz w:val="24"/>
        </w:rPr>
      </w:pPr>
      <w:hyperlink w:anchor="_Toc65183856" w:history="1">
        <w:r w:rsidR="00637FB1" w:rsidRPr="00E72A8B">
          <w:rPr>
            <w:rStyle w:val="Hyperlink"/>
            <w:noProof/>
          </w:rPr>
          <w:t>Prelab 5</w:t>
        </w:r>
        <w:r w:rsidR="00637FB1">
          <w:rPr>
            <w:noProof/>
            <w:webHidden/>
          </w:rPr>
          <w:tab/>
        </w:r>
        <w:r w:rsidR="00637FB1">
          <w:rPr>
            <w:noProof/>
            <w:webHidden/>
          </w:rPr>
          <w:fldChar w:fldCharType="begin"/>
        </w:r>
        <w:r w:rsidR="00637FB1">
          <w:rPr>
            <w:noProof/>
            <w:webHidden/>
          </w:rPr>
          <w:instrText xml:space="preserve"> PAGEREF _Toc65183856 \h </w:instrText>
        </w:r>
        <w:r w:rsidR="00637FB1">
          <w:rPr>
            <w:noProof/>
            <w:webHidden/>
          </w:rPr>
        </w:r>
        <w:r w:rsidR="00637FB1">
          <w:rPr>
            <w:noProof/>
            <w:webHidden/>
          </w:rPr>
          <w:fldChar w:fldCharType="separate"/>
        </w:r>
        <w:r w:rsidR="00637FB1">
          <w:rPr>
            <w:noProof/>
            <w:webHidden/>
          </w:rPr>
          <w:t>4</w:t>
        </w:r>
        <w:r w:rsidR="00637FB1">
          <w:rPr>
            <w:noProof/>
            <w:webHidden/>
          </w:rPr>
          <w:fldChar w:fldCharType="end"/>
        </w:r>
      </w:hyperlink>
    </w:p>
    <w:p w14:paraId="2FE8EB28" w14:textId="337FD97A" w:rsidR="00637FB1" w:rsidRDefault="00D801DD">
      <w:pPr>
        <w:pStyle w:val="TOC1"/>
        <w:tabs>
          <w:tab w:val="right" w:leader="dot" w:pos="9350"/>
        </w:tabs>
        <w:rPr>
          <w:rFonts w:eastAsiaTheme="minorEastAsia" w:cstheme="minorBidi"/>
          <w:b w:val="0"/>
          <w:bCs w:val="0"/>
          <w:caps w:val="0"/>
          <w:noProof/>
          <w:sz w:val="24"/>
        </w:rPr>
      </w:pPr>
      <w:hyperlink w:anchor="_Toc65183857" w:history="1">
        <w:r w:rsidR="00637FB1" w:rsidRPr="00E72A8B">
          <w:rPr>
            <w:rStyle w:val="Hyperlink"/>
            <w:rFonts w:eastAsia="PMingLiU"/>
            <w:noProof/>
          </w:rPr>
          <w:t>Lab 5</w:t>
        </w:r>
        <w:r w:rsidR="00637FB1">
          <w:rPr>
            <w:noProof/>
            <w:webHidden/>
          </w:rPr>
          <w:tab/>
        </w:r>
        <w:r w:rsidR="00637FB1">
          <w:rPr>
            <w:noProof/>
            <w:webHidden/>
          </w:rPr>
          <w:fldChar w:fldCharType="begin"/>
        </w:r>
        <w:r w:rsidR="00637FB1">
          <w:rPr>
            <w:noProof/>
            <w:webHidden/>
          </w:rPr>
          <w:instrText xml:space="preserve"> PAGEREF _Toc65183857 \h </w:instrText>
        </w:r>
        <w:r w:rsidR="00637FB1">
          <w:rPr>
            <w:noProof/>
            <w:webHidden/>
          </w:rPr>
        </w:r>
        <w:r w:rsidR="00637FB1">
          <w:rPr>
            <w:noProof/>
            <w:webHidden/>
          </w:rPr>
          <w:fldChar w:fldCharType="separate"/>
        </w:r>
        <w:r w:rsidR="00637FB1">
          <w:rPr>
            <w:noProof/>
            <w:webHidden/>
          </w:rPr>
          <w:t>5</w:t>
        </w:r>
        <w:r w:rsidR="00637FB1">
          <w:rPr>
            <w:noProof/>
            <w:webHidden/>
          </w:rPr>
          <w:fldChar w:fldCharType="end"/>
        </w:r>
      </w:hyperlink>
    </w:p>
    <w:p w14:paraId="15922A30" w14:textId="72CD7C42" w:rsidR="00637FB1" w:rsidRDefault="00D801DD">
      <w:pPr>
        <w:pStyle w:val="TOC2"/>
        <w:tabs>
          <w:tab w:val="right" w:leader="dot" w:pos="9350"/>
        </w:tabs>
        <w:rPr>
          <w:rFonts w:eastAsiaTheme="minorEastAsia" w:cstheme="minorBidi"/>
          <w:smallCaps w:val="0"/>
          <w:noProof/>
          <w:sz w:val="24"/>
        </w:rPr>
      </w:pPr>
      <w:hyperlink w:anchor="_Toc65183858" w:history="1">
        <w:r w:rsidR="00637FB1" w:rsidRPr="00E72A8B">
          <w:rPr>
            <w:rStyle w:val="Hyperlink"/>
            <w:rFonts w:eastAsia="PMingLiU"/>
            <w:noProof/>
          </w:rPr>
          <w:t>Part 1.  Configuring a Cisco Router as a bridge</w:t>
        </w:r>
        <w:r w:rsidR="00637FB1">
          <w:rPr>
            <w:noProof/>
            <w:webHidden/>
          </w:rPr>
          <w:tab/>
        </w:r>
        <w:r w:rsidR="00637FB1">
          <w:rPr>
            <w:noProof/>
            <w:webHidden/>
          </w:rPr>
          <w:fldChar w:fldCharType="begin"/>
        </w:r>
        <w:r w:rsidR="00637FB1">
          <w:rPr>
            <w:noProof/>
            <w:webHidden/>
          </w:rPr>
          <w:instrText xml:space="preserve"> PAGEREF _Toc65183858 \h </w:instrText>
        </w:r>
        <w:r w:rsidR="00637FB1">
          <w:rPr>
            <w:noProof/>
            <w:webHidden/>
          </w:rPr>
        </w:r>
        <w:r w:rsidR="00637FB1">
          <w:rPr>
            <w:noProof/>
            <w:webHidden/>
          </w:rPr>
          <w:fldChar w:fldCharType="separate"/>
        </w:r>
        <w:r w:rsidR="00637FB1">
          <w:rPr>
            <w:noProof/>
            <w:webHidden/>
          </w:rPr>
          <w:t>7</w:t>
        </w:r>
        <w:r w:rsidR="00637FB1">
          <w:rPr>
            <w:noProof/>
            <w:webHidden/>
          </w:rPr>
          <w:fldChar w:fldCharType="end"/>
        </w:r>
      </w:hyperlink>
    </w:p>
    <w:p w14:paraId="23691FF2" w14:textId="51AEDA49" w:rsidR="00637FB1" w:rsidRDefault="00D801DD">
      <w:pPr>
        <w:pStyle w:val="TOC3"/>
        <w:tabs>
          <w:tab w:val="right" w:leader="dot" w:pos="9350"/>
        </w:tabs>
        <w:rPr>
          <w:rFonts w:eastAsiaTheme="minorEastAsia" w:cstheme="minorBidi"/>
          <w:i w:val="0"/>
          <w:iCs w:val="0"/>
          <w:noProof/>
          <w:sz w:val="24"/>
        </w:rPr>
      </w:pPr>
      <w:hyperlink w:anchor="_Toc65183859" w:history="1">
        <w:r w:rsidR="00637FB1" w:rsidRPr="00E72A8B">
          <w:rPr>
            <w:rStyle w:val="Hyperlink"/>
            <w:noProof/>
          </w:rPr>
          <w:t>Exercise 1-a. Setup of network configuration</w:t>
        </w:r>
        <w:r w:rsidR="00637FB1">
          <w:rPr>
            <w:noProof/>
            <w:webHidden/>
          </w:rPr>
          <w:tab/>
        </w:r>
        <w:r w:rsidR="00637FB1">
          <w:rPr>
            <w:noProof/>
            <w:webHidden/>
          </w:rPr>
          <w:fldChar w:fldCharType="begin"/>
        </w:r>
        <w:r w:rsidR="00637FB1">
          <w:rPr>
            <w:noProof/>
            <w:webHidden/>
          </w:rPr>
          <w:instrText xml:space="preserve"> PAGEREF _Toc65183859 \h </w:instrText>
        </w:r>
        <w:r w:rsidR="00637FB1">
          <w:rPr>
            <w:noProof/>
            <w:webHidden/>
          </w:rPr>
        </w:r>
        <w:r w:rsidR="00637FB1">
          <w:rPr>
            <w:noProof/>
            <w:webHidden/>
          </w:rPr>
          <w:fldChar w:fldCharType="separate"/>
        </w:r>
        <w:r w:rsidR="00637FB1">
          <w:rPr>
            <w:noProof/>
            <w:webHidden/>
          </w:rPr>
          <w:t>7</w:t>
        </w:r>
        <w:r w:rsidR="00637FB1">
          <w:rPr>
            <w:noProof/>
            <w:webHidden/>
          </w:rPr>
          <w:fldChar w:fldCharType="end"/>
        </w:r>
      </w:hyperlink>
    </w:p>
    <w:p w14:paraId="12FB5CB6" w14:textId="6D2D723C" w:rsidR="00637FB1" w:rsidRDefault="00D801DD">
      <w:pPr>
        <w:pStyle w:val="TOC3"/>
        <w:tabs>
          <w:tab w:val="right" w:leader="dot" w:pos="9350"/>
        </w:tabs>
        <w:rPr>
          <w:rFonts w:eastAsiaTheme="minorEastAsia" w:cstheme="minorBidi"/>
          <w:i w:val="0"/>
          <w:iCs w:val="0"/>
          <w:noProof/>
          <w:sz w:val="24"/>
        </w:rPr>
      </w:pPr>
      <w:hyperlink w:anchor="_Toc65183860" w:history="1">
        <w:r w:rsidR="00637FB1" w:rsidRPr="00E72A8B">
          <w:rPr>
            <w:rStyle w:val="Hyperlink"/>
            <w:noProof/>
          </w:rPr>
          <w:t>Exercise 1-b. Configuring a Cisco Router as a bridge</w:t>
        </w:r>
        <w:r w:rsidR="00637FB1">
          <w:rPr>
            <w:noProof/>
            <w:webHidden/>
          </w:rPr>
          <w:tab/>
        </w:r>
        <w:r w:rsidR="00637FB1">
          <w:rPr>
            <w:noProof/>
            <w:webHidden/>
          </w:rPr>
          <w:fldChar w:fldCharType="begin"/>
        </w:r>
        <w:r w:rsidR="00637FB1">
          <w:rPr>
            <w:noProof/>
            <w:webHidden/>
          </w:rPr>
          <w:instrText xml:space="preserve"> PAGEREF _Toc65183860 \h </w:instrText>
        </w:r>
        <w:r w:rsidR="00637FB1">
          <w:rPr>
            <w:noProof/>
            <w:webHidden/>
          </w:rPr>
        </w:r>
        <w:r w:rsidR="00637FB1">
          <w:rPr>
            <w:noProof/>
            <w:webHidden/>
          </w:rPr>
          <w:fldChar w:fldCharType="separate"/>
        </w:r>
        <w:r w:rsidR="00637FB1">
          <w:rPr>
            <w:noProof/>
            <w:webHidden/>
          </w:rPr>
          <w:t>8</w:t>
        </w:r>
        <w:r w:rsidR="00637FB1">
          <w:rPr>
            <w:noProof/>
            <w:webHidden/>
          </w:rPr>
          <w:fldChar w:fldCharType="end"/>
        </w:r>
      </w:hyperlink>
    </w:p>
    <w:p w14:paraId="502064C5" w14:textId="1DB6EAF4" w:rsidR="00637FB1" w:rsidRDefault="00D801DD">
      <w:pPr>
        <w:pStyle w:val="TOC2"/>
        <w:tabs>
          <w:tab w:val="right" w:leader="dot" w:pos="9350"/>
        </w:tabs>
        <w:rPr>
          <w:rFonts w:eastAsiaTheme="minorEastAsia" w:cstheme="minorBidi"/>
          <w:smallCaps w:val="0"/>
          <w:noProof/>
          <w:sz w:val="24"/>
        </w:rPr>
      </w:pPr>
      <w:hyperlink w:anchor="_Toc65183861" w:history="1">
        <w:r w:rsidR="00637FB1" w:rsidRPr="00E72A8B">
          <w:rPr>
            <w:rStyle w:val="Hyperlink"/>
            <w:rFonts w:eastAsia="PMingLiU"/>
            <w:noProof/>
          </w:rPr>
          <w:t>Part 2.  Learning Bridges</w:t>
        </w:r>
        <w:r w:rsidR="00637FB1">
          <w:rPr>
            <w:noProof/>
            <w:webHidden/>
          </w:rPr>
          <w:tab/>
        </w:r>
        <w:r w:rsidR="00637FB1">
          <w:rPr>
            <w:noProof/>
            <w:webHidden/>
          </w:rPr>
          <w:fldChar w:fldCharType="begin"/>
        </w:r>
        <w:r w:rsidR="00637FB1">
          <w:rPr>
            <w:noProof/>
            <w:webHidden/>
          </w:rPr>
          <w:instrText xml:space="preserve"> PAGEREF _Toc65183861 \h </w:instrText>
        </w:r>
        <w:r w:rsidR="00637FB1">
          <w:rPr>
            <w:noProof/>
            <w:webHidden/>
          </w:rPr>
        </w:r>
        <w:r w:rsidR="00637FB1">
          <w:rPr>
            <w:noProof/>
            <w:webHidden/>
          </w:rPr>
          <w:fldChar w:fldCharType="separate"/>
        </w:r>
        <w:r w:rsidR="00637FB1">
          <w:rPr>
            <w:noProof/>
            <w:webHidden/>
          </w:rPr>
          <w:t>11</w:t>
        </w:r>
        <w:r w:rsidR="00637FB1">
          <w:rPr>
            <w:noProof/>
            <w:webHidden/>
          </w:rPr>
          <w:fldChar w:fldCharType="end"/>
        </w:r>
      </w:hyperlink>
    </w:p>
    <w:p w14:paraId="05C6AB51" w14:textId="268B3183" w:rsidR="00637FB1" w:rsidRDefault="00D801DD">
      <w:pPr>
        <w:pStyle w:val="TOC3"/>
        <w:tabs>
          <w:tab w:val="right" w:leader="dot" w:pos="9350"/>
        </w:tabs>
        <w:rPr>
          <w:rFonts w:eastAsiaTheme="minorEastAsia" w:cstheme="minorBidi"/>
          <w:i w:val="0"/>
          <w:iCs w:val="0"/>
          <w:noProof/>
          <w:sz w:val="24"/>
        </w:rPr>
      </w:pPr>
      <w:hyperlink w:anchor="_Toc65183862" w:history="1">
        <w:r w:rsidR="00637FB1" w:rsidRPr="00E72A8B">
          <w:rPr>
            <w:rStyle w:val="Hyperlink"/>
            <w:noProof/>
          </w:rPr>
          <w:t>Exercise 2-a. Exploring the learning algorithm of bridges</w:t>
        </w:r>
        <w:r w:rsidR="00637FB1">
          <w:rPr>
            <w:noProof/>
            <w:webHidden/>
          </w:rPr>
          <w:tab/>
        </w:r>
        <w:r w:rsidR="00637FB1">
          <w:rPr>
            <w:noProof/>
            <w:webHidden/>
          </w:rPr>
          <w:fldChar w:fldCharType="begin"/>
        </w:r>
        <w:r w:rsidR="00637FB1">
          <w:rPr>
            <w:noProof/>
            <w:webHidden/>
          </w:rPr>
          <w:instrText xml:space="preserve"> PAGEREF _Toc65183862 \h </w:instrText>
        </w:r>
        <w:r w:rsidR="00637FB1">
          <w:rPr>
            <w:noProof/>
            <w:webHidden/>
          </w:rPr>
        </w:r>
        <w:r w:rsidR="00637FB1">
          <w:rPr>
            <w:noProof/>
            <w:webHidden/>
          </w:rPr>
          <w:fldChar w:fldCharType="separate"/>
        </w:r>
        <w:r w:rsidR="00637FB1">
          <w:rPr>
            <w:noProof/>
            <w:webHidden/>
          </w:rPr>
          <w:t>11</w:t>
        </w:r>
        <w:r w:rsidR="00637FB1">
          <w:rPr>
            <w:noProof/>
            <w:webHidden/>
          </w:rPr>
          <w:fldChar w:fldCharType="end"/>
        </w:r>
      </w:hyperlink>
    </w:p>
    <w:p w14:paraId="31A6FC6C" w14:textId="6A46919A" w:rsidR="00637FB1" w:rsidRDefault="00D801DD">
      <w:pPr>
        <w:pStyle w:val="TOC3"/>
        <w:tabs>
          <w:tab w:val="right" w:leader="dot" w:pos="9350"/>
        </w:tabs>
        <w:rPr>
          <w:rFonts w:eastAsiaTheme="minorEastAsia" w:cstheme="minorBidi"/>
          <w:i w:val="0"/>
          <w:iCs w:val="0"/>
          <w:noProof/>
          <w:sz w:val="24"/>
        </w:rPr>
      </w:pPr>
      <w:hyperlink w:anchor="_Toc65183863" w:history="1">
        <w:r w:rsidR="00637FB1" w:rsidRPr="00E72A8B">
          <w:rPr>
            <w:rStyle w:val="Hyperlink"/>
            <w:noProof/>
          </w:rPr>
          <w:t>Exercise 2-b. Learning about new locations of hosts</w:t>
        </w:r>
        <w:r w:rsidR="00637FB1">
          <w:rPr>
            <w:noProof/>
            <w:webHidden/>
          </w:rPr>
          <w:tab/>
        </w:r>
        <w:r w:rsidR="00637FB1">
          <w:rPr>
            <w:noProof/>
            <w:webHidden/>
          </w:rPr>
          <w:fldChar w:fldCharType="begin"/>
        </w:r>
        <w:r w:rsidR="00637FB1">
          <w:rPr>
            <w:noProof/>
            <w:webHidden/>
          </w:rPr>
          <w:instrText xml:space="preserve"> PAGEREF _Toc65183863 \h </w:instrText>
        </w:r>
        <w:r w:rsidR="00637FB1">
          <w:rPr>
            <w:noProof/>
            <w:webHidden/>
          </w:rPr>
        </w:r>
        <w:r w:rsidR="00637FB1">
          <w:rPr>
            <w:noProof/>
            <w:webHidden/>
          </w:rPr>
          <w:fldChar w:fldCharType="separate"/>
        </w:r>
        <w:r w:rsidR="00637FB1">
          <w:rPr>
            <w:noProof/>
            <w:webHidden/>
          </w:rPr>
          <w:t>12</w:t>
        </w:r>
        <w:r w:rsidR="00637FB1">
          <w:rPr>
            <w:noProof/>
            <w:webHidden/>
          </w:rPr>
          <w:fldChar w:fldCharType="end"/>
        </w:r>
      </w:hyperlink>
    </w:p>
    <w:p w14:paraId="6E2E8556" w14:textId="1FDCFA38" w:rsidR="00637FB1" w:rsidRDefault="00D801DD">
      <w:pPr>
        <w:pStyle w:val="TOC2"/>
        <w:tabs>
          <w:tab w:val="right" w:leader="dot" w:pos="9350"/>
        </w:tabs>
        <w:rPr>
          <w:rFonts w:eastAsiaTheme="minorEastAsia" w:cstheme="minorBidi"/>
          <w:smallCaps w:val="0"/>
          <w:noProof/>
          <w:sz w:val="24"/>
        </w:rPr>
      </w:pPr>
      <w:hyperlink w:anchor="_Toc65183864" w:history="1">
        <w:r w:rsidR="00637FB1" w:rsidRPr="00E72A8B">
          <w:rPr>
            <w:rStyle w:val="Hyperlink"/>
            <w:rFonts w:eastAsia="PMingLiU"/>
            <w:noProof/>
          </w:rPr>
          <w:t>Part 3.  Spanning Tree Protocol</w:t>
        </w:r>
        <w:r w:rsidR="00637FB1">
          <w:rPr>
            <w:noProof/>
            <w:webHidden/>
          </w:rPr>
          <w:tab/>
        </w:r>
        <w:r w:rsidR="00637FB1">
          <w:rPr>
            <w:noProof/>
            <w:webHidden/>
          </w:rPr>
          <w:fldChar w:fldCharType="begin"/>
        </w:r>
        <w:r w:rsidR="00637FB1">
          <w:rPr>
            <w:noProof/>
            <w:webHidden/>
          </w:rPr>
          <w:instrText xml:space="preserve"> PAGEREF _Toc65183864 \h </w:instrText>
        </w:r>
        <w:r w:rsidR="00637FB1">
          <w:rPr>
            <w:noProof/>
            <w:webHidden/>
          </w:rPr>
        </w:r>
        <w:r w:rsidR="00637FB1">
          <w:rPr>
            <w:noProof/>
            <w:webHidden/>
          </w:rPr>
          <w:fldChar w:fldCharType="separate"/>
        </w:r>
        <w:r w:rsidR="00637FB1">
          <w:rPr>
            <w:noProof/>
            <w:webHidden/>
          </w:rPr>
          <w:t>15</w:t>
        </w:r>
        <w:r w:rsidR="00637FB1">
          <w:rPr>
            <w:noProof/>
            <w:webHidden/>
          </w:rPr>
          <w:fldChar w:fldCharType="end"/>
        </w:r>
      </w:hyperlink>
    </w:p>
    <w:p w14:paraId="09BE26BC" w14:textId="5789B18B" w:rsidR="00637FB1" w:rsidRDefault="00D801DD">
      <w:pPr>
        <w:pStyle w:val="TOC3"/>
        <w:tabs>
          <w:tab w:val="right" w:leader="dot" w:pos="9350"/>
        </w:tabs>
        <w:rPr>
          <w:rFonts w:eastAsiaTheme="minorEastAsia" w:cstheme="minorBidi"/>
          <w:i w:val="0"/>
          <w:iCs w:val="0"/>
          <w:noProof/>
          <w:sz w:val="24"/>
        </w:rPr>
      </w:pPr>
      <w:hyperlink w:anchor="_Toc65183865" w:history="1">
        <w:r w:rsidR="00637FB1" w:rsidRPr="00E72A8B">
          <w:rPr>
            <w:rStyle w:val="Hyperlink"/>
            <w:noProof/>
          </w:rPr>
          <w:t>Exercise 3-a. Configuring a topology that results in forwarding loops</w:t>
        </w:r>
        <w:r w:rsidR="00637FB1">
          <w:rPr>
            <w:noProof/>
            <w:webHidden/>
          </w:rPr>
          <w:tab/>
        </w:r>
        <w:r w:rsidR="00637FB1">
          <w:rPr>
            <w:noProof/>
            <w:webHidden/>
          </w:rPr>
          <w:fldChar w:fldCharType="begin"/>
        </w:r>
        <w:r w:rsidR="00637FB1">
          <w:rPr>
            <w:noProof/>
            <w:webHidden/>
          </w:rPr>
          <w:instrText xml:space="preserve"> PAGEREF _Toc65183865 \h </w:instrText>
        </w:r>
        <w:r w:rsidR="00637FB1">
          <w:rPr>
            <w:noProof/>
            <w:webHidden/>
          </w:rPr>
        </w:r>
        <w:r w:rsidR="00637FB1">
          <w:rPr>
            <w:noProof/>
            <w:webHidden/>
          </w:rPr>
          <w:fldChar w:fldCharType="separate"/>
        </w:r>
        <w:r w:rsidR="00637FB1">
          <w:rPr>
            <w:noProof/>
            <w:webHidden/>
          </w:rPr>
          <w:t>15</w:t>
        </w:r>
        <w:r w:rsidR="00637FB1">
          <w:rPr>
            <w:noProof/>
            <w:webHidden/>
          </w:rPr>
          <w:fldChar w:fldCharType="end"/>
        </w:r>
      </w:hyperlink>
    </w:p>
    <w:p w14:paraId="5EE0C2C0" w14:textId="1EF9908E" w:rsidR="00637FB1" w:rsidRDefault="00D801DD">
      <w:pPr>
        <w:pStyle w:val="TOC3"/>
        <w:tabs>
          <w:tab w:val="right" w:leader="dot" w:pos="9350"/>
        </w:tabs>
        <w:rPr>
          <w:rFonts w:eastAsiaTheme="minorEastAsia" w:cstheme="minorBidi"/>
          <w:i w:val="0"/>
          <w:iCs w:val="0"/>
          <w:noProof/>
          <w:sz w:val="24"/>
        </w:rPr>
      </w:pPr>
      <w:hyperlink w:anchor="_Toc65183866" w:history="1">
        <w:r w:rsidR="00637FB1" w:rsidRPr="00E72A8B">
          <w:rPr>
            <w:rStyle w:val="Hyperlink"/>
            <w:noProof/>
          </w:rPr>
          <w:t>Exercise 3-b. Observing forwarding loops</w:t>
        </w:r>
        <w:r w:rsidR="00637FB1">
          <w:rPr>
            <w:noProof/>
            <w:webHidden/>
          </w:rPr>
          <w:tab/>
        </w:r>
        <w:r w:rsidR="00637FB1">
          <w:rPr>
            <w:noProof/>
            <w:webHidden/>
          </w:rPr>
          <w:fldChar w:fldCharType="begin"/>
        </w:r>
        <w:r w:rsidR="00637FB1">
          <w:rPr>
            <w:noProof/>
            <w:webHidden/>
          </w:rPr>
          <w:instrText xml:space="preserve"> PAGEREF _Toc65183866 \h </w:instrText>
        </w:r>
        <w:r w:rsidR="00637FB1">
          <w:rPr>
            <w:noProof/>
            <w:webHidden/>
          </w:rPr>
        </w:r>
        <w:r w:rsidR="00637FB1">
          <w:rPr>
            <w:noProof/>
            <w:webHidden/>
          </w:rPr>
          <w:fldChar w:fldCharType="separate"/>
        </w:r>
        <w:r w:rsidR="00637FB1">
          <w:rPr>
            <w:noProof/>
            <w:webHidden/>
          </w:rPr>
          <w:t>17</w:t>
        </w:r>
        <w:r w:rsidR="00637FB1">
          <w:rPr>
            <w:noProof/>
            <w:webHidden/>
          </w:rPr>
          <w:fldChar w:fldCharType="end"/>
        </w:r>
      </w:hyperlink>
    </w:p>
    <w:p w14:paraId="6F9C3263" w14:textId="3AC4DB21" w:rsidR="00637FB1" w:rsidRDefault="00D801DD">
      <w:pPr>
        <w:pStyle w:val="TOC3"/>
        <w:tabs>
          <w:tab w:val="right" w:leader="dot" w:pos="9350"/>
        </w:tabs>
        <w:rPr>
          <w:rFonts w:eastAsiaTheme="minorEastAsia" w:cstheme="minorBidi"/>
          <w:i w:val="0"/>
          <w:iCs w:val="0"/>
          <w:noProof/>
          <w:sz w:val="24"/>
        </w:rPr>
      </w:pPr>
      <w:hyperlink w:anchor="_Toc65183867" w:history="1">
        <w:r w:rsidR="00637FB1" w:rsidRPr="00E72A8B">
          <w:rPr>
            <w:rStyle w:val="Hyperlink"/>
            <w:noProof/>
          </w:rPr>
          <w:t>Exercise 3-c. Enabling the spanning tree protocol</w:t>
        </w:r>
        <w:r w:rsidR="00637FB1">
          <w:rPr>
            <w:noProof/>
            <w:webHidden/>
          </w:rPr>
          <w:tab/>
        </w:r>
        <w:r w:rsidR="00637FB1">
          <w:rPr>
            <w:noProof/>
            <w:webHidden/>
          </w:rPr>
          <w:fldChar w:fldCharType="begin"/>
        </w:r>
        <w:r w:rsidR="00637FB1">
          <w:rPr>
            <w:noProof/>
            <w:webHidden/>
          </w:rPr>
          <w:instrText xml:space="preserve"> PAGEREF _Toc65183867 \h </w:instrText>
        </w:r>
        <w:r w:rsidR="00637FB1">
          <w:rPr>
            <w:noProof/>
            <w:webHidden/>
          </w:rPr>
        </w:r>
        <w:r w:rsidR="00637FB1">
          <w:rPr>
            <w:noProof/>
            <w:webHidden/>
          </w:rPr>
          <w:fldChar w:fldCharType="separate"/>
        </w:r>
        <w:r w:rsidR="00637FB1">
          <w:rPr>
            <w:noProof/>
            <w:webHidden/>
          </w:rPr>
          <w:t>18</w:t>
        </w:r>
        <w:r w:rsidR="00637FB1">
          <w:rPr>
            <w:noProof/>
            <w:webHidden/>
          </w:rPr>
          <w:fldChar w:fldCharType="end"/>
        </w:r>
      </w:hyperlink>
    </w:p>
    <w:p w14:paraId="5645FCB8" w14:textId="720CBCCC" w:rsidR="00637FB1" w:rsidRDefault="00D801DD">
      <w:pPr>
        <w:pStyle w:val="TOC2"/>
        <w:tabs>
          <w:tab w:val="right" w:leader="dot" w:pos="9350"/>
        </w:tabs>
        <w:rPr>
          <w:rFonts w:eastAsiaTheme="minorEastAsia" w:cstheme="minorBidi"/>
          <w:smallCaps w:val="0"/>
          <w:noProof/>
          <w:sz w:val="24"/>
        </w:rPr>
      </w:pPr>
      <w:hyperlink w:anchor="_Toc65183868" w:history="1">
        <w:r w:rsidR="00637FB1" w:rsidRPr="00E72A8B">
          <w:rPr>
            <w:rStyle w:val="Hyperlink"/>
            <w:rFonts w:eastAsia="PMingLiU"/>
            <w:noProof/>
          </w:rPr>
          <w:t>Part 4.  Reconfiguration of the Spanning Tree</w:t>
        </w:r>
        <w:r w:rsidR="00637FB1">
          <w:rPr>
            <w:noProof/>
            <w:webHidden/>
          </w:rPr>
          <w:tab/>
        </w:r>
        <w:r w:rsidR="00637FB1">
          <w:rPr>
            <w:noProof/>
            <w:webHidden/>
          </w:rPr>
          <w:fldChar w:fldCharType="begin"/>
        </w:r>
        <w:r w:rsidR="00637FB1">
          <w:rPr>
            <w:noProof/>
            <w:webHidden/>
          </w:rPr>
          <w:instrText xml:space="preserve"> PAGEREF _Toc65183868 \h </w:instrText>
        </w:r>
        <w:r w:rsidR="00637FB1">
          <w:rPr>
            <w:noProof/>
            <w:webHidden/>
          </w:rPr>
        </w:r>
        <w:r w:rsidR="00637FB1">
          <w:rPr>
            <w:noProof/>
            <w:webHidden/>
          </w:rPr>
          <w:fldChar w:fldCharType="separate"/>
        </w:r>
        <w:r w:rsidR="00637FB1">
          <w:rPr>
            <w:noProof/>
            <w:webHidden/>
          </w:rPr>
          <w:t>23</w:t>
        </w:r>
        <w:r w:rsidR="00637FB1">
          <w:rPr>
            <w:noProof/>
            <w:webHidden/>
          </w:rPr>
          <w:fldChar w:fldCharType="end"/>
        </w:r>
      </w:hyperlink>
    </w:p>
    <w:p w14:paraId="55FD0951" w14:textId="19152D84" w:rsidR="00637FB1" w:rsidRDefault="00D801DD">
      <w:pPr>
        <w:pStyle w:val="TOC3"/>
        <w:tabs>
          <w:tab w:val="right" w:leader="dot" w:pos="9350"/>
        </w:tabs>
        <w:rPr>
          <w:rFonts w:eastAsiaTheme="minorEastAsia" w:cstheme="minorBidi"/>
          <w:i w:val="0"/>
          <w:iCs w:val="0"/>
          <w:noProof/>
          <w:sz w:val="24"/>
        </w:rPr>
      </w:pPr>
      <w:hyperlink w:anchor="_Toc65183869" w:history="1">
        <w:r w:rsidR="00637FB1" w:rsidRPr="00E72A8B">
          <w:rPr>
            <w:rStyle w:val="Hyperlink"/>
            <w:noProof/>
          </w:rPr>
          <w:t>Exercise 4-a. Reconfiguration of the spanning tree</w:t>
        </w:r>
        <w:r w:rsidR="00637FB1">
          <w:rPr>
            <w:noProof/>
            <w:webHidden/>
          </w:rPr>
          <w:tab/>
        </w:r>
        <w:r w:rsidR="00637FB1">
          <w:rPr>
            <w:noProof/>
            <w:webHidden/>
          </w:rPr>
          <w:fldChar w:fldCharType="begin"/>
        </w:r>
        <w:r w:rsidR="00637FB1">
          <w:rPr>
            <w:noProof/>
            <w:webHidden/>
          </w:rPr>
          <w:instrText xml:space="preserve"> PAGEREF _Toc65183869 \h </w:instrText>
        </w:r>
        <w:r w:rsidR="00637FB1">
          <w:rPr>
            <w:noProof/>
            <w:webHidden/>
          </w:rPr>
        </w:r>
        <w:r w:rsidR="00637FB1">
          <w:rPr>
            <w:noProof/>
            <w:webHidden/>
          </w:rPr>
          <w:fldChar w:fldCharType="separate"/>
        </w:r>
        <w:r w:rsidR="00637FB1">
          <w:rPr>
            <w:noProof/>
            <w:webHidden/>
          </w:rPr>
          <w:t>23</w:t>
        </w:r>
        <w:r w:rsidR="00637FB1">
          <w:rPr>
            <w:noProof/>
            <w:webHidden/>
          </w:rPr>
          <w:fldChar w:fldCharType="end"/>
        </w:r>
      </w:hyperlink>
    </w:p>
    <w:p w14:paraId="675B4689" w14:textId="25FCEF89" w:rsidR="00637FB1" w:rsidRDefault="00D801DD">
      <w:pPr>
        <w:pStyle w:val="TOC3"/>
        <w:tabs>
          <w:tab w:val="right" w:leader="dot" w:pos="9350"/>
        </w:tabs>
        <w:rPr>
          <w:rFonts w:eastAsiaTheme="minorEastAsia" w:cstheme="minorBidi"/>
          <w:i w:val="0"/>
          <w:iCs w:val="0"/>
          <w:noProof/>
          <w:sz w:val="24"/>
        </w:rPr>
      </w:pPr>
      <w:hyperlink w:anchor="_Toc65183870" w:history="1">
        <w:r w:rsidR="00637FB1" w:rsidRPr="00E72A8B">
          <w:rPr>
            <w:rStyle w:val="Hyperlink"/>
            <w:noProof/>
          </w:rPr>
          <w:t>Exercise 4-b. Forcing a bridge to become the root bridge</w:t>
        </w:r>
        <w:r w:rsidR="00637FB1">
          <w:rPr>
            <w:noProof/>
            <w:webHidden/>
          </w:rPr>
          <w:tab/>
        </w:r>
        <w:r w:rsidR="00637FB1">
          <w:rPr>
            <w:noProof/>
            <w:webHidden/>
          </w:rPr>
          <w:fldChar w:fldCharType="begin"/>
        </w:r>
        <w:r w:rsidR="00637FB1">
          <w:rPr>
            <w:noProof/>
            <w:webHidden/>
          </w:rPr>
          <w:instrText xml:space="preserve"> PAGEREF _Toc65183870 \h </w:instrText>
        </w:r>
        <w:r w:rsidR="00637FB1">
          <w:rPr>
            <w:noProof/>
            <w:webHidden/>
          </w:rPr>
        </w:r>
        <w:r w:rsidR="00637FB1">
          <w:rPr>
            <w:noProof/>
            <w:webHidden/>
          </w:rPr>
          <w:fldChar w:fldCharType="separate"/>
        </w:r>
        <w:r w:rsidR="00637FB1">
          <w:rPr>
            <w:noProof/>
            <w:webHidden/>
          </w:rPr>
          <w:t>24</w:t>
        </w:r>
        <w:r w:rsidR="00637FB1">
          <w:rPr>
            <w:noProof/>
            <w:webHidden/>
          </w:rPr>
          <w:fldChar w:fldCharType="end"/>
        </w:r>
      </w:hyperlink>
    </w:p>
    <w:p w14:paraId="33ADD501" w14:textId="04B0057A" w:rsidR="00637FB1" w:rsidRDefault="00D801DD">
      <w:pPr>
        <w:pStyle w:val="TOC2"/>
        <w:tabs>
          <w:tab w:val="right" w:leader="dot" w:pos="9350"/>
        </w:tabs>
        <w:rPr>
          <w:rFonts w:eastAsiaTheme="minorEastAsia" w:cstheme="minorBidi"/>
          <w:smallCaps w:val="0"/>
          <w:noProof/>
          <w:sz w:val="24"/>
        </w:rPr>
      </w:pPr>
      <w:hyperlink w:anchor="_Toc65183871" w:history="1">
        <w:r w:rsidR="00637FB1" w:rsidRPr="00E72A8B">
          <w:rPr>
            <w:rStyle w:val="Hyperlink"/>
            <w:rFonts w:eastAsia="PMingLiU"/>
            <w:noProof/>
          </w:rPr>
          <w:t>Part 5.  Mixed Router and Bridge Configuration</w:t>
        </w:r>
        <w:r w:rsidR="00637FB1">
          <w:rPr>
            <w:noProof/>
            <w:webHidden/>
          </w:rPr>
          <w:tab/>
        </w:r>
        <w:r w:rsidR="00637FB1">
          <w:rPr>
            <w:noProof/>
            <w:webHidden/>
          </w:rPr>
          <w:fldChar w:fldCharType="begin"/>
        </w:r>
        <w:r w:rsidR="00637FB1">
          <w:rPr>
            <w:noProof/>
            <w:webHidden/>
          </w:rPr>
          <w:instrText xml:space="preserve"> PAGEREF _Toc65183871 \h </w:instrText>
        </w:r>
        <w:r w:rsidR="00637FB1">
          <w:rPr>
            <w:noProof/>
            <w:webHidden/>
          </w:rPr>
        </w:r>
        <w:r w:rsidR="00637FB1">
          <w:rPr>
            <w:noProof/>
            <w:webHidden/>
          </w:rPr>
          <w:fldChar w:fldCharType="separate"/>
        </w:r>
        <w:r w:rsidR="00637FB1">
          <w:rPr>
            <w:noProof/>
            <w:webHidden/>
          </w:rPr>
          <w:t>25</w:t>
        </w:r>
        <w:r w:rsidR="00637FB1">
          <w:rPr>
            <w:noProof/>
            <w:webHidden/>
          </w:rPr>
          <w:fldChar w:fldCharType="end"/>
        </w:r>
      </w:hyperlink>
    </w:p>
    <w:p w14:paraId="2ED15C09" w14:textId="608B2745" w:rsidR="00637FB1" w:rsidRDefault="00D801DD">
      <w:pPr>
        <w:pStyle w:val="TOC3"/>
        <w:tabs>
          <w:tab w:val="right" w:leader="dot" w:pos="9350"/>
        </w:tabs>
        <w:rPr>
          <w:rFonts w:eastAsiaTheme="minorEastAsia" w:cstheme="minorBidi"/>
          <w:i w:val="0"/>
          <w:iCs w:val="0"/>
          <w:noProof/>
          <w:sz w:val="24"/>
        </w:rPr>
      </w:pPr>
      <w:hyperlink w:anchor="_Toc65183872" w:history="1">
        <w:r w:rsidR="00637FB1" w:rsidRPr="00E72A8B">
          <w:rPr>
            <w:rStyle w:val="Hyperlink"/>
            <w:noProof/>
          </w:rPr>
          <w:t>Exercise 5-a. Setting up the network configuration</w:t>
        </w:r>
        <w:r w:rsidR="00637FB1">
          <w:rPr>
            <w:noProof/>
            <w:webHidden/>
          </w:rPr>
          <w:tab/>
        </w:r>
        <w:r w:rsidR="00637FB1">
          <w:rPr>
            <w:noProof/>
            <w:webHidden/>
          </w:rPr>
          <w:fldChar w:fldCharType="begin"/>
        </w:r>
        <w:r w:rsidR="00637FB1">
          <w:rPr>
            <w:noProof/>
            <w:webHidden/>
          </w:rPr>
          <w:instrText xml:space="preserve"> PAGEREF _Toc65183872 \h </w:instrText>
        </w:r>
        <w:r w:rsidR="00637FB1">
          <w:rPr>
            <w:noProof/>
            <w:webHidden/>
          </w:rPr>
        </w:r>
        <w:r w:rsidR="00637FB1">
          <w:rPr>
            <w:noProof/>
            <w:webHidden/>
          </w:rPr>
          <w:fldChar w:fldCharType="separate"/>
        </w:r>
        <w:r w:rsidR="00637FB1">
          <w:rPr>
            <w:noProof/>
            <w:webHidden/>
          </w:rPr>
          <w:t>25</w:t>
        </w:r>
        <w:r w:rsidR="00637FB1">
          <w:rPr>
            <w:noProof/>
            <w:webHidden/>
          </w:rPr>
          <w:fldChar w:fldCharType="end"/>
        </w:r>
      </w:hyperlink>
    </w:p>
    <w:p w14:paraId="30C4827D" w14:textId="29C1AD3C" w:rsidR="00637FB1" w:rsidRDefault="00D801DD">
      <w:pPr>
        <w:pStyle w:val="TOC3"/>
        <w:tabs>
          <w:tab w:val="right" w:leader="dot" w:pos="9350"/>
        </w:tabs>
        <w:rPr>
          <w:rFonts w:eastAsiaTheme="minorEastAsia" w:cstheme="minorBidi"/>
          <w:i w:val="0"/>
          <w:iCs w:val="0"/>
          <w:noProof/>
          <w:sz w:val="24"/>
        </w:rPr>
      </w:pPr>
      <w:hyperlink w:anchor="_Toc65183873" w:history="1">
        <w:r w:rsidR="00637FB1" w:rsidRPr="00E72A8B">
          <w:rPr>
            <w:rStyle w:val="Hyperlink"/>
            <w:noProof/>
          </w:rPr>
          <w:t>Exercise 5-b. Observing traffic flow in a network with IP</w:t>
        </w:r>
        <w:r w:rsidR="001561D1">
          <w:rPr>
            <w:rStyle w:val="Hyperlink"/>
            <w:noProof/>
          </w:rPr>
          <w:t xml:space="preserve"> </w:t>
        </w:r>
        <w:r w:rsidR="00637FB1" w:rsidRPr="00E72A8B">
          <w:rPr>
            <w:rStyle w:val="Hyperlink"/>
            <w:noProof/>
          </w:rPr>
          <w:t>routers and bridges</w:t>
        </w:r>
        <w:r w:rsidR="00637FB1">
          <w:rPr>
            <w:noProof/>
            <w:webHidden/>
          </w:rPr>
          <w:tab/>
        </w:r>
        <w:r w:rsidR="00637FB1">
          <w:rPr>
            <w:noProof/>
            <w:webHidden/>
          </w:rPr>
          <w:fldChar w:fldCharType="begin"/>
        </w:r>
        <w:r w:rsidR="00637FB1">
          <w:rPr>
            <w:noProof/>
            <w:webHidden/>
          </w:rPr>
          <w:instrText xml:space="preserve"> PAGEREF _Toc65183873 \h </w:instrText>
        </w:r>
        <w:r w:rsidR="00637FB1">
          <w:rPr>
            <w:noProof/>
            <w:webHidden/>
          </w:rPr>
        </w:r>
        <w:r w:rsidR="00637FB1">
          <w:rPr>
            <w:noProof/>
            <w:webHidden/>
          </w:rPr>
          <w:fldChar w:fldCharType="separate"/>
        </w:r>
        <w:r w:rsidR="00637FB1">
          <w:rPr>
            <w:noProof/>
            <w:webHidden/>
          </w:rPr>
          <w:t>27</w:t>
        </w:r>
        <w:r w:rsidR="00637FB1">
          <w:rPr>
            <w:noProof/>
            <w:webHidden/>
          </w:rPr>
          <w:fldChar w:fldCharType="end"/>
        </w:r>
      </w:hyperlink>
    </w:p>
    <w:p w14:paraId="2737E8F6" w14:textId="7DCEB83E" w:rsidR="00415C5F" w:rsidRDefault="00637FB1" w:rsidP="00415C5F">
      <w:pPr>
        <w:pStyle w:val="Heading1"/>
        <w:ind w:firstLine="0"/>
        <w:rPr>
          <w:lang w:val="en-CA"/>
        </w:rPr>
      </w:pPr>
      <w:r>
        <w:rPr>
          <w:rFonts w:asciiTheme="minorHAnsi" w:eastAsiaTheme="minorHAnsi" w:hAnsiTheme="minorHAnsi" w:cstheme="minorHAnsi"/>
          <w:color w:val="auto"/>
          <w:sz w:val="20"/>
          <w:szCs w:val="24"/>
          <w:lang w:val="en-CA"/>
        </w:rPr>
        <w:lastRenderedPageBreak/>
        <w:fldChar w:fldCharType="end"/>
      </w:r>
      <w:r w:rsidR="000C1281" w:rsidRPr="000C1281">
        <w:t xml:space="preserve"> </w:t>
      </w:r>
      <w:bookmarkStart w:id="3" w:name="_Toc65183855"/>
      <w:r w:rsidR="000C1281">
        <w:rPr>
          <w:lang w:val="en-CA"/>
        </w:rPr>
        <w:t xml:space="preserve">Study Material for Lab </w:t>
      </w:r>
      <w:r w:rsidR="008E22FC">
        <w:rPr>
          <w:lang w:val="en-CA"/>
        </w:rPr>
        <w:t>5</w:t>
      </w:r>
      <w:bookmarkEnd w:id="3"/>
    </w:p>
    <w:p w14:paraId="26F0F458" w14:textId="77777777" w:rsidR="008E22FC" w:rsidRPr="001D7AE8" w:rsidRDefault="008E22FC" w:rsidP="008E22FC">
      <w:pPr>
        <w:spacing w:after="0" w:line="240" w:lineRule="auto"/>
        <w:rPr>
          <w:rFonts w:ascii="Arial" w:eastAsia="PMingLiU" w:hAnsi="Arial" w:cs="Times New Roman"/>
          <w:spacing w:val="-5"/>
          <w:szCs w:val="20"/>
        </w:rPr>
      </w:pPr>
    </w:p>
    <w:p w14:paraId="04DA98AF" w14:textId="77777777" w:rsidR="008E22FC" w:rsidRDefault="008E22FC" w:rsidP="004B0C75">
      <w:pPr>
        <w:pStyle w:val="ListParagraph"/>
        <w:numPr>
          <w:ilvl w:val="0"/>
          <w:numId w:val="12"/>
        </w:numPr>
        <w:contextualSpacing w:val="0"/>
      </w:pPr>
      <w:r w:rsidRPr="006A7912">
        <w:rPr>
          <w:b/>
        </w:rPr>
        <w:t>Bridging</w:t>
      </w:r>
      <w:r w:rsidRPr="001D7AE8">
        <w:t>: Read about LAN switching and bridging at</w:t>
      </w:r>
    </w:p>
    <w:p w14:paraId="51201457" w14:textId="77777777" w:rsidR="008E22FC" w:rsidRDefault="00D801DD" w:rsidP="008E22FC">
      <w:pPr>
        <w:ind w:left="720"/>
      </w:pPr>
      <w:hyperlink r:id="rId8" w:history="1">
        <w:r w:rsidR="008E22FC" w:rsidRPr="009C2471">
          <w:rPr>
            <w:rStyle w:val="Hyperlink"/>
          </w:rPr>
          <w:t>https://en.wikipedia.org/wiki/Bridging_(networking)</w:t>
        </w:r>
      </w:hyperlink>
      <w:r w:rsidR="008E22FC">
        <w:t xml:space="preserve"> </w:t>
      </w:r>
    </w:p>
    <w:p w14:paraId="56B9323C" w14:textId="77777777" w:rsidR="008E22FC" w:rsidRPr="006A7912" w:rsidRDefault="008E22FC" w:rsidP="004B0C75">
      <w:pPr>
        <w:pStyle w:val="ListParagraph"/>
        <w:numPr>
          <w:ilvl w:val="0"/>
          <w:numId w:val="12"/>
        </w:numPr>
        <w:contextualSpacing w:val="0"/>
      </w:pPr>
      <w:r w:rsidRPr="006A7912">
        <w:rPr>
          <w:b/>
        </w:rPr>
        <w:t>Transparent Bridges and Spanning Tree Protocol</w:t>
      </w:r>
      <w:r w:rsidRPr="001D7AE8">
        <w:t>: Read about transparent bridges and the spanning tree protocol at</w:t>
      </w:r>
      <w:r>
        <w:t xml:space="preserve"> </w:t>
      </w:r>
      <w:r>
        <w:br/>
      </w:r>
      <w:hyperlink r:id="rId9" w:history="1">
        <w:r w:rsidRPr="00A70DCA">
          <w:rPr>
            <w:rStyle w:val="Hyperlink"/>
          </w:rPr>
          <w:t>https://searchnetworking.techtarget.com/definition/spanning-tree-protocol</w:t>
        </w:r>
      </w:hyperlink>
    </w:p>
    <w:p w14:paraId="19C8FF77" w14:textId="77777777" w:rsidR="008E22FC" w:rsidRPr="006A7912" w:rsidRDefault="008E22FC" w:rsidP="004B0C75">
      <w:pPr>
        <w:pStyle w:val="ListParagraph"/>
        <w:numPr>
          <w:ilvl w:val="0"/>
          <w:numId w:val="12"/>
        </w:numPr>
        <w:contextualSpacing w:val="0"/>
      </w:pPr>
      <w:r w:rsidRPr="008578D4">
        <w:rPr>
          <w:b/>
        </w:rPr>
        <w:t>Bridge Protocol Data Unit (BPDU):</w:t>
      </w:r>
      <w:r w:rsidRPr="001D7AE8">
        <w:t xml:space="preserve"> Familiarize yourself with the format of bridge protocol data units (BPDUs) by reading the information at </w:t>
      </w:r>
      <w:hyperlink r:id="rId10" w:history="1">
        <w:r w:rsidRPr="009C2471">
          <w:rPr>
            <w:rStyle w:val="Hyperlink"/>
          </w:rPr>
          <w:t>https://en.wikipedia.org/wiki/Bridge_Protocol_Data_Unit</w:t>
        </w:r>
      </w:hyperlink>
    </w:p>
    <w:p w14:paraId="4EFD3FA3" w14:textId="77777777" w:rsidR="008E22FC" w:rsidRPr="001D7AE8" w:rsidRDefault="008E22FC" w:rsidP="004B0C75">
      <w:pPr>
        <w:pStyle w:val="ListParagraph"/>
        <w:numPr>
          <w:ilvl w:val="0"/>
          <w:numId w:val="12"/>
        </w:numPr>
        <w:contextualSpacing w:val="0"/>
      </w:pPr>
      <w:r w:rsidRPr="006A7912">
        <w:rPr>
          <w:b/>
        </w:rPr>
        <w:t>Configuring a PC as a Bridge</w:t>
      </w:r>
      <w:r w:rsidRPr="001D7AE8">
        <w:t>: Explore the website</w:t>
      </w:r>
      <w:r>
        <w:t xml:space="preserve"> </w:t>
      </w:r>
      <w:hyperlink r:id="rId11" w:history="1">
        <w:r w:rsidRPr="009C2471">
          <w:rPr>
            <w:rStyle w:val="Hyperlink"/>
          </w:rPr>
          <w:t>https://wiki.debian.org/BridgeNetworkConnections</w:t>
        </w:r>
      </w:hyperlink>
      <w:r w:rsidRPr="006A7912">
        <w:rPr>
          <w:rFonts w:ascii="Courier New" w:hAnsi="Courier New"/>
        </w:rPr>
        <w:t xml:space="preserve">, </w:t>
      </w:r>
      <w:r w:rsidRPr="001D7AE8">
        <w:br w:type="textWrapping" w:clear="all"/>
        <w:t xml:space="preserve">which describes the </w:t>
      </w:r>
      <w:r w:rsidRPr="006A7912">
        <w:rPr>
          <w:i/>
          <w:iCs/>
        </w:rPr>
        <w:t>bridge-utils</w:t>
      </w:r>
      <w:r w:rsidRPr="001D7AE8">
        <w:t xml:space="preserve"> software package for configuring a Linux PC as a bridge.  </w:t>
      </w:r>
    </w:p>
    <w:p w14:paraId="647F2E06" w14:textId="77777777" w:rsidR="008E22FC" w:rsidRPr="001D7AE8" w:rsidRDefault="008E22FC" w:rsidP="008E22FC">
      <w:pPr>
        <w:spacing w:after="0" w:line="240" w:lineRule="auto"/>
        <w:rPr>
          <w:rFonts w:ascii="Arial" w:eastAsia="PMingLiU" w:hAnsi="Arial" w:cs="Times New Roman"/>
          <w:spacing w:val="-5"/>
          <w:szCs w:val="20"/>
        </w:rPr>
      </w:pPr>
    </w:p>
    <w:p w14:paraId="7E1585E6" w14:textId="77777777" w:rsidR="008E22FC" w:rsidRPr="001D7AE8" w:rsidRDefault="008E22FC" w:rsidP="008E22FC">
      <w:pPr>
        <w:spacing w:after="0" w:line="240" w:lineRule="auto"/>
        <w:rPr>
          <w:rFonts w:ascii="Arial" w:eastAsia="PMingLiU" w:hAnsi="Arial" w:cs="Times New Roman"/>
          <w:spacing w:val="-5"/>
          <w:szCs w:val="20"/>
        </w:rPr>
      </w:pPr>
      <w:r w:rsidRPr="001D7AE8">
        <w:rPr>
          <w:rFonts w:ascii="Arial" w:eastAsia="PMingLiU" w:hAnsi="Arial" w:cs="Times New Roman"/>
          <w:spacing w:val="-5"/>
          <w:szCs w:val="20"/>
        </w:rPr>
        <w:br w:type="textWrapping" w:clear="all"/>
      </w:r>
    </w:p>
    <w:p w14:paraId="1ABED413" w14:textId="77777777" w:rsidR="008E22FC" w:rsidRPr="001D7AE8" w:rsidRDefault="008E22FC" w:rsidP="008E22FC">
      <w:pPr>
        <w:spacing w:after="0" w:line="240" w:lineRule="auto"/>
        <w:rPr>
          <w:rFonts w:ascii="Arial" w:eastAsia="PMingLiU" w:hAnsi="Arial" w:cs="Times New Roman"/>
          <w:spacing w:val="-5"/>
          <w:szCs w:val="20"/>
        </w:rPr>
      </w:pPr>
    </w:p>
    <w:p w14:paraId="25DA98C6" w14:textId="77777777" w:rsidR="008E22FC" w:rsidRPr="001D7AE8" w:rsidRDefault="008E22FC" w:rsidP="008E22FC">
      <w:pPr>
        <w:spacing w:after="0" w:line="240" w:lineRule="auto"/>
        <w:rPr>
          <w:rFonts w:ascii="Arial" w:eastAsia="MingLiU" w:hAnsi="Arial" w:cs="Times New Roman"/>
          <w:b/>
          <w:spacing w:val="-5"/>
          <w:szCs w:val="20"/>
        </w:rPr>
      </w:pPr>
    </w:p>
    <w:p w14:paraId="4E239C6D" w14:textId="77777777" w:rsidR="008E22FC" w:rsidRPr="001D7AE8" w:rsidRDefault="008E22FC" w:rsidP="008E22FC">
      <w:pPr>
        <w:spacing w:after="0" w:line="240" w:lineRule="auto"/>
        <w:rPr>
          <w:rFonts w:ascii="Arial" w:eastAsia="MingLiU" w:hAnsi="Arial" w:cs="Times New Roman"/>
          <w:b/>
          <w:spacing w:val="-5"/>
          <w:szCs w:val="20"/>
        </w:rPr>
      </w:pPr>
      <w:r w:rsidRPr="001D7AE8">
        <w:rPr>
          <w:rFonts w:ascii="Arial" w:eastAsia="MingLiU" w:hAnsi="Arial" w:cs="Times New Roman"/>
          <w:b/>
          <w:spacing w:val="-5"/>
          <w:szCs w:val="20"/>
        </w:rPr>
        <w:br w:type="page"/>
      </w:r>
    </w:p>
    <w:p w14:paraId="4734D9CA" w14:textId="7FFE46DF" w:rsidR="008E22FC" w:rsidRPr="001D7AE8" w:rsidRDefault="008E22FC" w:rsidP="002E4CD4">
      <w:pPr>
        <w:pStyle w:val="Heading1"/>
      </w:pPr>
      <w:bookmarkStart w:id="4" w:name="_Toc42002351"/>
      <w:bookmarkStart w:id="5" w:name="_Toc34254454"/>
      <w:bookmarkStart w:id="6" w:name="_Toc65183856"/>
      <w:r w:rsidRPr="001D7AE8">
        <w:lastRenderedPageBreak/>
        <w:t xml:space="preserve">Prelab </w:t>
      </w:r>
      <w:bookmarkEnd w:id="4"/>
      <w:r>
        <w:t>5</w:t>
      </w:r>
      <w:bookmarkEnd w:id="5"/>
      <w:bookmarkEnd w:id="6"/>
    </w:p>
    <w:p w14:paraId="32D96E38" w14:textId="77777777" w:rsidR="008E22FC" w:rsidRPr="00C17B57" w:rsidRDefault="008E22FC" w:rsidP="004B0C75">
      <w:pPr>
        <w:pStyle w:val="ListParagraph"/>
        <w:numPr>
          <w:ilvl w:val="0"/>
          <w:numId w:val="14"/>
        </w:numPr>
        <w:contextualSpacing w:val="0"/>
      </w:pPr>
      <w:r w:rsidRPr="00C17B57">
        <w:t xml:space="preserve">Describe the difference between a LAN switch/bridge and a router? </w:t>
      </w:r>
    </w:p>
    <w:p w14:paraId="5A662053" w14:textId="77777777" w:rsidR="008E22FC" w:rsidRPr="00C17B57" w:rsidRDefault="008E22FC" w:rsidP="004B0C75">
      <w:pPr>
        <w:pStyle w:val="ListParagraph"/>
        <w:numPr>
          <w:ilvl w:val="0"/>
          <w:numId w:val="14"/>
        </w:numPr>
        <w:contextualSpacing w:val="0"/>
      </w:pPr>
      <w:r w:rsidRPr="00C17B57">
        <w:t>What is the difference between an Ethernet switch and an Ethernet hub?  Which is more suitable for a network with a high traffic load, a switch or a hub? Explain.</w:t>
      </w:r>
    </w:p>
    <w:p w14:paraId="1AF30305" w14:textId="71FFDCFA" w:rsidR="008E22FC" w:rsidRDefault="008E22FC" w:rsidP="004B0C75">
      <w:pPr>
        <w:pStyle w:val="ListParagraph"/>
        <w:numPr>
          <w:ilvl w:val="0"/>
          <w:numId w:val="14"/>
        </w:numPr>
        <w:contextualSpacing w:val="0"/>
      </w:pPr>
      <w:r w:rsidRPr="00C17B57">
        <w:t>What motivates the use of the term “</w:t>
      </w:r>
      <w:r w:rsidRPr="00496BD3">
        <w:rPr>
          <w:i/>
          <w:iCs/>
        </w:rPr>
        <w:t>transparent</w:t>
      </w:r>
      <w:r w:rsidRPr="00C17B57">
        <w:t>” in transparent bridges?</w:t>
      </w:r>
    </w:p>
    <w:p w14:paraId="7FCD517C" w14:textId="1534E7E7" w:rsidR="00564370" w:rsidRDefault="00564370" w:rsidP="00564370">
      <w:pPr>
        <w:pStyle w:val="ListParagraph"/>
        <w:numPr>
          <w:ilvl w:val="1"/>
          <w:numId w:val="14"/>
        </w:numPr>
        <w:contextualSpacing w:val="0"/>
        <w:rPr>
          <w:ins w:id="7" w:author="vineet bharot" w:date="2021-03-13T12:03:00Z"/>
        </w:rPr>
      </w:pPr>
      <w:ins w:id="8" w:author="vineet bharot" w:date="2021-03-13T12:03:00Z">
        <w:r w:rsidRPr="00564370">
          <w:t>The term “transparent” originates from the fact that, with this method, end systems are oblivious to the existence and configuration of bridges inserted in the network</w:t>
        </w:r>
        <w:r w:rsidR="0085575F">
          <w:t xml:space="preserve"> (</w:t>
        </w:r>
        <w:r w:rsidR="004B5FD2">
          <w:fldChar w:fldCharType="begin"/>
        </w:r>
        <w:r w:rsidR="004B5FD2">
          <w:instrText xml:space="preserve"> HYPERLINK "https://www.sciencedirect.com/topics/computer-science/transparent-bridging" </w:instrText>
        </w:r>
        <w:r w:rsidR="004B5FD2">
          <w:fldChar w:fldCharType="separate"/>
        </w:r>
        <w:r w:rsidR="0085575F">
          <w:rPr>
            <w:rStyle w:val="Hyperlink"/>
          </w:rPr>
          <w:t>Transparent Bridging - an overview | ScienceDirect Topics</w:t>
        </w:r>
        <w:r w:rsidR="004B5FD2">
          <w:rPr>
            <w:rStyle w:val="Hyperlink"/>
          </w:rPr>
          <w:fldChar w:fldCharType="end"/>
        </w:r>
        <w:r w:rsidR="0085575F">
          <w:t>)</w:t>
        </w:r>
      </w:ins>
    </w:p>
    <w:p w14:paraId="6DDEBDA2" w14:textId="3D28BF06" w:rsidR="00137DCA" w:rsidRDefault="00137DCA" w:rsidP="00137DCA">
      <w:pPr>
        <w:pStyle w:val="ListParagraph"/>
        <w:numPr>
          <w:ilvl w:val="1"/>
          <w:numId w:val="14"/>
        </w:numPr>
        <w:contextualSpacing w:val="0"/>
        <w:rPr>
          <w:ins w:id="9" w:author="vineet bharot" w:date="2021-03-13T12:03:00Z"/>
        </w:rPr>
      </w:pPr>
      <w:ins w:id="10" w:author="vineet bharot" w:date="2021-03-13T12:03:00Z">
        <w:r>
          <w:t>They are transparent to networks connected  hosts</w:t>
        </w:r>
      </w:ins>
    </w:p>
    <w:p w14:paraId="54E28430" w14:textId="2F3FC9AD" w:rsidR="00137DCA" w:rsidRDefault="00137DCA" w:rsidP="00137DCA">
      <w:pPr>
        <w:pStyle w:val="ListParagraph"/>
        <w:numPr>
          <w:ilvl w:val="1"/>
          <w:numId w:val="14"/>
        </w:numPr>
        <w:contextualSpacing w:val="0"/>
        <w:rPr>
          <w:ins w:id="11" w:author="vineet bharot" w:date="2021-03-13T12:03:00Z"/>
        </w:rPr>
      </w:pPr>
      <w:ins w:id="12" w:author="vineet bharot" w:date="2021-03-13T12:03:00Z">
        <w:r>
          <w:t>They don’t require setup</w:t>
        </w:r>
      </w:ins>
    </w:p>
    <w:p w14:paraId="6FAEB3D3" w14:textId="1EFD66B8" w:rsidR="00137DCA" w:rsidRPr="00C17B57" w:rsidRDefault="004B5FD2" w:rsidP="00137DCA">
      <w:pPr>
        <w:pStyle w:val="ListParagraph"/>
        <w:numPr>
          <w:ilvl w:val="1"/>
          <w:numId w:val="14"/>
        </w:numPr>
        <w:contextualSpacing w:val="0"/>
        <w:rPr>
          <w:ins w:id="13" w:author="vineet bharot" w:date="2021-03-13T12:03:00Z"/>
        </w:rPr>
      </w:pPr>
      <w:ins w:id="14" w:author="vineet bharot" w:date="2021-03-13T12:03:00Z">
        <w:r>
          <w:fldChar w:fldCharType="begin"/>
        </w:r>
        <w:r>
          <w:instrText xml:space="preserve"> HYPERLINK "https://www.techopedia.com/definition/3179/transparent-bridge" \l ":~:text=A%20transparent%20bridge%20is%20a,all%20the%20network%27s%20connected%20hosts.&amp;text=Transparent%20bridges%20are%20implemented%20primarily%20in%20Ethernet%20networks." </w:instrText>
        </w:r>
        <w:r>
          <w:fldChar w:fldCharType="separate"/>
        </w:r>
        <w:r w:rsidR="00137DCA">
          <w:rPr>
            <w:rStyle w:val="Hyperlink"/>
          </w:rPr>
          <w:t>What is a Transparent Bridge? - Definition from Techopedia</w:t>
        </w:r>
        <w:r>
          <w:rPr>
            <w:rStyle w:val="Hyperlink"/>
          </w:rPr>
          <w:fldChar w:fldCharType="end"/>
        </w:r>
      </w:ins>
    </w:p>
    <w:p w14:paraId="77C79BBF" w14:textId="77777777" w:rsidR="008E22FC" w:rsidRPr="00C17B57" w:rsidRDefault="008E22FC" w:rsidP="004B0C75">
      <w:pPr>
        <w:pStyle w:val="ListParagraph"/>
        <w:numPr>
          <w:ilvl w:val="0"/>
          <w:numId w:val="14"/>
        </w:numPr>
        <w:contextualSpacing w:val="0"/>
      </w:pPr>
      <w:r w:rsidRPr="00C17B57">
        <w:t xml:space="preserve">Which role does the spanning tree protocol play when interconnecting LAN switches/bridges? </w:t>
      </w:r>
    </w:p>
    <w:p w14:paraId="3FAEF2C9" w14:textId="77777777" w:rsidR="008E22FC" w:rsidRPr="00496BD3" w:rsidRDefault="008E22FC" w:rsidP="004B0C75">
      <w:pPr>
        <w:pStyle w:val="ListParagraph"/>
        <w:numPr>
          <w:ilvl w:val="0"/>
          <w:numId w:val="14"/>
        </w:numPr>
        <w:tabs>
          <w:tab w:val="clear" w:pos="360"/>
        </w:tabs>
        <w:spacing w:after="0" w:line="240" w:lineRule="auto"/>
        <w:rPr>
          <w:rFonts w:eastAsia="PMingLiU"/>
          <w:spacing w:val="-5"/>
          <w:szCs w:val="20"/>
        </w:rPr>
      </w:pPr>
      <w:r w:rsidRPr="00C17B57">
        <w:t>In the context of the IEEE 802.1d specification of the spanning tree protocol, define the following terms:</w:t>
      </w:r>
    </w:p>
    <w:p w14:paraId="35A4E15C" w14:textId="77777777"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Root Bridge</w:t>
      </w:r>
    </w:p>
    <w:p w14:paraId="1166662F" w14:textId="77777777"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Root Port</w:t>
      </w:r>
    </w:p>
    <w:p w14:paraId="206AD1CC" w14:textId="77777777" w:rsidR="008E22FC" w:rsidRPr="00496BD3" w:rsidRDefault="008E22FC" w:rsidP="00B35C3B">
      <w:pPr>
        <w:pStyle w:val="ListParagraph"/>
        <w:numPr>
          <w:ilvl w:val="0"/>
          <w:numId w:val="74"/>
        </w:numPr>
        <w:spacing w:after="0" w:line="240" w:lineRule="auto"/>
        <w:rPr>
          <w:rFonts w:eastAsia="PMingLiU"/>
          <w:spacing w:val="-5"/>
          <w:szCs w:val="20"/>
        </w:rPr>
      </w:pPr>
      <w:r w:rsidRPr="00496BD3">
        <w:rPr>
          <w:rFonts w:eastAsia="PMingLiU"/>
          <w:spacing w:val="-5"/>
          <w:szCs w:val="20"/>
        </w:rPr>
        <w:t>Designated Bridge</w:t>
      </w:r>
    </w:p>
    <w:p w14:paraId="3CFF45D8" w14:textId="77777777" w:rsidR="008E22FC" w:rsidRPr="00C17B57" w:rsidRDefault="008E22FC" w:rsidP="00B35C3B">
      <w:pPr>
        <w:numPr>
          <w:ilvl w:val="0"/>
          <w:numId w:val="74"/>
        </w:numPr>
        <w:tabs>
          <w:tab w:val="clear" w:pos="360"/>
          <w:tab w:val="clear" w:pos="1080"/>
        </w:tabs>
        <w:spacing w:after="0" w:line="240" w:lineRule="auto"/>
        <w:contextualSpacing/>
        <w:rPr>
          <w:rFonts w:ascii="Arial" w:eastAsia="PMingLiU" w:hAnsi="Arial" w:cs="Times New Roman"/>
          <w:spacing w:val="-5"/>
          <w:szCs w:val="20"/>
        </w:rPr>
      </w:pPr>
      <w:r w:rsidRPr="00C17B57">
        <w:rPr>
          <w:rFonts w:eastAsia="PMingLiU"/>
          <w:spacing w:val="-5"/>
          <w:szCs w:val="20"/>
        </w:rPr>
        <w:t>Designated Port</w:t>
      </w:r>
    </w:p>
    <w:p w14:paraId="282734EE" w14:textId="77777777" w:rsidR="008E22FC" w:rsidRPr="00496BD3" w:rsidRDefault="008E22FC" w:rsidP="00B35C3B">
      <w:pPr>
        <w:numPr>
          <w:ilvl w:val="0"/>
          <w:numId w:val="74"/>
        </w:numPr>
        <w:spacing w:after="0" w:line="240" w:lineRule="auto"/>
        <w:contextualSpacing/>
        <w:rPr>
          <w:rFonts w:ascii="Arial" w:eastAsia="PMingLiU" w:hAnsi="Arial" w:cs="Times New Roman"/>
          <w:spacing w:val="-5"/>
          <w:szCs w:val="20"/>
        </w:rPr>
      </w:pPr>
      <w:r w:rsidRPr="00C17B57">
        <w:rPr>
          <w:rFonts w:eastAsia="PMingLiU"/>
          <w:spacing w:val="-5"/>
          <w:szCs w:val="20"/>
        </w:rPr>
        <w:t>Blocked Port</w:t>
      </w:r>
    </w:p>
    <w:p w14:paraId="0326508D" w14:textId="77777777" w:rsidR="008E22FC" w:rsidRPr="00C17B57" w:rsidRDefault="008E22FC" w:rsidP="008E22FC">
      <w:pPr>
        <w:tabs>
          <w:tab w:val="clear" w:pos="360"/>
          <w:tab w:val="num" w:pos="720"/>
        </w:tabs>
        <w:spacing w:after="0" w:line="240" w:lineRule="auto"/>
        <w:contextualSpacing/>
        <w:rPr>
          <w:rFonts w:ascii="Arial" w:eastAsia="PMingLiU" w:hAnsi="Arial" w:cs="Times New Roman"/>
          <w:spacing w:val="-5"/>
          <w:szCs w:val="20"/>
        </w:rPr>
      </w:pPr>
    </w:p>
    <w:p w14:paraId="6FECECA3" w14:textId="77777777" w:rsidR="008E22FC" w:rsidRPr="00C17B57" w:rsidRDefault="008E22FC" w:rsidP="004B0C75">
      <w:pPr>
        <w:pStyle w:val="ListParagraph"/>
        <w:numPr>
          <w:ilvl w:val="0"/>
          <w:numId w:val="14"/>
        </w:numPr>
        <w:tabs>
          <w:tab w:val="clear" w:pos="360"/>
        </w:tabs>
        <w:spacing w:after="0" w:line="240" w:lineRule="auto"/>
      </w:pPr>
      <w:r w:rsidRPr="00C17B57">
        <w:t>In the spanning tree protocol, how does a LAN switch/bridge decide which ports are in a blocking state?</w:t>
      </w:r>
    </w:p>
    <w:p w14:paraId="6F3F2AFE" w14:textId="77777777" w:rsidR="008E22FC" w:rsidRPr="001D7AE8" w:rsidRDefault="008E22FC" w:rsidP="008E22FC">
      <w:pPr>
        <w:keepNext/>
        <w:widowControl w:val="0"/>
        <w:spacing w:after="240" w:line="240" w:lineRule="atLeast"/>
        <w:ind w:left="720"/>
        <w:jc w:val="both"/>
        <w:rPr>
          <w:rFonts w:ascii="Arial" w:eastAsia="PMingLiU" w:hAnsi="Arial" w:cs="Times New Roman"/>
          <w:spacing w:val="-5"/>
          <w:szCs w:val="20"/>
        </w:rPr>
      </w:pPr>
    </w:p>
    <w:p w14:paraId="656133E7" w14:textId="77777777" w:rsidR="008E22FC" w:rsidRPr="00730EA5" w:rsidRDefault="008E22FC" w:rsidP="008E22FC">
      <w:pPr>
        <w:pStyle w:val="Heading1"/>
      </w:pPr>
      <w:bookmarkStart w:id="15" w:name="_Toc42002352"/>
      <w:bookmarkStart w:id="16" w:name="_Toc34254455"/>
      <w:bookmarkStart w:id="17" w:name="_Toc65183857"/>
      <w:r w:rsidRPr="001D7AE8">
        <w:rPr>
          <w:rFonts w:eastAsia="PMingLiU"/>
        </w:rPr>
        <w:lastRenderedPageBreak/>
        <w:t xml:space="preserve">Lab </w:t>
      </w:r>
      <w:bookmarkEnd w:id="15"/>
      <w:r>
        <w:rPr>
          <w:rFonts w:eastAsia="PMingLiU"/>
        </w:rPr>
        <w:t>5</w:t>
      </w:r>
      <w:bookmarkEnd w:id="16"/>
      <w:bookmarkEnd w:id="17"/>
    </w:p>
    <w:p w14:paraId="5D1118D5" w14:textId="77777777" w:rsidR="008E22FC" w:rsidRPr="001D7AE8" w:rsidRDefault="008E22FC" w:rsidP="008E22FC">
      <w:r w:rsidRPr="001D7AE8">
        <w:t xml:space="preserve">A </w:t>
      </w:r>
      <w:r w:rsidRPr="001D7AE8">
        <w:rPr>
          <w:i/>
        </w:rPr>
        <w:t>bridge</w:t>
      </w:r>
      <w:r w:rsidRPr="001D7AE8">
        <w:t xml:space="preserve"> </w:t>
      </w:r>
      <w:r w:rsidRPr="001D7AE8">
        <w:rPr>
          <w:i/>
        </w:rPr>
        <w:t>or LAN switch</w:t>
      </w:r>
      <w:r w:rsidRPr="001D7AE8">
        <w:t xml:space="preserve"> is a device that interconnects two or more </w:t>
      </w:r>
      <w:r w:rsidRPr="001D7AE8">
        <w:rPr>
          <w:i/>
        </w:rPr>
        <w:t>Local Area Networks</w:t>
      </w:r>
      <w:r w:rsidRPr="001D7AE8">
        <w:t xml:space="preserve"> (</w:t>
      </w:r>
      <w:r w:rsidRPr="001D7AE8">
        <w:rPr>
          <w:i/>
        </w:rPr>
        <w:t xml:space="preserve">LANs) </w:t>
      </w:r>
      <w:r w:rsidRPr="001D7AE8">
        <w:t xml:space="preserve">and forwards packets between these networks. Different from IP routers, bridges and LAN switches operate at the data link layer. For example, bridges and LAN switches forward packets based on MAC addresses, whereas IP routers forward packets based on IP addresses. </w:t>
      </w:r>
    </w:p>
    <w:p w14:paraId="73F27D24" w14:textId="77777777" w:rsidR="008E22FC" w:rsidRPr="001D7AE8" w:rsidRDefault="008E22FC" w:rsidP="008E22FC">
      <w:r w:rsidRPr="001D7AE8">
        <w:t>LAN switches are widely deployed in enterprise networks, including university campus networks. Many enterprise networks primarily use LAN switches, and use IP routers only to connect the enterprise network to the public Internet.</w:t>
      </w:r>
    </w:p>
    <w:p w14:paraId="38B7BF25" w14:textId="711ED953" w:rsidR="008E22FC" w:rsidRPr="001D7AE8" w:rsidRDefault="008E22FC" w:rsidP="008E22FC">
      <w:r w:rsidRPr="001D7AE8">
        <w:t xml:space="preserve">The term `bridge’ was coined in the early 1980s. Today, when referring to data-link layer interconnection devices, the terms `LAN switch’ or `Ethernet switch’ (in the context of Ethernet) are much more common. Since many of the concepts, configuration commands, and protocols for LAN switches in Lab </w:t>
      </w:r>
      <w:r w:rsidR="00615B35">
        <w:t>5</w:t>
      </w:r>
      <w:r w:rsidRPr="001D7AE8">
        <w:t xml:space="preserve"> use the old term `</w:t>
      </w:r>
      <w:r w:rsidRPr="001D7AE8">
        <w:rPr>
          <w:i/>
        </w:rPr>
        <w:t>bridge’, we</w:t>
      </w:r>
      <w:r w:rsidRPr="001D7AE8">
        <w:t xml:space="preserve"> will, with few exceptions, refer to LAN switches as bridges. </w:t>
      </w:r>
    </w:p>
    <w:p w14:paraId="070720BD" w14:textId="77777777" w:rsidR="00E874A4" w:rsidRDefault="00E874A4" w:rsidP="00E874A4">
      <w:pPr>
        <w:spacing w:before="120" w:after="120" w:line="240" w:lineRule="auto"/>
      </w:pPr>
      <w:r>
        <w:t xml:space="preserve">The term “bridge” refers to a Layer-2 switch. Since we are using Ethernet as the Layer 2 technology, the bridge configurations of the Cisco routers turned these devices into Ethernet switches. </w:t>
      </w:r>
    </w:p>
    <w:p w14:paraId="377F9FC5" w14:textId="77777777" w:rsidR="00E874A4" w:rsidRDefault="00E874A4" w:rsidP="00E874A4">
      <w:pPr>
        <w:spacing w:before="120" w:after="120" w:line="240" w:lineRule="auto"/>
      </w:pPr>
      <w:r>
        <w:t xml:space="preserve">The exercises in this part explore how the switches in the network configurations relate to the concept of a “bridge”. Depending on the type of device that plays the role of an Ethernet switch in the network configurations, different outcomes are possible.  </w:t>
      </w:r>
    </w:p>
    <w:p w14:paraId="36210961" w14:textId="77777777" w:rsidR="00E874A4" w:rsidRDefault="00E874A4" w:rsidP="00E874A4">
      <w:pPr>
        <w:pStyle w:val="ListParagraph"/>
        <w:numPr>
          <w:ilvl w:val="0"/>
          <w:numId w:val="61"/>
        </w:numPr>
        <w:spacing w:before="120" w:after="120" w:line="240" w:lineRule="auto"/>
      </w:pPr>
      <w:r w:rsidRPr="001D7AE8">
        <w:t>A</w:t>
      </w:r>
      <w:r>
        <w:t xml:space="preserve"> </w:t>
      </w:r>
      <w:r w:rsidRPr="001F00FC">
        <w:rPr>
          <w:b/>
        </w:rPr>
        <w:t>hub</w:t>
      </w:r>
      <w:r w:rsidRPr="001D7AE8">
        <w:t xml:space="preserve"> is a relatively simple device that </w:t>
      </w:r>
      <w:r>
        <w:t xml:space="preserve">floods </w:t>
      </w:r>
      <w:r w:rsidRPr="001D7AE8">
        <w:t xml:space="preserve">a </w:t>
      </w:r>
      <w:r>
        <w:t>packet</w:t>
      </w:r>
      <w:r w:rsidRPr="001D7AE8">
        <w:t xml:space="preserve"> received on one </w:t>
      </w:r>
      <w:r>
        <w:t xml:space="preserve">of its ports </w:t>
      </w:r>
      <w:r w:rsidRPr="001D7AE8">
        <w:t xml:space="preserve"> to all other ports. </w:t>
      </w:r>
      <w:r>
        <w:t xml:space="preserve">A hub does not maintain a MAC table and does not learn addresses by observing traffic. Even though a hub connects devices on an Ethernet network, it is strictly not correct to classify it as an Ethernet switch.  Today, hubs are pretty much extinct. </w:t>
      </w:r>
    </w:p>
    <w:p w14:paraId="2C71ACA6" w14:textId="77777777" w:rsidR="00E874A4" w:rsidRDefault="00E874A4" w:rsidP="00E874A4">
      <w:pPr>
        <w:pStyle w:val="ListParagraph"/>
        <w:numPr>
          <w:ilvl w:val="0"/>
          <w:numId w:val="61"/>
        </w:numPr>
        <w:spacing w:before="120" w:after="120" w:line="240" w:lineRule="auto"/>
      </w:pPr>
      <w:r>
        <w:t xml:space="preserve">An </w:t>
      </w:r>
      <w:r w:rsidRPr="00084EC0">
        <w:rPr>
          <w:b/>
        </w:rPr>
        <w:t>unmanaged switch</w:t>
      </w:r>
      <w:r>
        <w:t xml:space="preserve"> is a low-cost Ethernet switch that does not require any configuration. In fact, the attributed “unmanaged” indicates that the switch does not offer any configuration options. Ethernet switches in home networks or small offices are usually unmanaged switches. The functionality offered by unmanaged switches varies a lot. All unmanaged switches support the learning algorithm seen in Part 2 of this lab. Unmanaged switches may, but generally do not, support the spanning tree protocol for loop prevention, which will be covered in detail in Part 5. </w:t>
      </w:r>
    </w:p>
    <w:p w14:paraId="35DB83E9" w14:textId="768CF0AE" w:rsidR="00E874A4" w:rsidRDefault="00E874A4" w:rsidP="00E874A4">
      <w:pPr>
        <w:pStyle w:val="ListParagraph"/>
        <w:numPr>
          <w:ilvl w:val="0"/>
          <w:numId w:val="61"/>
        </w:numPr>
        <w:spacing w:before="120" w:after="120" w:line="240" w:lineRule="auto"/>
      </w:pPr>
      <w:r>
        <w:t xml:space="preserve">A </w:t>
      </w:r>
      <w:r w:rsidRPr="00742B98">
        <w:rPr>
          <w:b/>
        </w:rPr>
        <w:t>managed switch</w:t>
      </w:r>
      <w:r>
        <w:t xml:space="preserve"> is fully configurable. The configuration commands on a managed switch are similar to those on a Cisco router, with the difference that the commands relate to Layer 2 configurations. If fact, the configuration of a Cisco router as a bridge corresponds to the configuration of a managed switch. Most managed switches also can support IP forwarding and even some routing protocols. A switch that can also operate as an IP router is also referred to as Layer 3 switch. </w:t>
      </w:r>
    </w:p>
    <w:p w14:paraId="4160405C" w14:textId="77FFA0BD" w:rsidR="00E874A4" w:rsidRDefault="00E874A4" w:rsidP="00E874A4">
      <w:pPr>
        <w:spacing w:before="120" w:after="120" w:line="240" w:lineRule="auto"/>
      </w:pPr>
      <w:r>
        <w:t xml:space="preserve">The lab instructions suppose that the Ethernet switches in GNS3 used in the network configurations are unmanaged switches. If the switches used in the labs are actually hubs, the lab exercises still work, but the forwarding behavior is different from an unmanaged switch (due to the absence of the learning algorithm). If the switches used in the labs are actually managed switches, we never take advantage of their configurability.  To avoid issues in our exercises, we replace the GNS3 Ethernet Switch with a </w:t>
      </w:r>
      <w:r w:rsidRPr="00213084">
        <w:rPr>
          <w:b/>
          <w:bCs/>
        </w:rPr>
        <w:t>Hub</w:t>
      </w:r>
      <w:r>
        <w:t xml:space="preserve"> to avoid any issues.</w:t>
      </w:r>
    </w:p>
    <w:p w14:paraId="3BDC21BD" w14:textId="77777777" w:rsidR="00E874A4" w:rsidRDefault="00E874A4" w:rsidP="008E22FC"/>
    <w:p w14:paraId="7C2CCC06" w14:textId="04FB2783" w:rsidR="008E22FC" w:rsidRPr="001D7AE8" w:rsidRDefault="008E22FC" w:rsidP="008E22FC">
      <w:r w:rsidRPr="001D7AE8">
        <w:t xml:space="preserve">This lab covers the main concepts of LAN switching in Ethernet networks: how packets are forwarded between LANs and how the routes of packets are determined. In the first part of Lab </w:t>
      </w:r>
      <w:r w:rsidR="00615B35">
        <w:t>5</w:t>
      </w:r>
      <w:r w:rsidRPr="001D7AE8">
        <w:t>, you learn how to configure a Cisco router as a bridge. Parts</w:t>
      </w:r>
      <w:r w:rsidR="00E874A4">
        <w:t xml:space="preserve"> </w:t>
      </w:r>
      <w:r w:rsidR="0050744A">
        <w:t>2</w:t>
      </w:r>
      <w:r w:rsidRPr="001D7AE8">
        <w:t xml:space="preserve"> and </w:t>
      </w:r>
      <w:r w:rsidR="00E874A4">
        <w:t>3</w:t>
      </w:r>
      <w:r w:rsidRPr="001D7AE8">
        <w:t xml:space="preserve"> explore how </w:t>
      </w:r>
      <w:r w:rsidR="0008467A">
        <w:t>MAC tables</w:t>
      </w:r>
      <w:r w:rsidRPr="001D7AE8">
        <w:t xml:space="preserve"> of bridges are set up. You learn about the concepts of </w:t>
      </w:r>
      <w:r w:rsidRPr="001D7AE8">
        <w:rPr>
          <w:i/>
        </w:rPr>
        <w:t>learning bridges</w:t>
      </w:r>
      <w:r w:rsidRPr="001D7AE8">
        <w:t xml:space="preserve"> and </w:t>
      </w:r>
      <w:r w:rsidRPr="001D7AE8">
        <w:rPr>
          <w:i/>
        </w:rPr>
        <w:t>transparent bridges</w:t>
      </w:r>
      <w:r w:rsidRPr="001D7AE8">
        <w:t xml:space="preserve">, as well as the operation of the spanning tree protocol that enables loop free routing between interconnected LANs. The last part of the lab explores issues that arise when IP routers and bridges operate in the same network. </w:t>
      </w:r>
    </w:p>
    <w:p w14:paraId="4453A3F0" w14:textId="501BD2BA" w:rsidR="008E22FC" w:rsidRPr="001D7AE8" w:rsidRDefault="008E22FC" w:rsidP="008E22FC">
      <w:r w:rsidRPr="001D7AE8">
        <w:t xml:space="preserve">The configuration of the equipment in Lab </w:t>
      </w:r>
      <w:r w:rsidR="00615B35">
        <w:t>5</w:t>
      </w:r>
      <w:r w:rsidRPr="001D7AE8">
        <w:t xml:space="preserve"> is changed several times during the course of the lab.  </w:t>
      </w:r>
      <w:r w:rsidR="007718E5">
        <w:t>T</w:t>
      </w:r>
      <w:r w:rsidRPr="001D7AE8">
        <w:t>he IP</w:t>
      </w:r>
      <w:r w:rsidR="00434CB2">
        <w:t>v4</w:t>
      </w:r>
      <w:r w:rsidRPr="001D7AE8">
        <w:t xml:space="preserve"> address configuration of the Linux PCs is as shown in</w:t>
      </w:r>
      <w:r w:rsidR="00495CD6">
        <w:t xml:space="preserve"> Table 5.1</w:t>
      </w:r>
      <w:r w:rsidRPr="001D7AE8">
        <w:t xml:space="preserve">. Note that all IP addresses have the same netmask. </w:t>
      </w:r>
    </w:p>
    <w:tbl>
      <w:tblPr>
        <w:tblStyle w:val="GridTable5Dark-Accent1"/>
        <w:tblW w:w="0" w:type="auto"/>
        <w:jc w:val="center"/>
        <w:tblLayout w:type="fixed"/>
        <w:tblLook w:val="0420" w:firstRow="1" w:lastRow="0" w:firstColumn="0" w:lastColumn="0" w:noHBand="0" w:noVBand="1"/>
      </w:tblPr>
      <w:tblGrid>
        <w:gridCol w:w="1726"/>
        <w:gridCol w:w="2324"/>
      </w:tblGrid>
      <w:tr w:rsidR="002643F8" w:rsidRPr="00D35761" w14:paraId="2522A768" w14:textId="77777777" w:rsidTr="002643F8">
        <w:trPr>
          <w:cnfStyle w:val="100000000000" w:firstRow="1" w:lastRow="0" w:firstColumn="0" w:lastColumn="0" w:oddVBand="0" w:evenVBand="0" w:oddHBand="0" w:evenHBand="0" w:firstRowFirstColumn="0" w:firstRowLastColumn="0" w:lastRowFirstColumn="0" w:lastRowLastColumn="0"/>
          <w:trHeight w:val="720"/>
          <w:jc w:val="center"/>
        </w:trPr>
        <w:tc>
          <w:tcPr>
            <w:tcW w:w="1726" w:type="dxa"/>
            <w:vAlign w:val="center"/>
          </w:tcPr>
          <w:p w14:paraId="76C02F74" w14:textId="77777777" w:rsidR="002643F8" w:rsidRPr="00D35761" w:rsidRDefault="002643F8" w:rsidP="002643F8">
            <w:pPr>
              <w:jc w:val="center"/>
            </w:pPr>
            <w:bookmarkStart w:id="18" w:name="_Ref530398415"/>
            <w:r w:rsidRPr="00D35761">
              <w:t>Linux PC</w:t>
            </w:r>
          </w:p>
        </w:tc>
        <w:tc>
          <w:tcPr>
            <w:tcW w:w="2324" w:type="dxa"/>
            <w:vAlign w:val="center"/>
          </w:tcPr>
          <w:p w14:paraId="45E97A70" w14:textId="77777777" w:rsidR="002643F8" w:rsidRPr="00D35761" w:rsidRDefault="002643F8" w:rsidP="002643F8">
            <w:pPr>
              <w:jc w:val="center"/>
            </w:pPr>
            <w:r w:rsidRPr="00D35761">
              <w:t xml:space="preserve">Interface </w:t>
            </w:r>
            <w:r w:rsidRPr="00D35761">
              <w:br/>
            </w:r>
            <w:r w:rsidRPr="00D35761">
              <w:rPr>
                <w:i/>
              </w:rPr>
              <w:t>eth0</w:t>
            </w:r>
          </w:p>
        </w:tc>
      </w:tr>
      <w:tr w:rsidR="002643F8" w:rsidRPr="00D35761" w14:paraId="3F984B53"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726" w:type="dxa"/>
            <w:vAlign w:val="center"/>
          </w:tcPr>
          <w:p w14:paraId="3D7CFE00"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PC1</w:t>
            </w:r>
          </w:p>
        </w:tc>
        <w:tc>
          <w:tcPr>
            <w:tcW w:w="2324" w:type="dxa"/>
            <w:vAlign w:val="center"/>
          </w:tcPr>
          <w:p w14:paraId="7F2908D5"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10.0.1.11/24</w:t>
            </w:r>
          </w:p>
        </w:tc>
      </w:tr>
      <w:tr w:rsidR="002643F8" w:rsidRPr="00D35761" w14:paraId="4C273C31" w14:textId="77777777" w:rsidTr="002643F8">
        <w:trPr>
          <w:trHeight w:val="432"/>
          <w:jc w:val="center"/>
        </w:trPr>
        <w:tc>
          <w:tcPr>
            <w:tcW w:w="1726" w:type="dxa"/>
            <w:vAlign w:val="center"/>
          </w:tcPr>
          <w:p w14:paraId="508E846C"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PC2</w:t>
            </w:r>
          </w:p>
        </w:tc>
        <w:tc>
          <w:tcPr>
            <w:tcW w:w="2324" w:type="dxa"/>
            <w:vAlign w:val="center"/>
          </w:tcPr>
          <w:p w14:paraId="067AF1D7"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10.0.1.2</w:t>
            </w:r>
            <w:r>
              <w:rPr>
                <w:rFonts w:eastAsia="PMingLiU"/>
                <w:bCs/>
                <w:spacing w:val="-5"/>
                <w:szCs w:val="20"/>
              </w:rPr>
              <w:t>2</w:t>
            </w:r>
            <w:r w:rsidRPr="00D35761">
              <w:rPr>
                <w:rFonts w:eastAsia="PMingLiU"/>
                <w:bCs/>
                <w:spacing w:val="-5"/>
                <w:szCs w:val="20"/>
              </w:rPr>
              <w:t>/24</w:t>
            </w:r>
          </w:p>
        </w:tc>
      </w:tr>
      <w:tr w:rsidR="002643F8" w:rsidRPr="00D35761" w14:paraId="3C2B97EF"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726" w:type="dxa"/>
            <w:vAlign w:val="center"/>
          </w:tcPr>
          <w:p w14:paraId="183D068F"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PC3</w:t>
            </w:r>
          </w:p>
        </w:tc>
        <w:tc>
          <w:tcPr>
            <w:tcW w:w="2324" w:type="dxa"/>
            <w:vAlign w:val="center"/>
          </w:tcPr>
          <w:p w14:paraId="78315EDB"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w:t>
            </w:r>
            <w:r>
              <w:rPr>
                <w:rFonts w:eastAsia="PMingLiU"/>
                <w:bCs/>
                <w:spacing w:val="-5"/>
                <w:szCs w:val="20"/>
              </w:rPr>
              <w:t>33</w:t>
            </w:r>
            <w:r w:rsidRPr="00D35761">
              <w:rPr>
                <w:rFonts w:eastAsia="PMingLiU"/>
                <w:bCs/>
                <w:spacing w:val="-5"/>
                <w:szCs w:val="20"/>
              </w:rPr>
              <w:t>/24</w:t>
            </w:r>
          </w:p>
        </w:tc>
      </w:tr>
      <w:tr w:rsidR="002643F8" w:rsidRPr="00D35761" w14:paraId="2382D995" w14:textId="77777777" w:rsidTr="002643F8">
        <w:trPr>
          <w:trHeight w:val="432"/>
          <w:jc w:val="center"/>
        </w:trPr>
        <w:tc>
          <w:tcPr>
            <w:tcW w:w="1726" w:type="dxa"/>
            <w:vAlign w:val="center"/>
          </w:tcPr>
          <w:p w14:paraId="6F707A7F" w14:textId="77777777" w:rsidR="002643F8" w:rsidRPr="00B35C3B" w:rsidRDefault="002643F8" w:rsidP="002643F8">
            <w:pPr>
              <w:keepNext/>
              <w:widowControl w:val="0"/>
              <w:spacing w:before="120" w:after="120" w:line="240" w:lineRule="atLeast"/>
              <w:jc w:val="center"/>
              <w:rPr>
                <w:rFonts w:eastAsia="PMingLiU"/>
                <w:i/>
                <w:spacing w:val="-5"/>
                <w:szCs w:val="20"/>
              </w:rPr>
            </w:pPr>
            <w:r w:rsidRPr="00B35C3B">
              <w:rPr>
                <w:rFonts w:eastAsia="PMingLiU"/>
                <w:i/>
                <w:spacing w:val="-5"/>
                <w:szCs w:val="20"/>
              </w:rPr>
              <w:t>PC4</w:t>
            </w:r>
          </w:p>
        </w:tc>
        <w:tc>
          <w:tcPr>
            <w:tcW w:w="2324" w:type="dxa"/>
            <w:vAlign w:val="center"/>
          </w:tcPr>
          <w:p w14:paraId="49184FB3" w14:textId="77777777" w:rsidR="002643F8" w:rsidRPr="00D35761" w:rsidRDefault="002643F8" w:rsidP="002643F8">
            <w:pPr>
              <w:keepNext/>
              <w:widowControl w:val="0"/>
              <w:spacing w:before="120" w:after="120" w:line="240" w:lineRule="atLeast"/>
              <w:jc w:val="center"/>
              <w:rPr>
                <w:rFonts w:eastAsia="PMingLiU"/>
                <w:bCs/>
                <w:spacing w:val="-5"/>
                <w:szCs w:val="20"/>
              </w:rPr>
            </w:pPr>
            <w:r w:rsidRPr="00D35761">
              <w:rPr>
                <w:rFonts w:eastAsia="PMingLiU"/>
                <w:bCs/>
                <w:spacing w:val="-5"/>
                <w:szCs w:val="20"/>
              </w:rPr>
              <w:t>10.0.1.4</w:t>
            </w:r>
            <w:r>
              <w:rPr>
                <w:rFonts w:eastAsia="PMingLiU"/>
                <w:bCs/>
                <w:spacing w:val="-5"/>
                <w:szCs w:val="20"/>
              </w:rPr>
              <w:t>4</w:t>
            </w:r>
            <w:r w:rsidRPr="00D35761">
              <w:rPr>
                <w:rFonts w:eastAsia="PMingLiU"/>
                <w:bCs/>
                <w:spacing w:val="-5"/>
                <w:szCs w:val="20"/>
              </w:rPr>
              <w:t>/24</w:t>
            </w:r>
          </w:p>
        </w:tc>
      </w:tr>
    </w:tbl>
    <w:p w14:paraId="5D67EB71" w14:textId="77777777" w:rsidR="002643F8" w:rsidRDefault="002643F8" w:rsidP="00562B37">
      <w:pPr>
        <w:pStyle w:val="Caption"/>
      </w:pPr>
    </w:p>
    <w:p w14:paraId="72249F38" w14:textId="239380B7" w:rsidR="002643F8" w:rsidRDefault="008E22FC" w:rsidP="00562B37">
      <w:pPr>
        <w:pStyle w:val="Caption"/>
      </w:pPr>
      <w:r>
        <w:t>Table</w:t>
      </w:r>
      <w:bookmarkEnd w:id="18"/>
      <w:r w:rsidR="00932BE6">
        <w:t xml:space="preserve"> 5.1</w:t>
      </w:r>
      <w:r>
        <w:t xml:space="preserve">. </w:t>
      </w:r>
      <w:r w:rsidRPr="002C438A">
        <w:t>IP</w:t>
      </w:r>
      <w:r w:rsidR="00434CB2">
        <w:t>v4</w:t>
      </w:r>
      <w:r w:rsidRPr="002C438A">
        <w:t xml:space="preserve"> addresses of the PCs</w:t>
      </w:r>
      <w:r w:rsidR="00B35C3B">
        <w:t>.</w:t>
      </w:r>
    </w:p>
    <w:p w14:paraId="75E71AC5" w14:textId="77777777" w:rsidR="008E22FC" w:rsidRDefault="008E22FC" w:rsidP="008E22FC"/>
    <w:p w14:paraId="3DFAF6DF" w14:textId="77777777" w:rsidR="008E22FC" w:rsidRPr="001D7AE8" w:rsidRDefault="008E22FC" w:rsidP="008E22FC"/>
    <w:p w14:paraId="37B64461" w14:textId="6491D532" w:rsidR="008E22FC" w:rsidRPr="001D7AE8" w:rsidRDefault="008E22FC" w:rsidP="008E22FC">
      <w:pPr>
        <w:pStyle w:val="Heading2"/>
        <w:rPr>
          <w:rFonts w:eastAsia="PMingLiU"/>
        </w:rPr>
      </w:pPr>
      <w:bookmarkStart w:id="19" w:name="_Toc462111620"/>
      <w:bookmarkStart w:id="20" w:name="_Toc39289516"/>
      <w:bookmarkStart w:id="21" w:name="_Toc42002355"/>
      <w:bookmarkStart w:id="22" w:name="_Toc34254462"/>
      <w:bookmarkStart w:id="23" w:name="_Toc65183858"/>
      <w:r w:rsidRPr="001D7AE8">
        <w:rPr>
          <w:rFonts w:eastAsia="PMingLiU"/>
        </w:rPr>
        <w:lastRenderedPageBreak/>
        <w:t xml:space="preserve">Part </w:t>
      </w:r>
      <w:r w:rsidR="003F246E">
        <w:rPr>
          <w:rFonts w:eastAsia="PMingLiU"/>
        </w:rPr>
        <w:t>1</w:t>
      </w:r>
      <w:r w:rsidRPr="001D7AE8">
        <w:rPr>
          <w:rFonts w:eastAsia="PMingLiU"/>
        </w:rPr>
        <w:t xml:space="preserve">. </w:t>
      </w:r>
      <w:bookmarkEnd w:id="19"/>
      <w:r w:rsidRPr="001D7AE8">
        <w:rPr>
          <w:rFonts w:eastAsia="PMingLiU"/>
        </w:rPr>
        <w:t xml:space="preserve"> Configuring a Cisco Router as a </w:t>
      </w:r>
      <w:bookmarkEnd w:id="20"/>
      <w:r w:rsidRPr="001D7AE8">
        <w:rPr>
          <w:rFonts w:eastAsia="PMingLiU"/>
        </w:rPr>
        <w:t>bridge</w:t>
      </w:r>
      <w:bookmarkEnd w:id="21"/>
      <w:bookmarkEnd w:id="22"/>
      <w:bookmarkEnd w:id="23"/>
    </w:p>
    <w:p w14:paraId="666A082A" w14:textId="7F09BA07" w:rsidR="008E22FC" w:rsidRDefault="008E22FC" w:rsidP="003F246E">
      <w:pPr>
        <w:spacing w:before="120" w:after="120" w:line="240" w:lineRule="auto"/>
      </w:pPr>
      <w:r w:rsidRPr="001D7AE8">
        <w:t>Next you learn how to configure a Cisco Router as a bridge.  The topology for this part is shown in</w:t>
      </w:r>
      <w:r w:rsidR="00C92DEF">
        <w:t xml:space="preserve"> Figure </w:t>
      </w:r>
      <w:r w:rsidR="00302D9D">
        <w:t>5</w:t>
      </w:r>
      <w:r w:rsidR="00C92DEF">
        <w:t>.</w:t>
      </w:r>
      <w:r w:rsidR="002643F8">
        <w:t>1</w:t>
      </w:r>
      <w:r w:rsidRPr="001D7AE8">
        <w:t xml:space="preserve">. </w:t>
      </w:r>
      <w:r w:rsidRPr="00B35C3B">
        <w:rPr>
          <w:i/>
          <w:iCs/>
        </w:rPr>
        <w:t>Router1</w:t>
      </w:r>
      <w:r w:rsidRPr="001D7AE8">
        <w:t xml:space="preserve"> is configured as a bridge that connects the two Ethernet segments. </w:t>
      </w:r>
    </w:p>
    <w:p w14:paraId="7BC7C0BC" w14:textId="5BD85374" w:rsidR="00701311" w:rsidRDefault="00E874A4" w:rsidP="00562B37">
      <w:pPr>
        <w:pStyle w:val="Caption"/>
      </w:pPr>
      <w:r>
        <w:drawing>
          <wp:inline distT="0" distB="0" distL="0" distR="0" wp14:anchorId="1506757D" wp14:editId="7881FA23">
            <wp:extent cx="4943061" cy="2706009"/>
            <wp:effectExtent l="0" t="0" r="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9664" cy="2720572"/>
                    </a:xfrm>
                    <a:prstGeom prst="rect">
                      <a:avLst/>
                    </a:prstGeom>
                  </pic:spPr>
                </pic:pic>
              </a:graphicData>
            </a:graphic>
          </wp:inline>
        </w:drawing>
      </w:r>
    </w:p>
    <w:p w14:paraId="6136CA71" w14:textId="35D05047" w:rsidR="00924C53" w:rsidRPr="003F246E" w:rsidRDefault="00924C53" w:rsidP="00562B37">
      <w:pPr>
        <w:pStyle w:val="Caption"/>
        <w:rPr>
          <w:rFonts w:eastAsiaTheme="minorHAnsi" w:cstheme="minorHAnsi"/>
        </w:rPr>
      </w:pPr>
      <w:r>
        <w:t xml:space="preserve">Figure </w:t>
      </w:r>
      <w:r w:rsidR="00302D9D">
        <w:t>5</w:t>
      </w:r>
      <w:r w:rsidR="001975BC">
        <w:t>.</w:t>
      </w:r>
      <w:r w:rsidR="002643F8">
        <w:t>1</w:t>
      </w:r>
      <w:r>
        <w:t xml:space="preserve">. </w:t>
      </w:r>
      <w:r w:rsidR="001975BC" w:rsidRPr="00192749">
        <w:t xml:space="preserve">Network Topology for Parts </w:t>
      </w:r>
      <w:r w:rsidR="003F246E">
        <w:t>1</w:t>
      </w:r>
      <w:r w:rsidR="001975BC" w:rsidRPr="00192749">
        <w:t xml:space="preserve"> and </w:t>
      </w:r>
      <w:r w:rsidR="003F246E">
        <w:t>2</w:t>
      </w:r>
      <w:r w:rsidR="001975BC" w:rsidRPr="00192749">
        <w:t>-b</w:t>
      </w:r>
      <w:r w:rsidR="001975BC">
        <w:t>.</w:t>
      </w:r>
    </w:p>
    <w:p w14:paraId="0CC825AD" w14:textId="046A1435" w:rsidR="008E22FC" w:rsidRPr="001D7AE8" w:rsidRDefault="008E22FC" w:rsidP="008E22FC">
      <w:pPr>
        <w:pStyle w:val="Heading3"/>
        <w:rPr>
          <w:rFonts w:ascii="Arial" w:hAnsi="Arial"/>
        </w:rPr>
      </w:pPr>
      <w:bookmarkStart w:id="24" w:name="_Toc34254463"/>
      <w:bookmarkStart w:id="25" w:name="_Toc65183859"/>
      <w:r w:rsidRPr="001D7AE8">
        <w:t xml:space="preserve">Exercise </w:t>
      </w:r>
      <w:r w:rsidR="003F246E">
        <w:t>1</w:t>
      </w:r>
      <w:r w:rsidR="00166DCC">
        <w:t>-</w:t>
      </w:r>
      <w:r>
        <w:t>a</w:t>
      </w:r>
      <w:r w:rsidR="00166DCC">
        <w:t>.</w:t>
      </w:r>
      <w:r w:rsidRPr="001D7AE8">
        <w:t xml:space="preserve"> Setup of network configuration</w:t>
      </w:r>
      <w:bookmarkEnd w:id="24"/>
      <w:bookmarkEnd w:id="25"/>
      <w:r w:rsidRPr="001D7AE8">
        <w:t xml:space="preserve"> </w:t>
      </w:r>
    </w:p>
    <w:p w14:paraId="755A1F55" w14:textId="2FE419BA" w:rsidR="008E22FC" w:rsidRPr="001D7AE8" w:rsidRDefault="008E22FC" w:rsidP="007718E5">
      <w:pPr>
        <w:spacing w:before="120" w:after="120" w:line="240" w:lineRule="auto"/>
      </w:pPr>
      <w:r w:rsidRPr="001D7AE8">
        <w:t xml:space="preserve">After the network is configured, as </w:t>
      </w:r>
      <w:r w:rsidR="002643F8">
        <w:t xml:space="preserve">I Figure 5.1 </w:t>
      </w:r>
      <w:r w:rsidRPr="001D7AE8">
        <w:t>above</w:t>
      </w:r>
      <w:r w:rsidR="002643F8">
        <w:t>,</w:t>
      </w:r>
      <w:r w:rsidRPr="001D7AE8">
        <w:t xml:space="preserve"> for the Linux PCs, you are asked to record the MAC addresses of the Cisco routers.</w:t>
      </w:r>
    </w:p>
    <w:p w14:paraId="1D70F6A5" w14:textId="1651EFF2" w:rsidR="008E22FC" w:rsidRDefault="00D97B37" w:rsidP="007718E5">
      <w:pPr>
        <w:pStyle w:val="ListParagraph"/>
        <w:numPr>
          <w:ilvl w:val="0"/>
          <w:numId w:val="46"/>
        </w:numPr>
        <w:spacing w:before="120" w:after="120" w:line="240" w:lineRule="auto"/>
        <w:contextualSpacing w:val="0"/>
      </w:pPr>
      <w:r>
        <w:t xml:space="preserve">Set up the network topology of </w:t>
      </w:r>
      <w:r w:rsidR="008E22FC" w:rsidRPr="001D7AE8">
        <w:t xml:space="preserve">PCs and </w:t>
      </w:r>
      <w:r w:rsidR="008E22FC" w:rsidRPr="00B35C3B">
        <w:rPr>
          <w:i/>
        </w:rPr>
        <w:t>Router1</w:t>
      </w:r>
      <w:r w:rsidR="008E22FC" w:rsidRPr="001D7AE8">
        <w:t xml:space="preserve"> as shown in</w:t>
      </w:r>
      <w:r w:rsidR="00302D9D">
        <w:t xml:space="preserve"> Figure 5.</w:t>
      </w:r>
      <w:r w:rsidR="002643F8">
        <w:t>1</w:t>
      </w:r>
      <w:r w:rsidR="008E22FC" w:rsidRPr="001D7AE8">
        <w:t xml:space="preserve">. </w:t>
      </w:r>
    </w:p>
    <w:p w14:paraId="42A95078" w14:textId="7480EFFF" w:rsidR="002643F8" w:rsidRDefault="002643F8" w:rsidP="007718E5">
      <w:pPr>
        <w:pStyle w:val="ListParagraph"/>
        <w:numPr>
          <w:ilvl w:val="0"/>
          <w:numId w:val="46"/>
        </w:numPr>
        <w:spacing w:before="120" w:after="120" w:line="240" w:lineRule="auto"/>
        <w:contextualSpacing w:val="0"/>
      </w:pPr>
      <w:r w:rsidRPr="001D7AE8">
        <w:t xml:space="preserve">Configure the </w:t>
      </w:r>
      <w:r w:rsidRPr="00A734D3">
        <w:rPr>
          <w:i/>
        </w:rPr>
        <w:t xml:space="preserve">eth0 </w:t>
      </w:r>
      <w:r w:rsidRPr="001D7AE8">
        <w:t>interfaces of the Linux PCs with the IP addresses given in</w:t>
      </w:r>
      <w:r>
        <w:t xml:space="preserve"> Table 5.1</w:t>
      </w:r>
      <w:r w:rsidRPr="001D7AE8">
        <w:t xml:space="preserve">. </w:t>
      </w:r>
    </w:p>
    <w:p w14:paraId="1975B7F9" w14:textId="13C00BD6" w:rsidR="002643F8" w:rsidRDefault="002643F8" w:rsidP="007718E5">
      <w:pPr>
        <w:pStyle w:val="ListParagraph"/>
        <w:numPr>
          <w:ilvl w:val="0"/>
          <w:numId w:val="46"/>
        </w:numPr>
        <w:spacing w:before="120" w:after="120" w:line="240" w:lineRule="auto"/>
        <w:contextualSpacing w:val="0"/>
      </w:pPr>
      <w:r>
        <w:rPr>
          <w:noProof/>
        </w:rPr>
        <w:drawing>
          <wp:anchor distT="0" distB="0" distL="114300" distR="114300" simplePos="0" relativeHeight="251784192" behindDoc="0" locked="0" layoutInCell="1" allowOverlap="1" wp14:anchorId="1D12802F" wp14:editId="69CC5F97">
            <wp:simplePos x="0" y="0"/>
            <wp:positionH relativeFrom="column">
              <wp:posOffset>-657616</wp:posOffset>
            </wp:positionH>
            <wp:positionV relativeFrom="paragraph">
              <wp:posOffset>348955</wp:posOffset>
            </wp:positionV>
            <wp:extent cx="496204" cy="496204"/>
            <wp:effectExtent l="0" t="0" r="0" b="0"/>
            <wp:wrapNone/>
            <wp:docPr id="26" name="Picture 2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553" cy="506553"/>
                    </a:xfrm>
                    <a:prstGeom prst="rect">
                      <a:avLst/>
                    </a:prstGeom>
                  </pic:spPr>
                </pic:pic>
              </a:graphicData>
            </a:graphic>
            <wp14:sizeRelH relativeFrom="page">
              <wp14:pctWidth>0</wp14:pctWidth>
            </wp14:sizeRelH>
            <wp14:sizeRelV relativeFrom="page">
              <wp14:pctHeight>0</wp14:pctHeight>
            </wp14:sizeRelV>
          </wp:anchor>
        </w:drawing>
      </w:r>
      <w:r w:rsidRPr="001D7AE8">
        <w:t xml:space="preserve">Since, throughout </w:t>
      </w:r>
      <w:r>
        <w:t xml:space="preserve">this </w:t>
      </w:r>
      <w:r w:rsidR="009819A8">
        <w:t>part</w:t>
      </w:r>
      <w:r w:rsidRPr="001D7AE8">
        <w:t>, you frequently work with MAC addresses, you should record the MAC addresses of the Linux PCs</w:t>
      </w:r>
      <w:r w:rsidR="009819A8">
        <w:t xml:space="preserve"> at the start of each part. </w:t>
      </w:r>
      <w:r>
        <w:t xml:space="preserve">Open consoles on the </w:t>
      </w:r>
      <w:r w:rsidRPr="001D7AE8">
        <w:t xml:space="preserve">PCs and </w:t>
      </w:r>
      <w:r>
        <w:t>record</w:t>
      </w:r>
      <w:r w:rsidRPr="001D7AE8">
        <w:t xml:space="preserve"> the MAC address of Ethernet interface</w:t>
      </w:r>
      <w:r>
        <w:t xml:space="preserve"> eth0</w:t>
      </w:r>
      <w:r w:rsidRPr="001D7AE8">
        <w:t xml:space="preserve"> with the command </w:t>
      </w:r>
      <w:r w:rsidRPr="00AA6613">
        <w:rPr>
          <w:rStyle w:val="CodeChar"/>
        </w:rPr>
        <w:t>ip addr show</w:t>
      </w:r>
      <w:r w:rsidRPr="001D7AE8">
        <w:t>. Enter the MAC addresses</w:t>
      </w:r>
      <w:r>
        <w:t xml:space="preserve"> of eth0 for each PC</w:t>
      </w:r>
      <w:r w:rsidRPr="001D7AE8">
        <w:t xml:space="preserve"> in</w:t>
      </w:r>
      <w:r>
        <w:t xml:space="preserve"> Table 5.2</w:t>
      </w:r>
      <w:r w:rsidRPr="001D7AE8">
        <w:t xml:space="preserve">. </w:t>
      </w:r>
      <w:r>
        <w:t xml:space="preserve">Save the table. </w:t>
      </w:r>
    </w:p>
    <w:tbl>
      <w:tblPr>
        <w:tblStyle w:val="GridTable4-Accent1"/>
        <w:tblW w:w="0" w:type="auto"/>
        <w:jc w:val="center"/>
        <w:tblLayout w:type="fixed"/>
        <w:tblLook w:val="0420" w:firstRow="1" w:lastRow="0" w:firstColumn="0" w:lastColumn="0" w:noHBand="0" w:noVBand="1"/>
      </w:tblPr>
      <w:tblGrid>
        <w:gridCol w:w="1395"/>
        <w:gridCol w:w="2880"/>
      </w:tblGrid>
      <w:tr w:rsidR="002643F8" w:rsidRPr="00EC7799" w14:paraId="3BB05117" w14:textId="77777777" w:rsidTr="002643F8">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541F7F3B" w14:textId="77777777" w:rsidR="002643F8" w:rsidRPr="00EC7799" w:rsidRDefault="002643F8" w:rsidP="002643F8">
            <w:pPr>
              <w:jc w:val="center"/>
            </w:pPr>
            <w:r w:rsidRPr="00EC7799">
              <w:t>Linux PC</w:t>
            </w:r>
          </w:p>
        </w:tc>
        <w:tc>
          <w:tcPr>
            <w:tcW w:w="2880" w:type="dxa"/>
            <w:vAlign w:val="center"/>
          </w:tcPr>
          <w:p w14:paraId="5760E7FA" w14:textId="77777777" w:rsidR="002643F8" w:rsidRPr="00EC7799" w:rsidRDefault="002643F8" w:rsidP="002643F8">
            <w:pPr>
              <w:jc w:val="center"/>
            </w:pPr>
            <w:r w:rsidRPr="00EC7799">
              <w:t xml:space="preserve">MAC address of interface </w:t>
            </w:r>
            <w:r w:rsidRPr="00EC7799">
              <w:rPr>
                <w:i/>
              </w:rPr>
              <w:t>eth0</w:t>
            </w:r>
          </w:p>
        </w:tc>
      </w:tr>
      <w:tr w:rsidR="002643F8" w:rsidRPr="00EC7799" w14:paraId="76C707F7"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7623AF14"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PC1</w:t>
            </w:r>
          </w:p>
        </w:tc>
        <w:tc>
          <w:tcPr>
            <w:tcW w:w="2880" w:type="dxa"/>
            <w:vAlign w:val="center"/>
          </w:tcPr>
          <w:p w14:paraId="5200764B" w14:textId="438C5826" w:rsidR="002643F8" w:rsidRPr="00EC7799" w:rsidRDefault="00D04600" w:rsidP="002643F8">
            <w:pPr>
              <w:keepNext/>
              <w:widowControl w:val="0"/>
              <w:spacing w:before="120" w:after="120" w:line="240" w:lineRule="atLeast"/>
              <w:jc w:val="center"/>
              <w:rPr>
                <w:rFonts w:eastAsia="PMingLiU"/>
                <w:b/>
                <w:spacing w:val="-5"/>
                <w:szCs w:val="20"/>
              </w:rPr>
            </w:pPr>
            <w:ins w:id="26" w:author="vineet bharot" w:date="2021-03-13T12:03:00Z">
              <w:r w:rsidRPr="00D04600">
                <w:rPr>
                  <w:rFonts w:eastAsia="PMingLiU"/>
                  <w:b/>
                  <w:spacing w:val="-5"/>
                  <w:szCs w:val="20"/>
                </w:rPr>
                <w:t>aa:bb:cc:dd:ee:11</w:t>
              </w:r>
            </w:ins>
          </w:p>
        </w:tc>
      </w:tr>
      <w:tr w:rsidR="002643F8" w:rsidRPr="00EC7799" w14:paraId="5FCFE7DE" w14:textId="77777777" w:rsidTr="002643F8">
        <w:trPr>
          <w:trHeight w:val="432"/>
          <w:jc w:val="center"/>
        </w:trPr>
        <w:tc>
          <w:tcPr>
            <w:tcW w:w="1395" w:type="dxa"/>
            <w:vAlign w:val="center"/>
          </w:tcPr>
          <w:p w14:paraId="4C897E13"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PC2</w:t>
            </w:r>
          </w:p>
        </w:tc>
        <w:tc>
          <w:tcPr>
            <w:tcW w:w="2880" w:type="dxa"/>
            <w:vAlign w:val="center"/>
          </w:tcPr>
          <w:p w14:paraId="51B675BE" w14:textId="10F9A4D8" w:rsidR="002643F8" w:rsidRPr="00EC7799" w:rsidRDefault="00D04600" w:rsidP="002643F8">
            <w:pPr>
              <w:keepNext/>
              <w:widowControl w:val="0"/>
              <w:spacing w:before="120" w:after="120" w:line="240" w:lineRule="atLeast"/>
              <w:jc w:val="center"/>
              <w:rPr>
                <w:rFonts w:eastAsia="PMingLiU"/>
                <w:b/>
                <w:spacing w:val="-5"/>
                <w:szCs w:val="20"/>
              </w:rPr>
            </w:pPr>
            <w:ins w:id="27" w:author="vineet bharot" w:date="2021-03-13T12:03:00Z">
              <w:r w:rsidRPr="00D04600">
                <w:rPr>
                  <w:rFonts w:eastAsia="PMingLiU"/>
                  <w:b/>
                  <w:spacing w:val="-5"/>
                  <w:szCs w:val="20"/>
                </w:rPr>
                <w:t>aa:bb:cc:dd:ee:</w:t>
              </w:r>
              <w:r>
                <w:rPr>
                  <w:rFonts w:eastAsia="PMingLiU"/>
                  <w:b/>
                  <w:spacing w:val="-5"/>
                  <w:szCs w:val="20"/>
                </w:rPr>
                <w:t>22</w:t>
              </w:r>
            </w:ins>
          </w:p>
        </w:tc>
      </w:tr>
      <w:tr w:rsidR="002643F8" w:rsidRPr="00EC7799" w14:paraId="7E7FAD0D" w14:textId="77777777" w:rsidTr="002643F8">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45FF146D"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PC3</w:t>
            </w:r>
          </w:p>
        </w:tc>
        <w:tc>
          <w:tcPr>
            <w:tcW w:w="2880" w:type="dxa"/>
            <w:vAlign w:val="center"/>
          </w:tcPr>
          <w:p w14:paraId="65BF7F33" w14:textId="1DC2482F" w:rsidR="002643F8" w:rsidRPr="00EC7799" w:rsidRDefault="00D04600" w:rsidP="002643F8">
            <w:pPr>
              <w:keepNext/>
              <w:widowControl w:val="0"/>
              <w:spacing w:before="120" w:after="120" w:line="240" w:lineRule="atLeast"/>
              <w:jc w:val="center"/>
              <w:rPr>
                <w:rFonts w:eastAsia="PMingLiU"/>
                <w:b/>
                <w:spacing w:val="-5"/>
                <w:szCs w:val="20"/>
              </w:rPr>
            </w:pPr>
            <w:ins w:id="28" w:author="vineet bharot" w:date="2021-03-13T12:03:00Z">
              <w:r w:rsidRPr="00D04600">
                <w:rPr>
                  <w:rFonts w:eastAsia="PMingLiU"/>
                  <w:b/>
                  <w:spacing w:val="-5"/>
                  <w:szCs w:val="20"/>
                </w:rPr>
                <w:t>aa:bb:cc:dd:ee:</w:t>
              </w:r>
              <w:r>
                <w:rPr>
                  <w:rFonts w:eastAsia="PMingLiU"/>
                  <w:b/>
                  <w:spacing w:val="-5"/>
                  <w:szCs w:val="20"/>
                </w:rPr>
                <w:t>33</w:t>
              </w:r>
            </w:ins>
          </w:p>
        </w:tc>
      </w:tr>
      <w:tr w:rsidR="002643F8" w:rsidRPr="00EC7799" w14:paraId="6FBD71CF" w14:textId="77777777" w:rsidTr="002643F8">
        <w:trPr>
          <w:trHeight w:val="432"/>
          <w:jc w:val="center"/>
        </w:trPr>
        <w:tc>
          <w:tcPr>
            <w:tcW w:w="1395" w:type="dxa"/>
            <w:vAlign w:val="center"/>
          </w:tcPr>
          <w:p w14:paraId="031ED0A6" w14:textId="77777777" w:rsidR="002643F8" w:rsidRPr="002643F8" w:rsidRDefault="002643F8" w:rsidP="002643F8">
            <w:pPr>
              <w:keepNext/>
              <w:widowControl w:val="0"/>
              <w:spacing w:before="120" w:after="120" w:line="240" w:lineRule="atLeast"/>
              <w:jc w:val="center"/>
              <w:rPr>
                <w:rFonts w:eastAsia="PMingLiU"/>
                <w:iCs/>
                <w:spacing w:val="-5"/>
                <w:szCs w:val="20"/>
              </w:rPr>
            </w:pPr>
            <w:r w:rsidRPr="002643F8">
              <w:rPr>
                <w:rFonts w:eastAsia="PMingLiU"/>
                <w:iCs/>
                <w:spacing w:val="-5"/>
                <w:szCs w:val="20"/>
              </w:rPr>
              <w:t>PC4</w:t>
            </w:r>
          </w:p>
        </w:tc>
        <w:tc>
          <w:tcPr>
            <w:tcW w:w="2880" w:type="dxa"/>
            <w:vAlign w:val="center"/>
          </w:tcPr>
          <w:p w14:paraId="50372CC5" w14:textId="042478FA" w:rsidR="002643F8" w:rsidRPr="00EC7799" w:rsidRDefault="00D04600" w:rsidP="002643F8">
            <w:pPr>
              <w:keepNext/>
              <w:widowControl w:val="0"/>
              <w:spacing w:before="120" w:after="120" w:line="240" w:lineRule="atLeast"/>
              <w:jc w:val="center"/>
              <w:rPr>
                <w:rFonts w:eastAsia="PMingLiU"/>
                <w:b/>
                <w:spacing w:val="-5"/>
                <w:szCs w:val="20"/>
              </w:rPr>
            </w:pPr>
            <w:ins w:id="29" w:author="vineet bharot" w:date="2021-03-13T12:03:00Z">
              <w:r w:rsidRPr="00D04600">
                <w:rPr>
                  <w:rFonts w:eastAsia="PMingLiU"/>
                  <w:b/>
                  <w:spacing w:val="-5"/>
                  <w:szCs w:val="20"/>
                </w:rPr>
                <w:t>aa:bb:cc:dd:ee:</w:t>
              </w:r>
              <w:r>
                <w:rPr>
                  <w:rFonts w:eastAsia="PMingLiU"/>
                  <w:b/>
                  <w:spacing w:val="-5"/>
                  <w:szCs w:val="20"/>
                </w:rPr>
                <w:t>44</w:t>
              </w:r>
            </w:ins>
          </w:p>
        </w:tc>
      </w:tr>
    </w:tbl>
    <w:p w14:paraId="51C406C9" w14:textId="77777777" w:rsidR="002643F8" w:rsidRDefault="002643F8" w:rsidP="00562B37">
      <w:pPr>
        <w:pStyle w:val="Caption"/>
      </w:pPr>
      <w:r>
        <w:t xml:space="preserve">Table 5.2. </w:t>
      </w:r>
      <w:r w:rsidRPr="004049B2">
        <w:t>MAC addresses of the PCs</w:t>
      </w:r>
      <w:r>
        <w:t>.</w:t>
      </w:r>
    </w:p>
    <w:p w14:paraId="68453F22" w14:textId="77777777" w:rsidR="002643F8" w:rsidRDefault="002643F8" w:rsidP="002643F8"/>
    <w:p w14:paraId="75A36C11" w14:textId="77777777" w:rsidR="002643F8" w:rsidRDefault="002643F8" w:rsidP="002643F8">
      <w:pPr>
        <w:spacing w:before="120" w:after="120" w:line="240" w:lineRule="auto"/>
      </w:pPr>
    </w:p>
    <w:p w14:paraId="134C0B79" w14:textId="523952C1" w:rsidR="00744B98" w:rsidRDefault="00744B98" w:rsidP="007718E5">
      <w:pPr>
        <w:pStyle w:val="ListParagraph"/>
        <w:numPr>
          <w:ilvl w:val="0"/>
          <w:numId w:val="46"/>
        </w:numPr>
        <w:spacing w:before="120" w:after="120" w:line="240" w:lineRule="auto"/>
        <w:contextualSpacing w:val="0"/>
      </w:pPr>
      <w:r>
        <w:t xml:space="preserve">Disable IPv6 on all PCs. </w:t>
      </w:r>
    </w:p>
    <w:p w14:paraId="3C5247DD" w14:textId="77777777" w:rsidR="003F246E" w:rsidRDefault="003F246E" w:rsidP="007718E5">
      <w:pPr>
        <w:pStyle w:val="ListParagraph"/>
        <w:numPr>
          <w:ilvl w:val="0"/>
          <w:numId w:val="46"/>
        </w:numPr>
        <w:spacing w:before="120" w:after="120" w:line="240" w:lineRule="auto"/>
        <w:contextualSpacing w:val="0"/>
      </w:pPr>
      <w:r>
        <w:t xml:space="preserve">Disable IPv6 on all PCs. On </w:t>
      </w:r>
      <w:r w:rsidRPr="00B35C3B">
        <w:rPr>
          <w:i/>
        </w:rPr>
        <w:t>PC1</w:t>
      </w:r>
      <w:r>
        <w:t>, the commands are</w:t>
      </w:r>
    </w:p>
    <w:p w14:paraId="3B9BBC3B" w14:textId="77777777" w:rsidR="003F246E" w:rsidRPr="00744B98" w:rsidRDefault="003F246E" w:rsidP="007718E5">
      <w:pPr>
        <w:pStyle w:val="Code"/>
        <w:spacing w:before="120" w:after="120"/>
        <w:ind w:left="720"/>
        <w:rPr>
          <w:rStyle w:val="Code-BChar"/>
        </w:rPr>
      </w:pPr>
      <w:r>
        <w:rPr>
          <w:rStyle w:val="Code-BChar"/>
        </w:rPr>
        <w:t>PC1</w:t>
      </w:r>
      <w:r w:rsidRPr="00744B98">
        <w:rPr>
          <w:rStyle w:val="Code-BChar"/>
        </w:rPr>
        <w:t>$ sudo sysctl -w net.ipv6.conf.all.disable_ipv6=1</w:t>
      </w:r>
    </w:p>
    <w:p w14:paraId="35C1530F" w14:textId="1B678606" w:rsidR="003F246E" w:rsidRPr="003F246E" w:rsidRDefault="003F246E" w:rsidP="007718E5">
      <w:pPr>
        <w:pStyle w:val="Code"/>
        <w:spacing w:before="120" w:after="120"/>
        <w:ind w:left="720"/>
        <w:rPr>
          <w:b/>
          <w:shd w:val="clear" w:color="auto" w:fill="F2F2F2" w:themeFill="background1" w:themeFillShade="F2"/>
        </w:rPr>
      </w:pPr>
      <w:r>
        <w:rPr>
          <w:rStyle w:val="Code-BChar"/>
        </w:rPr>
        <w:t>PC1</w:t>
      </w:r>
      <w:r w:rsidRPr="00744B98">
        <w:rPr>
          <w:rStyle w:val="Code-BChar"/>
        </w:rPr>
        <w:t>$ sudo sysctl -w net.ipv6.conf.default.disable_ipv6=1</w:t>
      </w:r>
    </w:p>
    <w:p w14:paraId="6EFBBA2B" w14:textId="0119C2FB" w:rsidR="003F246E" w:rsidRPr="002643F8" w:rsidRDefault="003F246E" w:rsidP="007718E5">
      <w:pPr>
        <w:pStyle w:val="ListParagraph"/>
        <w:spacing w:before="120" w:after="120" w:line="240" w:lineRule="auto"/>
        <w:ind w:left="360"/>
        <w:contextualSpacing w:val="0"/>
      </w:pPr>
      <w:r>
        <w:t xml:space="preserve">The reason for disabling IPv6 is that IPv6 enabled hosts send periodic ICMP queries, that interfere with the experiments in this Lab. </w:t>
      </w:r>
    </w:p>
    <w:p w14:paraId="0D78945B" w14:textId="4A830C02" w:rsidR="008E22FC" w:rsidRPr="00B35C3B" w:rsidRDefault="008E22FC" w:rsidP="007718E5">
      <w:pPr>
        <w:pStyle w:val="ListParagraph"/>
        <w:numPr>
          <w:ilvl w:val="0"/>
          <w:numId w:val="46"/>
        </w:numPr>
        <w:spacing w:before="120" w:after="120" w:line="240" w:lineRule="auto"/>
        <w:contextualSpacing w:val="0"/>
        <w:rPr>
          <w:color w:val="000000" w:themeColor="text1"/>
        </w:rPr>
      </w:pPr>
      <w:r w:rsidRPr="00B35C3B">
        <w:rPr>
          <w:color w:val="000000" w:themeColor="text1"/>
        </w:rPr>
        <w:t xml:space="preserve">On </w:t>
      </w:r>
      <w:r w:rsidR="00744B98" w:rsidRPr="00B35C3B">
        <w:rPr>
          <w:i/>
          <w:color w:val="000000" w:themeColor="text1"/>
        </w:rPr>
        <w:t>Router1</w:t>
      </w:r>
      <w:r w:rsidR="00744B98" w:rsidRPr="00B35C3B">
        <w:rPr>
          <w:color w:val="000000" w:themeColor="text1"/>
        </w:rPr>
        <w:t xml:space="preserve">, </w:t>
      </w:r>
      <w:r w:rsidRPr="00B35C3B">
        <w:rPr>
          <w:color w:val="000000" w:themeColor="text1"/>
        </w:rPr>
        <w:t xml:space="preserve">use the command </w:t>
      </w:r>
      <w:r w:rsidRPr="00B35C3B">
        <w:rPr>
          <w:rStyle w:val="Code-NoSChar"/>
          <w:color w:val="000000" w:themeColor="text1"/>
        </w:rPr>
        <w:t>show interfaces</w:t>
      </w:r>
      <w:r w:rsidRPr="00B35C3B">
        <w:rPr>
          <w:i/>
          <w:color w:val="000000" w:themeColor="text1"/>
        </w:rPr>
        <w:t xml:space="preserve"> </w:t>
      </w:r>
      <w:r w:rsidRPr="00B35C3B">
        <w:rPr>
          <w:color w:val="000000" w:themeColor="text1"/>
        </w:rPr>
        <w:t xml:space="preserve">to display the MAC addresses of the </w:t>
      </w:r>
      <w:r w:rsidR="00321F2F">
        <w:rPr>
          <w:color w:val="000000" w:themeColor="text1"/>
        </w:rPr>
        <w:t>Fast</w:t>
      </w:r>
      <w:r w:rsidRPr="00B35C3B">
        <w:rPr>
          <w:color w:val="000000" w:themeColor="text1"/>
        </w:rPr>
        <w:t>Ethernet interfaces. Record the MAC addresses in</w:t>
      </w:r>
      <w:r w:rsidR="00302D9D" w:rsidRPr="00B35C3B">
        <w:rPr>
          <w:color w:val="000000" w:themeColor="text1"/>
        </w:rPr>
        <w:t xml:space="preserve"> Table 5.3 </w:t>
      </w:r>
      <w:r w:rsidRPr="00B35C3B">
        <w:rPr>
          <w:color w:val="000000" w:themeColor="text1"/>
        </w:rPr>
        <w:t>below:</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B35C3B" w:rsidRPr="00B35C3B" w14:paraId="14194DFA" w14:textId="77777777" w:rsidTr="007D0434">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65E0228D" w14:textId="77777777" w:rsidR="008E22FC" w:rsidRPr="00B35C3B" w:rsidRDefault="008E22FC" w:rsidP="007D0434">
            <w:pPr>
              <w:jc w:val="center"/>
              <w:rPr>
                <w:b w:val="0"/>
                <w:bCs w:val="0"/>
              </w:rPr>
            </w:pPr>
            <w:r w:rsidRPr="00B35C3B">
              <w:rPr>
                <w:b w:val="0"/>
                <w:bCs w:val="0"/>
              </w:rPr>
              <w:t>Router</w:t>
            </w:r>
          </w:p>
        </w:tc>
        <w:tc>
          <w:tcPr>
            <w:tcW w:w="2592" w:type="dxa"/>
            <w:vAlign w:val="center"/>
          </w:tcPr>
          <w:p w14:paraId="629A5D9A" w14:textId="77BFE1C7" w:rsidR="008E22FC" w:rsidRPr="00B35C3B" w:rsidRDefault="008E22FC" w:rsidP="007D0434">
            <w:pPr>
              <w:jc w:val="center"/>
              <w:rPr>
                <w:b w:val="0"/>
                <w:bCs w:val="0"/>
              </w:rPr>
            </w:pPr>
            <w:r w:rsidRPr="00B35C3B">
              <w:rPr>
                <w:b w:val="0"/>
                <w:bCs w:val="0"/>
              </w:rPr>
              <w:t xml:space="preserve">MAC address of interface </w:t>
            </w:r>
            <w:r w:rsidR="002643F8" w:rsidRPr="002643F8">
              <w:rPr>
                <w:b w:val="0"/>
                <w:bCs w:val="0"/>
                <w:i/>
                <w:iCs/>
              </w:rPr>
              <w:t>Fast</w:t>
            </w:r>
            <w:r w:rsidRPr="00B35C3B">
              <w:rPr>
                <w:b w:val="0"/>
                <w:bCs w:val="0"/>
                <w:i/>
              </w:rPr>
              <w:t>Ethernet0</w:t>
            </w:r>
            <w:r w:rsidR="002643F8">
              <w:rPr>
                <w:b w:val="0"/>
                <w:bCs w:val="0"/>
                <w:i/>
              </w:rPr>
              <w:t>/0</w:t>
            </w:r>
          </w:p>
        </w:tc>
        <w:tc>
          <w:tcPr>
            <w:tcW w:w="2592" w:type="dxa"/>
            <w:vAlign w:val="center"/>
          </w:tcPr>
          <w:p w14:paraId="5705C9BD" w14:textId="2F74601D" w:rsidR="008E22FC" w:rsidRPr="00B35C3B" w:rsidRDefault="008E22FC" w:rsidP="007D0434">
            <w:pPr>
              <w:jc w:val="center"/>
              <w:rPr>
                <w:b w:val="0"/>
                <w:bCs w:val="0"/>
              </w:rPr>
            </w:pPr>
            <w:r w:rsidRPr="00B35C3B">
              <w:rPr>
                <w:b w:val="0"/>
                <w:bCs w:val="0"/>
              </w:rPr>
              <w:t xml:space="preserve">MAC address of interface </w:t>
            </w:r>
            <w:r w:rsidR="002643F8" w:rsidRPr="002643F8">
              <w:rPr>
                <w:b w:val="0"/>
                <w:bCs w:val="0"/>
                <w:i/>
                <w:iCs/>
              </w:rPr>
              <w:t>Fast</w:t>
            </w:r>
            <w:r w:rsidRPr="00B35C3B">
              <w:rPr>
                <w:b w:val="0"/>
                <w:bCs w:val="0"/>
                <w:i/>
              </w:rPr>
              <w:t>Ethernet1</w:t>
            </w:r>
            <w:r w:rsidR="002643F8">
              <w:rPr>
                <w:b w:val="0"/>
                <w:bCs w:val="0"/>
                <w:i/>
              </w:rPr>
              <w:t>/0</w:t>
            </w:r>
          </w:p>
        </w:tc>
      </w:tr>
      <w:tr w:rsidR="008E22FC" w:rsidRPr="00B35C3B" w14:paraId="728FE86A"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9D11C08" w14:textId="77777777" w:rsidR="008E22FC" w:rsidRPr="002643F8" w:rsidRDefault="008E22FC" w:rsidP="007D0434">
            <w:pPr>
              <w:jc w:val="center"/>
              <w:rPr>
                <w:iCs/>
                <w:color w:val="000000" w:themeColor="text1"/>
              </w:rPr>
            </w:pPr>
            <w:r w:rsidRPr="002643F8">
              <w:rPr>
                <w:iCs/>
                <w:color w:val="000000" w:themeColor="text1"/>
              </w:rPr>
              <w:t>Router1</w:t>
            </w:r>
          </w:p>
        </w:tc>
        <w:tc>
          <w:tcPr>
            <w:tcW w:w="2592" w:type="dxa"/>
            <w:vAlign w:val="center"/>
          </w:tcPr>
          <w:p w14:paraId="562D18D3" w14:textId="7D3221A8" w:rsidR="008E22FC" w:rsidRPr="00B35C3B" w:rsidRDefault="00F5667D" w:rsidP="007D0434">
            <w:pPr>
              <w:jc w:val="center"/>
              <w:rPr>
                <w:b/>
                <w:color w:val="000000" w:themeColor="text1"/>
              </w:rPr>
            </w:pPr>
            <w:ins w:id="30" w:author="vineet bharot" w:date="2021-03-13T12:03:00Z">
              <w:r w:rsidRPr="00F5667D">
                <w:rPr>
                  <w:b/>
                  <w:color w:val="000000" w:themeColor="text1"/>
                </w:rPr>
                <w:t>cc01.4b70.0000</w:t>
              </w:r>
            </w:ins>
          </w:p>
        </w:tc>
        <w:tc>
          <w:tcPr>
            <w:tcW w:w="2592" w:type="dxa"/>
            <w:vAlign w:val="center"/>
          </w:tcPr>
          <w:p w14:paraId="1B1E4027" w14:textId="3AAB8F3E" w:rsidR="008E22FC" w:rsidRPr="00B35C3B" w:rsidRDefault="00F5667D" w:rsidP="007D0434">
            <w:pPr>
              <w:jc w:val="center"/>
              <w:rPr>
                <w:b/>
                <w:color w:val="000000" w:themeColor="text1"/>
              </w:rPr>
            </w:pPr>
            <w:ins w:id="31" w:author="vineet bharot" w:date="2021-03-13T12:03:00Z">
              <w:r w:rsidRPr="00F5667D">
                <w:rPr>
                  <w:b/>
                  <w:color w:val="000000" w:themeColor="text1"/>
                </w:rPr>
                <w:t>cc01.4b70.0010</w:t>
              </w:r>
            </w:ins>
          </w:p>
        </w:tc>
      </w:tr>
    </w:tbl>
    <w:p w14:paraId="3EF2F723" w14:textId="0AE5F7B9" w:rsidR="008E22FC" w:rsidRPr="002643F8" w:rsidRDefault="008E22FC" w:rsidP="00562B37">
      <w:pPr>
        <w:pStyle w:val="Caption"/>
      </w:pPr>
      <w:bookmarkStart w:id="32" w:name="_Ref530411222"/>
      <w:r w:rsidRPr="00B35C3B">
        <w:t>Table</w:t>
      </w:r>
      <w:bookmarkEnd w:id="32"/>
      <w:r w:rsidR="00302D9D" w:rsidRPr="00B35C3B">
        <w:t xml:space="preserve"> 5.3</w:t>
      </w:r>
      <w:r w:rsidRPr="00B35C3B">
        <w:t xml:space="preserve">. MAC addresses of the </w:t>
      </w:r>
      <w:r w:rsidR="00321F2F">
        <w:t>Fast</w:t>
      </w:r>
      <w:r w:rsidRPr="00B35C3B">
        <w:t xml:space="preserve">Ethernet interfaces on  Cisco </w:t>
      </w:r>
      <w:r w:rsidR="002643F8">
        <w:t>Router1</w:t>
      </w:r>
      <w:r w:rsidR="00B35C3B">
        <w:t>.</w:t>
      </w:r>
    </w:p>
    <w:p w14:paraId="09FFC94B" w14:textId="7FD4A848" w:rsidR="008E22FC" w:rsidRPr="001D7AE8" w:rsidRDefault="008E22FC" w:rsidP="008E22FC">
      <w:pPr>
        <w:pStyle w:val="Heading3"/>
        <w:rPr>
          <w:rFonts w:ascii="Arial" w:hAnsi="Arial"/>
        </w:rPr>
      </w:pPr>
      <w:bookmarkStart w:id="33" w:name="_Toc34254464"/>
      <w:bookmarkStart w:id="34" w:name="_Toc65183860"/>
      <w:r w:rsidRPr="001D7AE8">
        <w:t xml:space="preserve">Exercise </w:t>
      </w:r>
      <w:r w:rsidR="002643F8">
        <w:t>1</w:t>
      </w:r>
      <w:r w:rsidR="00166DCC">
        <w:t>-</w:t>
      </w:r>
      <w:r>
        <w:t>b</w:t>
      </w:r>
      <w:r w:rsidR="00166DCC">
        <w:t>.</w:t>
      </w:r>
      <w:r w:rsidRPr="001D7AE8">
        <w:t xml:space="preserve"> Configuring a Cisco Router as a bridge</w:t>
      </w:r>
      <w:bookmarkEnd w:id="33"/>
      <w:bookmarkEnd w:id="34"/>
    </w:p>
    <w:p w14:paraId="34D9F1FA" w14:textId="5C0DF6A7" w:rsidR="008E22FC" w:rsidRPr="001D7AE8" w:rsidRDefault="008E22FC" w:rsidP="007718E5">
      <w:pPr>
        <w:spacing w:before="120" w:after="120" w:line="240" w:lineRule="auto"/>
        <w:rPr>
          <w:b/>
          <w:sz w:val="24"/>
        </w:rPr>
      </w:pPr>
      <w:r w:rsidRPr="001D7AE8">
        <w:t xml:space="preserve">Next you configure </w:t>
      </w:r>
      <w:r w:rsidRPr="001D7AE8">
        <w:rPr>
          <w:i/>
          <w:iCs/>
        </w:rPr>
        <w:t>Router1</w:t>
      </w:r>
      <w:r w:rsidRPr="001D7AE8">
        <w:t xml:space="preserve"> as a bridge. A Cisco router is configured as a bridge by disabling IP forwarding functions (with the command </w:t>
      </w:r>
      <w:r w:rsidR="00B35C3B" w:rsidRPr="00B35C3B">
        <w:rPr>
          <w:rStyle w:val="Code-NoSChar"/>
        </w:rPr>
        <w:t>`</w:t>
      </w:r>
      <w:r w:rsidRPr="00B35C3B">
        <w:rPr>
          <w:rStyle w:val="Code-NoSChar"/>
        </w:rPr>
        <w:t>no ip routing</w:t>
      </w:r>
      <w:r w:rsidR="00B35C3B" w:rsidRPr="00B35C3B">
        <w:rPr>
          <w:rStyle w:val="Code-NoSChar"/>
        </w:rPr>
        <w:t>’</w:t>
      </w:r>
      <w:r w:rsidRPr="001D7AE8">
        <w:t xml:space="preserve">) and by enabling bridging functions. </w:t>
      </w:r>
    </w:p>
    <w:p w14:paraId="2824D259" w14:textId="193D893D" w:rsidR="008E22FC" w:rsidRDefault="002643F8" w:rsidP="007718E5">
      <w:pPr>
        <w:spacing w:before="120" w:after="120" w:line="240" w:lineRule="auto"/>
      </w:pPr>
      <w:r>
        <w:t xml:space="preserve">A </w:t>
      </w:r>
      <w:r w:rsidR="008E22FC" w:rsidRPr="001D7AE8">
        <w:t xml:space="preserve">Cisco router can be configured to perform the functions of multiple independently operating bridges. This is done by defining a bridge group, which is identified by a number, and associating two or more network interfaces with each bridge group. Packets are forwarded only between interfaces that are assigned to the same bridge group. Since the exercises in Lab </w:t>
      </w:r>
      <w:r w:rsidR="008E22FC">
        <w:t>5</w:t>
      </w:r>
      <w:r w:rsidR="008E22FC" w:rsidRPr="001D7AE8">
        <w:t xml:space="preserve"> only use one bridge group, we always use 1 to identify the group.</w:t>
      </w:r>
    </w:p>
    <w:tbl>
      <w:tblPr>
        <w:tblStyle w:val="TableGrid"/>
        <w:tblW w:w="9360" w:type="dxa"/>
        <w:jc w:val="right"/>
        <w:tblLook w:val="04A0" w:firstRow="1" w:lastRow="0" w:firstColumn="1" w:lastColumn="0" w:noHBand="0" w:noVBand="1"/>
      </w:tblPr>
      <w:tblGrid>
        <w:gridCol w:w="9360"/>
      </w:tblGrid>
      <w:tr w:rsidR="00975491" w14:paraId="3FAD3011" w14:textId="77777777" w:rsidTr="00C76BEE">
        <w:trPr>
          <w:jc w:val="right"/>
        </w:trPr>
        <w:tc>
          <w:tcPr>
            <w:tcW w:w="9360" w:type="dxa"/>
            <w:tcBorders>
              <w:top w:val="nil"/>
              <w:left w:val="nil"/>
              <w:bottom w:val="nil"/>
              <w:right w:val="nil"/>
            </w:tcBorders>
            <w:shd w:val="clear" w:color="auto" w:fill="DEEAF6" w:themeFill="accent1" w:themeFillTint="33"/>
          </w:tcPr>
          <w:p w14:paraId="34FAE613" w14:textId="77777777" w:rsidR="00975491" w:rsidRDefault="00975491" w:rsidP="00975491">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975491">
              <w:rPr>
                <w:b/>
                <w:bCs/>
                <w:sz w:val="24"/>
                <w:szCs w:val="28"/>
                <w:u w:val="single"/>
              </w:rPr>
              <w:t>Interface Configuration</w:t>
            </w:r>
          </w:p>
          <w:p w14:paraId="18594949" w14:textId="77777777" w:rsidR="00975491" w:rsidRDefault="00975491" w:rsidP="00C76BEE"/>
          <w:p w14:paraId="345D3BF4" w14:textId="77777777" w:rsidR="00975491" w:rsidRDefault="00975491" w:rsidP="00975491">
            <w:pPr>
              <w:pStyle w:val="Code-NoSB"/>
            </w:pPr>
            <w:r w:rsidRPr="00975491">
              <w:t xml:space="preserve">bridge </w:t>
            </w:r>
            <w:r w:rsidRPr="00975491">
              <w:rPr>
                <w:i/>
                <w:iCs/>
              </w:rPr>
              <w:t>1</w:t>
            </w:r>
            <w:r w:rsidRPr="00975491">
              <w:t xml:space="preserve"> protocol ieee</w:t>
            </w:r>
          </w:p>
          <w:p w14:paraId="77D1CF96" w14:textId="77777777" w:rsidR="00975491" w:rsidRDefault="00975491" w:rsidP="00975491">
            <w:pPr>
              <w:ind w:left="720"/>
            </w:pPr>
            <w:r w:rsidRPr="00975491">
              <w:t xml:space="preserve">Defines a bridge group and assigns the spanning tree protocol as defined in IEEE 802.1d to bridge group </w:t>
            </w:r>
            <w:r w:rsidRPr="00975491">
              <w:rPr>
                <w:i/>
                <w:iCs/>
              </w:rPr>
              <w:t>1</w:t>
            </w:r>
            <w:r w:rsidRPr="00975491">
              <w:t xml:space="preserve">. After the command is issued, the Cisco router forwards packets between all interfaces that are assigned to bridge group </w:t>
            </w:r>
            <w:r w:rsidRPr="00975491">
              <w:rPr>
                <w:i/>
                <w:iCs/>
              </w:rPr>
              <w:t>1</w:t>
            </w:r>
            <w:r w:rsidRPr="00975491">
              <w:t>. A bridge group can be any number between 1 and 63. After defining a bridge group, one can assign network interfaces to the bridge group. It is possible to define multiple bridge groups. In Lab 5, only one bridge group (with identifier 1) is used.</w:t>
            </w:r>
            <w:r>
              <w:t xml:space="preserve"> </w:t>
            </w:r>
          </w:p>
          <w:p w14:paraId="4715A66D" w14:textId="77777777" w:rsidR="00975491" w:rsidRDefault="00975491" w:rsidP="00C76BEE">
            <w:pPr>
              <w:ind w:left="720"/>
            </w:pPr>
          </w:p>
          <w:p w14:paraId="249E8408" w14:textId="77777777" w:rsidR="00975491" w:rsidRDefault="00975491" w:rsidP="00975491">
            <w:pPr>
              <w:pStyle w:val="Code-NoSB"/>
            </w:pPr>
            <w:r w:rsidRPr="00975491">
              <w:t xml:space="preserve">bridge </w:t>
            </w:r>
            <w:r w:rsidRPr="00975491">
              <w:rPr>
                <w:i/>
                <w:iCs/>
              </w:rPr>
              <w:t>1</w:t>
            </w:r>
            <w:r w:rsidRPr="00975491">
              <w:t xml:space="preserve"> priority </w:t>
            </w:r>
            <w:r w:rsidRPr="00975491">
              <w:rPr>
                <w:i/>
                <w:iCs/>
              </w:rPr>
              <w:t>128</w:t>
            </w:r>
          </w:p>
          <w:p w14:paraId="703BF7FA" w14:textId="3AAD853F" w:rsidR="00975491" w:rsidRDefault="00975491" w:rsidP="00975491">
            <w:pPr>
              <w:ind w:left="720"/>
            </w:pPr>
            <w:r w:rsidRPr="001D7AE8">
              <w:t xml:space="preserve">Assigns the priority </w:t>
            </w:r>
            <w:r w:rsidRPr="001D7AE8">
              <w:rPr>
                <w:i/>
              </w:rPr>
              <w:t>128</w:t>
            </w:r>
            <w:r w:rsidRPr="001D7AE8">
              <w:t xml:space="preserve"> to b</w:t>
            </w:r>
            <w:r w:rsidRPr="001D7AE8">
              <w:rPr>
                <w:iCs/>
              </w:rPr>
              <w:t>ridge group</w:t>
            </w:r>
            <w:r w:rsidRPr="001D7AE8">
              <w:rPr>
                <w:i/>
                <w:iCs/>
              </w:rPr>
              <w:t xml:space="preserve"> 1</w:t>
            </w:r>
            <w:r w:rsidRPr="001D7AE8">
              <w:t xml:space="preserve">. The priority of a bridge group plays a role in the spanning tree protocol, which is covered in Part </w:t>
            </w:r>
            <w:r w:rsidR="00B35C3B">
              <w:t>6</w:t>
            </w:r>
            <w:r w:rsidRPr="001D7AE8">
              <w:t>.</w:t>
            </w:r>
          </w:p>
          <w:p w14:paraId="47A52031" w14:textId="77777777" w:rsidR="00975491" w:rsidRDefault="00975491" w:rsidP="00975491"/>
          <w:p w14:paraId="24D0C0B5" w14:textId="77777777" w:rsidR="00975491" w:rsidRDefault="00975491" w:rsidP="00975491"/>
          <w:p w14:paraId="777DAF79" w14:textId="77777777" w:rsidR="00975491" w:rsidRDefault="00975491" w:rsidP="00C76BEE">
            <w:pPr>
              <w:pStyle w:val="Code-NoSB"/>
            </w:pPr>
            <w:r>
              <w:t>debug ip rip</w:t>
            </w:r>
          </w:p>
          <w:p w14:paraId="2BC1BF5A" w14:textId="77777777" w:rsidR="00975491" w:rsidRDefault="00975491" w:rsidP="00C76BEE">
            <w:pPr>
              <w:ind w:left="720"/>
            </w:pPr>
            <w:r>
              <w:t>Enables a debugging mode where the router displays a message for each received RIP message.</w:t>
            </w:r>
          </w:p>
          <w:p w14:paraId="42D6A60E" w14:textId="77777777" w:rsidR="00975491" w:rsidRDefault="00975491" w:rsidP="00975491"/>
        </w:tc>
      </w:tr>
    </w:tbl>
    <w:p w14:paraId="7219D2DD" w14:textId="77777777" w:rsidR="00BB3FDD" w:rsidRDefault="00BB3FDD" w:rsidP="00BB3FDD"/>
    <w:p w14:paraId="63BB6E8E" w14:textId="77777777" w:rsidR="008E22FC" w:rsidRDefault="008E22FC" w:rsidP="007718E5">
      <w:pPr>
        <w:spacing w:before="120" w:after="120" w:line="240" w:lineRule="auto"/>
      </w:pPr>
      <w:r w:rsidRPr="001D7AE8">
        <w:t>Each interface is individually configured to participate in a bridge group. This is done with the following commands:</w:t>
      </w:r>
    </w:p>
    <w:tbl>
      <w:tblPr>
        <w:tblStyle w:val="TableGrid"/>
        <w:tblW w:w="9360" w:type="dxa"/>
        <w:jc w:val="right"/>
        <w:tblLook w:val="04A0" w:firstRow="1" w:lastRow="0" w:firstColumn="1" w:lastColumn="0" w:noHBand="0" w:noVBand="1"/>
      </w:tblPr>
      <w:tblGrid>
        <w:gridCol w:w="9360"/>
      </w:tblGrid>
      <w:tr w:rsidR="001D2624" w14:paraId="2A07639C" w14:textId="77777777" w:rsidTr="00C76BEE">
        <w:trPr>
          <w:jc w:val="right"/>
        </w:trPr>
        <w:tc>
          <w:tcPr>
            <w:tcW w:w="9360" w:type="dxa"/>
            <w:tcBorders>
              <w:top w:val="nil"/>
              <w:left w:val="nil"/>
              <w:bottom w:val="nil"/>
              <w:right w:val="nil"/>
            </w:tcBorders>
            <w:shd w:val="clear" w:color="auto" w:fill="DEEAF6" w:themeFill="accent1" w:themeFillTint="33"/>
          </w:tcPr>
          <w:p w14:paraId="4AA86129" w14:textId="77777777" w:rsidR="001D2624" w:rsidRDefault="001D2624" w:rsidP="00C76BEE">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975491">
              <w:rPr>
                <w:b/>
                <w:bCs/>
                <w:sz w:val="24"/>
                <w:szCs w:val="28"/>
                <w:u w:val="single"/>
              </w:rPr>
              <w:t>Interface Configuration</w:t>
            </w:r>
          </w:p>
          <w:p w14:paraId="38A44E77" w14:textId="77777777" w:rsidR="001D2624" w:rsidRDefault="001D2624" w:rsidP="00C76BEE"/>
          <w:p w14:paraId="12630CA4" w14:textId="2DF17036" w:rsidR="001D2624" w:rsidRDefault="001D2624" w:rsidP="001D2624">
            <w:pPr>
              <w:pStyle w:val="Code-NoSB"/>
            </w:pPr>
            <w:r w:rsidRPr="001D2624">
              <w:t xml:space="preserve">bridge-group </w:t>
            </w:r>
            <w:r w:rsidR="00D97B37" w:rsidRPr="00D97B37">
              <w:rPr>
                <w:i/>
                <w:iCs/>
              </w:rPr>
              <w:t>N</w:t>
            </w:r>
          </w:p>
          <w:p w14:paraId="7CE8A825" w14:textId="540F32A1" w:rsidR="001D2624" w:rsidRDefault="001D2624" w:rsidP="001D2624">
            <w:pPr>
              <w:ind w:left="720"/>
            </w:pPr>
            <w:r w:rsidRPr="001D7AE8">
              <w:t>Assigns this network interface to bridge group</w:t>
            </w:r>
            <w:r w:rsidRPr="007701C9">
              <w:t xml:space="preserve"> </w:t>
            </w:r>
            <w:r w:rsidR="00D97B37" w:rsidRPr="00D97B37">
              <w:rPr>
                <w:i/>
                <w:iCs/>
              </w:rPr>
              <w:t>N</w:t>
            </w:r>
            <w:r w:rsidR="00D97B37">
              <w:rPr>
                <w:i/>
                <w:iCs/>
              </w:rPr>
              <w:t>.</w:t>
            </w:r>
          </w:p>
          <w:p w14:paraId="048798F8" w14:textId="77777777" w:rsidR="001D2624" w:rsidRDefault="001D2624" w:rsidP="001D2624">
            <w:pPr>
              <w:ind w:left="720"/>
            </w:pPr>
          </w:p>
          <w:p w14:paraId="61040994" w14:textId="79826770" w:rsidR="001D2624" w:rsidRDefault="00690B1C" w:rsidP="00690B1C">
            <w:pPr>
              <w:pStyle w:val="Code-NoSB"/>
            </w:pPr>
            <w:r w:rsidRPr="00690B1C">
              <w:t xml:space="preserve">no bridge-group </w:t>
            </w:r>
            <w:r w:rsidR="00D97B37">
              <w:rPr>
                <w:i/>
                <w:iCs/>
              </w:rPr>
              <w:t>N</w:t>
            </w:r>
          </w:p>
          <w:p w14:paraId="72F06866" w14:textId="634A4FC0" w:rsidR="00690B1C" w:rsidRDefault="00690B1C" w:rsidP="00690B1C">
            <w:pPr>
              <w:ind w:left="720"/>
            </w:pPr>
            <w:r w:rsidRPr="001D7AE8">
              <w:t xml:space="preserve">Removes this network interface from bridge group </w:t>
            </w:r>
            <w:r w:rsidR="00D97B37" w:rsidRPr="00D97B37">
              <w:rPr>
                <w:rStyle w:val="Code-NoSChar"/>
                <w:i/>
              </w:rPr>
              <w:t>N</w:t>
            </w:r>
            <w:r w:rsidRPr="001D7AE8">
              <w:t>.</w:t>
            </w:r>
          </w:p>
          <w:p w14:paraId="0BE21801" w14:textId="77777777" w:rsidR="00690B1C" w:rsidRDefault="00690B1C" w:rsidP="00690B1C">
            <w:pPr>
              <w:ind w:left="720"/>
            </w:pPr>
          </w:p>
          <w:p w14:paraId="7BBF9715" w14:textId="21C0079B" w:rsidR="00690B1C" w:rsidRDefault="00690B1C" w:rsidP="00690B1C">
            <w:pPr>
              <w:pStyle w:val="Code-NoSB"/>
            </w:pPr>
            <w:r w:rsidRPr="00690B1C">
              <w:t xml:space="preserve">bridge-group </w:t>
            </w:r>
            <w:r w:rsidR="00D97B37">
              <w:rPr>
                <w:i/>
                <w:iCs/>
              </w:rPr>
              <w:t>N</w:t>
            </w:r>
            <w:r w:rsidRPr="00690B1C">
              <w:t xml:space="preserve"> spanning-disabled</w:t>
            </w:r>
          </w:p>
          <w:p w14:paraId="0013EDBB" w14:textId="538F0320" w:rsidR="00690B1C" w:rsidRDefault="00690B1C" w:rsidP="00690B1C">
            <w:pPr>
              <w:ind w:left="720"/>
            </w:pPr>
            <w:r w:rsidRPr="001D7AE8">
              <w:t xml:space="preserve">Disables the spanning tree protocol on this interface for bridge group </w:t>
            </w:r>
            <w:r w:rsidR="00D97B37" w:rsidRPr="00D97B37">
              <w:rPr>
                <w:rStyle w:val="Code-NoSChar"/>
                <w:i/>
              </w:rPr>
              <w:t>N</w:t>
            </w:r>
            <w:r w:rsidRPr="001D7AE8">
              <w:t>.</w:t>
            </w:r>
          </w:p>
          <w:p w14:paraId="1793BE08" w14:textId="77777777" w:rsidR="00690B1C" w:rsidRDefault="00690B1C" w:rsidP="00690B1C">
            <w:pPr>
              <w:ind w:left="720"/>
            </w:pPr>
          </w:p>
          <w:p w14:paraId="19EDFAFF" w14:textId="7FEA0BD8" w:rsidR="00690B1C" w:rsidRDefault="00690B1C" w:rsidP="00690B1C">
            <w:pPr>
              <w:pStyle w:val="Code-NoSB"/>
            </w:pPr>
            <w:r w:rsidRPr="00690B1C">
              <w:t xml:space="preserve">no bridge-group </w:t>
            </w:r>
            <w:r w:rsidR="00D97B37">
              <w:rPr>
                <w:i/>
                <w:iCs/>
              </w:rPr>
              <w:t>N</w:t>
            </w:r>
            <w:r w:rsidRPr="00690B1C">
              <w:t xml:space="preserve"> spanning-disabled</w:t>
            </w:r>
          </w:p>
          <w:p w14:paraId="59C2D1B6" w14:textId="21DC7F3D" w:rsidR="00690B1C" w:rsidRDefault="00690B1C" w:rsidP="00690B1C">
            <w:pPr>
              <w:ind w:left="720"/>
            </w:pPr>
            <w:r w:rsidRPr="001D7AE8">
              <w:t xml:space="preserve">Enables the spanning tree protocol on this interface for bridge group </w:t>
            </w:r>
            <w:r w:rsidR="00D97B37" w:rsidRPr="00D97B37">
              <w:rPr>
                <w:rStyle w:val="Code-NoSChar"/>
                <w:i/>
              </w:rPr>
              <w:t>N</w:t>
            </w:r>
            <w:r w:rsidRPr="001D7AE8">
              <w:t>.</w:t>
            </w:r>
          </w:p>
          <w:p w14:paraId="21F408EE" w14:textId="77777777" w:rsidR="001D2624" w:rsidRDefault="001D2624" w:rsidP="00690B1C"/>
        </w:tc>
      </w:tr>
    </w:tbl>
    <w:p w14:paraId="27287304" w14:textId="77777777" w:rsidR="008E22FC" w:rsidRDefault="008E22FC" w:rsidP="007718E5">
      <w:pPr>
        <w:spacing w:before="120" w:after="120" w:line="240" w:lineRule="auto"/>
      </w:pPr>
      <w:r w:rsidRPr="001D7AE8">
        <w:t>Once a Cisco router is configured as a bridge, the following commands can be used to display the status</w:t>
      </w:r>
      <w:r w:rsidR="00366C66">
        <w:t xml:space="preserve"> </w:t>
      </w:r>
      <w:r w:rsidRPr="001D7AE8">
        <w:t>of the bridge:</w:t>
      </w:r>
    </w:p>
    <w:tbl>
      <w:tblPr>
        <w:tblStyle w:val="TableGrid"/>
        <w:tblW w:w="9360" w:type="dxa"/>
        <w:jc w:val="right"/>
        <w:tblLook w:val="04A0" w:firstRow="1" w:lastRow="0" w:firstColumn="1" w:lastColumn="0" w:noHBand="0" w:noVBand="1"/>
      </w:tblPr>
      <w:tblGrid>
        <w:gridCol w:w="9360"/>
      </w:tblGrid>
      <w:tr w:rsidR="00366C66" w14:paraId="2B4D6F2B" w14:textId="77777777" w:rsidTr="00C76BEE">
        <w:trPr>
          <w:jc w:val="right"/>
        </w:trPr>
        <w:tc>
          <w:tcPr>
            <w:tcW w:w="9360" w:type="dxa"/>
            <w:tcBorders>
              <w:top w:val="nil"/>
              <w:left w:val="nil"/>
              <w:bottom w:val="nil"/>
              <w:right w:val="nil"/>
            </w:tcBorders>
            <w:shd w:val="clear" w:color="auto" w:fill="DEEAF6" w:themeFill="accent1" w:themeFillTint="33"/>
          </w:tcPr>
          <w:p w14:paraId="5437FDA1" w14:textId="5F69F77A" w:rsidR="00366C66" w:rsidRDefault="00366C66" w:rsidP="00C76BEE">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EB2DED">
              <w:rPr>
                <w:b/>
                <w:bCs/>
                <w:sz w:val="24"/>
                <w:u w:val="single"/>
              </w:rPr>
              <w:t>Privileged Exec</w:t>
            </w:r>
          </w:p>
          <w:p w14:paraId="0309DD0A" w14:textId="77777777" w:rsidR="00366C66" w:rsidRDefault="00366C66" w:rsidP="00C76BEE"/>
          <w:p w14:paraId="2C716A0D" w14:textId="77777777" w:rsidR="00366C66" w:rsidRDefault="00366C66" w:rsidP="0032020C">
            <w:pPr>
              <w:pStyle w:val="Code-NoSB"/>
            </w:pPr>
            <w:r>
              <w:t xml:space="preserve">show bridge </w:t>
            </w:r>
            <w:r w:rsidR="0032020C">
              <w:rPr>
                <w:i/>
                <w:iCs/>
              </w:rPr>
              <w:t>1</w:t>
            </w:r>
          </w:p>
          <w:p w14:paraId="15FE4F04" w14:textId="20DBCED9" w:rsidR="00366C66" w:rsidRDefault="00366C66" w:rsidP="00366C66">
            <w:pPr>
              <w:ind w:left="720"/>
            </w:pPr>
            <w:r>
              <w:t xml:space="preserve">Displays the entries of the </w:t>
            </w:r>
            <w:r w:rsidR="00215E91">
              <w:t>MAC table</w:t>
            </w:r>
            <w:r w:rsidR="0032020C">
              <w:t xml:space="preserve"> for interfaces that are assigned to bridge group </w:t>
            </w:r>
            <w:r w:rsidR="0032020C" w:rsidRPr="0032020C">
              <w:rPr>
                <w:i/>
                <w:iCs/>
              </w:rPr>
              <w:t>1</w:t>
            </w:r>
            <w:r>
              <w:t>.</w:t>
            </w:r>
          </w:p>
          <w:p w14:paraId="582A1236" w14:textId="77777777" w:rsidR="00366C66" w:rsidRDefault="00366C66" w:rsidP="00366C66">
            <w:pPr>
              <w:ind w:left="720"/>
            </w:pPr>
          </w:p>
          <w:p w14:paraId="61097F93" w14:textId="77777777" w:rsidR="00366C66" w:rsidRDefault="00366C66" w:rsidP="00366C66">
            <w:pPr>
              <w:pStyle w:val="Code-NoSB"/>
            </w:pPr>
            <w:r>
              <w:t>show spanning-tree</w:t>
            </w:r>
            <w:r>
              <w:tab/>
            </w:r>
            <w:r>
              <w:tab/>
            </w:r>
          </w:p>
          <w:p w14:paraId="44702210" w14:textId="77777777" w:rsidR="00366C66" w:rsidRDefault="00366C66" w:rsidP="00366C66">
            <w:pPr>
              <w:ind w:left="720"/>
            </w:pPr>
            <w:r>
              <w:t>Displays the spanning tree topology information known to this bridge.</w:t>
            </w:r>
          </w:p>
          <w:p w14:paraId="1CD79CBA" w14:textId="77777777" w:rsidR="00366C66" w:rsidRDefault="00366C66" w:rsidP="00366C66">
            <w:pPr>
              <w:ind w:left="720"/>
            </w:pPr>
          </w:p>
          <w:p w14:paraId="16A4480A" w14:textId="77777777" w:rsidR="00366C66" w:rsidRDefault="00366C66" w:rsidP="00366C66">
            <w:pPr>
              <w:pStyle w:val="Code-NoSB"/>
            </w:pPr>
            <w:r>
              <w:t xml:space="preserve">show interfaces  </w:t>
            </w:r>
          </w:p>
          <w:p w14:paraId="376C7183" w14:textId="77777777" w:rsidR="00366C66" w:rsidRDefault="00366C66" w:rsidP="00366C66">
            <w:pPr>
              <w:ind w:left="720"/>
            </w:pPr>
            <w:r>
              <w:t>Displays statistics of all interfaces, including the MAC addresses of all interfaces.</w:t>
            </w:r>
          </w:p>
          <w:p w14:paraId="564B8C2D" w14:textId="77777777" w:rsidR="00366C66" w:rsidRDefault="00366C66" w:rsidP="00366C66"/>
        </w:tc>
      </w:tr>
    </w:tbl>
    <w:p w14:paraId="54AE8FC6" w14:textId="77777777" w:rsidR="008E22FC" w:rsidRPr="001D7AE8" w:rsidRDefault="008E22FC" w:rsidP="0092250A">
      <w:pPr>
        <w:spacing w:after="0" w:line="240" w:lineRule="auto"/>
        <w:rPr>
          <w:rFonts w:ascii="Arial" w:eastAsia="PMingLiU" w:hAnsi="Arial" w:cs="Times New Roman"/>
          <w:spacing w:val="-5"/>
          <w:sz w:val="20"/>
          <w:szCs w:val="20"/>
        </w:rPr>
      </w:pPr>
    </w:p>
    <w:p w14:paraId="47CE7FE3" w14:textId="77777777" w:rsidR="008E22FC" w:rsidRDefault="008E22FC" w:rsidP="007718E5">
      <w:pPr>
        <w:spacing w:before="120" w:after="120" w:line="240" w:lineRule="auto"/>
      </w:pPr>
      <w:r w:rsidRPr="001D7AE8">
        <w:t xml:space="preserve">The following commands disable bridging functions on a Cisco router: </w:t>
      </w:r>
    </w:p>
    <w:tbl>
      <w:tblPr>
        <w:tblStyle w:val="TableGrid"/>
        <w:tblW w:w="9360" w:type="dxa"/>
        <w:jc w:val="right"/>
        <w:tblLook w:val="04A0" w:firstRow="1" w:lastRow="0" w:firstColumn="1" w:lastColumn="0" w:noHBand="0" w:noVBand="1"/>
      </w:tblPr>
      <w:tblGrid>
        <w:gridCol w:w="9360"/>
      </w:tblGrid>
      <w:tr w:rsidR="0032020C" w14:paraId="265487EA" w14:textId="77777777" w:rsidTr="00ED16B5">
        <w:trPr>
          <w:jc w:val="right"/>
        </w:trPr>
        <w:tc>
          <w:tcPr>
            <w:tcW w:w="9360" w:type="dxa"/>
            <w:tcBorders>
              <w:top w:val="nil"/>
              <w:left w:val="nil"/>
              <w:bottom w:val="nil"/>
              <w:right w:val="nil"/>
            </w:tcBorders>
            <w:shd w:val="clear" w:color="auto" w:fill="DEEAF6" w:themeFill="accent1" w:themeFillTint="33"/>
          </w:tcPr>
          <w:p w14:paraId="06371C2B" w14:textId="07071103" w:rsidR="0032020C" w:rsidRDefault="0032020C" w:rsidP="00ED16B5">
            <w:pPr>
              <w:pStyle w:val="NoSpacing"/>
              <w:rPr>
                <w:b/>
                <w:bCs/>
                <w:u w:val="single"/>
              </w:rPr>
            </w:pPr>
            <w:r w:rsidRPr="001A0D1A">
              <w:rPr>
                <w:b/>
                <w:bCs/>
                <w:sz w:val="24"/>
                <w:szCs w:val="28"/>
                <w:u w:val="single"/>
              </w:rPr>
              <w:t xml:space="preserve">IOS </w:t>
            </w:r>
            <w:r>
              <w:rPr>
                <w:b/>
                <w:bCs/>
                <w:sz w:val="24"/>
                <w:szCs w:val="28"/>
                <w:u w:val="single"/>
              </w:rPr>
              <w:t>M</w:t>
            </w:r>
            <w:r w:rsidRPr="001A0D1A">
              <w:rPr>
                <w:b/>
                <w:bCs/>
                <w:sz w:val="24"/>
                <w:szCs w:val="28"/>
                <w:u w:val="single"/>
              </w:rPr>
              <w:t xml:space="preserve">ode: </w:t>
            </w:r>
            <w:r w:rsidRPr="00EB2DED">
              <w:rPr>
                <w:b/>
                <w:bCs/>
                <w:sz w:val="24"/>
                <w:u w:val="single"/>
              </w:rPr>
              <w:t>Privileged Exec</w:t>
            </w:r>
          </w:p>
          <w:p w14:paraId="0B4042B7" w14:textId="77777777" w:rsidR="0032020C" w:rsidRDefault="0032020C" w:rsidP="00ED16B5"/>
          <w:p w14:paraId="3B4C1696" w14:textId="77777777" w:rsidR="0032020C" w:rsidRDefault="0032020C" w:rsidP="0032020C">
            <w:pPr>
              <w:pStyle w:val="Code-NoSB"/>
            </w:pPr>
            <w:r>
              <w:t xml:space="preserve">no bridge </w:t>
            </w:r>
            <w:r w:rsidRPr="0032020C">
              <w:rPr>
                <w:i/>
                <w:iCs/>
              </w:rPr>
              <w:t>1</w:t>
            </w:r>
          </w:p>
          <w:p w14:paraId="710B437E" w14:textId="77777777" w:rsidR="0032020C" w:rsidRDefault="0032020C" w:rsidP="0032020C">
            <w:pPr>
              <w:ind w:left="720"/>
            </w:pPr>
            <w:r>
              <w:t xml:space="preserve">Deletes the defined bridge group. After the command is issued, the Cisco router stops forwarding packets between interfaces that are assigned to bridge group </w:t>
            </w:r>
            <w:r w:rsidRPr="0032020C">
              <w:rPr>
                <w:i/>
                <w:iCs/>
              </w:rPr>
              <w:t>1</w:t>
            </w:r>
            <w:r>
              <w:t>.</w:t>
            </w:r>
          </w:p>
          <w:p w14:paraId="58293228" w14:textId="77777777" w:rsidR="0032020C" w:rsidRDefault="0032020C" w:rsidP="0032020C">
            <w:pPr>
              <w:ind w:left="720"/>
            </w:pPr>
          </w:p>
          <w:p w14:paraId="3F760C43" w14:textId="77777777" w:rsidR="0032020C" w:rsidRDefault="0032020C" w:rsidP="0032020C">
            <w:pPr>
              <w:pStyle w:val="Code-NoSB"/>
            </w:pPr>
            <w:r>
              <w:t>clear bridge</w:t>
            </w:r>
          </w:p>
          <w:p w14:paraId="2EC1371D" w14:textId="79F056CB" w:rsidR="0032020C" w:rsidRDefault="0032020C" w:rsidP="0032020C">
            <w:pPr>
              <w:ind w:left="720"/>
            </w:pPr>
            <w:r>
              <w:t xml:space="preserve">Removes all entries from the </w:t>
            </w:r>
            <w:r w:rsidR="00215E91">
              <w:t>MAC table</w:t>
            </w:r>
            <w:r>
              <w:t>.</w:t>
            </w:r>
          </w:p>
          <w:p w14:paraId="456C2608" w14:textId="77777777" w:rsidR="0032020C" w:rsidRDefault="0032020C" w:rsidP="0032020C">
            <w:pPr>
              <w:ind w:left="720"/>
            </w:pPr>
          </w:p>
          <w:p w14:paraId="60FBDA38" w14:textId="77777777" w:rsidR="0032020C" w:rsidRDefault="0032020C" w:rsidP="0032020C">
            <w:pPr>
              <w:pStyle w:val="Code-NoSB"/>
            </w:pPr>
            <w:r>
              <w:t>clear arp-cache</w:t>
            </w:r>
          </w:p>
          <w:p w14:paraId="38EF83F7" w14:textId="77777777" w:rsidR="0032020C" w:rsidRDefault="0032020C" w:rsidP="0032020C">
            <w:pPr>
              <w:ind w:left="720"/>
            </w:pPr>
            <w:r>
              <w:t>Clears the ARP table.</w:t>
            </w:r>
          </w:p>
          <w:p w14:paraId="57A66A9A" w14:textId="77777777" w:rsidR="0032020C" w:rsidRDefault="0032020C" w:rsidP="0032020C"/>
        </w:tc>
      </w:tr>
    </w:tbl>
    <w:p w14:paraId="13EEDA0D" w14:textId="77777777" w:rsidR="008E22FC" w:rsidRPr="001D7AE8" w:rsidRDefault="008E22FC" w:rsidP="008E22FC">
      <w:pPr>
        <w:keepLines/>
        <w:spacing w:after="0" w:line="200" w:lineRule="atLeast"/>
        <w:rPr>
          <w:rFonts w:ascii="Arial" w:eastAsia="PMingLiU" w:hAnsi="Arial" w:cs="Times New Roman"/>
          <w:spacing w:val="-5"/>
          <w:szCs w:val="20"/>
        </w:rPr>
      </w:pPr>
    </w:p>
    <w:p w14:paraId="4D2FE77C" w14:textId="77777777" w:rsidR="008E22FC" w:rsidRPr="001D7AE8" w:rsidRDefault="008E22FC" w:rsidP="008E22FC">
      <w:pPr>
        <w:keepLines/>
        <w:spacing w:after="0" w:line="200" w:lineRule="atLeast"/>
        <w:rPr>
          <w:rFonts w:ascii="Arial" w:eastAsia="PMingLiU" w:hAnsi="Arial" w:cs="Times New Roman"/>
          <w:spacing w:val="-5"/>
          <w:szCs w:val="20"/>
        </w:rPr>
      </w:pPr>
    </w:p>
    <w:p w14:paraId="41D053D1" w14:textId="7B1C39F3" w:rsidR="008E22FC" w:rsidRPr="001D7AE8" w:rsidRDefault="008E22FC" w:rsidP="001D2C0B">
      <w:pPr>
        <w:pStyle w:val="ListParagraph"/>
        <w:numPr>
          <w:ilvl w:val="0"/>
          <w:numId w:val="43"/>
        </w:numPr>
        <w:spacing w:before="120" w:after="120" w:line="240" w:lineRule="auto"/>
        <w:contextualSpacing w:val="0"/>
      </w:pPr>
      <w:r w:rsidRPr="00D40A0D">
        <w:rPr>
          <w:b/>
          <w:bCs/>
        </w:rPr>
        <w:t xml:space="preserve">Configure </w:t>
      </w:r>
      <w:r w:rsidRPr="00D40A0D">
        <w:rPr>
          <w:b/>
          <w:bCs/>
          <w:i/>
          <w:iCs/>
        </w:rPr>
        <w:t>a</w:t>
      </w:r>
      <w:r w:rsidRPr="00D40A0D">
        <w:rPr>
          <w:b/>
          <w:bCs/>
        </w:rPr>
        <w:t xml:space="preserve"> Cisco Router as a Bridge:</w:t>
      </w:r>
      <w:r w:rsidRPr="001D7AE8">
        <w:t xml:space="preserve"> </w:t>
      </w:r>
      <w:r w:rsidR="000A765F">
        <w:t xml:space="preserve">Open a console on </w:t>
      </w:r>
      <w:r w:rsidR="000A765F" w:rsidRPr="00B35C3B">
        <w:rPr>
          <w:i/>
        </w:rPr>
        <w:t>Router1</w:t>
      </w:r>
      <w:r w:rsidR="000A765F">
        <w:t xml:space="preserve">. </w:t>
      </w:r>
      <w:r w:rsidRPr="001D7AE8">
        <w:t xml:space="preserve">Use the above commands to configure Router1 as a bridge. </w:t>
      </w:r>
      <w:r w:rsidRPr="007718E5">
        <w:t>On</w:t>
      </w:r>
      <w:r w:rsidRPr="007718E5">
        <w:rPr>
          <w:i/>
          <w:iCs/>
        </w:rPr>
        <w:t xml:space="preserve"> Router1</w:t>
      </w:r>
      <w:r w:rsidRPr="001D7AE8">
        <w:t>, type the following commands:</w:t>
      </w:r>
    </w:p>
    <w:p w14:paraId="146BF49D" w14:textId="77777777" w:rsidR="008E22FC" w:rsidRPr="00F3583C" w:rsidRDefault="008E22FC" w:rsidP="00F3583C">
      <w:pPr>
        <w:pStyle w:val="Code"/>
        <w:ind w:left="720"/>
        <w:rPr>
          <w:rStyle w:val="Code-BChar"/>
        </w:rPr>
      </w:pPr>
      <w:r w:rsidRPr="00F3583C">
        <w:t xml:space="preserve">Router1# </w:t>
      </w:r>
      <w:r w:rsidRPr="00F3583C">
        <w:rPr>
          <w:rStyle w:val="Code-BChar"/>
        </w:rPr>
        <w:t>configure terminal</w:t>
      </w:r>
    </w:p>
    <w:p w14:paraId="0C93E136" w14:textId="3ABCEA0D" w:rsidR="008E22FC" w:rsidRDefault="008E22FC" w:rsidP="00F94099">
      <w:pPr>
        <w:pStyle w:val="Code"/>
        <w:ind w:left="720"/>
        <w:rPr>
          <w:rStyle w:val="Code-BChar"/>
        </w:rPr>
      </w:pPr>
      <w:r w:rsidRPr="00F3583C">
        <w:t xml:space="preserve">Router1(config)# </w:t>
      </w:r>
      <w:r w:rsidRPr="00F3583C">
        <w:rPr>
          <w:rStyle w:val="Code-BChar"/>
        </w:rPr>
        <w:t xml:space="preserve">no ip routing </w:t>
      </w:r>
    </w:p>
    <w:p w14:paraId="7C6BDA8C" w14:textId="4C29C69A" w:rsidR="00F94099" w:rsidRPr="00F3583C" w:rsidRDefault="00F94099" w:rsidP="00F94099">
      <w:pPr>
        <w:pStyle w:val="Code"/>
        <w:ind w:left="720"/>
        <w:rPr>
          <w:rStyle w:val="Code-BChar"/>
        </w:rPr>
      </w:pPr>
      <w:r w:rsidRPr="00F3583C">
        <w:t xml:space="preserve">Router1(config)# </w:t>
      </w:r>
      <w:r w:rsidRPr="00F3583C">
        <w:rPr>
          <w:rStyle w:val="Code-BChar"/>
        </w:rPr>
        <w:t>no</w:t>
      </w:r>
      <w:r>
        <w:rPr>
          <w:rStyle w:val="Code-BChar"/>
        </w:rPr>
        <w:t xml:space="preserve"> cdp run</w:t>
      </w:r>
    </w:p>
    <w:p w14:paraId="2033949C" w14:textId="77777777" w:rsidR="008E22FC" w:rsidRPr="00F3583C" w:rsidRDefault="008E22FC" w:rsidP="00F3583C">
      <w:pPr>
        <w:pStyle w:val="Code"/>
        <w:ind w:left="720"/>
        <w:rPr>
          <w:rStyle w:val="Code-BChar"/>
        </w:rPr>
      </w:pPr>
      <w:r w:rsidRPr="00F3583C">
        <w:t xml:space="preserve">Router1(config)# </w:t>
      </w:r>
      <w:r w:rsidRPr="00F3583C">
        <w:rPr>
          <w:rStyle w:val="Code-BChar"/>
        </w:rPr>
        <w:t>bridge 1 protocol ieee</w:t>
      </w:r>
    </w:p>
    <w:p w14:paraId="75D8DCCA" w14:textId="77777777" w:rsidR="008E22FC" w:rsidRPr="00F3583C" w:rsidRDefault="008E22FC" w:rsidP="00F3583C">
      <w:pPr>
        <w:pStyle w:val="Code"/>
        <w:ind w:left="720"/>
        <w:rPr>
          <w:rStyle w:val="Code-BChar"/>
        </w:rPr>
      </w:pPr>
      <w:r w:rsidRPr="00F3583C">
        <w:t xml:space="preserve">Router1(config)# </w:t>
      </w:r>
      <w:r w:rsidRPr="00F3583C">
        <w:rPr>
          <w:rStyle w:val="Code-BChar"/>
        </w:rPr>
        <w:t>bridge 1 priority 128</w:t>
      </w:r>
    </w:p>
    <w:p w14:paraId="1B9B3376" w14:textId="730E11F4" w:rsidR="008E22FC" w:rsidRDefault="008E22FC" w:rsidP="00F3583C">
      <w:pPr>
        <w:pStyle w:val="Code"/>
        <w:ind w:left="720"/>
        <w:rPr>
          <w:rStyle w:val="Code-BChar"/>
        </w:rPr>
      </w:pPr>
      <w:r w:rsidRPr="00F3583C">
        <w:t xml:space="preserve">Router1(config)# </w:t>
      </w:r>
      <w:r w:rsidRPr="00F3583C">
        <w:rPr>
          <w:rStyle w:val="Code-BChar"/>
        </w:rPr>
        <w:t xml:space="preserve">interface </w:t>
      </w:r>
      <w:r w:rsidR="00F94099">
        <w:rPr>
          <w:rStyle w:val="Code-BChar"/>
        </w:rPr>
        <w:t>Fast</w:t>
      </w:r>
      <w:r w:rsidRPr="00F3583C">
        <w:rPr>
          <w:rStyle w:val="Code-BChar"/>
        </w:rPr>
        <w:t>Ethernet0</w:t>
      </w:r>
      <w:r w:rsidR="00F94099">
        <w:rPr>
          <w:rStyle w:val="Code-BChar"/>
        </w:rPr>
        <w:t>/0</w:t>
      </w:r>
    </w:p>
    <w:p w14:paraId="7DD3A809" w14:textId="2866945A" w:rsidR="00F94099" w:rsidRPr="00F3583C" w:rsidRDefault="00F94099" w:rsidP="00F3583C">
      <w:pPr>
        <w:pStyle w:val="Code"/>
        <w:ind w:left="720"/>
        <w:rPr>
          <w:rStyle w:val="Code-BChar"/>
        </w:rPr>
      </w:pPr>
      <w:r w:rsidRPr="00F3583C">
        <w:t>Router1(config-if)#</w:t>
      </w:r>
      <w:r>
        <w:t xml:space="preserve"> </w:t>
      </w:r>
      <w:r w:rsidRPr="00F94099">
        <w:rPr>
          <w:b/>
          <w:bCs/>
        </w:rPr>
        <w:t>no keepalive</w:t>
      </w:r>
    </w:p>
    <w:p w14:paraId="2C11F5EF"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w:t>
      </w:r>
    </w:p>
    <w:p w14:paraId="481490EA"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 spanning-disabled</w:t>
      </w:r>
    </w:p>
    <w:p w14:paraId="58083899" w14:textId="77777777" w:rsidR="008E22FC" w:rsidRPr="00F3583C" w:rsidRDefault="008E22FC" w:rsidP="00F3583C">
      <w:pPr>
        <w:pStyle w:val="Code"/>
        <w:ind w:left="720"/>
        <w:rPr>
          <w:rStyle w:val="Code-BChar"/>
        </w:rPr>
      </w:pPr>
      <w:r w:rsidRPr="00F3583C">
        <w:t xml:space="preserve">Router1(config-if)# </w:t>
      </w:r>
      <w:r w:rsidRPr="00F3583C">
        <w:rPr>
          <w:rStyle w:val="Code-BChar"/>
        </w:rPr>
        <w:t>no shutdown</w:t>
      </w:r>
    </w:p>
    <w:p w14:paraId="4E702C62" w14:textId="0A0E722A" w:rsidR="008E22FC" w:rsidRDefault="008E22FC" w:rsidP="00F3583C">
      <w:pPr>
        <w:pStyle w:val="Code"/>
        <w:ind w:left="720"/>
        <w:rPr>
          <w:rStyle w:val="Code-BChar"/>
        </w:rPr>
      </w:pPr>
      <w:r w:rsidRPr="00F3583C">
        <w:t xml:space="preserve">Router1(config-if)# </w:t>
      </w:r>
      <w:r w:rsidRPr="00F3583C">
        <w:rPr>
          <w:rStyle w:val="Code-BChar"/>
        </w:rPr>
        <w:t xml:space="preserve">interface </w:t>
      </w:r>
      <w:r w:rsidR="005936D1">
        <w:rPr>
          <w:rStyle w:val="Code-BChar"/>
        </w:rPr>
        <w:t>Fast</w:t>
      </w:r>
      <w:r w:rsidRPr="00F3583C">
        <w:rPr>
          <w:rStyle w:val="Code-BChar"/>
        </w:rPr>
        <w:t>Ethernet1</w:t>
      </w:r>
      <w:r w:rsidR="005936D1">
        <w:rPr>
          <w:rStyle w:val="Code-BChar"/>
        </w:rPr>
        <w:t>/0</w:t>
      </w:r>
    </w:p>
    <w:p w14:paraId="713BF3D6" w14:textId="24065DBE" w:rsidR="005936D1" w:rsidRPr="00F3583C" w:rsidRDefault="005936D1" w:rsidP="00F3583C">
      <w:pPr>
        <w:pStyle w:val="Code"/>
        <w:ind w:left="720"/>
        <w:rPr>
          <w:rStyle w:val="Code-BChar"/>
        </w:rPr>
      </w:pPr>
      <w:r w:rsidRPr="00F3583C">
        <w:t>Router1(config-if)#</w:t>
      </w:r>
      <w:r>
        <w:t xml:space="preserve"> </w:t>
      </w:r>
      <w:r w:rsidRPr="00F94099">
        <w:rPr>
          <w:b/>
          <w:bCs/>
        </w:rPr>
        <w:t>no keepalive</w:t>
      </w:r>
    </w:p>
    <w:p w14:paraId="40638D88" w14:textId="77777777" w:rsidR="008E22FC" w:rsidRPr="00F3583C" w:rsidRDefault="008E22FC" w:rsidP="00F3583C">
      <w:pPr>
        <w:pStyle w:val="Code"/>
        <w:ind w:left="720"/>
        <w:rPr>
          <w:rStyle w:val="Code-BChar"/>
        </w:rPr>
      </w:pPr>
      <w:r w:rsidRPr="00F3583C">
        <w:t xml:space="preserve">Router1(config-if)# </w:t>
      </w:r>
      <w:r w:rsidR="00F3583C">
        <w:rPr>
          <w:rStyle w:val="Code-BChar"/>
        </w:rPr>
        <w:t>bridge-group 1</w:t>
      </w:r>
    </w:p>
    <w:p w14:paraId="463983C1" w14:textId="77777777" w:rsidR="008E22FC" w:rsidRPr="00F3583C" w:rsidRDefault="008E22FC" w:rsidP="00F3583C">
      <w:pPr>
        <w:pStyle w:val="Code"/>
        <w:ind w:left="720"/>
        <w:rPr>
          <w:rStyle w:val="Code-BChar"/>
        </w:rPr>
      </w:pPr>
      <w:r w:rsidRPr="00F3583C">
        <w:t xml:space="preserve">Router1(config-if)# </w:t>
      </w:r>
      <w:r w:rsidRPr="00F3583C">
        <w:rPr>
          <w:rStyle w:val="Code-BChar"/>
        </w:rPr>
        <w:t>bridge-group 1 spanning-disabled</w:t>
      </w:r>
    </w:p>
    <w:p w14:paraId="27806BCA" w14:textId="77777777" w:rsidR="008E22FC" w:rsidRPr="00F3583C" w:rsidRDefault="008E22FC" w:rsidP="00F3583C">
      <w:pPr>
        <w:pStyle w:val="Code"/>
        <w:ind w:left="720"/>
        <w:rPr>
          <w:rStyle w:val="Code-BChar"/>
        </w:rPr>
      </w:pPr>
      <w:r w:rsidRPr="00F3583C">
        <w:t xml:space="preserve">Router1(config-if)# </w:t>
      </w:r>
      <w:r w:rsidRPr="00F3583C">
        <w:rPr>
          <w:rStyle w:val="Code-BChar"/>
        </w:rPr>
        <w:t>no shutdown</w:t>
      </w:r>
    </w:p>
    <w:p w14:paraId="04B3F4B6" w14:textId="77777777" w:rsidR="008E22FC" w:rsidRPr="00F3583C" w:rsidRDefault="008E22FC" w:rsidP="00F3583C">
      <w:pPr>
        <w:pStyle w:val="Code"/>
        <w:ind w:left="720"/>
        <w:rPr>
          <w:rStyle w:val="Code-BChar"/>
        </w:rPr>
      </w:pPr>
      <w:r w:rsidRPr="00F3583C">
        <w:t xml:space="preserve">Router1(config-if)# </w:t>
      </w:r>
      <w:r w:rsidRPr="00F3583C">
        <w:rPr>
          <w:rStyle w:val="Code-BChar"/>
        </w:rPr>
        <w:t>end</w:t>
      </w:r>
    </w:p>
    <w:p w14:paraId="06BF92CF" w14:textId="77777777" w:rsidR="008E22FC" w:rsidRPr="00F3583C" w:rsidRDefault="008E22FC" w:rsidP="00F3583C">
      <w:pPr>
        <w:pStyle w:val="Code"/>
        <w:ind w:left="720"/>
        <w:rPr>
          <w:rStyle w:val="Code-BChar"/>
        </w:rPr>
      </w:pPr>
      <w:r w:rsidRPr="00F3583C">
        <w:t xml:space="preserve">Router1# </w:t>
      </w:r>
      <w:r w:rsidRPr="00F3583C">
        <w:rPr>
          <w:rStyle w:val="Code-BChar"/>
        </w:rPr>
        <w:t>clear bridge</w:t>
      </w:r>
    </w:p>
    <w:p w14:paraId="7E6FB483" w14:textId="77777777" w:rsidR="008E22FC" w:rsidRPr="00F3583C" w:rsidRDefault="008E22FC" w:rsidP="00F3583C">
      <w:pPr>
        <w:pStyle w:val="Code"/>
        <w:ind w:left="720"/>
        <w:rPr>
          <w:rStyle w:val="Code-BChar"/>
        </w:rPr>
      </w:pPr>
      <w:r w:rsidRPr="00F3583C">
        <w:t xml:space="preserve">Router1# </w:t>
      </w:r>
      <w:r w:rsidRPr="00F3583C">
        <w:rPr>
          <w:rStyle w:val="Code-BChar"/>
        </w:rPr>
        <w:t>clear arp-cache</w:t>
      </w:r>
    </w:p>
    <w:p w14:paraId="1E6CF0F7" w14:textId="425585D8" w:rsidR="008E22FC" w:rsidRPr="001D7AE8" w:rsidRDefault="008E22FC" w:rsidP="00F3583C">
      <w:pPr>
        <w:pStyle w:val="NoSpacing"/>
      </w:pPr>
    </w:p>
    <w:p w14:paraId="5464F272" w14:textId="578B62B4" w:rsidR="008E22FC" w:rsidRPr="001D7AE8" w:rsidRDefault="008E22FC" w:rsidP="001D2C0B">
      <w:pPr>
        <w:spacing w:before="120" w:after="120" w:line="240" w:lineRule="auto"/>
        <w:ind w:left="360"/>
      </w:pPr>
      <w:r w:rsidRPr="001D7AE8">
        <w:t>The commands disable IP forwarding</w:t>
      </w:r>
      <w:r w:rsidR="005936D1">
        <w:t>, gets rid of the CDP messages</w:t>
      </w:r>
      <w:r w:rsidRPr="001D7AE8">
        <w:t xml:space="preserve"> </w:t>
      </w:r>
      <w:r w:rsidR="005936D1">
        <w:t xml:space="preserve"> “</w:t>
      </w:r>
      <w:r w:rsidR="005936D1" w:rsidRPr="005936D1">
        <w:rPr>
          <w:b/>
          <w:bCs/>
        </w:rPr>
        <w:t>no cdp run</w:t>
      </w:r>
      <w:r w:rsidR="005936D1">
        <w:t xml:space="preserve">”, </w:t>
      </w:r>
      <w:r w:rsidRPr="001D7AE8">
        <w:t xml:space="preserve">and set up </w:t>
      </w:r>
      <w:r w:rsidRPr="007718E5">
        <w:rPr>
          <w:i/>
          <w:iCs/>
        </w:rPr>
        <w:t>Router1</w:t>
      </w:r>
      <w:r w:rsidRPr="001D7AE8">
        <w:t xml:space="preserve"> as a bridge that runs with priority 128. Both </w:t>
      </w:r>
      <w:r w:rsidR="006D193D">
        <w:t>Fast</w:t>
      </w:r>
      <w:r w:rsidRPr="001D7AE8">
        <w:t>Ethernet interfaces are assigned to the bridge</w:t>
      </w:r>
      <w:r w:rsidR="005936D1">
        <w:t xml:space="preserve"> with the </w:t>
      </w:r>
      <w:r w:rsidR="005936D1" w:rsidRPr="005936D1">
        <w:rPr>
          <w:b/>
          <w:bCs/>
        </w:rPr>
        <w:t>no keepalive</w:t>
      </w:r>
      <w:r w:rsidR="005936D1">
        <w:t xml:space="preserve"> command enabled to stop the LOOP messages. Here t</w:t>
      </w:r>
      <w:r w:rsidRPr="001D7AE8">
        <w:t xml:space="preserve">he spanning tree protocol is disabled. </w:t>
      </w:r>
    </w:p>
    <w:p w14:paraId="3E8D4216" w14:textId="402C0F53" w:rsidR="00F0220B" w:rsidRPr="00F0220B" w:rsidRDefault="008E22FC" w:rsidP="001D2C0B">
      <w:pPr>
        <w:pStyle w:val="ListParagraph"/>
        <w:numPr>
          <w:ilvl w:val="0"/>
          <w:numId w:val="43"/>
        </w:numPr>
        <w:spacing w:before="120" w:after="120" w:line="240" w:lineRule="auto"/>
        <w:contextualSpacing w:val="0"/>
        <w:rPr>
          <w:rFonts w:ascii="Courier New" w:hAnsi="Courier New"/>
        </w:rPr>
      </w:pPr>
      <w:r w:rsidRPr="001D7AE8">
        <w:t xml:space="preserve">Delete all entries in the </w:t>
      </w:r>
      <w:r w:rsidR="00B35C3B">
        <w:t>neighbor</w:t>
      </w:r>
      <w:r w:rsidRPr="001D7AE8">
        <w:t xml:space="preserve"> caches of </w:t>
      </w:r>
      <w:r w:rsidRPr="00B35C3B">
        <w:rPr>
          <w:i/>
        </w:rPr>
        <w:t>PC1</w:t>
      </w:r>
      <w:r w:rsidRPr="001D7AE8">
        <w:t xml:space="preserve"> and </w:t>
      </w:r>
      <w:r w:rsidRPr="00B35C3B">
        <w:rPr>
          <w:i/>
        </w:rPr>
        <w:t>PC3</w:t>
      </w:r>
      <w:r w:rsidRPr="001D7AE8">
        <w:t>.</w:t>
      </w:r>
    </w:p>
    <w:p w14:paraId="4C2D260D" w14:textId="2D287D84" w:rsidR="008E22FC" w:rsidRPr="00F0220B" w:rsidRDefault="008E22FC" w:rsidP="001D2C0B">
      <w:pPr>
        <w:pStyle w:val="ListParagraph"/>
        <w:numPr>
          <w:ilvl w:val="0"/>
          <w:numId w:val="43"/>
        </w:numPr>
        <w:spacing w:before="120" w:after="120" w:line="240" w:lineRule="auto"/>
        <w:contextualSpacing w:val="0"/>
        <w:rPr>
          <w:rFonts w:ascii="Courier New" w:hAnsi="Courier New"/>
        </w:rPr>
      </w:pPr>
      <w:r w:rsidRPr="001D7AE8">
        <w:t>Issue a</w:t>
      </w:r>
      <w:r w:rsidRPr="00F0220B">
        <w:rPr>
          <w:rFonts w:ascii="Courier New" w:hAnsi="Courier New"/>
        </w:rPr>
        <w:t xml:space="preserve"> </w:t>
      </w:r>
      <w:r w:rsidRPr="00037680">
        <w:rPr>
          <w:rStyle w:val="CodeChar"/>
        </w:rPr>
        <w:t>ping</w:t>
      </w:r>
      <w:r w:rsidRPr="001D7AE8">
        <w:t xml:space="preserve"> </w:t>
      </w:r>
      <w:r w:rsidR="000A765F">
        <w:t xml:space="preserve">and a traceroute </w:t>
      </w:r>
      <w:r w:rsidR="000A765F" w:rsidRPr="001D7AE8">
        <w:t>command</w:t>
      </w:r>
      <w:r w:rsidR="000A765F">
        <w:t xml:space="preserve"> </w:t>
      </w:r>
      <w:r w:rsidRPr="001D7AE8">
        <w:t xml:space="preserve">from </w:t>
      </w:r>
      <w:r w:rsidRPr="00B35C3B">
        <w:rPr>
          <w:i/>
        </w:rPr>
        <w:t>PC1</w:t>
      </w:r>
      <w:r w:rsidRPr="001D7AE8">
        <w:t xml:space="preserve"> to </w:t>
      </w:r>
      <w:r w:rsidRPr="00B35C3B">
        <w:rPr>
          <w:i/>
        </w:rPr>
        <w:t>PC3</w:t>
      </w:r>
      <w:r w:rsidR="000A765F">
        <w:t xml:space="preserve"> with </w:t>
      </w:r>
    </w:p>
    <w:p w14:paraId="7FD39CC9" w14:textId="37475B6F" w:rsidR="000A765F" w:rsidRDefault="0032576D" w:rsidP="001D2C0B">
      <w:pPr>
        <w:pStyle w:val="Code"/>
        <w:spacing w:before="120" w:after="120"/>
        <w:ind w:left="720"/>
        <w:rPr>
          <w:rStyle w:val="Code-BChar"/>
        </w:rPr>
      </w:pPr>
      <w:r w:rsidRPr="006108B4">
        <w:rPr>
          <w:rFonts w:cs="Calibri"/>
          <w:noProof/>
        </w:rPr>
        <w:drawing>
          <wp:anchor distT="0" distB="0" distL="114300" distR="114300" simplePos="0" relativeHeight="251745280" behindDoc="0" locked="0" layoutInCell="1" allowOverlap="1" wp14:anchorId="1901FABB" wp14:editId="1E0A9092">
            <wp:simplePos x="0" y="0"/>
            <wp:positionH relativeFrom="column">
              <wp:posOffset>-698745</wp:posOffset>
            </wp:positionH>
            <wp:positionV relativeFrom="paragraph">
              <wp:posOffset>212172</wp:posOffset>
            </wp:positionV>
            <wp:extent cx="489600" cy="489600"/>
            <wp:effectExtent l="0" t="0" r="571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C04B76">
        <w:t xml:space="preserve">PC1$ </w:t>
      </w:r>
      <w:r w:rsidR="008E22FC" w:rsidRPr="00C04B76">
        <w:rPr>
          <w:rStyle w:val="Code-BChar"/>
        </w:rPr>
        <w:t>ping –c</w:t>
      </w:r>
      <w:r w:rsidR="00213084">
        <w:rPr>
          <w:rStyle w:val="Code-BChar"/>
        </w:rPr>
        <w:t xml:space="preserve"> </w:t>
      </w:r>
      <w:r w:rsidR="008E22FC" w:rsidRPr="00C04B76">
        <w:rPr>
          <w:rStyle w:val="Code-BChar"/>
        </w:rPr>
        <w:t>2 10.0.1.3</w:t>
      </w:r>
      <w:r w:rsidR="00BE2B22">
        <w:rPr>
          <w:rStyle w:val="Code-BChar"/>
        </w:rPr>
        <w:t>3</w:t>
      </w:r>
    </w:p>
    <w:p w14:paraId="1007387A" w14:textId="55018B3C" w:rsidR="000A765F" w:rsidRPr="001D2C0B" w:rsidRDefault="008E22FC" w:rsidP="001D2C0B">
      <w:pPr>
        <w:pStyle w:val="Code"/>
        <w:spacing w:before="120" w:after="120"/>
        <w:ind w:left="720"/>
        <w:rPr>
          <w:rFonts w:asciiTheme="minorHAnsi" w:hAnsiTheme="minorHAnsi"/>
        </w:rPr>
      </w:pPr>
      <w:r w:rsidRPr="00C04B76">
        <w:t xml:space="preserve">PC1$ </w:t>
      </w:r>
      <w:r w:rsidRPr="00C04B76">
        <w:rPr>
          <w:rStyle w:val="Code-BChar"/>
        </w:rPr>
        <w:t>traceroute 10.0.1.3</w:t>
      </w:r>
      <w:r w:rsidR="00BE2B22">
        <w:rPr>
          <w:rStyle w:val="Code-BChar"/>
        </w:rPr>
        <w:t>3</w:t>
      </w:r>
    </w:p>
    <w:p w14:paraId="737B80F0" w14:textId="1831DB28" w:rsidR="008E22FC" w:rsidRPr="001D7AE8" w:rsidRDefault="0032576D" w:rsidP="001D2C0B">
      <w:pPr>
        <w:pStyle w:val="NoSpacing"/>
        <w:spacing w:before="120" w:after="120"/>
      </w:pPr>
      <w:r>
        <w:rPr>
          <w:noProof/>
          <w:sz w:val="20"/>
        </w:rPr>
        <w:drawing>
          <wp:anchor distT="0" distB="0" distL="114300" distR="114300" simplePos="0" relativeHeight="251687936" behindDoc="0" locked="0" layoutInCell="1" allowOverlap="1" wp14:anchorId="48C67B50" wp14:editId="7A5BA00B">
            <wp:simplePos x="0" y="0"/>
            <wp:positionH relativeFrom="leftMargin">
              <wp:posOffset>307975</wp:posOffset>
            </wp:positionH>
            <wp:positionV relativeFrom="paragraph">
              <wp:posOffset>297385</wp:posOffset>
            </wp:positionV>
            <wp:extent cx="466725" cy="381000"/>
            <wp:effectExtent l="0" t="0" r="3175" b="0"/>
            <wp:wrapThrough wrapText="bothSides">
              <wp:wrapPolygon edited="0">
                <wp:start x="0" y="0"/>
                <wp:lineTo x="0" y="20880"/>
                <wp:lineTo x="21159" y="20880"/>
                <wp:lineTo x="21159"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65F">
        <w:tab/>
        <w:t xml:space="preserve">Take a screenshot of the output. </w:t>
      </w:r>
    </w:p>
    <w:p w14:paraId="7983F357" w14:textId="13BB6C2E" w:rsidR="008E22FC" w:rsidRPr="001D7AE8" w:rsidRDefault="008E22FC" w:rsidP="008E22FC">
      <w:pPr>
        <w:pStyle w:val="LabTitle"/>
      </w:pPr>
      <w:r w:rsidRPr="001D7AE8">
        <w:t xml:space="preserve">Lab </w:t>
      </w:r>
      <w:r>
        <w:t>Questions/</w:t>
      </w:r>
      <w:r w:rsidRPr="001D7AE8">
        <w:t>Report:</w:t>
      </w:r>
    </w:p>
    <w:p w14:paraId="561B3B14" w14:textId="65C0E5CB" w:rsidR="008E22FC" w:rsidRPr="001D7AE8" w:rsidRDefault="008E22FC" w:rsidP="004B0C75">
      <w:pPr>
        <w:pStyle w:val="ListParagraph"/>
        <w:numPr>
          <w:ilvl w:val="0"/>
          <w:numId w:val="45"/>
        </w:numPr>
      </w:pPr>
      <w:r w:rsidRPr="001D7AE8">
        <w:t xml:space="preserve">Include the </w:t>
      </w:r>
      <w:r w:rsidR="000A765F">
        <w:t xml:space="preserve">screen capture of the </w:t>
      </w:r>
      <w:r w:rsidRPr="001D7AE8">
        <w:t xml:space="preserve">output of the </w:t>
      </w:r>
      <w:r w:rsidR="000A765F" w:rsidRPr="00660BFF">
        <w:rPr>
          <w:rFonts w:ascii="Consolas" w:hAnsi="Consolas" w:cs="Consolas"/>
        </w:rPr>
        <w:t>ping</w:t>
      </w:r>
      <w:r w:rsidR="000A765F">
        <w:t xml:space="preserve"> and </w:t>
      </w:r>
      <w:r w:rsidRPr="00F3583C">
        <w:rPr>
          <w:i/>
        </w:rPr>
        <w:t>traceroute</w:t>
      </w:r>
      <w:r w:rsidRPr="001D7AE8">
        <w:t xml:space="preserve"> command</w:t>
      </w:r>
      <w:r w:rsidR="000A765F">
        <w:t>s</w:t>
      </w:r>
      <w:r w:rsidRPr="001D7AE8">
        <w:t>.</w:t>
      </w:r>
    </w:p>
    <w:p w14:paraId="6DB64C73" w14:textId="120B1279" w:rsidR="008E22FC" w:rsidRPr="001D7AE8" w:rsidRDefault="001D2C0B" w:rsidP="001D2C0B">
      <w:pPr>
        <w:pStyle w:val="ListParagraph"/>
        <w:numPr>
          <w:ilvl w:val="0"/>
          <w:numId w:val="45"/>
        </w:numPr>
        <w:contextualSpacing w:val="0"/>
      </w:pPr>
      <w:r w:rsidRPr="001D7AE8">
        <w:t xml:space="preserve">Why is it not possible to issue a </w:t>
      </w:r>
      <w:r w:rsidRPr="00660BFF">
        <w:rPr>
          <w:rFonts w:ascii="Consolas" w:hAnsi="Consolas" w:cs="Consolas"/>
        </w:rPr>
        <w:t>ping</w:t>
      </w:r>
      <w:r w:rsidRPr="001D7AE8">
        <w:t xml:space="preserve"> command to </w:t>
      </w:r>
      <w:r w:rsidRPr="00B35C3B">
        <w:rPr>
          <w:i/>
        </w:rPr>
        <w:t>Router1</w:t>
      </w:r>
      <w:r w:rsidRPr="001D7AE8">
        <w:t>?</w:t>
      </w:r>
      <w:r w:rsidR="008E22FC" w:rsidRPr="001D7AE8">
        <w:t xml:space="preserve"> </w:t>
      </w:r>
      <w:ins w:id="35" w:author="vineet bharot" w:date="2021-03-13T12:03:00Z">
        <w:r w:rsidR="007E65F1">
          <w:t>NO IP SETUP FOR R1 INTERF</w:t>
        </w:r>
        <w:r w:rsidR="00C8770A">
          <w:t>ACEs.</w:t>
        </w:r>
      </w:ins>
    </w:p>
    <w:p w14:paraId="059FBDFC" w14:textId="77777777" w:rsidR="008E22FC" w:rsidRPr="001D7AE8" w:rsidRDefault="008E22FC" w:rsidP="008E22FC">
      <w:pPr>
        <w:spacing w:after="240" w:line="240" w:lineRule="atLeast"/>
        <w:ind w:left="360"/>
        <w:rPr>
          <w:rFonts w:ascii="Arial" w:eastAsia="PMingLiU" w:hAnsi="Arial" w:cs="Times New Roman"/>
          <w:spacing w:val="-5"/>
          <w:szCs w:val="20"/>
        </w:rPr>
      </w:pPr>
    </w:p>
    <w:p w14:paraId="5C4816BB" w14:textId="77777777" w:rsidR="008E22FC" w:rsidRPr="001D7AE8" w:rsidRDefault="008E22FC" w:rsidP="008E22FC">
      <w:pPr>
        <w:keepNext/>
        <w:widowControl w:val="0"/>
        <w:spacing w:after="240" w:line="240" w:lineRule="atLeast"/>
        <w:ind w:left="360"/>
        <w:rPr>
          <w:rFonts w:ascii="Arial" w:eastAsia="PMingLiU" w:hAnsi="Arial" w:cs="Times New Roman"/>
          <w:spacing w:val="-5"/>
          <w:szCs w:val="20"/>
        </w:rPr>
      </w:pPr>
    </w:p>
    <w:p w14:paraId="5F14BBA9" w14:textId="77777777" w:rsidR="008E22FC" w:rsidRPr="001D7AE8" w:rsidRDefault="008E22FC" w:rsidP="008E22FC">
      <w:pPr>
        <w:spacing w:after="240" w:line="240" w:lineRule="auto"/>
        <w:jc w:val="both"/>
        <w:rPr>
          <w:rFonts w:ascii="Arial" w:eastAsia="PMingLiU" w:hAnsi="Arial" w:cs="Times New Roman"/>
          <w:spacing w:val="-5"/>
          <w:szCs w:val="20"/>
        </w:rPr>
      </w:pPr>
    </w:p>
    <w:p w14:paraId="397029A5" w14:textId="271C7453" w:rsidR="008E22FC" w:rsidRPr="001D7AE8" w:rsidRDefault="008E22FC" w:rsidP="008E22FC">
      <w:pPr>
        <w:pStyle w:val="Heading2"/>
        <w:rPr>
          <w:rFonts w:eastAsia="PMingLiU"/>
        </w:rPr>
      </w:pPr>
      <w:bookmarkStart w:id="36" w:name="_Toc39289518"/>
      <w:bookmarkStart w:id="37" w:name="_Toc42002357"/>
      <w:bookmarkStart w:id="38" w:name="_Toc34254468"/>
      <w:bookmarkStart w:id="39" w:name="_Toc65183861"/>
      <w:r w:rsidRPr="001D7AE8">
        <w:rPr>
          <w:rFonts w:eastAsia="PMingLiU"/>
        </w:rPr>
        <w:lastRenderedPageBreak/>
        <w:t xml:space="preserve">Part </w:t>
      </w:r>
      <w:r w:rsidR="001D2C0B">
        <w:rPr>
          <w:rFonts w:eastAsia="PMingLiU"/>
        </w:rPr>
        <w:t>2</w:t>
      </w:r>
      <w:r w:rsidRPr="001D7AE8">
        <w:rPr>
          <w:rFonts w:eastAsia="PMingLiU"/>
        </w:rPr>
        <w:t>.  Learning Bridges</w:t>
      </w:r>
      <w:bookmarkEnd w:id="36"/>
      <w:bookmarkEnd w:id="37"/>
      <w:bookmarkEnd w:id="38"/>
      <w:bookmarkEnd w:id="39"/>
    </w:p>
    <w:p w14:paraId="1EFA8452" w14:textId="7554C322" w:rsidR="008E22FC" w:rsidRPr="001D7AE8" w:rsidRDefault="008E22FC" w:rsidP="00957A31">
      <w:pPr>
        <w:spacing w:before="120" w:after="120" w:line="240" w:lineRule="auto"/>
      </w:pPr>
      <w:r w:rsidRPr="001D7AE8">
        <w:t xml:space="preserve">Each bridge has a </w:t>
      </w:r>
      <w:r w:rsidR="00215E91">
        <w:t>MAC table</w:t>
      </w:r>
      <w:r w:rsidRPr="001D7AE8">
        <w:t xml:space="preserve"> that determines the port where a packet is transmitted from. When a packet arrives, the bridge looks up the destination MAC address of the packet in its </w:t>
      </w:r>
      <w:r w:rsidR="00215E91">
        <w:t>MAC table</w:t>
      </w:r>
      <w:r w:rsidRPr="001D7AE8">
        <w:t xml:space="preserve">, and retrieves the outgoing port for this packet. If the destination MAC address is not found in the </w:t>
      </w:r>
      <w:r w:rsidR="0008467A">
        <w:t>MAC</w:t>
      </w:r>
      <w:r w:rsidRPr="001D7AE8">
        <w:t xml:space="preserve"> table, the bridge floods the packet on all ports, with exception of the port where the packet arrived.</w:t>
      </w:r>
    </w:p>
    <w:p w14:paraId="0BB30E6A" w14:textId="277DBADB" w:rsidR="008E22FC" w:rsidRPr="001D7AE8" w:rsidRDefault="008E22FC" w:rsidP="00957A31">
      <w:pPr>
        <w:spacing w:before="120" w:after="120" w:line="240" w:lineRule="auto"/>
      </w:pPr>
      <w:r w:rsidRPr="001D7AE8">
        <w:t xml:space="preserve">Bridges update their </w:t>
      </w:r>
      <w:r w:rsidR="00215E91">
        <w:t>MAC table</w:t>
      </w:r>
      <w:r w:rsidRPr="001D7AE8">
        <w:t xml:space="preserve"> using what is called a </w:t>
      </w:r>
      <w:r w:rsidRPr="001D7AE8">
        <w:rPr>
          <w:i/>
        </w:rPr>
        <w:t>learning algorithm</w:t>
      </w:r>
      <w:r w:rsidRPr="001D7AE8">
        <w:t xml:space="preserve">, which works as follows. A bridge examines the source MAC address of each packet that arrives on a particular port, and memorizes that the source address is reachable via that port. This is done by adding the source MAC address and the port to the </w:t>
      </w:r>
      <w:r w:rsidR="00215E91">
        <w:t>MAC table</w:t>
      </w:r>
      <w:r w:rsidRPr="001D7AE8">
        <w:t xml:space="preserve">. The next time the bridge receives a packet which has this MAC address as destination, the bridge finds the outgoing port in its forwarding table. Bridges that run this algorithm are referred to as </w:t>
      </w:r>
      <w:r w:rsidRPr="001D7AE8">
        <w:rPr>
          <w:i/>
        </w:rPr>
        <w:t>learning bridges</w:t>
      </w:r>
      <w:r w:rsidRPr="001D7AE8">
        <w:t>. All currently deployed Ethernet switches execute the learning algorithm.</w:t>
      </w:r>
    </w:p>
    <w:p w14:paraId="6F3CBD11" w14:textId="5904E76B" w:rsidR="008E22FC" w:rsidRPr="001D7AE8" w:rsidRDefault="008E22FC" w:rsidP="00957A31">
      <w:pPr>
        <w:spacing w:before="120" w:after="120" w:line="240" w:lineRule="auto"/>
      </w:pPr>
      <w:r w:rsidRPr="001D7AE8">
        <w:t xml:space="preserve">An entry in the </w:t>
      </w:r>
      <w:r w:rsidR="00215E91">
        <w:t>MAC table</w:t>
      </w:r>
      <w:r w:rsidRPr="001D7AE8">
        <w:t xml:space="preserve"> is deleted if is not used (looked up) for a certain amount of time. The maximum time that a MAC address can stay in the forwarding table without a lookup is determined by the </w:t>
      </w:r>
      <w:r w:rsidRPr="001D7AE8">
        <w:rPr>
          <w:i/>
        </w:rPr>
        <w:t xml:space="preserve">Ageing </w:t>
      </w:r>
      <w:r w:rsidRPr="001D7AE8">
        <w:t xml:space="preserve">value, which is a configuration parameter. </w:t>
      </w:r>
    </w:p>
    <w:p w14:paraId="082E16BC" w14:textId="0D77BC90" w:rsidR="008E22FC" w:rsidRDefault="008E22FC" w:rsidP="00957A31">
      <w:pPr>
        <w:spacing w:before="120" w:after="120" w:line="240" w:lineRule="auto"/>
      </w:pPr>
      <w:r w:rsidRPr="001D7AE8">
        <w:t>Here you investigate the learning algorithm of bridges. The network configuration is shown in</w:t>
      </w:r>
      <w:r w:rsidR="00302D9D">
        <w:t xml:space="preserve"> Figure 5.</w:t>
      </w:r>
      <w:r w:rsidR="00213084">
        <w:t>2</w:t>
      </w:r>
      <w:r w:rsidRPr="001D7AE8">
        <w:t>.</w:t>
      </w:r>
    </w:p>
    <w:p w14:paraId="2CEBB68C" w14:textId="103692EB" w:rsidR="00F94099" w:rsidRDefault="00AD7D9E" w:rsidP="00562B37">
      <w:pPr>
        <w:pStyle w:val="Caption"/>
        <w:rPr>
          <w:lang w:val="en-CA"/>
        </w:rPr>
      </w:pPr>
      <w:r>
        <w:rPr>
          <w:lang w:val="en-CA"/>
        </w:rPr>
        <w:drawing>
          <wp:inline distT="0" distB="0" distL="0" distR="0" wp14:anchorId="18AF040F" wp14:editId="3EB3F80F">
            <wp:extent cx="5003800" cy="2628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03800" cy="2628900"/>
                    </a:xfrm>
                    <a:prstGeom prst="rect">
                      <a:avLst/>
                    </a:prstGeom>
                  </pic:spPr>
                </pic:pic>
              </a:graphicData>
            </a:graphic>
          </wp:inline>
        </w:drawing>
      </w:r>
    </w:p>
    <w:p w14:paraId="664A89CE" w14:textId="4226E144" w:rsidR="000703B8" w:rsidRPr="00A947B3" w:rsidRDefault="00977B35" w:rsidP="00562B37">
      <w:pPr>
        <w:pStyle w:val="Caption"/>
        <w:rPr>
          <w:rFonts w:eastAsiaTheme="minorHAnsi" w:cstheme="minorHAnsi"/>
        </w:rPr>
      </w:pPr>
      <w:r>
        <w:rPr>
          <w:lang w:val="en-CA"/>
        </w:rPr>
        <w:t xml:space="preserve">Figure </w:t>
      </w:r>
      <w:r w:rsidR="00302D9D">
        <w:rPr>
          <w:lang w:val="en-CA"/>
        </w:rPr>
        <w:t>5</w:t>
      </w:r>
      <w:r>
        <w:rPr>
          <w:lang w:val="en-CA"/>
        </w:rPr>
        <w:t>.</w:t>
      </w:r>
      <w:r w:rsidR="00213084">
        <w:rPr>
          <w:lang w:val="en-CA"/>
        </w:rPr>
        <w:t>2</w:t>
      </w:r>
      <w:r>
        <w:rPr>
          <w:lang w:val="en-CA"/>
        </w:rPr>
        <w:t xml:space="preserve">. </w:t>
      </w:r>
      <w:r w:rsidR="000703B8" w:rsidRPr="009A5DA4">
        <w:t xml:space="preserve">Network Topology for Part </w:t>
      </w:r>
      <w:r w:rsidR="001D2C0B">
        <w:t>2</w:t>
      </w:r>
      <w:r>
        <w:t>.</w:t>
      </w:r>
    </w:p>
    <w:p w14:paraId="696AA57E" w14:textId="5C089229" w:rsidR="008E22FC" w:rsidRPr="001D7AE8" w:rsidRDefault="008E22FC" w:rsidP="008E22FC">
      <w:pPr>
        <w:pStyle w:val="Heading3"/>
      </w:pPr>
      <w:bookmarkStart w:id="40" w:name="_Toc34254469"/>
      <w:bookmarkStart w:id="41" w:name="_Toc65183862"/>
      <w:r w:rsidRPr="001D7AE8">
        <w:t xml:space="preserve">Exercise </w:t>
      </w:r>
      <w:r w:rsidR="001D2C0B">
        <w:t>2</w:t>
      </w:r>
      <w:r w:rsidR="00166DCC">
        <w:t>-</w:t>
      </w:r>
      <w:r>
        <w:t>a</w:t>
      </w:r>
      <w:r w:rsidR="00166DCC">
        <w:t>.</w:t>
      </w:r>
      <w:r w:rsidRPr="001D7AE8">
        <w:t xml:space="preserve"> Exploring the learning algorithm of bridges</w:t>
      </w:r>
      <w:bookmarkEnd w:id="40"/>
      <w:bookmarkEnd w:id="41"/>
    </w:p>
    <w:p w14:paraId="3B5BBF7F" w14:textId="1E3FA6A2" w:rsidR="008E22FC" w:rsidRPr="001D7AE8" w:rsidRDefault="008E22FC" w:rsidP="00957A31">
      <w:pPr>
        <w:spacing w:before="120" w:after="120" w:line="240" w:lineRule="auto"/>
        <w:rPr>
          <w:rFonts w:ascii="Arial Black" w:hAnsi="Arial Black"/>
        </w:rPr>
      </w:pPr>
      <w:r w:rsidRPr="001D7AE8">
        <w:rPr>
          <w:noProof/>
        </w:rPr>
        <w:t xml:space="preserve">In this exercise you study how bridges set up their  </w:t>
      </w:r>
      <w:r w:rsidR="00215E91">
        <w:rPr>
          <w:noProof/>
        </w:rPr>
        <w:t>MAC table</w:t>
      </w:r>
      <w:r w:rsidRPr="001D7AE8">
        <w:rPr>
          <w:noProof/>
        </w:rPr>
        <w:t>s from the network traffic.</w:t>
      </w:r>
      <w:r w:rsidRPr="001D7AE8">
        <w:rPr>
          <w:rFonts w:ascii="Arial Black" w:hAnsi="Arial Black"/>
        </w:rPr>
        <w:t xml:space="preserve"> </w:t>
      </w:r>
    </w:p>
    <w:p w14:paraId="3605F3A2" w14:textId="61CDEF19" w:rsidR="001D2C0B" w:rsidRDefault="008E22FC" w:rsidP="00957A31">
      <w:pPr>
        <w:pStyle w:val="ListParagraph"/>
        <w:numPr>
          <w:ilvl w:val="0"/>
          <w:numId w:val="38"/>
        </w:numPr>
        <w:spacing w:before="120" w:after="120" w:line="240" w:lineRule="auto"/>
        <w:contextualSpacing w:val="0"/>
      </w:pPr>
      <w:r w:rsidRPr="001D7AE8">
        <w:t>Set up the network configuration as shown in</w:t>
      </w:r>
      <w:r w:rsidR="00476DCE">
        <w:t xml:space="preserve"> Figure 5.</w:t>
      </w:r>
      <w:r w:rsidR="00213084">
        <w:t>2</w:t>
      </w:r>
      <w:r w:rsidRPr="001D7AE8">
        <w:t xml:space="preserve">. </w:t>
      </w:r>
    </w:p>
    <w:p w14:paraId="49CE341E" w14:textId="6E1C96A1" w:rsidR="008E22FC" w:rsidRDefault="001D2C0B" w:rsidP="00957A31">
      <w:pPr>
        <w:pStyle w:val="ListParagraph"/>
        <w:numPr>
          <w:ilvl w:val="0"/>
          <w:numId w:val="38"/>
        </w:numPr>
        <w:spacing w:before="120" w:after="120" w:line="240" w:lineRule="auto"/>
        <w:contextualSpacing w:val="0"/>
      </w:pPr>
      <w:r>
        <w:t xml:space="preserve">Configure the </w:t>
      </w:r>
      <w:r w:rsidR="000A765F">
        <w:t xml:space="preserve">PCs </w:t>
      </w:r>
      <w:r>
        <w:t>using Table 5.1 for the IP addresses</w:t>
      </w:r>
      <w:r w:rsidR="000A765F">
        <w:t xml:space="preserve">. </w:t>
      </w:r>
    </w:p>
    <w:p w14:paraId="59CB8597" w14:textId="362409E7" w:rsidR="009819A8" w:rsidRDefault="009819A8" w:rsidP="00957A31">
      <w:pPr>
        <w:pStyle w:val="ListParagraph"/>
        <w:numPr>
          <w:ilvl w:val="0"/>
          <w:numId w:val="38"/>
        </w:numPr>
        <w:spacing w:before="120" w:after="120" w:line="240" w:lineRule="auto"/>
        <w:contextualSpacing w:val="0"/>
      </w:pPr>
      <w:r>
        <w:t>Record the Mac  addresses of the PCs and the routers</w:t>
      </w:r>
      <w:r w:rsidR="005C66C3">
        <w:t xml:space="preserve"> and save in the table below:</w:t>
      </w:r>
    </w:p>
    <w:p w14:paraId="1F9CBD95" w14:textId="77777777" w:rsidR="005C66C3" w:rsidRDefault="005C66C3" w:rsidP="005C66C3">
      <w:pPr>
        <w:spacing w:before="120" w:after="120" w:line="240" w:lineRule="auto"/>
      </w:pPr>
    </w:p>
    <w:tbl>
      <w:tblPr>
        <w:tblStyle w:val="GridTable4-Accent1"/>
        <w:tblW w:w="0" w:type="auto"/>
        <w:jc w:val="center"/>
        <w:tblLayout w:type="fixed"/>
        <w:tblLook w:val="0420" w:firstRow="1" w:lastRow="0" w:firstColumn="0" w:lastColumn="0" w:noHBand="0" w:noVBand="1"/>
      </w:tblPr>
      <w:tblGrid>
        <w:gridCol w:w="1395"/>
        <w:gridCol w:w="2880"/>
      </w:tblGrid>
      <w:tr w:rsidR="005C66C3" w:rsidRPr="00EC7799" w14:paraId="2CB3C1C8"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6F65D886" w14:textId="77777777" w:rsidR="005C66C3" w:rsidRPr="00EC7799" w:rsidRDefault="005C66C3" w:rsidP="005C66C3">
            <w:pPr>
              <w:jc w:val="center"/>
            </w:pPr>
            <w:r w:rsidRPr="00EC7799">
              <w:lastRenderedPageBreak/>
              <w:t>Linux PC</w:t>
            </w:r>
          </w:p>
        </w:tc>
        <w:tc>
          <w:tcPr>
            <w:tcW w:w="2880" w:type="dxa"/>
            <w:vAlign w:val="center"/>
          </w:tcPr>
          <w:p w14:paraId="31308038" w14:textId="77777777" w:rsidR="005C66C3" w:rsidRPr="00EC7799" w:rsidRDefault="005C66C3" w:rsidP="005C66C3">
            <w:pPr>
              <w:jc w:val="center"/>
            </w:pPr>
            <w:r w:rsidRPr="00EC7799">
              <w:t xml:space="preserve">MAC address of interface </w:t>
            </w:r>
            <w:r w:rsidRPr="00EC7799">
              <w:rPr>
                <w:i/>
              </w:rPr>
              <w:t>eth0</w:t>
            </w:r>
          </w:p>
        </w:tc>
      </w:tr>
      <w:tr w:rsidR="005C66C3" w:rsidRPr="00EC7799" w14:paraId="3550B440"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071DDC8B"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PC1</w:t>
            </w:r>
          </w:p>
        </w:tc>
        <w:tc>
          <w:tcPr>
            <w:tcW w:w="2880" w:type="dxa"/>
            <w:vAlign w:val="center"/>
          </w:tcPr>
          <w:p w14:paraId="1FA26D88" w14:textId="112B0C6A" w:rsidR="005C66C3" w:rsidRPr="00EC7799" w:rsidRDefault="00CC5DF9" w:rsidP="005C66C3">
            <w:pPr>
              <w:keepNext/>
              <w:widowControl w:val="0"/>
              <w:spacing w:before="120" w:after="120" w:line="240" w:lineRule="atLeast"/>
              <w:jc w:val="center"/>
              <w:rPr>
                <w:rFonts w:eastAsia="PMingLiU"/>
                <w:b/>
                <w:spacing w:val="-5"/>
                <w:szCs w:val="20"/>
              </w:rPr>
            </w:pPr>
            <w:ins w:id="42" w:author="vineet bharot" w:date="2021-03-13T12:03:00Z">
              <w:r w:rsidRPr="00D04600">
                <w:rPr>
                  <w:rFonts w:eastAsia="PMingLiU"/>
                  <w:b/>
                  <w:spacing w:val="-5"/>
                  <w:szCs w:val="20"/>
                </w:rPr>
                <w:t>aa:bb:cc:dd:ee:11</w:t>
              </w:r>
            </w:ins>
          </w:p>
        </w:tc>
      </w:tr>
      <w:tr w:rsidR="005C66C3" w:rsidRPr="00EC7799" w14:paraId="6A35D266" w14:textId="77777777" w:rsidTr="005C66C3">
        <w:trPr>
          <w:trHeight w:val="432"/>
          <w:jc w:val="center"/>
        </w:trPr>
        <w:tc>
          <w:tcPr>
            <w:tcW w:w="1395" w:type="dxa"/>
            <w:vAlign w:val="center"/>
          </w:tcPr>
          <w:p w14:paraId="741FDDC7"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PC2</w:t>
            </w:r>
          </w:p>
        </w:tc>
        <w:tc>
          <w:tcPr>
            <w:tcW w:w="2880" w:type="dxa"/>
            <w:vAlign w:val="center"/>
          </w:tcPr>
          <w:p w14:paraId="058C1608" w14:textId="5889827B" w:rsidR="005C66C3" w:rsidRPr="00EC7799" w:rsidRDefault="00CC5DF9" w:rsidP="005C66C3">
            <w:pPr>
              <w:keepNext/>
              <w:widowControl w:val="0"/>
              <w:spacing w:before="120" w:after="120" w:line="240" w:lineRule="atLeast"/>
              <w:jc w:val="center"/>
              <w:rPr>
                <w:rFonts w:eastAsia="PMingLiU"/>
                <w:b/>
                <w:spacing w:val="-5"/>
                <w:szCs w:val="20"/>
              </w:rPr>
            </w:pPr>
            <w:ins w:id="43" w:author="vineet bharot" w:date="2021-03-13T12:03:00Z">
              <w:r w:rsidRPr="00D04600">
                <w:rPr>
                  <w:rFonts w:eastAsia="PMingLiU"/>
                  <w:b/>
                  <w:spacing w:val="-5"/>
                  <w:szCs w:val="20"/>
                </w:rPr>
                <w:t>aa:bb:cc:dd:ee:</w:t>
              </w:r>
              <w:r>
                <w:rPr>
                  <w:rFonts w:eastAsia="PMingLiU"/>
                  <w:b/>
                  <w:spacing w:val="-5"/>
                  <w:szCs w:val="20"/>
                </w:rPr>
                <w:t>22</w:t>
              </w:r>
            </w:ins>
          </w:p>
        </w:tc>
      </w:tr>
      <w:tr w:rsidR="005C66C3" w:rsidRPr="00EC7799" w14:paraId="40E210D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2DD57450"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PC3</w:t>
            </w:r>
          </w:p>
        </w:tc>
        <w:tc>
          <w:tcPr>
            <w:tcW w:w="2880" w:type="dxa"/>
            <w:vAlign w:val="center"/>
          </w:tcPr>
          <w:p w14:paraId="70DBF20F" w14:textId="46FB9C36" w:rsidR="005C66C3" w:rsidRPr="00EC7799" w:rsidRDefault="00CC5DF9" w:rsidP="005C66C3">
            <w:pPr>
              <w:keepNext/>
              <w:widowControl w:val="0"/>
              <w:spacing w:before="120" w:after="120" w:line="240" w:lineRule="atLeast"/>
              <w:jc w:val="center"/>
              <w:rPr>
                <w:rFonts w:eastAsia="PMingLiU"/>
                <w:b/>
                <w:spacing w:val="-5"/>
                <w:szCs w:val="20"/>
              </w:rPr>
            </w:pPr>
            <w:ins w:id="44" w:author="vineet bharot" w:date="2021-03-13T12:03:00Z">
              <w:r w:rsidRPr="00D04600">
                <w:rPr>
                  <w:rFonts w:eastAsia="PMingLiU"/>
                  <w:b/>
                  <w:spacing w:val="-5"/>
                  <w:szCs w:val="20"/>
                </w:rPr>
                <w:t>aa:bb:cc:dd:ee:</w:t>
              </w:r>
              <w:r>
                <w:rPr>
                  <w:rFonts w:eastAsia="PMingLiU"/>
                  <w:b/>
                  <w:spacing w:val="-5"/>
                  <w:szCs w:val="20"/>
                </w:rPr>
                <w:t>33</w:t>
              </w:r>
            </w:ins>
          </w:p>
        </w:tc>
      </w:tr>
      <w:tr w:rsidR="005C66C3" w:rsidRPr="00EC7799" w14:paraId="301BD0BF" w14:textId="77777777" w:rsidTr="005C66C3">
        <w:trPr>
          <w:trHeight w:val="432"/>
          <w:jc w:val="center"/>
        </w:trPr>
        <w:tc>
          <w:tcPr>
            <w:tcW w:w="1395" w:type="dxa"/>
            <w:vAlign w:val="center"/>
          </w:tcPr>
          <w:p w14:paraId="3BAD4826" w14:textId="77777777" w:rsidR="005C66C3" w:rsidRPr="002643F8" w:rsidRDefault="005C66C3" w:rsidP="005C66C3">
            <w:pPr>
              <w:keepNext/>
              <w:widowControl w:val="0"/>
              <w:spacing w:before="120" w:after="120" w:line="240" w:lineRule="atLeast"/>
              <w:jc w:val="center"/>
              <w:rPr>
                <w:rFonts w:eastAsia="PMingLiU"/>
                <w:iCs/>
                <w:spacing w:val="-5"/>
                <w:szCs w:val="20"/>
              </w:rPr>
            </w:pPr>
            <w:r w:rsidRPr="002643F8">
              <w:rPr>
                <w:rFonts w:eastAsia="PMingLiU"/>
                <w:iCs/>
                <w:spacing w:val="-5"/>
                <w:szCs w:val="20"/>
              </w:rPr>
              <w:t>PC4</w:t>
            </w:r>
          </w:p>
        </w:tc>
        <w:tc>
          <w:tcPr>
            <w:tcW w:w="2880" w:type="dxa"/>
            <w:vAlign w:val="center"/>
          </w:tcPr>
          <w:p w14:paraId="01B5A231" w14:textId="6867D1D1" w:rsidR="005C66C3" w:rsidRPr="00EC7799" w:rsidRDefault="00CC5DF9" w:rsidP="005C66C3">
            <w:pPr>
              <w:keepNext/>
              <w:widowControl w:val="0"/>
              <w:spacing w:before="120" w:after="120" w:line="240" w:lineRule="atLeast"/>
              <w:jc w:val="center"/>
              <w:rPr>
                <w:rFonts w:eastAsia="PMingLiU"/>
                <w:b/>
                <w:spacing w:val="-5"/>
                <w:szCs w:val="20"/>
              </w:rPr>
            </w:pPr>
            <w:ins w:id="45" w:author="vineet bharot" w:date="2021-03-13T12:03:00Z">
              <w:r w:rsidRPr="00D04600">
                <w:rPr>
                  <w:rFonts w:eastAsia="PMingLiU"/>
                  <w:b/>
                  <w:spacing w:val="-5"/>
                  <w:szCs w:val="20"/>
                </w:rPr>
                <w:t>aa:bb:cc:dd:ee:</w:t>
              </w:r>
              <w:r>
                <w:rPr>
                  <w:rFonts w:eastAsia="PMingLiU"/>
                  <w:b/>
                  <w:spacing w:val="-5"/>
                  <w:szCs w:val="20"/>
                </w:rPr>
                <w:t>44</w:t>
              </w:r>
            </w:ins>
          </w:p>
        </w:tc>
      </w:tr>
    </w:tbl>
    <w:p w14:paraId="21B427B4" w14:textId="08C80DDF" w:rsidR="005C66C3" w:rsidRDefault="00564B0D" w:rsidP="00564B0D">
      <w:pPr>
        <w:spacing w:before="120" w:after="120" w:line="240" w:lineRule="auto"/>
        <w:jc w:val="center"/>
      </w:pPr>
      <w:r>
        <w:t>Table 5.4</w:t>
      </w:r>
    </w:p>
    <w:p w14:paraId="569A36F1" w14:textId="74380A5E" w:rsidR="00366BC1" w:rsidRPr="001D7AE8" w:rsidRDefault="00366BC1" w:rsidP="00957A31">
      <w:pPr>
        <w:pStyle w:val="ListParagraph"/>
        <w:numPr>
          <w:ilvl w:val="0"/>
          <w:numId w:val="38"/>
        </w:numPr>
        <w:spacing w:before="120" w:after="120" w:line="240" w:lineRule="auto"/>
        <w:contextualSpacing w:val="0"/>
      </w:pPr>
      <w:r>
        <w:t xml:space="preserve">Disable IPv6 on all PCs. The commands are shown in Exercise 1-a (Step </w:t>
      </w:r>
      <w:r w:rsidR="001D2C0B">
        <w:t>5</w:t>
      </w:r>
      <w:r>
        <w:t>).</w:t>
      </w:r>
    </w:p>
    <w:p w14:paraId="185DEADA" w14:textId="480D725F" w:rsidR="008317B8" w:rsidRDefault="000A765F" w:rsidP="00957A31">
      <w:pPr>
        <w:pStyle w:val="ListParagraph"/>
        <w:numPr>
          <w:ilvl w:val="0"/>
          <w:numId w:val="38"/>
        </w:numPr>
        <w:spacing w:before="120" w:after="120" w:line="240" w:lineRule="auto"/>
        <w:contextualSpacing w:val="0"/>
      </w:pPr>
      <w:r>
        <w:t xml:space="preserve">Open consoles on the </w:t>
      </w:r>
      <w:r w:rsidR="00D47810">
        <w:t>Cisco routers (</w:t>
      </w:r>
      <w:r w:rsidR="00D47810" w:rsidRPr="00B35C3B">
        <w:rPr>
          <w:i/>
        </w:rPr>
        <w:t>Router1</w:t>
      </w:r>
      <w:r w:rsidR="00D47810">
        <w:t xml:space="preserve">, </w:t>
      </w:r>
      <w:r w:rsidR="00D47810" w:rsidRPr="00B35C3B">
        <w:rPr>
          <w:i/>
        </w:rPr>
        <w:t>Router2</w:t>
      </w:r>
      <w:r w:rsidR="00D47810">
        <w:t xml:space="preserve">, and </w:t>
      </w:r>
      <w:r w:rsidR="00D47810" w:rsidRPr="00B35C3B">
        <w:rPr>
          <w:i/>
        </w:rPr>
        <w:t>Router3</w:t>
      </w:r>
      <w:r w:rsidR="00D47810">
        <w:t>). Configure each Cisco</w:t>
      </w:r>
      <w:r w:rsidR="00793266">
        <w:t xml:space="preserve"> router</w:t>
      </w:r>
      <w:r w:rsidR="00D47810">
        <w:t xml:space="preserve"> in the same way as shown for </w:t>
      </w:r>
      <w:r w:rsidR="00D47810" w:rsidRPr="00B35C3B">
        <w:rPr>
          <w:i/>
        </w:rPr>
        <w:t>Router1</w:t>
      </w:r>
      <w:r w:rsidR="00D47810">
        <w:t xml:space="preserve"> in Exercise </w:t>
      </w:r>
      <w:r w:rsidR="001D2C0B">
        <w:t>1</w:t>
      </w:r>
      <w:r w:rsidR="00D47810">
        <w:t xml:space="preserve">-b. </w:t>
      </w:r>
      <w:r w:rsidR="00D47810">
        <w:br/>
        <w:t xml:space="preserve">Each Cisco router is then configured as a bridge with </w:t>
      </w:r>
      <w:r w:rsidR="008E22FC" w:rsidRPr="001D7AE8">
        <w:t>the spanning tree protocol</w:t>
      </w:r>
      <w:r w:rsidR="00D47810">
        <w:t xml:space="preserve"> disabled. In the following we refer to the Cisco routers that are configured in this fashion as “bridges.”</w:t>
      </w:r>
    </w:p>
    <w:p w14:paraId="45A311B7" w14:textId="4546CC03" w:rsidR="00D47810" w:rsidRDefault="008E22FC" w:rsidP="00957A31">
      <w:pPr>
        <w:pStyle w:val="ListParagraph"/>
        <w:numPr>
          <w:ilvl w:val="0"/>
          <w:numId w:val="38"/>
        </w:numPr>
        <w:spacing w:before="120" w:after="120" w:line="240" w:lineRule="auto"/>
        <w:contextualSpacing w:val="0"/>
      </w:pPr>
      <w:r w:rsidRPr="001D7AE8">
        <w:t xml:space="preserve">Start to capture traffic with </w:t>
      </w:r>
      <w:r w:rsidRPr="00193897">
        <w:rPr>
          <w:rFonts w:cs="Arial"/>
          <w:i/>
        </w:rPr>
        <w:t>Wireshark</w:t>
      </w:r>
      <w:r w:rsidRPr="001D7AE8">
        <w:t xml:space="preserve"> on the </w:t>
      </w:r>
      <w:r w:rsidRPr="00193897">
        <w:rPr>
          <w:i/>
        </w:rPr>
        <w:t>eth0</w:t>
      </w:r>
      <w:r w:rsidRPr="001D7AE8">
        <w:t xml:space="preserve"> interfaces of </w:t>
      </w:r>
      <w:r w:rsidRPr="00B35C3B">
        <w:rPr>
          <w:i/>
        </w:rPr>
        <w:t>PC1, PC2, PC3</w:t>
      </w:r>
      <w:r w:rsidRPr="001D7AE8">
        <w:t xml:space="preserve">, and </w:t>
      </w:r>
      <w:r w:rsidRPr="00B35C3B">
        <w:rPr>
          <w:i/>
        </w:rPr>
        <w:t>PC4</w:t>
      </w:r>
      <w:r w:rsidRPr="001D7AE8">
        <w:t>.</w:t>
      </w:r>
      <w:r w:rsidR="00D47810">
        <w:t xml:space="preserve"> </w:t>
      </w:r>
    </w:p>
    <w:p w14:paraId="66077A5F" w14:textId="62A918AD" w:rsidR="00193897" w:rsidRDefault="008E22FC" w:rsidP="00957A31">
      <w:pPr>
        <w:pStyle w:val="ListParagraph"/>
        <w:numPr>
          <w:ilvl w:val="0"/>
          <w:numId w:val="38"/>
        </w:numPr>
        <w:spacing w:before="120" w:after="120" w:line="240" w:lineRule="auto"/>
        <w:contextualSpacing w:val="0"/>
      </w:pPr>
      <w:r w:rsidRPr="001D7AE8">
        <w:t xml:space="preserve">Clear the </w:t>
      </w:r>
      <w:r w:rsidR="00B35C3B">
        <w:t>neighbor</w:t>
      </w:r>
      <w:r w:rsidRPr="001D7AE8">
        <w:t xml:space="preserve"> cache</w:t>
      </w:r>
      <w:r w:rsidR="00D47810">
        <w:t>s</w:t>
      </w:r>
      <w:r w:rsidRPr="001D7AE8">
        <w:t xml:space="preserve"> on </w:t>
      </w:r>
      <w:r w:rsidR="00D47810">
        <w:t>all PCs.</w:t>
      </w:r>
    </w:p>
    <w:p w14:paraId="4F2AA27A" w14:textId="31A814E3" w:rsidR="001D2C0B" w:rsidRDefault="008E22FC" w:rsidP="00957A31">
      <w:pPr>
        <w:pStyle w:val="ListParagraph"/>
        <w:numPr>
          <w:ilvl w:val="0"/>
          <w:numId w:val="38"/>
        </w:numPr>
        <w:spacing w:before="120" w:after="120" w:line="240" w:lineRule="auto"/>
        <w:contextualSpacing w:val="0"/>
      </w:pPr>
      <w:r w:rsidRPr="001D7AE8">
        <w:t xml:space="preserve">Now, issue a set of </w:t>
      </w:r>
      <w:r w:rsidRPr="00660BFF">
        <w:rPr>
          <w:rFonts w:ascii="Consolas" w:hAnsi="Consolas" w:cs="Consolas"/>
          <w:iCs/>
        </w:rPr>
        <w:t>ping</w:t>
      </w:r>
      <w:r w:rsidRPr="001D7AE8">
        <w:t xml:space="preserve"> commands. </w:t>
      </w:r>
    </w:p>
    <w:p w14:paraId="6E3F4DFB" w14:textId="77777777" w:rsidR="001D2C0B" w:rsidRPr="00193897" w:rsidRDefault="001D2C0B" w:rsidP="00957A31">
      <w:pPr>
        <w:pStyle w:val="Code"/>
        <w:spacing w:before="120" w:after="120"/>
        <w:ind w:left="720"/>
        <w:contextualSpacing/>
        <w:rPr>
          <w:rStyle w:val="Code-BChar"/>
        </w:rPr>
      </w:pPr>
      <w:r w:rsidRPr="00E40D5C">
        <w:rPr>
          <w:rStyle w:val="CodeChar"/>
        </w:rPr>
        <w:t xml:space="preserve">PC1$ </w:t>
      </w:r>
      <w:r w:rsidRPr="00193897">
        <w:rPr>
          <w:rStyle w:val="Code-BChar"/>
        </w:rPr>
        <w:t>ping –c 2 10.0.1.2</w:t>
      </w:r>
      <w:r>
        <w:rPr>
          <w:rStyle w:val="Code-BChar"/>
        </w:rPr>
        <w:t>2</w:t>
      </w:r>
    </w:p>
    <w:p w14:paraId="0D9F9351" w14:textId="77777777" w:rsidR="001D2C0B" w:rsidRPr="00193897" w:rsidRDefault="001D2C0B" w:rsidP="00957A31">
      <w:pPr>
        <w:pStyle w:val="Code"/>
        <w:spacing w:before="120" w:after="120"/>
        <w:ind w:left="720"/>
        <w:contextualSpacing/>
        <w:rPr>
          <w:rStyle w:val="Code-BChar"/>
        </w:rPr>
      </w:pPr>
      <w:r w:rsidRPr="00193897">
        <w:t xml:space="preserve">PC2$ </w:t>
      </w:r>
      <w:r w:rsidRPr="00193897">
        <w:rPr>
          <w:rStyle w:val="Code-BChar"/>
        </w:rPr>
        <w:t>ping –c 2 10.0.1.11</w:t>
      </w:r>
    </w:p>
    <w:p w14:paraId="3DE34B17" w14:textId="77777777" w:rsidR="001D2C0B" w:rsidRPr="00193897" w:rsidRDefault="001D2C0B" w:rsidP="00957A31">
      <w:pPr>
        <w:pStyle w:val="Code"/>
        <w:spacing w:before="120" w:after="120"/>
        <w:ind w:left="720"/>
        <w:contextualSpacing/>
        <w:rPr>
          <w:rStyle w:val="Code-BChar"/>
        </w:rPr>
      </w:pPr>
      <w:r w:rsidRPr="00193897">
        <w:t xml:space="preserve">PC2$ </w:t>
      </w:r>
      <w:r w:rsidRPr="00193897">
        <w:rPr>
          <w:rStyle w:val="Code-BChar"/>
        </w:rPr>
        <w:t>ping –c 2 10.0.1.4</w:t>
      </w:r>
      <w:r>
        <w:rPr>
          <w:rStyle w:val="Code-BChar"/>
        </w:rPr>
        <w:t>4</w:t>
      </w:r>
    </w:p>
    <w:p w14:paraId="183617E4" w14:textId="5821EE7D" w:rsidR="001D2C0B" w:rsidRPr="001D2C0B" w:rsidRDefault="009819A8" w:rsidP="00957A31">
      <w:pPr>
        <w:pStyle w:val="Code"/>
        <w:spacing w:before="120" w:after="120"/>
        <w:ind w:left="720"/>
        <w:contextualSpacing/>
        <w:rPr>
          <w:b/>
          <w:shd w:val="clear" w:color="auto" w:fill="F2F2F2" w:themeFill="background1" w:themeFillShade="F2"/>
        </w:rPr>
      </w:pPr>
      <w:r w:rsidRPr="006108B4">
        <w:rPr>
          <w:rFonts w:cs="Calibri"/>
          <w:noProof/>
        </w:rPr>
        <w:drawing>
          <wp:anchor distT="0" distB="0" distL="114300" distR="114300" simplePos="0" relativeHeight="251747328" behindDoc="0" locked="0" layoutInCell="1" allowOverlap="1" wp14:anchorId="484166F8" wp14:editId="7DD99F4B">
            <wp:simplePos x="0" y="0"/>
            <wp:positionH relativeFrom="column">
              <wp:posOffset>-601345</wp:posOffset>
            </wp:positionH>
            <wp:positionV relativeFrom="paragraph">
              <wp:posOffset>277706</wp:posOffset>
            </wp:positionV>
            <wp:extent cx="489600" cy="489600"/>
            <wp:effectExtent l="0" t="0" r="571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1D2C0B" w:rsidRPr="00193897">
        <w:t xml:space="preserve">PC3$ </w:t>
      </w:r>
      <w:r w:rsidR="001D2C0B" w:rsidRPr="00193897">
        <w:rPr>
          <w:rStyle w:val="Code-BChar"/>
        </w:rPr>
        <w:t>ping –c 2 10.0.1.2</w:t>
      </w:r>
      <w:r w:rsidR="001D2C0B">
        <w:rPr>
          <w:rStyle w:val="Code-BChar"/>
        </w:rPr>
        <w:t>2</w:t>
      </w:r>
    </w:p>
    <w:p w14:paraId="2E1A0D5F" w14:textId="567EC394" w:rsidR="00E310DF" w:rsidRDefault="008E22FC" w:rsidP="00957A31">
      <w:pPr>
        <w:pStyle w:val="ListParagraph"/>
        <w:numPr>
          <w:ilvl w:val="0"/>
          <w:numId w:val="38"/>
        </w:numPr>
        <w:spacing w:before="120" w:after="120" w:line="240" w:lineRule="auto"/>
      </w:pPr>
      <w:r w:rsidRPr="001D7AE8">
        <w:t>After each command</w:t>
      </w:r>
      <w:r w:rsidR="00E310DF">
        <w:t>:</w:t>
      </w:r>
    </w:p>
    <w:p w14:paraId="4F790EFA" w14:textId="5CD9CF98" w:rsidR="00E310DF" w:rsidRDefault="00E310DF" w:rsidP="00957A31">
      <w:pPr>
        <w:pStyle w:val="ListParagraph"/>
        <w:numPr>
          <w:ilvl w:val="1"/>
          <w:numId w:val="38"/>
        </w:numPr>
        <w:spacing w:before="120" w:after="120" w:line="240" w:lineRule="auto"/>
        <w:contextualSpacing w:val="0"/>
      </w:pPr>
      <w:r>
        <w:t xml:space="preserve">Take a screenshot of the </w:t>
      </w:r>
      <w:r w:rsidR="00215E91">
        <w:t>MAC table</w:t>
      </w:r>
      <w:r w:rsidR="008E22FC" w:rsidRPr="001D7AE8">
        <w:t xml:space="preserve"> </w:t>
      </w:r>
      <w:r>
        <w:t>at</w:t>
      </w:r>
      <w:r w:rsidR="008E22FC" w:rsidRPr="001D7AE8">
        <w:t xml:space="preserve"> </w:t>
      </w:r>
      <w:r w:rsidR="001A4FD6">
        <w:t>each</w:t>
      </w:r>
      <w:r w:rsidR="008E22FC" w:rsidRPr="001D7AE8">
        <w:t xml:space="preserve"> bridge with the command </w:t>
      </w:r>
      <w:r w:rsidR="008E22FC" w:rsidRPr="00193897">
        <w:rPr>
          <w:i/>
        </w:rPr>
        <w:t>show bridge</w:t>
      </w:r>
      <w:r w:rsidR="001A4FD6">
        <w:t>.</w:t>
      </w:r>
    </w:p>
    <w:p w14:paraId="7B2FE634" w14:textId="4B0681F5" w:rsidR="001A4FD6" w:rsidRPr="001A4FD6" w:rsidRDefault="00CD3F21" w:rsidP="00957A31">
      <w:pPr>
        <w:pStyle w:val="ListParagraph"/>
        <w:numPr>
          <w:ilvl w:val="1"/>
          <w:numId w:val="38"/>
        </w:numPr>
        <w:spacing w:before="120" w:after="120" w:line="240" w:lineRule="auto"/>
        <w:contextualSpacing w:val="0"/>
        <w:rPr>
          <w:rStyle w:val="CodeChar"/>
          <w:rFonts w:asciiTheme="minorHAnsi" w:hAnsiTheme="minorHAnsi" w:cstheme="minorHAnsi"/>
          <w:shd w:val="clear" w:color="auto" w:fill="auto"/>
        </w:rPr>
      </w:pPr>
      <w:r>
        <w:rPr>
          <w:noProof/>
        </w:rPr>
        <w:drawing>
          <wp:anchor distT="0" distB="0" distL="114300" distR="114300" simplePos="0" relativeHeight="251804672" behindDoc="0" locked="0" layoutInCell="1" allowOverlap="1" wp14:anchorId="7AB08924" wp14:editId="0216D29C">
            <wp:simplePos x="0" y="0"/>
            <wp:positionH relativeFrom="column">
              <wp:posOffset>-609177</wp:posOffset>
            </wp:positionH>
            <wp:positionV relativeFrom="paragraph">
              <wp:posOffset>220980</wp:posOffset>
            </wp:positionV>
            <wp:extent cx="496204" cy="496204"/>
            <wp:effectExtent l="0" t="0" r="0" b="0"/>
            <wp:wrapNone/>
            <wp:docPr id="9" name="Picture 9"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From the Wireshark data, o</w:t>
      </w:r>
      <w:r w:rsidR="008E22FC" w:rsidRPr="001D7AE8">
        <w:t xml:space="preserve">bserve how </w:t>
      </w:r>
      <w:r w:rsidR="00D47810">
        <w:t>the</w:t>
      </w:r>
      <w:r w:rsidR="008E22FC" w:rsidRPr="001D7AE8">
        <w:t xml:space="preserve"> </w:t>
      </w:r>
      <w:r w:rsidR="008E22FC" w:rsidRPr="00193897">
        <w:rPr>
          <w:i/>
        </w:rPr>
        <w:t>ICMP Echo Request</w:t>
      </w:r>
      <w:r w:rsidR="008E22FC" w:rsidRPr="001D7AE8">
        <w:t xml:space="preserve"> and </w:t>
      </w:r>
      <w:r w:rsidR="008E22FC" w:rsidRPr="00193897">
        <w:rPr>
          <w:i/>
        </w:rPr>
        <w:t>Reply</w:t>
      </w:r>
      <w:r w:rsidR="008E22FC" w:rsidRPr="001D7AE8">
        <w:t xml:space="preserve"> packets </w:t>
      </w:r>
      <w:r w:rsidR="001A4FD6">
        <w:t xml:space="preserve">(and related ARP packets) </w:t>
      </w:r>
      <w:r w:rsidR="00D47810">
        <w:t>are forwarded by the bridges</w:t>
      </w:r>
      <w:r w:rsidR="008E22FC" w:rsidRPr="001D7AE8">
        <w:t xml:space="preserve">. </w:t>
      </w:r>
    </w:p>
    <w:p w14:paraId="61019FE0" w14:textId="78DF4439" w:rsidR="008E22FC" w:rsidRPr="001D7AE8" w:rsidRDefault="008E22FC" w:rsidP="00CD3F21">
      <w:pPr>
        <w:pStyle w:val="ListParagraph"/>
        <w:numPr>
          <w:ilvl w:val="0"/>
          <w:numId w:val="38"/>
        </w:numPr>
        <w:tabs>
          <w:tab w:val="clear" w:pos="1080"/>
          <w:tab w:val="left" w:pos="900"/>
        </w:tabs>
        <w:spacing w:before="120" w:after="120" w:line="240" w:lineRule="auto"/>
        <w:contextualSpacing w:val="0"/>
      </w:pPr>
      <w:r w:rsidRPr="001D7AE8">
        <w:t>Stop</w:t>
      </w:r>
      <w:r w:rsidR="00CD3F21">
        <w:t xml:space="preserve"> the</w:t>
      </w:r>
      <w:r w:rsidRPr="001D7AE8">
        <w:t xml:space="preserve"> </w:t>
      </w:r>
      <w:r w:rsidR="00CD3F21">
        <w:t xml:space="preserve">Wireshark </w:t>
      </w:r>
      <w:r w:rsidRPr="001D7AE8">
        <w:t>traffic capture on the PCs</w:t>
      </w:r>
      <w:r w:rsidR="00CD3F21">
        <w:t xml:space="preserve"> and save.</w:t>
      </w:r>
    </w:p>
    <w:p w14:paraId="165F363C" w14:textId="7C7E4915" w:rsidR="008E22FC" w:rsidRPr="001D7AE8" w:rsidRDefault="008E22FC" w:rsidP="008E22FC">
      <w:pPr>
        <w:pStyle w:val="LabTitle"/>
      </w:pPr>
      <w:r>
        <w:rPr>
          <w:sz w:val="20"/>
        </w:rPr>
        <w:drawing>
          <wp:anchor distT="0" distB="0" distL="114300" distR="114300" simplePos="0" relativeHeight="251696128" behindDoc="0" locked="0" layoutInCell="1" allowOverlap="1" wp14:anchorId="7185888B" wp14:editId="5A485F6F">
            <wp:simplePos x="0" y="0"/>
            <wp:positionH relativeFrom="leftMargin">
              <wp:align>right</wp:align>
            </wp:positionH>
            <wp:positionV relativeFrom="paragraph">
              <wp:posOffset>257175</wp:posOffset>
            </wp:positionV>
            <wp:extent cx="466725" cy="381000"/>
            <wp:effectExtent l="0" t="0" r="9525" b="0"/>
            <wp:wrapThrough wrapText="bothSides">
              <wp:wrapPolygon edited="0">
                <wp:start x="0" y="0"/>
                <wp:lineTo x="0" y="20520"/>
                <wp:lineTo x="21159" y="20520"/>
                <wp:lineTo x="2115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 xml:space="preserve">Lab </w:t>
      </w:r>
      <w:r>
        <w:t>Questions/Report</w:t>
      </w:r>
    </w:p>
    <w:p w14:paraId="03643105" w14:textId="77777777" w:rsidR="00CD3F21" w:rsidRDefault="001A4FD6" w:rsidP="00F6023B">
      <w:pPr>
        <w:pStyle w:val="ListParagraph"/>
        <w:numPr>
          <w:ilvl w:val="0"/>
          <w:numId w:val="75"/>
        </w:numPr>
      </w:pPr>
      <w:r>
        <w:t xml:space="preserve">For each </w:t>
      </w:r>
      <w:r w:rsidRPr="00F6023B">
        <w:rPr>
          <w:rFonts w:ascii="Consolas" w:hAnsi="Consolas" w:cs="Consolas"/>
          <w:iCs/>
        </w:rPr>
        <w:t>ping</w:t>
      </w:r>
      <w:r>
        <w:t xml:space="preserve"> command in Step </w:t>
      </w:r>
      <w:r w:rsidR="00CD3F21">
        <w:t>8</w:t>
      </w:r>
      <w:r>
        <w:t>, include the screenshots of the MAC tables</w:t>
      </w:r>
      <w:r w:rsidR="00CD3F21">
        <w:t>.</w:t>
      </w:r>
    </w:p>
    <w:p w14:paraId="1E5DF29E" w14:textId="32AF03A9" w:rsidR="00CD3F21" w:rsidRDefault="00CD3F21" w:rsidP="003727B3">
      <w:pPr>
        <w:pStyle w:val="ListParagraph"/>
        <w:numPr>
          <w:ilvl w:val="0"/>
          <w:numId w:val="75"/>
        </w:numPr>
      </w:pPr>
      <w:r>
        <w:t>Using the Wireshark output, explain the entries in the bridge tables. E</w:t>
      </w:r>
      <w:r w:rsidR="001A4FD6">
        <w:t xml:space="preserve">xplain how the traffic generated by the </w:t>
      </w:r>
      <w:r w:rsidR="00F6023B" w:rsidRPr="00F6023B">
        <w:rPr>
          <w:rFonts w:ascii="Consolas" w:hAnsi="Consolas" w:cs="Consolas"/>
        </w:rPr>
        <w:t>ping</w:t>
      </w:r>
      <w:r w:rsidR="00F6023B">
        <w:t xml:space="preserve"> </w:t>
      </w:r>
      <w:r w:rsidR="001A4FD6">
        <w:t>command changed the MAC tables of the bridges</w:t>
      </w:r>
      <w:r>
        <w:t xml:space="preserve"> overtime</w:t>
      </w:r>
      <w:r w:rsidR="00F6023B">
        <w:t xml:space="preserve"> using what you have learnt about Learning Bridges.</w:t>
      </w:r>
      <w:r w:rsidR="00564B0D">
        <w:t xml:space="preserve"> (Use the Mac addresses saved in Table 5.4 to help you figure out what is going on)</w:t>
      </w:r>
    </w:p>
    <w:p w14:paraId="7F2C39F7" w14:textId="61A0784B" w:rsidR="00574F2C" w:rsidRPr="001D7AE8" w:rsidRDefault="00574F2C" w:rsidP="00574F2C">
      <w:pPr>
        <w:pStyle w:val="ListParagraph"/>
        <w:numPr>
          <w:ilvl w:val="1"/>
          <w:numId w:val="75"/>
        </w:numPr>
        <w:rPr>
          <w:ins w:id="46" w:author="vineet bharot" w:date="2021-03-13T12:03:00Z"/>
        </w:rPr>
      </w:pPr>
      <w:ins w:id="47" w:author="vineet bharot" w:date="2021-03-13T12:03:00Z">
        <w:r>
          <w:t>First messages are broadcast which creates mac entries for source which are used thereafter.</w:t>
        </w:r>
      </w:ins>
    </w:p>
    <w:p w14:paraId="5125B35C" w14:textId="3E3651AE" w:rsidR="008E22FC" w:rsidRPr="001D7AE8" w:rsidRDefault="008E22FC" w:rsidP="008E22FC">
      <w:pPr>
        <w:pStyle w:val="Heading3"/>
      </w:pPr>
      <w:bookmarkStart w:id="48" w:name="_Toc34254470"/>
      <w:bookmarkStart w:id="49" w:name="_Toc65183863"/>
      <w:r w:rsidRPr="001D7AE8">
        <w:lastRenderedPageBreak/>
        <w:t xml:space="preserve">Exercise </w:t>
      </w:r>
      <w:r w:rsidR="00F6023B">
        <w:t>2</w:t>
      </w:r>
      <w:r w:rsidR="00166DCC">
        <w:t>-</w:t>
      </w:r>
      <w:r>
        <w:t>b</w:t>
      </w:r>
      <w:r w:rsidR="00166DCC">
        <w:t>.</w:t>
      </w:r>
      <w:r w:rsidRPr="001D7AE8">
        <w:t xml:space="preserve"> Learning about new locations of hosts</w:t>
      </w:r>
      <w:bookmarkEnd w:id="48"/>
      <w:bookmarkEnd w:id="49"/>
    </w:p>
    <w:p w14:paraId="2E5EA05F" w14:textId="004E8936" w:rsidR="008E22FC" w:rsidRPr="001D7AE8" w:rsidRDefault="008E22FC" w:rsidP="00957A31">
      <w:pPr>
        <w:spacing w:before="120" w:after="120" w:line="240" w:lineRule="auto"/>
      </w:pPr>
      <w:r w:rsidRPr="001D7AE8">
        <w:t xml:space="preserve">Learning bridges adapt their </w:t>
      </w:r>
      <w:r w:rsidR="00215E91">
        <w:t>MAC table</w:t>
      </w:r>
      <w:r w:rsidRPr="001D7AE8">
        <w:t xml:space="preserve">s automatically when the location of a host changes. Due to the learning algorithm, the time it takes to adapt to a change depends on the network traffic and on the value of the </w:t>
      </w:r>
      <w:r w:rsidRPr="001D7AE8">
        <w:rPr>
          <w:i/>
        </w:rPr>
        <w:t>Ageing</w:t>
      </w:r>
      <w:r w:rsidRPr="001D7AE8">
        <w:t xml:space="preserve"> parameter. This is illustrated in the following exercise. </w:t>
      </w:r>
    </w:p>
    <w:p w14:paraId="7F3B2F14" w14:textId="44957887" w:rsidR="008E22FC" w:rsidRPr="001D7AE8" w:rsidRDefault="008E22FC" w:rsidP="00957A31">
      <w:pPr>
        <w:pStyle w:val="ListParagraph"/>
        <w:numPr>
          <w:ilvl w:val="0"/>
          <w:numId w:val="40"/>
        </w:numPr>
        <w:spacing w:before="120" w:after="120" w:line="240" w:lineRule="auto"/>
        <w:contextualSpacing w:val="0"/>
      </w:pPr>
      <w:r w:rsidRPr="001D7AE8">
        <w:t xml:space="preserve">Continue with the configuration of the previous exercise. First, create or refresh entries in the </w:t>
      </w:r>
      <w:r w:rsidR="00215E91">
        <w:t>MAC table</w:t>
      </w:r>
      <w:r w:rsidRPr="001D7AE8">
        <w:t xml:space="preserve"> at the bridges by issuing the following </w:t>
      </w:r>
      <w:r w:rsidR="005C66C3" w:rsidRPr="005C66C3">
        <w:rPr>
          <w:rFonts w:ascii="Consolas" w:hAnsi="Consolas" w:cs="Consolas"/>
        </w:rPr>
        <w:t>ping</w:t>
      </w:r>
      <w:r w:rsidR="005C66C3">
        <w:t xml:space="preserve"> </w:t>
      </w:r>
      <w:r w:rsidRPr="001D7AE8">
        <w:t xml:space="preserve">commands from </w:t>
      </w:r>
      <w:r w:rsidRPr="00B35C3B">
        <w:rPr>
          <w:i/>
        </w:rPr>
        <w:t>PC1</w:t>
      </w:r>
      <w:r w:rsidRPr="001D7AE8">
        <w:t>:</w:t>
      </w:r>
    </w:p>
    <w:p w14:paraId="1C8A18EA" w14:textId="09D51A6A" w:rsidR="008E22FC" w:rsidRPr="000A118D" w:rsidRDefault="008E22FC" w:rsidP="003727B3">
      <w:pPr>
        <w:pStyle w:val="Code"/>
        <w:spacing w:before="120" w:after="120"/>
        <w:ind w:left="720"/>
        <w:contextualSpacing/>
        <w:rPr>
          <w:rStyle w:val="Code-BChar"/>
        </w:rPr>
      </w:pPr>
      <w:r w:rsidRPr="000A118D">
        <w:t xml:space="preserve">PC1$ </w:t>
      </w:r>
      <w:r w:rsidRPr="000A118D">
        <w:rPr>
          <w:rStyle w:val="Code-BChar"/>
        </w:rPr>
        <w:t>ping –c 3 10.0.1.</w:t>
      </w:r>
      <w:r w:rsidR="005C66C3">
        <w:rPr>
          <w:rStyle w:val="Code-BChar"/>
        </w:rPr>
        <w:t>22</w:t>
      </w:r>
    </w:p>
    <w:p w14:paraId="5912178F" w14:textId="1B4DC8EA" w:rsidR="008E22FC" w:rsidRPr="00F6023B" w:rsidRDefault="008E22FC" w:rsidP="00957A31">
      <w:pPr>
        <w:pStyle w:val="Code"/>
        <w:spacing w:before="120" w:after="120"/>
        <w:ind w:left="720"/>
        <w:rPr>
          <w:b/>
          <w:shd w:val="clear" w:color="auto" w:fill="F2F2F2" w:themeFill="background1" w:themeFillShade="F2"/>
        </w:rPr>
      </w:pPr>
      <w:r w:rsidRPr="000A118D">
        <w:t xml:space="preserve">PC1$ </w:t>
      </w:r>
      <w:r w:rsidRPr="000A118D">
        <w:rPr>
          <w:rStyle w:val="Code-BChar"/>
        </w:rPr>
        <w:t>ping –c 3 10.0.1.</w:t>
      </w:r>
      <w:r w:rsidR="005C66C3">
        <w:rPr>
          <w:rStyle w:val="Code-BChar"/>
        </w:rPr>
        <w:t>33</w:t>
      </w:r>
    </w:p>
    <w:p w14:paraId="6C93E094" w14:textId="4C68EB8E" w:rsidR="00D723D2" w:rsidRDefault="00D723D2" w:rsidP="00957A31">
      <w:pPr>
        <w:pStyle w:val="ListParagraph"/>
        <w:numPr>
          <w:ilvl w:val="0"/>
          <w:numId w:val="40"/>
        </w:numPr>
        <w:spacing w:before="120" w:after="120" w:line="240" w:lineRule="auto"/>
      </w:pPr>
      <w:r>
        <w:t xml:space="preserve">Now issue a continuous </w:t>
      </w:r>
      <w:r w:rsidRPr="00D723D2">
        <w:rPr>
          <w:rFonts w:ascii="Consolas" w:hAnsi="Consolas" w:cs="Consolas"/>
        </w:rPr>
        <w:t>ping</w:t>
      </w:r>
      <w:r>
        <w:t xml:space="preserve"> from </w:t>
      </w:r>
      <w:r w:rsidRPr="00D723D2">
        <w:rPr>
          <w:i/>
          <w:iCs/>
        </w:rPr>
        <w:t>PC1</w:t>
      </w:r>
      <w:r>
        <w:t xml:space="preserve"> to </w:t>
      </w:r>
      <w:r w:rsidRPr="00D723D2">
        <w:rPr>
          <w:i/>
          <w:iCs/>
        </w:rPr>
        <w:t>PC2</w:t>
      </w:r>
      <w:r>
        <w:t>.</w:t>
      </w:r>
    </w:p>
    <w:p w14:paraId="46F77599" w14:textId="17ED4077" w:rsidR="00D723D2" w:rsidRDefault="00D723D2" w:rsidP="003727B3">
      <w:pPr>
        <w:pStyle w:val="Code"/>
        <w:spacing w:before="120" w:after="120"/>
        <w:ind w:left="720"/>
        <w:contextualSpacing/>
        <w:rPr>
          <w:rStyle w:val="Code-BChar"/>
        </w:rPr>
      </w:pPr>
      <w:r w:rsidRPr="00435DDA">
        <w:t xml:space="preserve">PC1$ </w:t>
      </w:r>
      <w:r w:rsidRPr="00435DDA">
        <w:rPr>
          <w:rStyle w:val="Code-BChar"/>
        </w:rPr>
        <w:t>ping 10.0.1.</w:t>
      </w:r>
      <w:r>
        <w:rPr>
          <w:rStyle w:val="Code-BChar"/>
        </w:rPr>
        <w:t>22</w:t>
      </w:r>
    </w:p>
    <w:p w14:paraId="57D7D3E4" w14:textId="1C1465F3" w:rsidR="00D723D2" w:rsidRDefault="00C01C92" w:rsidP="00D723D2">
      <w:pPr>
        <w:spacing w:before="120" w:after="120" w:line="240" w:lineRule="auto"/>
        <w:ind w:left="360"/>
      </w:pPr>
      <w:r>
        <w:rPr>
          <w:noProof/>
        </w:rPr>
        <w:drawing>
          <wp:anchor distT="0" distB="0" distL="114300" distR="114300" simplePos="0" relativeHeight="251802624" behindDoc="0" locked="0" layoutInCell="1" allowOverlap="1" wp14:anchorId="22A1D73F" wp14:editId="6503C5F5">
            <wp:simplePos x="0" y="0"/>
            <wp:positionH relativeFrom="column">
              <wp:posOffset>-550262</wp:posOffset>
            </wp:positionH>
            <wp:positionV relativeFrom="paragraph">
              <wp:posOffset>179288</wp:posOffset>
            </wp:positionV>
            <wp:extent cx="496204" cy="496204"/>
            <wp:effectExtent l="0" t="0" r="0" b="0"/>
            <wp:wrapNone/>
            <wp:docPr id="6" name="Picture 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The p</w:t>
      </w:r>
      <w:r w:rsidR="00D723D2">
        <w:t>ing should be successful.</w:t>
      </w:r>
    </w:p>
    <w:p w14:paraId="6879285B" w14:textId="21498231" w:rsidR="00653F97" w:rsidRDefault="005C66C3" w:rsidP="00957A31">
      <w:pPr>
        <w:pStyle w:val="ListParagraph"/>
        <w:numPr>
          <w:ilvl w:val="0"/>
          <w:numId w:val="40"/>
        </w:numPr>
        <w:spacing w:before="120" w:after="120" w:line="240" w:lineRule="auto"/>
      </w:pPr>
      <w:r>
        <w:t>Wait 30secs</w:t>
      </w:r>
      <w:r w:rsidR="00653F97" w:rsidRPr="001D7AE8">
        <w:t xml:space="preserve">, </w:t>
      </w:r>
      <w:r>
        <w:t xml:space="preserve">then </w:t>
      </w:r>
      <w:r w:rsidR="00AD7D9E">
        <w:t>disconnect</w:t>
      </w:r>
      <w:r w:rsidR="00653F97" w:rsidRPr="001D7AE8">
        <w:t xml:space="preserve"> </w:t>
      </w:r>
      <w:r w:rsidR="00653F97" w:rsidRPr="00653F97">
        <w:rPr>
          <w:i/>
        </w:rPr>
        <w:t>PC2</w:t>
      </w:r>
      <w:r w:rsidR="00AD7D9E">
        <w:t xml:space="preserve"> from Hub</w:t>
      </w:r>
      <w:r w:rsidR="00C01C92">
        <w:t>2</w:t>
      </w:r>
      <w:r w:rsidR="00AD7D9E">
        <w:t xml:space="preserve"> and </w:t>
      </w:r>
      <w:r w:rsidR="0081290E">
        <w:t>connect</w:t>
      </w:r>
      <w:r w:rsidR="00AD7D9E">
        <w:t xml:space="preserve"> it to </w:t>
      </w:r>
      <w:r w:rsidR="00653F97" w:rsidRPr="001D7AE8">
        <w:t xml:space="preserve">the same </w:t>
      </w:r>
      <w:r w:rsidR="00653F97">
        <w:t>hu</w:t>
      </w:r>
      <w:r w:rsidR="00AD7D9E">
        <w:t>b</w:t>
      </w:r>
      <w:r w:rsidR="00653F97" w:rsidRPr="001D7AE8">
        <w:t xml:space="preserve"> that </w:t>
      </w:r>
      <w:r w:rsidR="00653F97" w:rsidRPr="00653F97">
        <w:rPr>
          <w:i/>
        </w:rPr>
        <w:t>PC4</w:t>
      </w:r>
      <w:r w:rsidR="00653F97" w:rsidRPr="001D7AE8">
        <w:t xml:space="preserve"> is connected to</w:t>
      </w:r>
      <w:r>
        <w:t xml:space="preserve"> (i.e., disconnect it from the </w:t>
      </w:r>
      <w:r w:rsidR="00AD7D9E">
        <w:t>Hub</w:t>
      </w:r>
      <w:r w:rsidR="00C01C92">
        <w:t>2</w:t>
      </w:r>
      <w:r>
        <w:t xml:space="preserve"> and connect it to </w:t>
      </w:r>
      <w:r w:rsidR="00AD7D9E">
        <w:t>Hub4</w:t>
      </w:r>
      <w:r>
        <w:t xml:space="preserve">). </w:t>
      </w:r>
      <w:r w:rsidR="00653F97">
        <w:t xml:space="preserve">Record </w:t>
      </w:r>
      <w:r w:rsidR="00D723D2">
        <w:t xml:space="preserve">and save </w:t>
      </w:r>
      <w:r w:rsidR="00653F97">
        <w:t xml:space="preserve">the </w:t>
      </w:r>
      <w:r w:rsidR="00653F97" w:rsidRPr="00D723D2">
        <w:rPr>
          <w:i/>
          <w:iCs/>
        </w:rPr>
        <w:t>time</w:t>
      </w:r>
      <w:r w:rsidR="00653F97">
        <w:t xml:space="preserve"> </w:t>
      </w:r>
      <w:r>
        <w:t xml:space="preserve">when you moved </w:t>
      </w:r>
      <w:r w:rsidRPr="005C66C3">
        <w:rPr>
          <w:i/>
          <w:iCs/>
        </w:rPr>
        <w:t>PC2</w:t>
      </w:r>
      <w:r>
        <w:t xml:space="preserve"> </w:t>
      </w:r>
      <w:r w:rsidR="00653F97">
        <w:t xml:space="preserve">with the command </w:t>
      </w:r>
    </w:p>
    <w:p w14:paraId="1860DBFD" w14:textId="1F1BB6D0" w:rsidR="00653F97" w:rsidRPr="00653F97" w:rsidRDefault="00653F97" w:rsidP="00957A31">
      <w:pPr>
        <w:pStyle w:val="Code"/>
        <w:spacing w:before="120" w:after="120"/>
        <w:ind w:left="720"/>
        <w:rPr>
          <w:b/>
          <w:shd w:val="clear" w:color="auto" w:fill="F2F2F2" w:themeFill="background1" w:themeFillShade="F2"/>
        </w:rPr>
      </w:pPr>
      <w:r w:rsidRPr="000A118D">
        <w:t>PC</w:t>
      </w:r>
      <w:r>
        <w:t>4</w:t>
      </w:r>
      <w:r w:rsidRPr="000A118D">
        <w:t xml:space="preserve">$ </w:t>
      </w:r>
      <w:r>
        <w:rPr>
          <w:rStyle w:val="Code-BChar"/>
        </w:rPr>
        <w:t>date</w:t>
      </w:r>
    </w:p>
    <w:p w14:paraId="1910DDFA" w14:textId="77517396" w:rsidR="00AD7D9E" w:rsidRDefault="00AD7D9E" w:rsidP="00D723D2">
      <w:pPr>
        <w:pStyle w:val="ListParagraph"/>
        <w:numPr>
          <w:ilvl w:val="0"/>
          <w:numId w:val="40"/>
        </w:numPr>
        <w:spacing w:before="120" w:after="120" w:line="240" w:lineRule="auto"/>
        <w:contextualSpacing w:val="0"/>
      </w:pPr>
      <w:r>
        <w:t xml:space="preserve">You will observe that the pings on </w:t>
      </w:r>
      <w:r>
        <w:rPr>
          <w:i/>
          <w:iCs/>
        </w:rPr>
        <w:t>PC1</w:t>
      </w:r>
      <w:r>
        <w:t xml:space="preserve"> will fail – for a while. </w:t>
      </w:r>
    </w:p>
    <w:p w14:paraId="3428587A" w14:textId="77777777" w:rsidR="00AD7D9E" w:rsidRDefault="00AD7D9E" w:rsidP="00AD7D9E">
      <w:pPr>
        <w:spacing w:before="120" w:after="120" w:line="240" w:lineRule="auto"/>
        <w:ind w:left="360"/>
      </w:pPr>
      <w:r>
        <w:t>S</w:t>
      </w:r>
      <w:r w:rsidR="008E22FC" w:rsidRPr="001D7AE8">
        <w:t xml:space="preserve">ince </w:t>
      </w:r>
      <w:r w:rsidR="008E22FC" w:rsidRPr="00AD7D9E">
        <w:rPr>
          <w:i/>
        </w:rPr>
        <w:t>Router2</w:t>
      </w:r>
      <w:r w:rsidR="008E22FC" w:rsidRPr="001D7AE8">
        <w:t xml:space="preserve"> does not know that </w:t>
      </w:r>
      <w:r w:rsidR="008E22FC" w:rsidRPr="00AD7D9E">
        <w:rPr>
          <w:i/>
        </w:rPr>
        <w:t>PC2</w:t>
      </w:r>
      <w:r w:rsidR="008E22FC" w:rsidRPr="001D7AE8">
        <w:t xml:space="preserve"> has moved, it does not forward the </w:t>
      </w:r>
      <w:r w:rsidR="008E22FC" w:rsidRPr="00AD7D9E">
        <w:rPr>
          <w:i/>
        </w:rPr>
        <w:t>ICMP Echo Request</w:t>
      </w:r>
      <w:r w:rsidR="008E22FC" w:rsidRPr="001D7AE8">
        <w:t xml:space="preserve"> packet, and </w:t>
      </w:r>
      <w:r w:rsidR="00F6023B">
        <w:t xml:space="preserve">the </w:t>
      </w:r>
      <w:r w:rsidR="008E22FC" w:rsidRPr="001D7AE8">
        <w:t xml:space="preserve">packet does not reach </w:t>
      </w:r>
      <w:r w:rsidR="008E22FC" w:rsidRPr="00AD7D9E">
        <w:rPr>
          <w:i/>
        </w:rPr>
        <w:t>PC2</w:t>
      </w:r>
      <w:r w:rsidR="008E22FC" w:rsidRPr="001D7AE8">
        <w:t xml:space="preserve">. As a result, the ARP requests and the </w:t>
      </w:r>
      <w:r w:rsidR="008E22FC" w:rsidRPr="00AD7D9E">
        <w:rPr>
          <w:rFonts w:ascii="Consolas" w:hAnsi="Consolas" w:cs="Consolas"/>
          <w:iCs/>
        </w:rPr>
        <w:t xml:space="preserve">ping </w:t>
      </w:r>
      <w:r w:rsidR="008E22FC" w:rsidRPr="001D7AE8">
        <w:t xml:space="preserve">are unsuccessful. </w:t>
      </w:r>
    </w:p>
    <w:p w14:paraId="7505B740" w14:textId="5230D038" w:rsidR="00AD7D9E" w:rsidRDefault="008E22FC" w:rsidP="00AD7D9E">
      <w:pPr>
        <w:spacing w:before="120" w:after="120" w:line="240" w:lineRule="auto"/>
        <w:ind w:left="360"/>
      </w:pPr>
      <w:r w:rsidRPr="001D7AE8">
        <w:t xml:space="preserve">Eventually, since the MAC forwarding entry for </w:t>
      </w:r>
      <w:r w:rsidRPr="00AD7D9E">
        <w:rPr>
          <w:i/>
        </w:rPr>
        <w:t>PC2</w:t>
      </w:r>
      <w:r w:rsidRPr="001D7AE8">
        <w:t xml:space="preserve"> is not refreshed at </w:t>
      </w:r>
      <w:r w:rsidRPr="00AD7D9E">
        <w:rPr>
          <w:i/>
        </w:rPr>
        <w:t>Router2</w:t>
      </w:r>
      <w:r w:rsidRPr="001D7AE8">
        <w:t xml:space="preserve"> and </w:t>
      </w:r>
      <w:r w:rsidRPr="00AD7D9E">
        <w:rPr>
          <w:i/>
        </w:rPr>
        <w:t>Router3</w:t>
      </w:r>
      <w:r w:rsidRPr="001D7AE8">
        <w:t xml:space="preserve">, the entry is deleted. </w:t>
      </w:r>
    </w:p>
    <w:p w14:paraId="51E49DDD" w14:textId="0ACC3A94" w:rsidR="008E22FC" w:rsidRPr="00D723D2" w:rsidRDefault="00AD7D9E" w:rsidP="00AD7D9E">
      <w:pPr>
        <w:spacing w:before="120" w:after="120" w:line="240" w:lineRule="auto"/>
        <w:ind w:left="360"/>
      </w:pPr>
      <w:r>
        <w:rPr>
          <w:noProof/>
        </w:rPr>
        <w:drawing>
          <wp:anchor distT="0" distB="0" distL="114300" distR="114300" simplePos="0" relativeHeight="251788288" behindDoc="0" locked="0" layoutInCell="1" allowOverlap="1" wp14:anchorId="30F42B90" wp14:editId="11F97E88">
            <wp:simplePos x="0" y="0"/>
            <wp:positionH relativeFrom="column">
              <wp:posOffset>-642620</wp:posOffset>
            </wp:positionH>
            <wp:positionV relativeFrom="paragraph">
              <wp:posOffset>488527</wp:posOffset>
            </wp:positionV>
            <wp:extent cx="496204" cy="496204"/>
            <wp:effectExtent l="0" t="0" r="0" b="0"/>
            <wp:wrapNone/>
            <wp:docPr id="2" name="Picture 2"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When the entry is removed, the next </w:t>
      </w:r>
      <w:r w:rsidR="008E22FC" w:rsidRPr="00AD7D9E">
        <w:rPr>
          <w:i/>
        </w:rPr>
        <w:t>ICMP Echo Request</w:t>
      </w:r>
      <w:r w:rsidR="008E22FC" w:rsidRPr="001D7AE8">
        <w:t xml:space="preserve"> from </w:t>
      </w:r>
      <w:r w:rsidR="008E22FC" w:rsidRPr="00AD7D9E">
        <w:rPr>
          <w:i/>
        </w:rPr>
        <w:t>PC1</w:t>
      </w:r>
      <w:r w:rsidR="008E22FC" w:rsidRPr="001D7AE8">
        <w:t xml:space="preserve"> is flooded on all ports, thus reaching </w:t>
      </w:r>
      <w:r w:rsidR="008E22FC" w:rsidRPr="00AD7D9E">
        <w:rPr>
          <w:i/>
        </w:rPr>
        <w:t>PC2</w:t>
      </w:r>
      <w:r w:rsidR="008E22FC" w:rsidRPr="001D7AE8">
        <w:t xml:space="preserve">. When </w:t>
      </w:r>
      <w:r w:rsidR="008E22FC" w:rsidRPr="00AD7D9E">
        <w:rPr>
          <w:i/>
        </w:rPr>
        <w:t>PC2</w:t>
      </w:r>
      <w:r w:rsidR="008E22FC" w:rsidRPr="001D7AE8">
        <w:t xml:space="preserve"> responds, all bridges update their </w:t>
      </w:r>
      <w:r w:rsidR="00215E91">
        <w:t>MAC table</w:t>
      </w:r>
      <w:r w:rsidR="008E22FC" w:rsidRPr="001D7AE8">
        <w:t xml:space="preserve"> using the source MAC address of </w:t>
      </w:r>
      <w:r w:rsidR="008E22FC" w:rsidRPr="00AD7D9E">
        <w:rPr>
          <w:i/>
        </w:rPr>
        <w:t>PC2</w:t>
      </w:r>
      <w:r w:rsidR="008E22FC" w:rsidRPr="001D7AE8">
        <w:t>.</w:t>
      </w:r>
    </w:p>
    <w:p w14:paraId="10462772" w14:textId="2674174C" w:rsidR="00F6023B" w:rsidRDefault="00F6023B" w:rsidP="00957A31">
      <w:pPr>
        <w:pStyle w:val="ListParagraph"/>
        <w:numPr>
          <w:ilvl w:val="0"/>
          <w:numId w:val="40"/>
        </w:numPr>
        <w:spacing w:before="120" w:after="120" w:line="240" w:lineRule="auto"/>
        <w:contextualSpacing w:val="0"/>
      </w:pPr>
      <w:r>
        <w:t xml:space="preserve">Record </w:t>
      </w:r>
      <w:r w:rsidR="00AD7D9E">
        <w:t xml:space="preserve">and save </w:t>
      </w:r>
      <w:r>
        <w:t xml:space="preserve">the time </w:t>
      </w:r>
      <w:r w:rsidR="00D723D2">
        <w:t>at which</w:t>
      </w:r>
      <w:r w:rsidR="009E113C">
        <w:t xml:space="preserve"> the </w:t>
      </w:r>
      <w:r w:rsidR="009E113C" w:rsidRPr="009E113C">
        <w:rPr>
          <w:rFonts w:ascii="Consolas" w:hAnsi="Consolas" w:cs="Consolas"/>
        </w:rPr>
        <w:t>ping</w:t>
      </w:r>
      <w:r w:rsidR="009E113C">
        <w:t xml:space="preserve"> </w:t>
      </w:r>
      <w:r w:rsidR="00D723D2">
        <w:t xml:space="preserve">at </w:t>
      </w:r>
      <w:r w:rsidR="00D723D2" w:rsidRPr="00D723D2">
        <w:rPr>
          <w:i/>
          <w:iCs/>
        </w:rPr>
        <w:t>PC1</w:t>
      </w:r>
      <w:r w:rsidR="00D723D2">
        <w:t xml:space="preserve"> to </w:t>
      </w:r>
      <w:r w:rsidR="00D723D2" w:rsidRPr="00D723D2">
        <w:rPr>
          <w:i/>
          <w:iCs/>
        </w:rPr>
        <w:t>PC2</w:t>
      </w:r>
      <w:r w:rsidR="00D723D2">
        <w:t xml:space="preserve"> </w:t>
      </w:r>
      <w:r w:rsidR="009E113C">
        <w:t>becomes successful again</w:t>
      </w:r>
      <w:r w:rsidR="00653F97">
        <w:t xml:space="preserve"> </w:t>
      </w:r>
      <w:r>
        <w:t>with</w:t>
      </w:r>
    </w:p>
    <w:p w14:paraId="5CCA4360" w14:textId="29D65332" w:rsidR="00F6023B" w:rsidRPr="000A118D" w:rsidRDefault="00F6023B" w:rsidP="00957A31">
      <w:pPr>
        <w:pStyle w:val="Code"/>
        <w:spacing w:before="120" w:after="120"/>
        <w:ind w:left="720"/>
        <w:rPr>
          <w:rStyle w:val="Code-BChar"/>
        </w:rPr>
      </w:pPr>
      <w:r w:rsidRPr="000A118D">
        <w:t>PC</w:t>
      </w:r>
      <w:r w:rsidR="00653F97">
        <w:t>4</w:t>
      </w:r>
      <w:r w:rsidRPr="000A118D">
        <w:t xml:space="preserve">$ </w:t>
      </w:r>
      <w:r>
        <w:rPr>
          <w:rStyle w:val="Code-BChar"/>
        </w:rPr>
        <w:t>date</w:t>
      </w:r>
    </w:p>
    <w:p w14:paraId="688949C8" w14:textId="15A2D29B" w:rsidR="00F6023B" w:rsidRDefault="00F6023B" w:rsidP="00957A31">
      <w:pPr>
        <w:spacing w:before="120" w:after="120" w:line="240" w:lineRule="auto"/>
        <w:ind w:left="360"/>
      </w:pPr>
      <w:r>
        <w:t>Using this new value for date and what you recorded previously</w:t>
      </w:r>
      <w:r w:rsidR="00AD7D9E">
        <w:t xml:space="preserve"> in Step 3</w:t>
      </w:r>
      <w:r>
        <w:t xml:space="preserve">, calculate </w:t>
      </w:r>
      <w:r w:rsidRPr="001D7AE8">
        <w:t>the amount of time</w:t>
      </w:r>
      <w:r w:rsidR="0081290E" w:rsidRPr="0081290E">
        <w:rPr>
          <w:i/>
          <w:iCs/>
        </w:rPr>
        <w:t>,</w:t>
      </w:r>
      <w:r w:rsidRPr="0081290E">
        <w:rPr>
          <w:i/>
          <w:iCs/>
        </w:rPr>
        <w:t xml:space="preserve"> </w:t>
      </w:r>
      <w:r w:rsidR="0081290E" w:rsidRPr="0081290E">
        <w:rPr>
          <w:i/>
          <w:iCs/>
        </w:rPr>
        <w:t>T1</w:t>
      </w:r>
      <w:r w:rsidR="0081290E">
        <w:t xml:space="preserve">, </w:t>
      </w:r>
      <w:r>
        <w:t>until</w:t>
      </w:r>
      <w:r w:rsidRPr="001D7AE8">
        <w:t xml:space="preserve"> the </w:t>
      </w:r>
      <w:r w:rsidRPr="00F6023B">
        <w:rPr>
          <w:rFonts w:ascii="Consolas" w:hAnsi="Consolas" w:cs="Consolas"/>
          <w:iCs/>
        </w:rPr>
        <w:t>ping</w:t>
      </w:r>
      <w:r w:rsidRPr="001D7AE8">
        <w:t xml:space="preserve"> from </w:t>
      </w:r>
      <w:r w:rsidRPr="00F6023B">
        <w:rPr>
          <w:i/>
        </w:rPr>
        <w:t>PC1</w:t>
      </w:r>
      <w:r w:rsidRPr="001D7AE8">
        <w:t xml:space="preserve"> to </w:t>
      </w:r>
      <w:r w:rsidRPr="00F6023B">
        <w:rPr>
          <w:i/>
        </w:rPr>
        <w:t>PC2</w:t>
      </w:r>
      <w:r w:rsidRPr="001D7AE8">
        <w:t xml:space="preserve"> is </w:t>
      </w:r>
      <w:r>
        <w:t>again</w:t>
      </w:r>
      <w:r w:rsidRPr="001D7AE8">
        <w:t xml:space="preserve"> successful after </w:t>
      </w:r>
      <w:r w:rsidRPr="00F6023B">
        <w:rPr>
          <w:i/>
        </w:rPr>
        <w:t>PC2</w:t>
      </w:r>
      <w:r w:rsidRPr="001D7AE8">
        <w:t xml:space="preserve"> has been moved to a different hub.</w:t>
      </w:r>
    </w:p>
    <w:p w14:paraId="227639BC" w14:textId="40BC8C90" w:rsidR="000C30C8" w:rsidRDefault="000C30C8" w:rsidP="00957A31">
      <w:pPr>
        <w:spacing w:before="120" w:after="120" w:line="240" w:lineRule="auto"/>
        <w:ind w:left="360"/>
        <w:rPr>
          <w:ins w:id="50" w:author="vineet bharot" w:date="2021-03-13T12:03:00Z"/>
        </w:rPr>
      </w:pPr>
      <w:ins w:id="51" w:author="vineet bharot" w:date="2021-03-13T12:03:00Z">
        <w:r>
          <w:tab/>
        </w:r>
      </w:ins>
      <w:r w:rsidR="009B3204">
        <w:t>IT TAKE BETWEEN 10-20 seconds</w:t>
      </w:r>
    </w:p>
    <w:p w14:paraId="3B8B6E51" w14:textId="32B0AFD1" w:rsidR="00C01C92" w:rsidRDefault="00C01C92" w:rsidP="00C01C92">
      <w:pPr>
        <w:pStyle w:val="ListParagraph"/>
        <w:numPr>
          <w:ilvl w:val="0"/>
          <w:numId w:val="40"/>
        </w:numPr>
        <w:spacing w:before="120" w:after="120" w:line="240" w:lineRule="auto"/>
      </w:pPr>
      <w:r>
        <w:t xml:space="preserve">Now issue a continuous </w:t>
      </w:r>
      <w:r w:rsidRPr="00D723D2">
        <w:rPr>
          <w:rFonts w:ascii="Consolas" w:hAnsi="Consolas" w:cs="Consolas"/>
        </w:rPr>
        <w:t>ping</w:t>
      </w:r>
      <w:r>
        <w:t xml:space="preserve"> from </w:t>
      </w:r>
      <w:r w:rsidRPr="00D723D2">
        <w:rPr>
          <w:i/>
          <w:iCs/>
        </w:rPr>
        <w:t>PC1</w:t>
      </w:r>
      <w:r>
        <w:t xml:space="preserve"> to </w:t>
      </w:r>
      <w:r w:rsidRPr="00D723D2">
        <w:rPr>
          <w:i/>
          <w:iCs/>
        </w:rPr>
        <w:t>PC</w:t>
      </w:r>
      <w:r>
        <w:rPr>
          <w:i/>
          <w:iCs/>
        </w:rPr>
        <w:t>3</w:t>
      </w:r>
      <w:r>
        <w:t>.</w:t>
      </w:r>
    </w:p>
    <w:p w14:paraId="6F13E879" w14:textId="5FF75CA7" w:rsidR="00C01C92" w:rsidRDefault="00C01C92" w:rsidP="00C01C92">
      <w:pPr>
        <w:pStyle w:val="Code"/>
        <w:spacing w:before="120" w:after="120"/>
        <w:ind w:left="720"/>
        <w:contextualSpacing/>
        <w:rPr>
          <w:rStyle w:val="Code-BChar"/>
        </w:rPr>
      </w:pPr>
      <w:r w:rsidRPr="00435DDA">
        <w:t xml:space="preserve">PC1$ </w:t>
      </w:r>
      <w:r w:rsidRPr="00435DDA">
        <w:rPr>
          <w:rStyle w:val="Code-BChar"/>
        </w:rPr>
        <w:t>ping 10.0.1.</w:t>
      </w:r>
      <w:r>
        <w:rPr>
          <w:rStyle w:val="Code-BChar"/>
        </w:rPr>
        <w:t>33</w:t>
      </w:r>
    </w:p>
    <w:p w14:paraId="69CA5BFF" w14:textId="77777777" w:rsidR="00C01C92" w:rsidRDefault="00C01C92" w:rsidP="00C01C92">
      <w:pPr>
        <w:spacing w:before="120" w:after="120" w:line="240" w:lineRule="auto"/>
        <w:ind w:left="360"/>
      </w:pPr>
      <w:r>
        <w:rPr>
          <w:noProof/>
        </w:rPr>
        <w:drawing>
          <wp:anchor distT="0" distB="0" distL="114300" distR="114300" simplePos="0" relativeHeight="251806720" behindDoc="0" locked="0" layoutInCell="1" allowOverlap="1" wp14:anchorId="42C518E9" wp14:editId="1E598241">
            <wp:simplePos x="0" y="0"/>
            <wp:positionH relativeFrom="column">
              <wp:posOffset>-690880</wp:posOffset>
            </wp:positionH>
            <wp:positionV relativeFrom="paragraph">
              <wp:posOffset>206375</wp:posOffset>
            </wp:positionV>
            <wp:extent cx="496204" cy="496204"/>
            <wp:effectExtent l="0" t="0" r="0" b="0"/>
            <wp:wrapNone/>
            <wp:docPr id="10" name="Picture 10"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04" cy="496204"/>
                    </a:xfrm>
                    <a:prstGeom prst="rect">
                      <a:avLst/>
                    </a:prstGeom>
                  </pic:spPr>
                </pic:pic>
              </a:graphicData>
            </a:graphic>
            <wp14:sizeRelH relativeFrom="page">
              <wp14:pctWidth>0</wp14:pctWidth>
            </wp14:sizeRelH>
            <wp14:sizeRelV relativeFrom="page">
              <wp14:pctHeight>0</wp14:pctHeight>
            </wp14:sizeRelV>
          </wp:anchor>
        </w:drawing>
      </w:r>
      <w:r>
        <w:t>The ping should be successful.</w:t>
      </w:r>
    </w:p>
    <w:p w14:paraId="13383129" w14:textId="453F0AB6" w:rsidR="00C01C92" w:rsidRDefault="00C01C92" w:rsidP="00C01C92">
      <w:pPr>
        <w:pStyle w:val="ListParagraph"/>
        <w:numPr>
          <w:ilvl w:val="0"/>
          <w:numId w:val="40"/>
        </w:numPr>
        <w:spacing w:before="120" w:after="120" w:line="240" w:lineRule="auto"/>
      </w:pPr>
      <w:r>
        <w:t>Wait 30secs</w:t>
      </w:r>
      <w:r w:rsidRPr="001D7AE8">
        <w:t xml:space="preserve">, </w:t>
      </w:r>
      <w:r>
        <w:t>then disconnect</w:t>
      </w:r>
      <w:r w:rsidRPr="001D7AE8">
        <w:t xml:space="preserve"> </w:t>
      </w:r>
      <w:r w:rsidRPr="00653F97">
        <w:rPr>
          <w:i/>
        </w:rPr>
        <w:t>PC</w:t>
      </w:r>
      <w:r>
        <w:rPr>
          <w:i/>
        </w:rPr>
        <w:t>3</w:t>
      </w:r>
      <w:r>
        <w:t xml:space="preserve"> from Hub3 and connect it to </w:t>
      </w:r>
      <w:r w:rsidRPr="001D7AE8">
        <w:t xml:space="preserve">the same </w:t>
      </w:r>
      <w:r>
        <w:t>hub</w:t>
      </w:r>
      <w:r w:rsidRPr="001D7AE8">
        <w:t xml:space="preserve"> that </w:t>
      </w:r>
      <w:r w:rsidRPr="00653F97">
        <w:rPr>
          <w:i/>
        </w:rPr>
        <w:t>PC4</w:t>
      </w:r>
      <w:r w:rsidRPr="001D7AE8">
        <w:t xml:space="preserve"> is connected to</w:t>
      </w:r>
      <w:r>
        <w:t xml:space="preserve"> (i.e., disconnect it from the Hub3 and connect it to Hub4). Record and save the </w:t>
      </w:r>
      <w:r w:rsidRPr="00D723D2">
        <w:rPr>
          <w:i/>
          <w:iCs/>
        </w:rPr>
        <w:t>time</w:t>
      </w:r>
      <w:r>
        <w:t xml:space="preserve"> when you moved </w:t>
      </w:r>
      <w:r w:rsidRPr="005C66C3">
        <w:rPr>
          <w:i/>
          <w:iCs/>
        </w:rPr>
        <w:t>PC</w:t>
      </w:r>
      <w:r>
        <w:rPr>
          <w:i/>
          <w:iCs/>
        </w:rPr>
        <w:t>3</w:t>
      </w:r>
      <w:r>
        <w:t xml:space="preserve"> with the command </w:t>
      </w:r>
    </w:p>
    <w:p w14:paraId="6DC2BE78" w14:textId="77777777" w:rsidR="00C01C92" w:rsidRPr="00653F97" w:rsidRDefault="00C01C92" w:rsidP="00C01C92">
      <w:pPr>
        <w:pStyle w:val="Code"/>
        <w:spacing w:before="120" w:after="120"/>
        <w:ind w:left="720"/>
        <w:rPr>
          <w:b/>
          <w:shd w:val="clear" w:color="auto" w:fill="F2F2F2" w:themeFill="background1" w:themeFillShade="F2"/>
        </w:rPr>
      </w:pPr>
      <w:r w:rsidRPr="000A118D">
        <w:t>PC</w:t>
      </w:r>
      <w:r>
        <w:t>4</w:t>
      </w:r>
      <w:r w:rsidRPr="000A118D">
        <w:t xml:space="preserve">$ </w:t>
      </w:r>
      <w:r>
        <w:rPr>
          <w:rStyle w:val="Code-BChar"/>
        </w:rPr>
        <w:t>date</w:t>
      </w:r>
    </w:p>
    <w:p w14:paraId="07B5E4D6" w14:textId="0E258A1C" w:rsidR="009C0B5E" w:rsidRDefault="00C01C92" w:rsidP="00D723D2">
      <w:pPr>
        <w:pStyle w:val="ListParagraph"/>
        <w:numPr>
          <w:ilvl w:val="0"/>
          <w:numId w:val="40"/>
        </w:numPr>
        <w:spacing w:before="120" w:after="120" w:line="240" w:lineRule="auto"/>
        <w:contextualSpacing w:val="0"/>
      </w:pPr>
      <w:r>
        <w:rPr>
          <w:noProof/>
        </w:rPr>
        <w:lastRenderedPageBreak/>
        <w:drawing>
          <wp:anchor distT="0" distB="0" distL="114300" distR="114300" simplePos="0" relativeHeight="251792384" behindDoc="0" locked="0" layoutInCell="1" allowOverlap="1" wp14:anchorId="2F996214" wp14:editId="6E188909">
            <wp:simplePos x="0" y="0"/>
            <wp:positionH relativeFrom="column">
              <wp:posOffset>-596534</wp:posOffset>
            </wp:positionH>
            <wp:positionV relativeFrom="paragraph">
              <wp:posOffset>405153</wp:posOffset>
            </wp:positionV>
            <wp:extent cx="495935" cy="495935"/>
            <wp:effectExtent l="0" t="0" r="0" b="0"/>
            <wp:wrapNone/>
            <wp:docPr id="7" name="Picture 7"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Pod, electronic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14:sizeRelH relativeFrom="page">
              <wp14:pctWidth>0</wp14:pctWidth>
            </wp14:sizeRelH>
            <wp14:sizeRelV relativeFrom="page">
              <wp14:pctHeight>0</wp14:pctHeight>
            </wp14:sizeRelV>
          </wp:anchor>
        </w:drawing>
      </w:r>
      <w:r w:rsidR="009C0B5E">
        <w:t>You will notice</w:t>
      </w:r>
      <w:r w:rsidR="00AD7D9E">
        <w:t xml:space="preserve"> that similarly to what happened when you moved </w:t>
      </w:r>
      <w:r w:rsidR="00AD7D9E" w:rsidRPr="00AD7D9E">
        <w:rPr>
          <w:i/>
          <w:iCs/>
        </w:rPr>
        <w:t>PC2</w:t>
      </w:r>
      <w:r w:rsidR="00AD7D9E">
        <w:t xml:space="preserve">, </w:t>
      </w:r>
      <w:r w:rsidR="009C0B5E">
        <w:t xml:space="preserve"> the </w:t>
      </w:r>
      <w:r w:rsidR="009C0B5E" w:rsidRPr="00D723D2">
        <w:rPr>
          <w:rFonts w:ascii="Consolas" w:hAnsi="Consolas" w:cs="Consolas"/>
        </w:rPr>
        <w:t>ping</w:t>
      </w:r>
      <w:r w:rsidR="009C0B5E">
        <w:t xml:space="preserve"> command</w:t>
      </w:r>
      <w:r w:rsidR="00D723D2">
        <w:t xml:space="preserve"> will fail after the move</w:t>
      </w:r>
      <w:r w:rsidR="009C0B5E">
        <w:t>.</w:t>
      </w:r>
    </w:p>
    <w:p w14:paraId="38912688" w14:textId="6486C3A6" w:rsidR="008E22FC" w:rsidRPr="001D7AE8" w:rsidRDefault="00C01C92" w:rsidP="00957A31">
      <w:pPr>
        <w:pStyle w:val="ListParagraph"/>
        <w:numPr>
          <w:ilvl w:val="0"/>
          <w:numId w:val="40"/>
        </w:numPr>
        <w:spacing w:before="120" w:after="120" w:line="240" w:lineRule="auto"/>
      </w:pPr>
      <w:r>
        <w:t>Immediately y</w:t>
      </w:r>
      <w:r w:rsidR="00D723D2">
        <w:t>ou observe the failed pings</w:t>
      </w:r>
      <w:r>
        <w:t xml:space="preserve"> on PC1</w:t>
      </w:r>
      <w:r w:rsidR="008E22FC" w:rsidRPr="001D7AE8">
        <w:t>,</w:t>
      </w:r>
      <w:r w:rsidR="00F6023B">
        <w:t xml:space="preserve"> </w:t>
      </w:r>
      <w:r w:rsidR="00D723D2">
        <w:t xml:space="preserve">issue two </w:t>
      </w:r>
      <w:r w:rsidR="00D723D2" w:rsidRPr="00D723D2">
        <w:t>pings</w:t>
      </w:r>
      <w:r w:rsidR="00D723D2">
        <w:t xml:space="preserve"> </w:t>
      </w:r>
      <w:r w:rsidR="008E22FC" w:rsidRPr="001D7AE8">
        <w:t xml:space="preserve">from </w:t>
      </w:r>
      <w:r w:rsidR="008E22FC" w:rsidRPr="00B35C3B">
        <w:rPr>
          <w:i/>
        </w:rPr>
        <w:t>PC3</w:t>
      </w:r>
      <w:r w:rsidR="008E22FC" w:rsidRPr="001D7AE8">
        <w:t xml:space="preserve"> to </w:t>
      </w:r>
      <w:r w:rsidR="008E22FC" w:rsidRPr="00B35C3B">
        <w:rPr>
          <w:i/>
        </w:rPr>
        <w:t>PC1</w:t>
      </w:r>
      <w:r w:rsidR="008E22FC" w:rsidRPr="001D7AE8">
        <w:t xml:space="preserve"> with the command</w:t>
      </w:r>
    </w:p>
    <w:p w14:paraId="507418A1" w14:textId="0939EC29" w:rsidR="00435DDA" w:rsidRPr="00435DDA" w:rsidRDefault="008E22FC" w:rsidP="00957A31">
      <w:pPr>
        <w:pStyle w:val="Code"/>
        <w:spacing w:before="120" w:after="120"/>
        <w:ind w:left="720"/>
        <w:rPr>
          <w:rStyle w:val="Code-BChar"/>
        </w:rPr>
      </w:pPr>
      <w:r w:rsidRPr="00435DDA">
        <w:t xml:space="preserve">PC3$ </w:t>
      </w:r>
      <w:r w:rsidRPr="00435DDA">
        <w:rPr>
          <w:rStyle w:val="Code-BChar"/>
        </w:rPr>
        <w:t xml:space="preserve">ping -c </w:t>
      </w:r>
      <w:r w:rsidR="002924D8">
        <w:rPr>
          <w:rStyle w:val="Code-BChar"/>
        </w:rPr>
        <w:t>2</w:t>
      </w:r>
      <w:r w:rsidRPr="00435DDA">
        <w:rPr>
          <w:rStyle w:val="Code-BChar"/>
        </w:rPr>
        <w:t xml:space="preserve"> 10.0.1.11</w:t>
      </w:r>
    </w:p>
    <w:p w14:paraId="747F2343" w14:textId="0511DDF0" w:rsidR="00653F97" w:rsidRDefault="00D723D2" w:rsidP="00C01C92">
      <w:pPr>
        <w:pStyle w:val="ListParagraph"/>
        <w:numPr>
          <w:ilvl w:val="0"/>
          <w:numId w:val="40"/>
        </w:numPr>
        <w:tabs>
          <w:tab w:val="clear" w:pos="1080"/>
          <w:tab w:val="left" w:pos="900"/>
        </w:tabs>
        <w:spacing w:before="120" w:after="120" w:line="240" w:lineRule="auto"/>
        <w:contextualSpacing w:val="0"/>
      </w:pPr>
      <w:r>
        <w:t xml:space="preserve">You will notice that on </w:t>
      </w:r>
      <w:r w:rsidR="00653F97" w:rsidRPr="00B35C3B">
        <w:rPr>
          <w:i/>
        </w:rPr>
        <w:t>PC1</w:t>
      </w:r>
      <w:r w:rsidR="00653F97" w:rsidRPr="001D7AE8">
        <w:t xml:space="preserve">, the </w:t>
      </w:r>
      <w:r w:rsidR="00653F97" w:rsidRPr="009C0B5E">
        <w:rPr>
          <w:rFonts w:ascii="Consolas" w:hAnsi="Consolas" w:cs="Consolas"/>
          <w:iCs/>
        </w:rPr>
        <w:t>ping</w:t>
      </w:r>
      <w:r w:rsidR="00AD7D9E">
        <w:rPr>
          <w:rFonts w:ascii="Consolas" w:hAnsi="Consolas" w:cs="Consolas"/>
          <w:iCs/>
        </w:rPr>
        <w:t xml:space="preserve"> </w:t>
      </w:r>
      <w:r w:rsidR="00653F97">
        <w:t xml:space="preserve">becomes </w:t>
      </w:r>
      <w:r w:rsidR="00653F97" w:rsidRPr="001D7AE8">
        <w:t>successful</w:t>
      </w:r>
      <w:r>
        <w:t xml:space="preserve"> again</w:t>
      </w:r>
      <w:r w:rsidR="00AD7D9E">
        <w:t xml:space="preserve"> after the pings were issued in Step </w:t>
      </w:r>
      <w:r w:rsidR="00C01C92">
        <w:t>9</w:t>
      </w:r>
      <w:r w:rsidR="00653F97" w:rsidRPr="001D7AE8">
        <w:t xml:space="preserve">. </w:t>
      </w:r>
      <w:r w:rsidR="009E113C">
        <w:t>Record</w:t>
      </w:r>
      <w:r>
        <w:t xml:space="preserve"> and save</w:t>
      </w:r>
      <w:r w:rsidR="009E113C">
        <w:t xml:space="preserve"> the time</w:t>
      </w:r>
      <w:r>
        <w:t xml:space="preserve"> when you observe the successful pings.</w:t>
      </w:r>
    </w:p>
    <w:p w14:paraId="4C78ACF0" w14:textId="577E6464" w:rsidR="00653F97" w:rsidRPr="000A118D" w:rsidRDefault="00653F97" w:rsidP="00957A31">
      <w:pPr>
        <w:pStyle w:val="Code"/>
        <w:spacing w:before="120" w:after="120"/>
        <w:ind w:left="720"/>
        <w:rPr>
          <w:rStyle w:val="Code-BChar"/>
        </w:rPr>
      </w:pPr>
      <w:r w:rsidRPr="000A118D">
        <w:t>PC</w:t>
      </w:r>
      <w:r w:rsidR="009E113C">
        <w:t>4</w:t>
      </w:r>
      <w:r w:rsidRPr="000A118D">
        <w:t xml:space="preserve">$ </w:t>
      </w:r>
      <w:r>
        <w:rPr>
          <w:rStyle w:val="Code-BChar"/>
        </w:rPr>
        <w:t>date</w:t>
      </w:r>
    </w:p>
    <w:p w14:paraId="2E8740B6" w14:textId="069AA9E8" w:rsidR="00653F97" w:rsidRDefault="00653F97" w:rsidP="00957A31">
      <w:pPr>
        <w:spacing w:before="120" w:after="120" w:line="240" w:lineRule="auto"/>
        <w:ind w:left="360"/>
      </w:pPr>
      <w:r>
        <w:t>Using this new value for date and what you recorded previously</w:t>
      </w:r>
      <w:r w:rsidR="009E113C">
        <w:t xml:space="preserve"> in Step </w:t>
      </w:r>
      <w:r w:rsidR="00C01C92">
        <w:t>7</w:t>
      </w:r>
      <w:r>
        <w:t xml:space="preserve">, calculate </w:t>
      </w:r>
      <w:r w:rsidRPr="001D7AE8">
        <w:t>the amount of time</w:t>
      </w:r>
      <w:r w:rsidR="0081290E">
        <w:t xml:space="preserve">, </w:t>
      </w:r>
      <w:r w:rsidR="0081290E" w:rsidRPr="0081290E">
        <w:rPr>
          <w:i/>
          <w:iCs/>
        </w:rPr>
        <w:t>T2</w:t>
      </w:r>
      <w:r w:rsidR="0081290E">
        <w:t>,</w:t>
      </w:r>
      <w:r w:rsidRPr="001D7AE8">
        <w:t xml:space="preserve"> </w:t>
      </w:r>
      <w:r>
        <w:t>until</w:t>
      </w:r>
      <w:r w:rsidRPr="001D7AE8">
        <w:t xml:space="preserve"> the </w:t>
      </w:r>
      <w:r w:rsidRPr="00F6023B">
        <w:rPr>
          <w:rFonts w:ascii="Consolas" w:hAnsi="Consolas" w:cs="Consolas"/>
          <w:iCs/>
        </w:rPr>
        <w:t>ping</w:t>
      </w:r>
      <w:r w:rsidRPr="001D7AE8">
        <w:t xml:space="preserve"> from </w:t>
      </w:r>
      <w:r w:rsidRPr="00F6023B">
        <w:rPr>
          <w:i/>
        </w:rPr>
        <w:t>PC1</w:t>
      </w:r>
      <w:r w:rsidRPr="001D7AE8">
        <w:t xml:space="preserve"> to </w:t>
      </w:r>
      <w:r w:rsidRPr="00F6023B">
        <w:rPr>
          <w:i/>
        </w:rPr>
        <w:t>PC</w:t>
      </w:r>
      <w:r w:rsidR="009E113C">
        <w:rPr>
          <w:i/>
        </w:rPr>
        <w:t>3</w:t>
      </w:r>
      <w:r w:rsidRPr="001D7AE8">
        <w:t xml:space="preserve"> is </w:t>
      </w:r>
      <w:r>
        <w:t>again</w:t>
      </w:r>
      <w:r w:rsidRPr="001D7AE8">
        <w:t xml:space="preserve"> successful after </w:t>
      </w:r>
      <w:r w:rsidRPr="00F6023B">
        <w:rPr>
          <w:i/>
        </w:rPr>
        <w:t>P</w:t>
      </w:r>
      <w:r w:rsidR="009E113C">
        <w:rPr>
          <w:i/>
        </w:rPr>
        <w:t>C3</w:t>
      </w:r>
      <w:r w:rsidRPr="001D7AE8">
        <w:t xml:space="preserve"> has been moved </w:t>
      </w:r>
      <w:r w:rsidR="0081290E">
        <w:t>H</w:t>
      </w:r>
      <w:r w:rsidRPr="001D7AE8">
        <w:t>ub</w:t>
      </w:r>
      <w:r w:rsidR="0081290E">
        <w:t>4</w:t>
      </w:r>
      <w:r w:rsidRPr="001D7AE8">
        <w:t>.</w:t>
      </w:r>
    </w:p>
    <w:p w14:paraId="7674D69C" w14:textId="33DB58E3" w:rsidR="007F1ED2" w:rsidRDefault="0070072D" w:rsidP="00957A31">
      <w:pPr>
        <w:spacing w:before="120" w:after="120" w:line="240" w:lineRule="auto"/>
        <w:ind w:left="360"/>
        <w:rPr>
          <w:ins w:id="52" w:author="vineet bharot" w:date="2021-03-13T12:03:00Z"/>
        </w:rPr>
      </w:pPr>
      <w:r>
        <w:t>It takes 10-20 seconds without second ping</w:t>
      </w:r>
      <w:r w:rsidR="00714F6C">
        <w:t>, but with ping it’s immediate</w:t>
      </w:r>
    </w:p>
    <w:p w14:paraId="3E7A4711" w14:textId="77777777" w:rsidR="008E22FC" w:rsidRPr="001D7AE8" w:rsidRDefault="008E22FC" w:rsidP="008E22FC">
      <w:pPr>
        <w:pStyle w:val="LabTitle"/>
      </w:pPr>
      <w:r>
        <w:rPr>
          <w:sz w:val="20"/>
        </w:rPr>
        <w:drawing>
          <wp:anchor distT="0" distB="0" distL="114300" distR="114300" simplePos="0" relativeHeight="251698176" behindDoc="0" locked="0" layoutInCell="1" allowOverlap="1" wp14:anchorId="4C48F449" wp14:editId="25821319">
            <wp:simplePos x="0" y="0"/>
            <wp:positionH relativeFrom="leftMargin">
              <wp:align>right</wp:align>
            </wp:positionH>
            <wp:positionV relativeFrom="paragraph">
              <wp:posOffset>108585</wp:posOffset>
            </wp:positionV>
            <wp:extent cx="466725" cy="38100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Lab</w:t>
      </w:r>
      <w:r>
        <w:t xml:space="preserve"> Questions/ Report</w:t>
      </w:r>
    </w:p>
    <w:p w14:paraId="7405276C" w14:textId="02E3694C" w:rsidR="008E22FC" w:rsidRPr="00435DDA" w:rsidRDefault="008E22FC" w:rsidP="004B0C75">
      <w:pPr>
        <w:pStyle w:val="ListParagraph"/>
        <w:numPr>
          <w:ilvl w:val="0"/>
          <w:numId w:val="42"/>
        </w:numPr>
        <w:contextualSpacing w:val="0"/>
        <w:rPr>
          <w:sz w:val="20"/>
        </w:rPr>
      </w:pPr>
      <w:r w:rsidRPr="001D7AE8">
        <w:t xml:space="preserve">Include the </w:t>
      </w:r>
      <w:r w:rsidR="0081290E">
        <w:t xml:space="preserve">two </w:t>
      </w:r>
      <w:r w:rsidRPr="001D7AE8">
        <w:t>time</w:t>
      </w:r>
      <w:r w:rsidR="0081290E">
        <w:t xml:space="preserve">s </w:t>
      </w:r>
      <w:r w:rsidR="0081290E" w:rsidRPr="0081290E">
        <w:rPr>
          <w:i/>
          <w:iCs/>
        </w:rPr>
        <w:t>T1</w:t>
      </w:r>
      <w:r w:rsidR="0081290E">
        <w:t xml:space="preserve"> and </w:t>
      </w:r>
      <w:r w:rsidR="0081290E" w:rsidRPr="0081290E">
        <w:rPr>
          <w:i/>
          <w:iCs/>
        </w:rPr>
        <w:t>T2</w:t>
      </w:r>
      <w:r w:rsidR="0081290E">
        <w:t xml:space="preserve"> for the pings to become successful again.</w:t>
      </w:r>
    </w:p>
    <w:p w14:paraId="395087B6" w14:textId="6D0EC694" w:rsidR="004B0C75" w:rsidRDefault="0081290E" w:rsidP="0081290E">
      <w:pPr>
        <w:pStyle w:val="ListParagraph"/>
        <w:numPr>
          <w:ilvl w:val="0"/>
          <w:numId w:val="42"/>
        </w:numPr>
        <w:spacing w:before="120" w:after="120" w:line="240" w:lineRule="auto"/>
        <w:rPr>
          <w:b/>
          <w:rPrChange w:id="53" w:author="vineet bharot" w:date="2021-03-13T12:03:00Z">
            <w:rPr/>
          </w:rPrChange>
        </w:rPr>
      </w:pPr>
      <w:r>
        <w:t xml:space="preserve">Are they different? </w:t>
      </w:r>
      <w:r w:rsidRPr="002507BF">
        <w:rPr>
          <w:b/>
          <w:rPrChange w:id="54" w:author="vineet bharot" w:date="2021-03-13T12:03:00Z">
            <w:rPr/>
          </w:rPrChange>
        </w:rPr>
        <w:t>Explain what you observe and why</w:t>
      </w:r>
      <w:r w:rsidR="008E22FC" w:rsidRPr="002507BF">
        <w:rPr>
          <w:b/>
          <w:rPrChange w:id="55" w:author="vineet bharot" w:date="2021-03-13T12:03:00Z">
            <w:rPr/>
          </w:rPrChange>
        </w:rPr>
        <w:t>.</w:t>
      </w:r>
      <w:bookmarkStart w:id="56" w:name="_Toc462111621"/>
      <w:bookmarkStart w:id="57" w:name="_Toc39289519"/>
      <w:bookmarkStart w:id="58" w:name="_Toc42002358"/>
      <w:bookmarkStart w:id="59" w:name="_Toc34254471"/>
      <w:r w:rsidR="004B0C75" w:rsidRPr="002507BF">
        <w:rPr>
          <w:b/>
          <w:rPrChange w:id="60" w:author="vineet bharot" w:date="2021-03-13T12:03:00Z">
            <w:rPr/>
          </w:rPrChange>
        </w:rPr>
        <w:t xml:space="preserve"> </w:t>
      </w:r>
    </w:p>
    <w:p w14:paraId="6AE5081C" w14:textId="02A9F53F" w:rsidR="004E57A8" w:rsidRDefault="004E57A8" w:rsidP="004E57A8">
      <w:pPr>
        <w:pStyle w:val="ListParagraph"/>
        <w:numPr>
          <w:ilvl w:val="1"/>
          <w:numId w:val="42"/>
        </w:numPr>
        <w:spacing w:before="120" w:after="120" w:line="240" w:lineRule="auto"/>
        <w:rPr>
          <w:ins w:id="61" w:author="vineet bharot" w:date="2021-03-13T12:03:00Z"/>
          <w:b/>
          <w:bCs/>
        </w:rPr>
      </w:pPr>
      <w:ins w:id="62" w:author="vineet bharot" w:date="2021-03-13T12:03:00Z">
        <w:r>
          <w:rPr>
            <w:b/>
            <w:bCs/>
          </w:rPr>
          <w:t>For PC2 it takes 1</w:t>
        </w:r>
      </w:ins>
      <w:r w:rsidR="00623A96">
        <w:rPr>
          <w:b/>
          <w:bCs/>
        </w:rPr>
        <w:t>0-20</w:t>
      </w:r>
      <w:ins w:id="63" w:author="vineet bharot" w:date="2021-03-13T12:03:00Z">
        <w:r>
          <w:rPr>
            <w:b/>
            <w:bCs/>
          </w:rPr>
          <w:t xml:space="preserve"> seconds for PC3 it’s immediate</w:t>
        </w:r>
      </w:ins>
      <w:r w:rsidR="00FA28D4">
        <w:rPr>
          <w:b/>
          <w:bCs/>
        </w:rPr>
        <w:t xml:space="preserve"> after second ping</w:t>
      </w:r>
      <w:ins w:id="64" w:author="vineet bharot" w:date="2021-03-13T12:03:00Z">
        <w:r>
          <w:rPr>
            <w:b/>
            <w:bCs/>
          </w:rPr>
          <w:t>.</w:t>
        </w:r>
      </w:ins>
    </w:p>
    <w:p w14:paraId="2ED9AA20" w14:textId="31805FB7" w:rsidR="004E57A8" w:rsidRPr="002507BF" w:rsidRDefault="004E57A8" w:rsidP="004E57A8">
      <w:pPr>
        <w:pStyle w:val="ListParagraph"/>
        <w:numPr>
          <w:ilvl w:val="1"/>
          <w:numId w:val="42"/>
        </w:numPr>
        <w:spacing w:before="120" w:after="120" w:line="240" w:lineRule="auto"/>
        <w:rPr>
          <w:ins w:id="65" w:author="vineet bharot" w:date="2021-03-13T12:03:00Z"/>
          <w:b/>
          <w:bCs/>
        </w:rPr>
      </w:pPr>
      <w:ins w:id="66" w:author="vineet bharot" w:date="2021-03-13T12:03:00Z">
        <w:r>
          <w:rPr>
            <w:b/>
            <w:bCs/>
          </w:rPr>
          <w:t xml:space="preserve">Because the route for </w:t>
        </w:r>
      </w:ins>
      <w:r w:rsidR="00F15F74">
        <w:rPr>
          <w:b/>
          <w:bCs/>
        </w:rPr>
        <w:t>the PC1-&gt;PC3 pings were failing from R3 no forwarding PC1s ping packets because of previous mapping of PC3 to f0/0 but after PC3 pings via Hub4 and via f1/0 of R3 then after that R3 start learns about new PC3 mapping via f1/0 and forwards PC1s pings.</w:t>
      </w:r>
    </w:p>
    <w:p w14:paraId="45DF0B29" w14:textId="5D3C8DAF" w:rsidR="008E22FC" w:rsidRPr="001D7AE8" w:rsidRDefault="008E22FC" w:rsidP="008E22FC">
      <w:pPr>
        <w:pStyle w:val="Heading2"/>
        <w:rPr>
          <w:rFonts w:eastAsia="PMingLiU"/>
        </w:rPr>
      </w:pPr>
      <w:bookmarkStart w:id="67" w:name="_Toc65183864"/>
      <w:r w:rsidRPr="001D7AE8">
        <w:rPr>
          <w:rFonts w:eastAsia="PMingLiU"/>
        </w:rPr>
        <w:lastRenderedPageBreak/>
        <w:t xml:space="preserve">Part </w:t>
      </w:r>
      <w:r w:rsidR="00F83D40">
        <w:rPr>
          <w:rFonts w:eastAsia="PMingLiU"/>
        </w:rPr>
        <w:t>3</w:t>
      </w:r>
      <w:r w:rsidRPr="001D7AE8">
        <w:rPr>
          <w:rFonts w:eastAsia="PMingLiU"/>
        </w:rPr>
        <w:t xml:space="preserve">.  </w:t>
      </w:r>
      <w:bookmarkEnd w:id="56"/>
      <w:r w:rsidRPr="001D7AE8">
        <w:rPr>
          <w:rFonts w:eastAsia="PMingLiU"/>
        </w:rPr>
        <w:t xml:space="preserve">Spanning Tree </w:t>
      </w:r>
      <w:bookmarkEnd w:id="57"/>
      <w:r w:rsidRPr="001D7AE8">
        <w:rPr>
          <w:rFonts w:eastAsia="PMingLiU"/>
        </w:rPr>
        <w:t>Protocol</w:t>
      </w:r>
      <w:bookmarkEnd w:id="58"/>
      <w:bookmarkEnd w:id="59"/>
      <w:bookmarkEnd w:id="67"/>
    </w:p>
    <w:p w14:paraId="18BBF678" w14:textId="11C6110F" w:rsidR="008E22FC" w:rsidRPr="001D7AE8" w:rsidRDefault="008E22FC" w:rsidP="00957A31">
      <w:pPr>
        <w:spacing w:before="120" w:after="120" w:line="240" w:lineRule="auto"/>
      </w:pPr>
      <w:r w:rsidRPr="001D7AE8">
        <w:t xml:space="preserve">The learning algorithm from Part </w:t>
      </w:r>
      <w:r w:rsidR="00F83D40">
        <w:t>2</w:t>
      </w:r>
      <w:r w:rsidRPr="001D7AE8">
        <w:t xml:space="preserve"> builds the </w:t>
      </w:r>
      <w:r w:rsidR="00215E91">
        <w:t>MAC table</w:t>
      </w:r>
      <w:r w:rsidRPr="001D7AE8">
        <w:t xml:space="preserve">s of bridges, without the need for a routing protocol.  However, since learning bridges flood a packet on all ports when a destination is not known, it may happen that packets are forwarded in a cycle and loop indefinitely. The spanning tree protocol for bridges, standardized in the IEEE 802.1d specification, prevents such forwarding loops from occurring. This is done by organizing the bridges in a spanning tree topology. </w:t>
      </w:r>
      <w:r w:rsidRPr="00074022">
        <w:rPr>
          <w:u w:val="single"/>
          <w:rPrChange w:id="68" w:author="vineet bharot" w:date="2021-03-13T12:03:00Z">
            <w:rPr/>
          </w:rPrChange>
        </w:rPr>
        <w:t xml:space="preserve">Learning bridges that run the spanning tree protocol are called </w:t>
      </w:r>
      <w:r w:rsidRPr="00074022">
        <w:rPr>
          <w:i/>
          <w:u w:val="single"/>
          <w:rPrChange w:id="69" w:author="vineet bharot" w:date="2021-03-13T12:03:00Z">
            <w:rPr>
              <w:i/>
            </w:rPr>
          </w:rPrChange>
        </w:rPr>
        <w:t>transparent bridges</w:t>
      </w:r>
      <w:r w:rsidRPr="001D7AE8">
        <w:t xml:space="preserve">.  </w:t>
      </w:r>
      <w:r w:rsidRPr="001D7AE8">
        <w:tab/>
      </w:r>
    </w:p>
    <w:p w14:paraId="7DEB1383" w14:textId="3C7F376A" w:rsidR="008E22FC" w:rsidRPr="001D7AE8" w:rsidRDefault="008E22FC" w:rsidP="00957A31">
      <w:pPr>
        <w:spacing w:before="120" w:after="120" w:line="240" w:lineRule="auto"/>
      </w:pPr>
      <w:r w:rsidRPr="001D7AE8">
        <w:t xml:space="preserve">The spanning tree protocol, which is used by virtually all Ethernet switches, works as follows. One bridge, called the </w:t>
      </w:r>
      <w:r w:rsidRPr="000C6950">
        <w:rPr>
          <w:i/>
          <w:u w:val="single"/>
          <w:rPrChange w:id="70" w:author="vineet bharot" w:date="2021-03-13T12:03:00Z">
            <w:rPr>
              <w:i/>
            </w:rPr>
          </w:rPrChange>
        </w:rPr>
        <w:t>root bridge</w:t>
      </w:r>
      <w:r w:rsidRPr="000C6950">
        <w:rPr>
          <w:u w:val="single"/>
          <w:rPrChange w:id="71" w:author="vineet bharot" w:date="2021-03-13T12:03:00Z">
            <w:rPr/>
          </w:rPrChange>
        </w:rPr>
        <w:t>, is elected to be the root of the tree</w:t>
      </w:r>
      <w:r w:rsidRPr="001D7AE8">
        <w:t xml:space="preserve">. Each bridge determines which of its ports, has the best path to the root bridge. This is the </w:t>
      </w:r>
      <w:r w:rsidRPr="005F106C">
        <w:rPr>
          <w:i/>
          <w:u w:val="single"/>
          <w:rPrChange w:id="72" w:author="vineet bharot" w:date="2021-03-13T12:03:00Z">
            <w:rPr>
              <w:i/>
            </w:rPr>
          </w:rPrChange>
        </w:rPr>
        <w:t>root port</w:t>
      </w:r>
      <w:r w:rsidRPr="005F106C">
        <w:rPr>
          <w:u w:val="single"/>
          <w:rPrChange w:id="73" w:author="vineet bharot" w:date="2021-03-13T12:03:00Z">
            <w:rPr/>
          </w:rPrChange>
        </w:rPr>
        <w:t xml:space="preserve"> of the bridge</w:t>
      </w:r>
      <w:r w:rsidRPr="001D7AE8">
        <w:t>. On each LAN</w:t>
      </w:r>
      <w:r w:rsidR="00377622">
        <w:t>(HUB)</w:t>
      </w:r>
      <w:r w:rsidRPr="001D7AE8">
        <w:t xml:space="preserve">, the bridges elect one bridge, called the </w:t>
      </w:r>
      <w:r w:rsidRPr="00623305">
        <w:rPr>
          <w:i/>
          <w:u w:val="single"/>
          <w:rPrChange w:id="74" w:author="vineet bharot" w:date="2021-03-13T12:03:00Z">
            <w:rPr>
              <w:i/>
            </w:rPr>
          </w:rPrChange>
        </w:rPr>
        <w:t>designated bridge</w:t>
      </w:r>
      <w:r w:rsidRPr="00623305">
        <w:rPr>
          <w:u w:val="single"/>
          <w:rPrChange w:id="75" w:author="vineet bharot" w:date="2021-03-13T12:03:00Z">
            <w:rPr/>
          </w:rPrChange>
        </w:rPr>
        <w:t>, which, among all bridges on the same LAN, has the best path to the root bridge</w:t>
      </w:r>
      <w:r w:rsidRPr="001D7AE8">
        <w:t xml:space="preserve">. The port that connects a bridge to the LAN where it is a designated bridge is called </w:t>
      </w:r>
      <w:r w:rsidRPr="001E77DC">
        <w:rPr>
          <w:i/>
          <w:u w:val="single"/>
          <w:rPrChange w:id="76" w:author="vineet bharot" w:date="2021-03-13T12:03:00Z">
            <w:rPr>
              <w:i/>
            </w:rPr>
          </w:rPrChange>
        </w:rPr>
        <w:t>designated port</w:t>
      </w:r>
      <w:r w:rsidRPr="001E77DC">
        <w:rPr>
          <w:u w:val="single"/>
          <w:rPrChange w:id="77" w:author="vineet bharot" w:date="2021-03-13T12:03:00Z">
            <w:rPr/>
          </w:rPrChange>
        </w:rPr>
        <w:t>.</w:t>
      </w:r>
      <w:r w:rsidRPr="001D7AE8">
        <w:t xml:space="preserve"> Then, all bridges disable all ports that are not root ports or designated ports. What results is a spanning tree of bridges. Since a tree topology does not have a loop, forwarding packets along the edges of the tree guarantees that forwarding loops are entirely avoided. </w:t>
      </w:r>
    </w:p>
    <w:p w14:paraId="3E587217" w14:textId="77777777" w:rsidR="008E22FC" w:rsidRPr="001D7AE8" w:rsidRDefault="008E22FC" w:rsidP="00957A31">
      <w:pPr>
        <w:spacing w:before="120" w:after="120" w:line="240" w:lineRule="auto"/>
      </w:pPr>
      <w:r w:rsidRPr="001D7AE8">
        <w:t>This part of the lab has three components: (1) You set up a new network configuration; (2) You verify that bridges without the spanning tree result in forwarding loops; And (3) you configure the spanning tree protocol and observe how it prevents loops from occurring.</w:t>
      </w:r>
    </w:p>
    <w:p w14:paraId="5984E545" w14:textId="4AC95714" w:rsidR="008E22FC" w:rsidRPr="001D7AE8" w:rsidRDefault="008E22FC" w:rsidP="008E22FC">
      <w:pPr>
        <w:pStyle w:val="Heading3"/>
      </w:pPr>
      <w:bookmarkStart w:id="78" w:name="_Toc34254472"/>
      <w:bookmarkStart w:id="79" w:name="_Toc65183865"/>
      <w:r w:rsidRPr="001D7AE8">
        <w:t xml:space="preserve">Exercise </w:t>
      </w:r>
      <w:r w:rsidR="00F83D40">
        <w:t>3</w:t>
      </w:r>
      <w:r w:rsidR="00166DCC">
        <w:t>-</w:t>
      </w:r>
      <w:r>
        <w:t>a</w:t>
      </w:r>
      <w:r w:rsidR="00166DCC">
        <w:t>.</w:t>
      </w:r>
      <w:r w:rsidRPr="001D7AE8">
        <w:t xml:space="preserve"> Configuring a topology that results in forwarding loops</w:t>
      </w:r>
      <w:bookmarkEnd w:id="78"/>
      <w:bookmarkEnd w:id="79"/>
    </w:p>
    <w:p w14:paraId="67C2635A" w14:textId="2BF30769" w:rsidR="00795D64" w:rsidRDefault="008E22FC" w:rsidP="00DC48B1">
      <w:pPr>
        <w:pStyle w:val="ListParagraph"/>
        <w:numPr>
          <w:ilvl w:val="0"/>
          <w:numId w:val="70"/>
        </w:numPr>
        <w:spacing w:before="120" w:after="120" w:line="240" w:lineRule="auto"/>
      </w:pPr>
      <w:r w:rsidRPr="001D7AE8">
        <w:t>Set up the network topology as shown in</w:t>
      </w:r>
      <w:r w:rsidR="00476DCE">
        <w:t xml:space="preserve"> Figure 5.</w:t>
      </w:r>
      <w:r w:rsidR="00D7779E">
        <w:t>3</w:t>
      </w:r>
      <w:r w:rsidRPr="001D7AE8">
        <w:t xml:space="preserve">. </w:t>
      </w:r>
      <w:r w:rsidR="00A828E3">
        <w:t xml:space="preserve">Configure </w:t>
      </w:r>
      <w:r w:rsidRPr="009A05CB">
        <w:rPr>
          <w:i/>
        </w:rPr>
        <w:t>Router1</w:t>
      </w:r>
      <w:r w:rsidRPr="001D7AE8">
        <w:t xml:space="preserve">, </w:t>
      </w:r>
      <w:r w:rsidRPr="009A05CB">
        <w:rPr>
          <w:i/>
        </w:rPr>
        <w:t>Router2</w:t>
      </w:r>
      <w:r w:rsidRPr="001D7AE8">
        <w:t xml:space="preserve">, </w:t>
      </w:r>
      <w:r w:rsidRPr="009A05CB">
        <w:rPr>
          <w:i/>
        </w:rPr>
        <w:t>Router3</w:t>
      </w:r>
      <w:r w:rsidRPr="001D7AE8">
        <w:t xml:space="preserve">, </w:t>
      </w:r>
      <w:r w:rsidR="00F83D40" w:rsidRPr="00F83D40">
        <w:rPr>
          <w:i/>
          <w:iCs/>
        </w:rPr>
        <w:t>Router4</w:t>
      </w:r>
      <w:r w:rsidR="00F83D40">
        <w:t xml:space="preserve"> </w:t>
      </w:r>
      <w:r w:rsidR="00A828E3">
        <w:t xml:space="preserve">and </w:t>
      </w:r>
      <w:r w:rsidRPr="009A05CB">
        <w:rPr>
          <w:i/>
        </w:rPr>
        <w:t>Router</w:t>
      </w:r>
      <w:r w:rsidR="00F83D40">
        <w:rPr>
          <w:i/>
        </w:rPr>
        <w:t>5</w:t>
      </w:r>
      <w:r w:rsidR="00A828E3">
        <w:t xml:space="preserve"> as done in Exercise 2-b.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720"/>
        <w:gridCol w:w="8208"/>
      </w:tblGrid>
      <w:tr w:rsidR="00795D64" w:rsidRPr="006A45AF" w14:paraId="2A05AC26" w14:textId="77777777" w:rsidTr="005C66C3">
        <w:trPr>
          <w:trHeight w:val="720"/>
          <w:jc w:val="right"/>
        </w:trPr>
        <w:tc>
          <w:tcPr>
            <w:tcW w:w="720" w:type="dxa"/>
            <w:tcBorders>
              <w:top w:val="nil"/>
              <w:left w:val="double" w:sz="4" w:space="0" w:color="5B9BD5" w:themeColor="accent1"/>
              <w:bottom w:val="nil"/>
              <w:right w:val="nil"/>
            </w:tcBorders>
            <w:shd w:val="clear" w:color="auto" w:fill="DEEAF6" w:themeFill="accent1" w:themeFillTint="33"/>
          </w:tcPr>
          <w:p w14:paraId="18FD9A04" w14:textId="77777777" w:rsidR="00795D64" w:rsidRPr="006A45AF" w:rsidRDefault="00795D64" w:rsidP="00DC48B1">
            <w:pPr>
              <w:spacing w:before="120" w:after="120"/>
            </w:pPr>
            <w:r w:rsidRPr="006A45AF">
              <w:rPr>
                <w:noProof/>
              </w:rPr>
              <w:drawing>
                <wp:anchor distT="0" distB="0" distL="114300" distR="114300" simplePos="0" relativeHeight="251796480" behindDoc="0" locked="0" layoutInCell="1" allowOverlap="1" wp14:anchorId="36A9FD28" wp14:editId="3261A8B8">
                  <wp:simplePos x="0" y="0"/>
                  <wp:positionH relativeFrom="margin">
                    <wp:posOffset>33020</wp:posOffset>
                  </wp:positionH>
                  <wp:positionV relativeFrom="paragraph">
                    <wp:posOffset>3175</wp:posOffset>
                  </wp:positionV>
                  <wp:extent cx="304800" cy="304800"/>
                  <wp:effectExtent l="0" t="0" r="0" b="0"/>
                  <wp:wrapNone/>
                  <wp:docPr id="13" name="Picture 13"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igh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208" w:type="dxa"/>
            <w:tcBorders>
              <w:top w:val="nil"/>
              <w:left w:val="nil"/>
              <w:bottom w:val="nil"/>
              <w:right w:val="double" w:sz="4" w:space="0" w:color="5B9BD5" w:themeColor="accent1"/>
            </w:tcBorders>
            <w:shd w:val="clear" w:color="auto" w:fill="DEEAF6" w:themeFill="accent1" w:themeFillTint="33"/>
          </w:tcPr>
          <w:p w14:paraId="540A4BAA" w14:textId="6218C62E" w:rsidR="00795D64" w:rsidRPr="006A45AF" w:rsidRDefault="00795D64" w:rsidP="00DC48B1">
            <w:pPr>
              <w:spacing w:before="120" w:after="120"/>
            </w:pPr>
            <w:r w:rsidRPr="006A45AF">
              <w:rPr>
                <w:b/>
                <w:sz w:val="24"/>
                <w:szCs w:val="24"/>
              </w:rPr>
              <w:t xml:space="preserve">Note: </w:t>
            </w:r>
            <w:r w:rsidRPr="006A45AF">
              <w:rPr>
                <w:b/>
              </w:rPr>
              <w:br/>
            </w:r>
            <w:r w:rsidRPr="006A45AF">
              <w:t xml:space="preserve">For the time being, do not connect </w:t>
            </w:r>
            <w:r>
              <w:t xml:space="preserve">interface </w:t>
            </w:r>
            <w:r w:rsidRPr="00943119">
              <w:t>f</w:t>
            </w:r>
            <w:r w:rsidR="00943119">
              <w:t>1</w:t>
            </w:r>
            <w:r w:rsidRPr="00943119">
              <w:t>/0</w:t>
            </w:r>
            <w:r w:rsidRPr="006A45AF">
              <w:t xml:space="preserve"> of </w:t>
            </w:r>
            <w:r w:rsidRPr="009A05CB">
              <w:rPr>
                <w:i/>
              </w:rPr>
              <w:t>Router2</w:t>
            </w:r>
            <w:r w:rsidRPr="006A45AF">
              <w:t xml:space="preserve"> </w:t>
            </w:r>
            <w:r>
              <w:t xml:space="preserve">and f1/0 of </w:t>
            </w:r>
            <w:r w:rsidRPr="009A05CB">
              <w:rPr>
                <w:i/>
              </w:rPr>
              <w:t>Router4</w:t>
            </w:r>
            <w:r>
              <w:t xml:space="preserve"> (shown as red dashed line Figure 5.3)</w:t>
            </w:r>
            <w:r w:rsidRPr="006A45AF">
              <w:t>.</w:t>
            </w:r>
            <w:r>
              <w:t xml:space="preserve"> Adding these </w:t>
            </w:r>
            <w:r w:rsidRPr="006A45AF">
              <w:t>connection</w:t>
            </w:r>
            <w:r>
              <w:t>s</w:t>
            </w:r>
            <w:r w:rsidRPr="006A45AF">
              <w:t xml:space="preserve"> will </w:t>
            </w:r>
            <w:r>
              <w:t>create</w:t>
            </w:r>
            <w:r w:rsidRPr="006A45AF">
              <w:t xml:space="preserve"> a forwarding loop. </w:t>
            </w:r>
            <w:r>
              <w:t>The connections will be made when</w:t>
            </w:r>
            <w:r w:rsidRPr="006A45AF">
              <w:t xml:space="preserve"> you have set up the tools that allow you to observe the forwarding loop.</w:t>
            </w:r>
          </w:p>
        </w:tc>
      </w:tr>
    </w:tbl>
    <w:p w14:paraId="48EBFDD8" w14:textId="77777777" w:rsidR="00DC48B1" w:rsidRDefault="00DC48B1" w:rsidP="00DC48B1">
      <w:pPr>
        <w:spacing w:before="120" w:after="120" w:line="240" w:lineRule="auto"/>
      </w:pPr>
    </w:p>
    <w:p w14:paraId="74270449" w14:textId="4D9E31DE" w:rsidR="00330318" w:rsidRDefault="00A828E3" w:rsidP="00DC48B1">
      <w:pPr>
        <w:pStyle w:val="ListParagraph"/>
        <w:numPr>
          <w:ilvl w:val="0"/>
          <w:numId w:val="70"/>
        </w:numPr>
        <w:spacing w:before="120" w:after="120" w:line="240" w:lineRule="auto"/>
      </w:pPr>
      <w:r>
        <w:t xml:space="preserve">Configure </w:t>
      </w:r>
      <w:r w:rsidR="008E22FC" w:rsidRPr="009A05CB">
        <w:rPr>
          <w:i/>
        </w:rPr>
        <w:t>PC1</w:t>
      </w:r>
      <w:r w:rsidR="008E22FC" w:rsidRPr="001D7AE8">
        <w:t xml:space="preserve">, </w:t>
      </w:r>
      <w:r w:rsidR="008E22FC" w:rsidRPr="009A05CB">
        <w:rPr>
          <w:i/>
        </w:rPr>
        <w:t>PC3</w:t>
      </w:r>
      <w:r w:rsidR="008E22FC" w:rsidRPr="001D7AE8">
        <w:t xml:space="preserve">, and </w:t>
      </w:r>
      <w:r w:rsidR="008E22FC" w:rsidRPr="009A05CB">
        <w:rPr>
          <w:i/>
        </w:rPr>
        <w:t>PC4</w:t>
      </w:r>
      <w:r w:rsidR="008E22FC" w:rsidRPr="001D7AE8">
        <w:t xml:space="preserve"> as hosts</w:t>
      </w:r>
      <w:r>
        <w:t xml:space="preserve"> with IP addresses on the </w:t>
      </w:r>
      <w:r w:rsidRPr="009A05CB">
        <w:rPr>
          <w:i/>
        </w:rPr>
        <w:t>eth0</w:t>
      </w:r>
      <w:r>
        <w:t xml:space="preserve"> interfaces as shown in Table</w:t>
      </w:r>
      <w:r w:rsidR="00476DCE">
        <w:t xml:space="preserve"> 5.1</w:t>
      </w:r>
      <w:r>
        <w:t xml:space="preserve">. </w:t>
      </w:r>
    </w:p>
    <w:p w14:paraId="5BC4C114" w14:textId="257E9C7C" w:rsidR="00957A31" w:rsidRDefault="00330318" w:rsidP="00DC48B1">
      <w:pPr>
        <w:pStyle w:val="ListParagraph"/>
        <w:numPr>
          <w:ilvl w:val="0"/>
          <w:numId w:val="70"/>
        </w:numPr>
        <w:spacing w:before="120" w:after="120" w:line="240" w:lineRule="auto"/>
        <w:contextualSpacing w:val="0"/>
      </w:pPr>
      <w:r>
        <w:t xml:space="preserve">Disable IPv6 on all PCs. The commands are shown in Exercise 1-a (Step </w:t>
      </w:r>
      <w:r w:rsidR="00F83D40">
        <w:t>5</w:t>
      </w:r>
      <w:r>
        <w:t>).</w:t>
      </w:r>
    </w:p>
    <w:p w14:paraId="1D7B6D30" w14:textId="6323618C" w:rsidR="00795D64" w:rsidRDefault="00D7779E" w:rsidP="00D7779E">
      <w:pPr>
        <w:spacing w:before="120" w:after="0" w:line="240" w:lineRule="auto"/>
        <w:jc w:val="center"/>
      </w:pPr>
      <w:r>
        <w:rPr>
          <w:noProof/>
          <w:lang w:val="en-CA"/>
        </w:rPr>
        <w:lastRenderedPageBreak/>
        <w:drawing>
          <wp:inline distT="0" distB="0" distL="0" distR="0" wp14:anchorId="5F621332" wp14:editId="1E6635D1">
            <wp:extent cx="5943600" cy="2445385"/>
            <wp:effectExtent l="0" t="0" r="0" b="571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43B09BDB" w14:textId="1DEE89A6" w:rsidR="008E22FC" w:rsidRPr="00DC48B1" w:rsidRDefault="00795D64" w:rsidP="00DC48B1">
      <w:pPr>
        <w:spacing w:before="120" w:after="120" w:line="240" w:lineRule="auto"/>
        <w:jc w:val="center"/>
        <w:rPr>
          <w:lang w:val="en-CA"/>
        </w:rPr>
      </w:pPr>
      <w:r w:rsidRPr="005522A9">
        <w:rPr>
          <w:lang w:val="en-CA"/>
        </w:rPr>
        <w:t xml:space="preserve">Figure </w:t>
      </w:r>
      <w:r>
        <w:rPr>
          <w:lang w:val="en-CA"/>
        </w:rPr>
        <w:t>5</w:t>
      </w:r>
      <w:r w:rsidRPr="005522A9">
        <w:rPr>
          <w:lang w:val="en-CA"/>
        </w:rPr>
        <w:t>.</w:t>
      </w:r>
      <w:r>
        <w:rPr>
          <w:lang w:val="en-CA"/>
        </w:rPr>
        <w:t>3</w:t>
      </w:r>
      <w:r w:rsidRPr="005522A9">
        <w:rPr>
          <w:lang w:val="en-CA"/>
        </w:rPr>
        <w:t xml:space="preserve">. Network topology for </w:t>
      </w:r>
      <w:r>
        <w:rPr>
          <w:lang w:val="en-CA"/>
        </w:rPr>
        <w:t>Part 3</w:t>
      </w:r>
    </w:p>
    <w:p w14:paraId="6957F2D4" w14:textId="097A8507" w:rsidR="00DB62E6" w:rsidRDefault="00795D64" w:rsidP="00DC48B1">
      <w:pPr>
        <w:pStyle w:val="ListParagraph"/>
        <w:numPr>
          <w:ilvl w:val="0"/>
          <w:numId w:val="70"/>
        </w:numPr>
        <w:spacing w:before="120" w:after="120" w:line="240" w:lineRule="auto"/>
        <w:contextualSpacing w:val="0"/>
      </w:pPr>
      <w:r>
        <w:t>Check</w:t>
      </w:r>
      <w:r w:rsidR="008E22FC" w:rsidRPr="001D7AE8">
        <w:t xml:space="preserve"> the MAC addresses of the Linux PCs and </w:t>
      </w:r>
      <w:r>
        <w:t xml:space="preserve">those </w:t>
      </w:r>
      <w:r w:rsidR="00476DCE">
        <w:t>of</w:t>
      </w:r>
      <w:r>
        <w:t xml:space="preserve"> the</w:t>
      </w:r>
      <w:r w:rsidR="008E22FC" w:rsidRPr="001D7AE8">
        <w:t xml:space="preserve"> Cisco</w:t>
      </w:r>
      <w:r>
        <w:t xml:space="preserve"> routers</w:t>
      </w:r>
      <w:r w:rsidR="008E22FC" w:rsidRPr="001D7AE8">
        <w:t xml:space="preserve"> </w:t>
      </w:r>
      <w:r>
        <w:t xml:space="preserve">and </w:t>
      </w:r>
      <w:r w:rsidRPr="001D7AE8">
        <w:t>record</w:t>
      </w:r>
      <w:r>
        <w:t xml:space="preserve"> </w:t>
      </w:r>
      <w:r w:rsidRPr="001D7AE8">
        <w:t>in</w:t>
      </w:r>
      <w:r>
        <w:t xml:space="preserve"> Table 5.</w:t>
      </w:r>
      <w:r w:rsidR="0047532B">
        <w:t>5</w:t>
      </w:r>
      <w:r>
        <w:t xml:space="preserve"> and</w:t>
      </w:r>
      <w:r w:rsidR="00476DCE">
        <w:t xml:space="preserve"> Table 5.</w:t>
      </w:r>
      <w:r w:rsidR="0047532B">
        <w:t>6</w:t>
      </w:r>
      <w:r>
        <w:t xml:space="preserve"> below</w:t>
      </w:r>
      <w:r w:rsidR="008E22FC" w:rsidRPr="001D7AE8">
        <w:t>.</w:t>
      </w:r>
    </w:p>
    <w:tbl>
      <w:tblPr>
        <w:tblStyle w:val="GridTable4-Accent1"/>
        <w:tblW w:w="0" w:type="auto"/>
        <w:jc w:val="center"/>
        <w:tblLayout w:type="fixed"/>
        <w:tblLook w:val="0420" w:firstRow="1" w:lastRow="0" w:firstColumn="0" w:lastColumn="0" w:noHBand="0" w:noVBand="1"/>
      </w:tblPr>
      <w:tblGrid>
        <w:gridCol w:w="1395"/>
        <w:gridCol w:w="2880"/>
      </w:tblGrid>
      <w:tr w:rsidR="00795D64" w:rsidRPr="00EC7799" w14:paraId="065738DE"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6F4AA43B" w14:textId="77777777" w:rsidR="00795D64" w:rsidRPr="00EC7799" w:rsidRDefault="00795D64" w:rsidP="00DC48B1">
            <w:pPr>
              <w:spacing w:before="120"/>
              <w:jc w:val="center"/>
            </w:pPr>
            <w:r w:rsidRPr="00EC7799">
              <w:t>Linux PC</w:t>
            </w:r>
          </w:p>
        </w:tc>
        <w:tc>
          <w:tcPr>
            <w:tcW w:w="2880" w:type="dxa"/>
            <w:vAlign w:val="center"/>
          </w:tcPr>
          <w:p w14:paraId="1D8B5C0E" w14:textId="77777777" w:rsidR="00795D64" w:rsidRPr="00EC7799" w:rsidRDefault="00795D64" w:rsidP="00DC48B1">
            <w:pPr>
              <w:spacing w:before="120"/>
              <w:jc w:val="center"/>
            </w:pPr>
            <w:r w:rsidRPr="00EC7799">
              <w:t xml:space="preserve">MAC address of interface </w:t>
            </w:r>
            <w:r w:rsidRPr="00EC7799">
              <w:rPr>
                <w:i/>
              </w:rPr>
              <w:t>eth0</w:t>
            </w:r>
          </w:p>
        </w:tc>
      </w:tr>
      <w:tr w:rsidR="00795D64" w:rsidRPr="00EC7799" w14:paraId="05F3173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5B2D3D77"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PC1</w:t>
            </w:r>
          </w:p>
        </w:tc>
        <w:tc>
          <w:tcPr>
            <w:tcW w:w="2880" w:type="dxa"/>
            <w:vAlign w:val="center"/>
          </w:tcPr>
          <w:p w14:paraId="719BED7F" w14:textId="1EDA0BCC" w:rsidR="00795D64" w:rsidRPr="00EC7799" w:rsidRDefault="00CA5361" w:rsidP="00DC48B1">
            <w:pPr>
              <w:keepNext/>
              <w:widowControl w:val="0"/>
              <w:spacing w:before="120"/>
              <w:jc w:val="center"/>
              <w:rPr>
                <w:rFonts w:eastAsia="PMingLiU"/>
                <w:b/>
                <w:spacing w:val="-5"/>
                <w:szCs w:val="20"/>
              </w:rPr>
            </w:pPr>
            <w:ins w:id="80" w:author="vineet bharot" w:date="2021-03-13T12:03:00Z">
              <w:r>
                <w:rPr>
                  <w:rFonts w:eastAsia="PMingLiU"/>
                  <w:b/>
                  <w:spacing w:val="-5"/>
                  <w:szCs w:val="20"/>
                </w:rPr>
                <w:t>aa:bb:cc:dd:ee:11</w:t>
              </w:r>
            </w:ins>
          </w:p>
        </w:tc>
      </w:tr>
      <w:tr w:rsidR="00795D64" w:rsidRPr="00EC7799" w14:paraId="376F8EED" w14:textId="77777777" w:rsidTr="005C66C3">
        <w:trPr>
          <w:trHeight w:val="432"/>
          <w:jc w:val="center"/>
        </w:trPr>
        <w:tc>
          <w:tcPr>
            <w:tcW w:w="1395" w:type="dxa"/>
            <w:vAlign w:val="center"/>
          </w:tcPr>
          <w:p w14:paraId="59CEC9BC"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PC2</w:t>
            </w:r>
          </w:p>
        </w:tc>
        <w:tc>
          <w:tcPr>
            <w:tcW w:w="2880" w:type="dxa"/>
            <w:vAlign w:val="center"/>
          </w:tcPr>
          <w:p w14:paraId="6D1E1DF1" w14:textId="62E8F021" w:rsidR="00795D64" w:rsidRPr="00EC7799" w:rsidRDefault="00CA5361" w:rsidP="00DC48B1">
            <w:pPr>
              <w:keepNext/>
              <w:widowControl w:val="0"/>
              <w:spacing w:before="120"/>
              <w:jc w:val="center"/>
              <w:rPr>
                <w:rFonts w:eastAsia="PMingLiU"/>
                <w:b/>
                <w:spacing w:val="-5"/>
                <w:szCs w:val="20"/>
              </w:rPr>
            </w:pPr>
            <w:ins w:id="81" w:author="vineet bharot" w:date="2021-03-13T12:03:00Z">
              <w:r>
                <w:rPr>
                  <w:rFonts w:eastAsia="PMingLiU"/>
                  <w:b/>
                  <w:spacing w:val="-5"/>
                  <w:szCs w:val="20"/>
                </w:rPr>
                <w:t>aa:bb:cc:dd:ee:22</w:t>
              </w:r>
            </w:ins>
          </w:p>
        </w:tc>
      </w:tr>
      <w:tr w:rsidR="00795D64" w:rsidRPr="00EC7799" w14:paraId="78300EC7"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4DCAF4FC"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PC3</w:t>
            </w:r>
          </w:p>
        </w:tc>
        <w:tc>
          <w:tcPr>
            <w:tcW w:w="2880" w:type="dxa"/>
            <w:vAlign w:val="center"/>
          </w:tcPr>
          <w:p w14:paraId="7E254E0C" w14:textId="663AE6D9" w:rsidR="00795D64" w:rsidRPr="00EC7799" w:rsidRDefault="00CA5361" w:rsidP="00DC48B1">
            <w:pPr>
              <w:keepNext/>
              <w:widowControl w:val="0"/>
              <w:spacing w:before="120"/>
              <w:jc w:val="center"/>
              <w:rPr>
                <w:rFonts w:eastAsia="PMingLiU"/>
                <w:b/>
                <w:spacing w:val="-5"/>
                <w:szCs w:val="20"/>
              </w:rPr>
            </w:pPr>
            <w:ins w:id="82" w:author="vineet bharot" w:date="2021-03-13T12:03:00Z">
              <w:r>
                <w:rPr>
                  <w:rFonts w:eastAsia="PMingLiU"/>
                  <w:b/>
                  <w:spacing w:val="-5"/>
                  <w:szCs w:val="20"/>
                </w:rPr>
                <w:t>aa:bb:cc:dd:ee:33</w:t>
              </w:r>
            </w:ins>
          </w:p>
        </w:tc>
      </w:tr>
      <w:tr w:rsidR="00795D64" w:rsidRPr="00EC7799" w14:paraId="0E64FCA6" w14:textId="77777777" w:rsidTr="005C66C3">
        <w:trPr>
          <w:trHeight w:val="432"/>
          <w:jc w:val="center"/>
        </w:trPr>
        <w:tc>
          <w:tcPr>
            <w:tcW w:w="1395" w:type="dxa"/>
            <w:vAlign w:val="center"/>
          </w:tcPr>
          <w:p w14:paraId="66B3E233" w14:textId="77777777" w:rsidR="00795D64" w:rsidRPr="002643F8" w:rsidRDefault="00795D64" w:rsidP="00DC48B1">
            <w:pPr>
              <w:keepNext/>
              <w:widowControl w:val="0"/>
              <w:spacing w:before="120"/>
              <w:jc w:val="center"/>
              <w:rPr>
                <w:rFonts w:eastAsia="PMingLiU"/>
                <w:iCs/>
                <w:spacing w:val="-5"/>
                <w:szCs w:val="20"/>
              </w:rPr>
            </w:pPr>
            <w:r w:rsidRPr="002643F8">
              <w:rPr>
                <w:rFonts w:eastAsia="PMingLiU"/>
                <w:iCs/>
                <w:spacing w:val="-5"/>
                <w:szCs w:val="20"/>
              </w:rPr>
              <w:t>PC4</w:t>
            </w:r>
          </w:p>
        </w:tc>
        <w:tc>
          <w:tcPr>
            <w:tcW w:w="2880" w:type="dxa"/>
            <w:vAlign w:val="center"/>
          </w:tcPr>
          <w:p w14:paraId="1DF9ACC0" w14:textId="789CB114" w:rsidR="00795D64" w:rsidRPr="00EC7799" w:rsidRDefault="00CA5361" w:rsidP="00DC48B1">
            <w:pPr>
              <w:keepNext/>
              <w:widowControl w:val="0"/>
              <w:spacing w:before="120"/>
              <w:jc w:val="center"/>
              <w:rPr>
                <w:rFonts w:eastAsia="PMingLiU"/>
                <w:b/>
                <w:spacing w:val="-5"/>
                <w:szCs w:val="20"/>
              </w:rPr>
            </w:pPr>
            <w:ins w:id="83" w:author="vineet bharot" w:date="2021-03-13T12:03:00Z">
              <w:r>
                <w:rPr>
                  <w:rFonts w:eastAsia="PMingLiU"/>
                  <w:b/>
                  <w:spacing w:val="-5"/>
                  <w:szCs w:val="20"/>
                </w:rPr>
                <w:t>aa:bb:cc:dd:ee:44</w:t>
              </w:r>
            </w:ins>
          </w:p>
        </w:tc>
      </w:tr>
    </w:tbl>
    <w:p w14:paraId="6FB3A32D" w14:textId="09A7AAFB" w:rsidR="00DC48B1" w:rsidRDefault="00795D64" w:rsidP="008F5D56">
      <w:pPr>
        <w:spacing w:before="120" w:after="120" w:line="240" w:lineRule="auto"/>
        <w:jc w:val="center"/>
      </w:pPr>
      <w:r>
        <w:t>Table 5.</w:t>
      </w:r>
      <w:r w:rsidR="0047532B">
        <w:t>5</w:t>
      </w:r>
      <w:r>
        <w:t xml:space="preserve"> Mac Addresses of PCs</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DC48B1" w:rsidRPr="00B35C3B" w14:paraId="2EB2EA99" w14:textId="77777777" w:rsidTr="005C66C3">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02AE90B2" w14:textId="77777777" w:rsidR="00DC48B1" w:rsidRPr="00B35C3B" w:rsidRDefault="00DC48B1" w:rsidP="00DC48B1">
            <w:pPr>
              <w:spacing w:before="120"/>
              <w:jc w:val="center"/>
              <w:rPr>
                <w:b w:val="0"/>
                <w:bCs w:val="0"/>
              </w:rPr>
            </w:pPr>
            <w:r w:rsidRPr="00B35C3B">
              <w:rPr>
                <w:b w:val="0"/>
                <w:bCs w:val="0"/>
              </w:rPr>
              <w:t>Router</w:t>
            </w:r>
          </w:p>
        </w:tc>
        <w:tc>
          <w:tcPr>
            <w:tcW w:w="2592" w:type="dxa"/>
            <w:vAlign w:val="center"/>
          </w:tcPr>
          <w:p w14:paraId="7DF1B6BB" w14:textId="77777777" w:rsidR="00DC48B1" w:rsidRPr="00B35C3B" w:rsidRDefault="00DC48B1" w:rsidP="00DC48B1">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Ethernet0</w:t>
            </w:r>
            <w:r>
              <w:rPr>
                <w:b w:val="0"/>
                <w:bCs w:val="0"/>
                <w:i/>
              </w:rPr>
              <w:t>/0</w:t>
            </w:r>
          </w:p>
        </w:tc>
        <w:tc>
          <w:tcPr>
            <w:tcW w:w="2592" w:type="dxa"/>
            <w:vAlign w:val="center"/>
          </w:tcPr>
          <w:p w14:paraId="3CFC1B5F" w14:textId="77777777" w:rsidR="00DC48B1" w:rsidRPr="00B35C3B" w:rsidRDefault="00DC48B1" w:rsidP="00DC48B1">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Ethernet1</w:t>
            </w:r>
            <w:r>
              <w:rPr>
                <w:b w:val="0"/>
                <w:bCs w:val="0"/>
                <w:i/>
              </w:rPr>
              <w:t>/0</w:t>
            </w:r>
          </w:p>
        </w:tc>
      </w:tr>
      <w:tr w:rsidR="00DC48B1" w:rsidRPr="00B35C3B" w14:paraId="52E3A701"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0DEB651" w14:textId="77777777" w:rsidR="00DC48B1" w:rsidRPr="002643F8" w:rsidRDefault="00DC48B1" w:rsidP="00DC48B1">
            <w:pPr>
              <w:spacing w:before="120"/>
              <w:jc w:val="center"/>
              <w:rPr>
                <w:iCs/>
                <w:color w:val="000000" w:themeColor="text1"/>
              </w:rPr>
            </w:pPr>
            <w:r w:rsidRPr="002643F8">
              <w:rPr>
                <w:iCs/>
                <w:color w:val="000000" w:themeColor="text1"/>
              </w:rPr>
              <w:t>Router1</w:t>
            </w:r>
          </w:p>
        </w:tc>
        <w:tc>
          <w:tcPr>
            <w:tcW w:w="2592" w:type="dxa"/>
            <w:vAlign w:val="center"/>
          </w:tcPr>
          <w:p w14:paraId="1B0506E3" w14:textId="0C381B6A" w:rsidR="00DC48B1" w:rsidRPr="00B35C3B" w:rsidRDefault="00B734C0" w:rsidP="00DC48B1">
            <w:pPr>
              <w:spacing w:before="120"/>
              <w:jc w:val="center"/>
              <w:rPr>
                <w:b/>
                <w:color w:val="000000" w:themeColor="text1"/>
              </w:rPr>
            </w:pPr>
            <w:ins w:id="84" w:author="vineet bharot" w:date="2021-03-13T12:03:00Z">
              <w:r w:rsidRPr="00B734C0">
                <w:rPr>
                  <w:b/>
                  <w:color w:val="000000" w:themeColor="text1"/>
                </w:rPr>
                <w:t>cc01.200c.0000</w:t>
              </w:r>
            </w:ins>
          </w:p>
        </w:tc>
        <w:tc>
          <w:tcPr>
            <w:tcW w:w="2592" w:type="dxa"/>
            <w:vAlign w:val="center"/>
          </w:tcPr>
          <w:p w14:paraId="2AE5F48E" w14:textId="6DC80484" w:rsidR="00DC48B1" w:rsidRPr="00B35C3B" w:rsidRDefault="00B734C0" w:rsidP="00DC48B1">
            <w:pPr>
              <w:spacing w:before="120"/>
              <w:jc w:val="center"/>
              <w:rPr>
                <w:b/>
                <w:color w:val="000000" w:themeColor="text1"/>
              </w:rPr>
            </w:pPr>
            <w:ins w:id="85" w:author="vineet bharot" w:date="2021-03-13T12:03:00Z">
              <w:r w:rsidRPr="00B734C0">
                <w:rPr>
                  <w:b/>
                  <w:color w:val="000000" w:themeColor="text1"/>
                </w:rPr>
                <w:t>cc01.200c.00</w:t>
              </w:r>
              <w:r>
                <w:rPr>
                  <w:b/>
                  <w:color w:val="000000" w:themeColor="text1"/>
                </w:rPr>
                <w:t>1</w:t>
              </w:r>
              <w:r w:rsidRPr="00B734C0">
                <w:rPr>
                  <w:b/>
                  <w:color w:val="000000" w:themeColor="text1"/>
                </w:rPr>
                <w:t>0</w:t>
              </w:r>
            </w:ins>
          </w:p>
        </w:tc>
      </w:tr>
      <w:tr w:rsidR="00DC48B1" w:rsidRPr="00B35C3B" w14:paraId="09C1DEE1" w14:textId="77777777" w:rsidTr="005C66C3">
        <w:trPr>
          <w:trHeight w:val="432"/>
          <w:jc w:val="center"/>
        </w:trPr>
        <w:tc>
          <w:tcPr>
            <w:tcW w:w="1296" w:type="dxa"/>
            <w:vAlign w:val="center"/>
          </w:tcPr>
          <w:p w14:paraId="028AACC8" w14:textId="77777777" w:rsidR="00DC48B1" w:rsidRPr="002643F8" w:rsidRDefault="00DC48B1" w:rsidP="00DC48B1">
            <w:pPr>
              <w:spacing w:before="120"/>
              <w:jc w:val="center"/>
              <w:rPr>
                <w:iCs/>
                <w:color w:val="000000" w:themeColor="text1"/>
              </w:rPr>
            </w:pPr>
            <w:r>
              <w:rPr>
                <w:iCs/>
                <w:color w:val="000000" w:themeColor="text1"/>
              </w:rPr>
              <w:t>Router2</w:t>
            </w:r>
          </w:p>
        </w:tc>
        <w:tc>
          <w:tcPr>
            <w:tcW w:w="2592" w:type="dxa"/>
            <w:vAlign w:val="center"/>
          </w:tcPr>
          <w:p w14:paraId="1D1318D9" w14:textId="39F6A622" w:rsidR="00DC48B1" w:rsidRPr="00B35C3B" w:rsidRDefault="00B734C0" w:rsidP="00DC48B1">
            <w:pPr>
              <w:spacing w:before="120"/>
              <w:jc w:val="center"/>
              <w:rPr>
                <w:b/>
                <w:color w:val="000000" w:themeColor="text1"/>
              </w:rPr>
            </w:pPr>
            <w:ins w:id="86" w:author="vineet bharot" w:date="2021-03-13T12:03:00Z">
              <w:r w:rsidRPr="00B734C0">
                <w:rPr>
                  <w:b/>
                  <w:color w:val="000000" w:themeColor="text1"/>
                </w:rPr>
                <w:t>cc02.10a0.0000</w:t>
              </w:r>
            </w:ins>
          </w:p>
        </w:tc>
        <w:tc>
          <w:tcPr>
            <w:tcW w:w="2592" w:type="dxa"/>
            <w:vAlign w:val="center"/>
          </w:tcPr>
          <w:p w14:paraId="00AD0C6A" w14:textId="0AA94814" w:rsidR="00DC48B1" w:rsidRPr="00B35C3B" w:rsidRDefault="00B734C0" w:rsidP="00DC48B1">
            <w:pPr>
              <w:spacing w:before="120"/>
              <w:jc w:val="center"/>
              <w:rPr>
                <w:b/>
                <w:color w:val="000000" w:themeColor="text1"/>
              </w:rPr>
            </w:pPr>
            <w:ins w:id="87" w:author="vineet bharot" w:date="2021-03-13T12:03:00Z">
              <w:r w:rsidRPr="00B734C0">
                <w:rPr>
                  <w:b/>
                  <w:color w:val="000000" w:themeColor="text1"/>
                </w:rPr>
                <w:t>cc02.10a0.00</w:t>
              </w:r>
              <w:r>
                <w:rPr>
                  <w:b/>
                  <w:color w:val="000000" w:themeColor="text1"/>
                </w:rPr>
                <w:t>1</w:t>
              </w:r>
              <w:r w:rsidRPr="00B734C0">
                <w:rPr>
                  <w:b/>
                  <w:color w:val="000000" w:themeColor="text1"/>
                </w:rPr>
                <w:t>0</w:t>
              </w:r>
            </w:ins>
          </w:p>
        </w:tc>
      </w:tr>
      <w:tr w:rsidR="00DC48B1" w:rsidRPr="00B35C3B" w14:paraId="028AA87F"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6D902332" w14:textId="77777777" w:rsidR="00DC48B1" w:rsidRPr="002643F8" w:rsidRDefault="00DC48B1" w:rsidP="00DC48B1">
            <w:pPr>
              <w:spacing w:before="120"/>
              <w:jc w:val="center"/>
              <w:rPr>
                <w:iCs/>
                <w:color w:val="000000" w:themeColor="text1"/>
              </w:rPr>
            </w:pPr>
            <w:r>
              <w:rPr>
                <w:iCs/>
                <w:color w:val="000000" w:themeColor="text1"/>
              </w:rPr>
              <w:t>Router3</w:t>
            </w:r>
          </w:p>
        </w:tc>
        <w:tc>
          <w:tcPr>
            <w:tcW w:w="2592" w:type="dxa"/>
            <w:vAlign w:val="center"/>
          </w:tcPr>
          <w:p w14:paraId="4DA3291D" w14:textId="40DB22BB" w:rsidR="00DC48B1" w:rsidRPr="00B35C3B" w:rsidRDefault="001C170E" w:rsidP="00DC48B1">
            <w:pPr>
              <w:spacing w:before="120"/>
              <w:jc w:val="center"/>
              <w:rPr>
                <w:b/>
                <w:color w:val="000000" w:themeColor="text1"/>
              </w:rPr>
            </w:pPr>
            <w:ins w:id="88" w:author="vineet bharot" w:date="2021-03-13T12:03:00Z">
              <w:r w:rsidRPr="001C170E">
                <w:rPr>
                  <w:b/>
                  <w:color w:val="000000" w:themeColor="text1"/>
                </w:rPr>
                <w:t>cc03.4bf8.0000</w:t>
              </w:r>
            </w:ins>
          </w:p>
        </w:tc>
        <w:tc>
          <w:tcPr>
            <w:tcW w:w="2592" w:type="dxa"/>
            <w:vAlign w:val="center"/>
          </w:tcPr>
          <w:p w14:paraId="076D2E02" w14:textId="0F0AA8F7" w:rsidR="00DC48B1" w:rsidRPr="00B35C3B" w:rsidRDefault="001C170E" w:rsidP="00DC48B1">
            <w:pPr>
              <w:spacing w:before="120"/>
              <w:jc w:val="center"/>
              <w:rPr>
                <w:b/>
                <w:color w:val="000000" w:themeColor="text1"/>
              </w:rPr>
            </w:pPr>
            <w:ins w:id="89" w:author="vineet bharot" w:date="2021-03-13T12:03:00Z">
              <w:r w:rsidRPr="001C170E">
                <w:rPr>
                  <w:b/>
                  <w:color w:val="000000" w:themeColor="text1"/>
                </w:rPr>
                <w:t>cc03.4bf8.00</w:t>
              </w:r>
              <w:r>
                <w:rPr>
                  <w:b/>
                  <w:color w:val="000000" w:themeColor="text1"/>
                </w:rPr>
                <w:t>1</w:t>
              </w:r>
              <w:r w:rsidRPr="001C170E">
                <w:rPr>
                  <w:b/>
                  <w:color w:val="000000" w:themeColor="text1"/>
                </w:rPr>
                <w:t>0</w:t>
              </w:r>
            </w:ins>
          </w:p>
        </w:tc>
      </w:tr>
      <w:tr w:rsidR="00DC48B1" w:rsidRPr="00B35C3B" w14:paraId="09DA7EED" w14:textId="77777777" w:rsidTr="005C66C3">
        <w:trPr>
          <w:trHeight w:val="432"/>
          <w:jc w:val="center"/>
        </w:trPr>
        <w:tc>
          <w:tcPr>
            <w:tcW w:w="1296" w:type="dxa"/>
            <w:vAlign w:val="center"/>
          </w:tcPr>
          <w:p w14:paraId="1C6EB23B" w14:textId="77777777" w:rsidR="00DC48B1" w:rsidRPr="002643F8" w:rsidRDefault="00DC48B1" w:rsidP="00DC48B1">
            <w:pPr>
              <w:spacing w:before="120"/>
              <w:jc w:val="center"/>
              <w:rPr>
                <w:iCs/>
                <w:color w:val="000000" w:themeColor="text1"/>
              </w:rPr>
            </w:pPr>
            <w:r>
              <w:rPr>
                <w:iCs/>
                <w:color w:val="000000" w:themeColor="text1"/>
              </w:rPr>
              <w:t>Router4</w:t>
            </w:r>
          </w:p>
        </w:tc>
        <w:tc>
          <w:tcPr>
            <w:tcW w:w="2592" w:type="dxa"/>
            <w:vAlign w:val="center"/>
          </w:tcPr>
          <w:p w14:paraId="5DB84DB6" w14:textId="36B0EA61" w:rsidR="00DC48B1" w:rsidRPr="00B35C3B" w:rsidRDefault="00D5349E" w:rsidP="00DC48B1">
            <w:pPr>
              <w:spacing w:before="120"/>
              <w:jc w:val="center"/>
              <w:rPr>
                <w:b/>
                <w:color w:val="000000" w:themeColor="text1"/>
              </w:rPr>
            </w:pPr>
            <w:ins w:id="90" w:author="vineet bharot" w:date="2021-03-13T12:03:00Z">
              <w:r w:rsidRPr="00D5349E">
                <w:rPr>
                  <w:b/>
                  <w:color w:val="000000" w:themeColor="text1"/>
                </w:rPr>
                <w:t>cc04.2f18.0000</w:t>
              </w:r>
            </w:ins>
          </w:p>
        </w:tc>
        <w:tc>
          <w:tcPr>
            <w:tcW w:w="2592" w:type="dxa"/>
            <w:vAlign w:val="center"/>
          </w:tcPr>
          <w:p w14:paraId="028A2C84" w14:textId="731651B1" w:rsidR="00DC48B1" w:rsidRPr="00B35C3B" w:rsidRDefault="00D5349E" w:rsidP="00DC48B1">
            <w:pPr>
              <w:spacing w:before="120"/>
              <w:jc w:val="center"/>
              <w:rPr>
                <w:b/>
                <w:color w:val="000000" w:themeColor="text1"/>
              </w:rPr>
            </w:pPr>
            <w:ins w:id="91" w:author="vineet bharot" w:date="2021-03-13T12:03:00Z">
              <w:r w:rsidRPr="00D5349E">
                <w:rPr>
                  <w:b/>
                  <w:color w:val="000000" w:themeColor="text1"/>
                </w:rPr>
                <w:t>cc04.2f18.00</w:t>
              </w:r>
              <w:r>
                <w:rPr>
                  <w:b/>
                  <w:color w:val="000000" w:themeColor="text1"/>
                </w:rPr>
                <w:t>1</w:t>
              </w:r>
              <w:r w:rsidRPr="00D5349E">
                <w:rPr>
                  <w:b/>
                  <w:color w:val="000000" w:themeColor="text1"/>
                </w:rPr>
                <w:t>0</w:t>
              </w:r>
            </w:ins>
          </w:p>
        </w:tc>
      </w:tr>
      <w:tr w:rsidR="00DC48B1" w:rsidRPr="00B35C3B" w14:paraId="4DF9BD95"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43FBB4" w14:textId="77777777" w:rsidR="00DC48B1" w:rsidRPr="002643F8" w:rsidRDefault="00DC48B1" w:rsidP="00DC48B1">
            <w:pPr>
              <w:spacing w:before="120"/>
              <w:jc w:val="center"/>
              <w:rPr>
                <w:iCs/>
                <w:color w:val="000000" w:themeColor="text1"/>
              </w:rPr>
            </w:pPr>
            <w:r>
              <w:rPr>
                <w:iCs/>
                <w:color w:val="000000" w:themeColor="text1"/>
              </w:rPr>
              <w:t>Router5</w:t>
            </w:r>
          </w:p>
        </w:tc>
        <w:tc>
          <w:tcPr>
            <w:tcW w:w="2592" w:type="dxa"/>
            <w:vAlign w:val="center"/>
          </w:tcPr>
          <w:p w14:paraId="311BFC4D" w14:textId="08B2BDF3" w:rsidR="00DC48B1" w:rsidRPr="00B35C3B" w:rsidRDefault="00FE63BB" w:rsidP="00DC48B1">
            <w:pPr>
              <w:spacing w:before="120"/>
              <w:jc w:val="center"/>
              <w:rPr>
                <w:b/>
                <w:color w:val="000000" w:themeColor="text1"/>
              </w:rPr>
            </w:pPr>
            <w:ins w:id="92" w:author="vineet bharot" w:date="2021-03-13T12:03:00Z">
              <w:r w:rsidRPr="00FE63BB">
                <w:rPr>
                  <w:b/>
                  <w:color w:val="000000" w:themeColor="text1"/>
                </w:rPr>
                <w:t>cc05.5198.0000</w:t>
              </w:r>
            </w:ins>
          </w:p>
        </w:tc>
        <w:tc>
          <w:tcPr>
            <w:tcW w:w="2592" w:type="dxa"/>
            <w:vAlign w:val="center"/>
          </w:tcPr>
          <w:p w14:paraId="19AAF15A" w14:textId="1AFDB368" w:rsidR="00DC48B1" w:rsidRPr="00B35C3B" w:rsidRDefault="00FE63BB" w:rsidP="00DC48B1">
            <w:pPr>
              <w:spacing w:before="120"/>
              <w:jc w:val="center"/>
              <w:rPr>
                <w:b/>
                <w:color w:val="000000" w:themeColor="text1"/>
              </w:rPr>
            </w:pPr>
            <w:ins w:id="93" w:author="vineet bharot" w:date="2021-03-13T12:03:00Z">
              <w:r w:rsidRPr="00FE63BB">
                <w:rPr>
                  <w:b/>
                  <w:color w:val="000000" w:themeColor="text1"/>
                </w:rPr>
                <w:t>cc05.5198.00</w:t>
              </w:r>
              <w:r>
                <w:rPr>
                  <w:b/>
                  <w:color w:val="000000" w:themeColor="text1"/>
                </w:rPr>
                <w:t>1</w:t>
              </w:r>
              <w:r w:rsidRPr="00FE63BB">
                <w:rPr>
                  <w:b/>
                  <w:color w:val="000000" w:themeColor="text1"/>
                </w:rPr>
                <w:t>0</w:t>
              </w:r>
            </w:ins>
          </w:p>
        </w:tc>
      </w:tr>
    </w:tbl>
    <w:p w14:paraId="69A5DC96" w14:textId="28F1FDDE" w:rsidR="00795D64" w:rsidRDefault="00795D64" w:rsidP="00795D64">
      <w:pPr>
        <w:spacing w:before="120" w:after="120" w:line="240" w:lineRule="auto"/>
        <w:jc w:val="center"/>
      </w:pPr>
      <w:r>
        <w:t>Table 5.</w:t>
      </w:r>
      <w:r w:rsidR="0047532B">
        <w:t>6</w:t>
      </w:r>
      <w:r>
        <w:t xml:space="preserve"> Mac Addresses of Routers (bridges)</w:t>
      </w:r>
    </w:p>
    <w:p w14:paraId="6E0B99C9" w14:textId="4B9E7F5E" w:rsidR="008E22FC" w:rsidRPr="001D7AE8" w:rsidRDefault="008E22FC" w:rsidP="00DC48B1">
      <w:pPr>
        <w:pStyle w:val="ListParagraph"/>
        <w:numPr>
          <w:ilvl w:val="0"/>
          <w:numId w:val="70"/>
        </w:numPr>
        <w:spacing w:before="120" w:after="120" w:line="240" w:lineRule="auto"/>
      </w:pPr>
      <w:r w:rsidRPr="001D7AE8">
        <w:t xml:space="preserve">Since ARP traffic interferes with the forwarding and bridge learning operations that you need to observe, pre-configure the </w:t>
      </w:r>
      <w:r w:rsidR="009A05CB">
        <w:t>neighbor</w:t>
      </w:r>
      <w:r w:rsidRPr="001D7AE8">
        <w:t xml:space="preserve"> </w:t>
      </w:r>
      <w:r w:rsidR="009A05CB">
        <w:t>caches</w:t>
      </w:r>
      <w:r w:rsidRPr="001D7AE8">
        <w:t xml:space="preserve"> with static entries so that no ARP</w:t>
      </w:r>
      <w:r w:rsidRPr="00DB62E6">
        <w:rPr>
          <w:i/>
        </w:rPr>
        <w:t xml:space="preserve"> Request</w:t>
      </w:r>
      <w:r w:rsidRPr="001D7AE8">
        <w:t xml:space="preserve"> packets need to be sent. </w:t>
      </w:r>
    </w:p>
    <w:p w14:paraId="4E17AE01" w14:textId="6F75E69B" w:rsidR="008E22FC" w:rsidRPr="001D7AE8" w:rsidRDefault="008E22FC" w:rsidP="00DC48B1">
      <w:pPr>
        <w:spacing w:before="120" w:after="120" w:line="240" w:lineRule="auto"/>
        <w:ind w:left="360"/>
        <w:contextualSpacing/>
      </w:pPr>
      <w:r w:rsidRPr="001D7AE8">
        <w:lastRenderedPageBreak/>
        <w:t xml:space="preserve">First clear the </w:t>
      </w:r>
      <w:r w:rsidR="00FB2FD0">
        <w:t xml:space="preserve">non-permanent entries in the </w:t>
      </w:r>
      <w:r w:rsidRPr="001D7AE8">
        <w:t xml:space="preserve">ARP tables of </w:t>
      </w:r>
      <w:r w:rsidRPr="009A05CB">
        <w:rPr>
          <w:i/>
        </w:rPr>
        <w:t xml:space="preserve">PC1, PC3 </w:t>
      </w:r>
      <w:r w:rsidRPr="001D7AE8">
        <w:t xml:space="preserve">and </w:t>
      </w:r>
      <w:r w:rsidRPr="009A05CB">
        <w:rPr>
          <w:i/>
        </w:rPr>
        <w:t>PC4</w:t>
      </w:r>
      <w:r w:rsidRPr="001D7AE8">
        <w:t xml:space="preserve">, </w:t>
      </w:r>
      <w:r w:rsidR="00FB2FD0">
        <w:t>and replace them with permanent (static)</w:t>
      </w:r>
      <w:r w:rsidRPr="001D7AE8">
        <w:t xml:space="preserve"> entries</w:t>
      </w:r>
      <w:r w:rsidR="009471BF">
        <w:t xml:space="preserve"> (i.e., Mac addresses)</w:t>
      </w:r>
      <w:r w:rsidRPr="001D7AE8">
        <w:t xml:space="preserve"> for interface </w:t>
      </w:r>
      <w:r w:rsidRPr="001D7AE8">
        <w:rPr>
          <w:i/>
        </w:rPr>
        <w:t>eth0</w:t>
      </w:r>
      <w:r w:rsidRPr="001D7AE8">
        <w:t xml:space="preserve"> of </w:t>
      </w:r>
      <w:r w:rsidRPr="009A05CB">
        <w:rPr>
          <w:i/>
        </w:rPr>
        <w:t>PC1, PC3</w:t>
      </w:r>
      <w:r w:rsidRPr="001D7AE8">
        <w:t xml:space="preserve">, and </w:t>
      </w:r>
      <w:r w:rsidRPr="009A05CB">
        <w:rPr>
          <w:i/>
        </w:rPr>
        <w:t>PC4</w:t>
      </w:r>
      <w:r w:rsidRPr="001D7AE8">
        <w:t>, with the following commands</w:t>
      </w:r>
      <w:r>
        <w:t xml:space="preserve">. </w:t>
      </w:r>
    </w:p>
    <w:p w14:paraId="7931CDB3" w14:textId="6A3D3FC4" w:rsidR="008E22FC" w:rsidRDefault="008E22FC" w:rsidP="00DC48B1">
      <w:pPr>
        <w:pStyle w:val="Code"/>
        <w:spacing w:before="120" w:after="120"/>
        <w:ind w:left="720"/>
        <w:contextualSpacing/>
        <w:rPr>
          <w:rStyle w:val="Code-BChar"/>
        </w:rPr>
      </w:pPr>
      <w:r w:rsidRPr="00FB2FD0">
        <w:t xml:space="preserve">PC1$ </w:t>
      </w:r>
      <w:r w:rsidR="00FB2FD0" w:rsidRPr="00FB2FD0">
        <w:rPr>
          <w:rStyle w:val="Code-BChar"/>
        </w:rPr>
        <w:t>sudo ip neigh del 10.0.1.3</w:t>
      </w:r>
      <w:r w:rsidR="00BE2B22">
        <w:rPr>
          <w:rStyle w:val="Code-BChar"/>
        </w:rPr>
        <w:t>3</w:t>
      </w:r>
      <w:r w:rsidR="00FB2FD0" w:rsidRPr="00FB2FD0">
        <w:rPr>
          <w:rStyle w:val="Code-BChar"/>
        </w:rPr>
        <w:t xml:space="preserve"> dev eth0</w:t>
      </w:r>
    </w:p>
    <w:p w14:paraId="34287BB9" w14:textId="616338EF" w:rsidR="00FB2FD0" w:rsidRPr="00FB2FD0" w:rsidRDefault="00FB2FD0" w:rsidP="00DC48B1">
      <w:pPr>
        <w:pStyle w:val="Code"/>
        <w:spacing w:before="120" w:after="120"/>
        <w:ind w:left="720"/>
        <w:contextualSpacing/>
        <w:rPr>
          <w:rStyle w:val="Code-BChar"/>
        </w:rPr>
      </w:pPr>
      <w:r w:rsidRPr="00FB2FD0">
        <w:t xml:space="preserve">PC1$ </w:t>
      </w:r>
      <w:r w:rsidRPr="00FB2FD0">
        <w:rPr>
          <w:rStyle w:val="Code-BChar"/>
        </w:rPr>
        <w:t>sudo ip neigh del 10.0.1.</w:t>
      </w:r>
      <w:r>
        <w:rPr>
          <w:rStyle w:val="Code-BChar"/>
        </w:rPr>
        <w:t>4</w:t>
      </w:r>
      <w:r w:rsidR="00BE2B22">
        <w:rPr>
          <w:rStyle w:val="Code-BChar"/>
        </w:rPr>
        <w:t>4</w:t>
      </w:r>
      <w:r w:rsidRPr="00FB2FD0">
        <w:rPr>
          <w:rStyle w:val="Code-BChar"/>
        </w:rPr>
        <w:t xml:space="preserve"> dev eth0</w:t>
      </w:r>
    </w:p>
    <w:p w14:paraId="06AD480A" w14:textId="34B960A5" w:rsidR="008E22FC" w:rsidRPr="000D62D3" w:rsidRDefault="008E22FC" w:rsidP="00DC48B1">
      <w:pPr>
        <w:pStyle w:val="Code"/>
        <w:spacing w:before="120" w:after="120"/>
        <w:ind w:left="720"/>
        <w:contextualSpacing/>
        <w:rPr>
          <w:rStyle w:val="Code-BChar"/>
        </w:rPr>
      </w:pPr>
      <w:r w:rsidRPr="000D62D3">
        <w:t xml:space="preserve">PC1$ </w:t>
      </w:r>
      <w:r w:rsidRPr="000D62D3">
        <w:rPr>
          <w:rStyle w:val="Code-BChar"/>
        </w:rPr>
        <w:t>sudo ip neigh add 10.0.1.3</w:t>
      </w:r>
      <w:r w:rsidR="00BE2B22">
        <w:rPr>
          <w:rStyle w:val="Code-BChar"/>
        </w:rPr>
        <w:t>3</w:t>
      </w:r>
      <w:r w:rsidRPr="000D62D3">
        <w:rPr>
          <w:rStyle w:val="Code-BChar"/>
        </w:rPr>
        <w:t xml:space="preserve"> lladdr MACaddress dev eth0</w:t>
      </w:r>
    </w:p>
    <w:p w14:paraId="40B14C6C" w14:textId="6D23B06C" w:rsidR="008E22FC" w:rsidRDefault="008E22FC" w:rsidP="00DC48B1">
      <w:pPr>
        <w:pStyle w:val="Code"/>
        <w:spacing w:before="120" w:after="120"/>
        <w:ind w:left="720"/>
        <w:contextualSpacing/>
        <w:rPr>
          <w:rStyle w:val="Code-BChar"/>
        </w:rPr>
      </w:pPr>
      <w:r w:rsidRPr="000D62D3">
        <w:t xml:space="preserve">PC1$ </w:t>
      </w:r>
      <w:r w:rsidRPr="000D62D3">
        <w:rPr>
          <w:rStyle w:val="Code-BChar"/>
        </w:rPr>
        <w:t>sudo ip neigh add 10.0.1.4</w:t>
      </w:r>
      <w:r w:rsidR="00BE2B22">
        <w:rPr>
          <w:rStyle w:val="Code-BChar"/>
        </w:rPr>
        <w:t>4</w:t>
      </w:r>
      <w:r w:rsidRPr="000D62D3">
        <w:rPr>
          <w:rStyle w:val="Code-BChar"/>
        </w:rPr>
        <w:t xml:space="preserve"> lladdr MACaddress dev eth0</w:t>
      </w:r>
    </w:p>
    <w:p w14:paraId="6CCDAC30" w14:textId="77777777" w:rsidR="00323F18" w:rsidRDefault="00323F18" w:rsidP="00DC48B1">
      <w:pPr>
        <w:pStyle w:val="Code"/>
        <w:spacing w:before="120" w:after="120"/>
        <w:ind w:left="720"/>
        <w:contextualSpacing/>
        <w:rPr>
          <w:rStyle w:val="Code-BChar"/>
        </w:rPr>
      </w:pPr>
    </w:p>
    <w:p w14:paraId="6ABA66FF" w14:textId="4CFE9297" w:rsidR="00FB2FD0" w:rsidRDefault="00FB2FD0" w:rsidP="00DC48B1">
      <w:pPr>
        <w:pStyle w:val="Code"/>
        <w:spacing w:before="120" w:after="120"/>
        <w:ind w:left="720"/>
        <w:contextualSpacing/>
        <w:rPr>
          <w:rStyle w:val="Code-BChar"/>
        </w:rPr>
      </w:pPr>
      <w:r w:rsidRPr="00FB2FD0">
        <w:t>PC</w:t>
      </w:r>
      <w:r>
        <w:t>3</w:t>
      </w:r>
      <w:r w:rsidRPr="00FB2FD0">
        <w:t xml:space="preserve">$ </w:t>
      </w:r>
      <w:r w:rsidRPr="00FB2FD0">
        <w:rPr>
          <w:rStyle w:val="Code-BChar"/>
        </w:rPr>
        <w:t>sudo ip neigh del 10.0.1.</w:t>
      </w:r>
      <w:r>
        <w:rPr>
          <w:rStyle w:val="Code-BChar"/>
        </w:rPr>
        <w:t>1</w:t>
      </w:r>
      <w:r w:rsidRPr="00FB2FD0">
        <w:rPr>
          <w:rStyle w:val="Code-BChar"/>
        </w:rPr>
        <w:t>1 dev eth0</w:t>
      </w:r>
    </w:p>
    <w:p w14:paraId="0C0E300D" w14:textId="7082D981" w:rsidR="00FB2FD0" w:rsidRPr="00FB2FD0" w:rsidRDefault="00FB2FD0" w:rsidP="00DC48B1">
      <w:pPr>
        <w:pStyle w:val="Code"/>
        <w:spacing w:before="120" w:after="120"/>
        <w:ind w:left="720"/>
        <w:contextualSpacing/>
        <w:rPr>
          <w:rStyle w:val="Code-BChar"/>
        </w:rPr>
      </w:pPr>
      <w:r w:rsidRPr="00FB2FD0">
        <w:t>PC</w:t>
      </w:r>
      <w:r>
        <w:t>3</w:t>
      </w:r>
      <w:r w:rsidRPr="00FB2FD0">
        <w:t xml:space="preserve">$ </w:t>
      </w:r>
      <w:r w:rsidRPr="00FB2FD0">
        <w:rPr>
          <w:rStyle w:val="Code-BChar"/>
        </w:rPr>
        <w:t>sudo ip neigh del 10.0.1.</w:t>
      </w:r>
      <w:r>
        <w:rPr>
          <w:rStyle w:val="Code-BChar"/>
        </w:rPr>
        <w:t>4</w:t>
      </w:r>
      <w:r w:rsidR="00BE2B22">
        <w:rPr>
          <w:rStyle w:val="Code-BChar"/>
        </w:rPr>
        <w:t>4</w:t>
      </w:r>
      <w:r w:rsidRPr="00FB2FD0">
        <w:rPr>
          <w:rStyle w:val="Code-BChar"/>
        </w:rPr>
        <w:t xml:space="preserve"> dev eth0</w:t>
      </w:r>
    </w:p>
    <w:p w14:paraId="4B25F01B" w14:textId="0F896A10" w:rsidR="008E22FC" w:rsidRPr="009B08B6" w:rsidRDefault="008E22FC" w:rsidP="00DC48B1">
      <w:pPr>
        <w:pStyle w:val="Code"/>
        <w:spacing w:before="120" w:after="120"/>
        <w:ind w:left="720"/>
        <w:contextualSpacing/>
        <w:rPr>
          <w:rStyle w:val="Code-BChar"/>
        </w:rPr>
      </w:pPr>
      <w:r w:rsidRPr="000D62D3">
        <w:t xml:space="preserve">PC3$ </w:t>
      </w:r>
      <w:r w:rsidRPr="009B08B6">
        <w:rPr>
          <w:rStyle w:val="Code-BChar"/>
        </w:rPr>
        <w:t>sudo ip neigh add 10.0.1.11 lladdr MACaddress dev eth0</w:t>
      </w:r>
    </w:p>
    <w:p w14:paraId="09790E29" w14:textId="17A31F47" w:rsidR="008E22FC" w:rsidRPr="009B08B6" w:rsidRDefault="008E22FC" w:rsidP="00DC48B1">
      <w:pPr>
        <w:pStyle w:val="Code"/>
        <w:spacing w:before="120" w:after="120"/>
        <w:ind w:left="720"/>
        <w:contextualSpacing/>
        <w:rPr>
          <w:rStyle w:val="Code-BChar"/>
        </w:rPr>
      </w:pPr>
      <w:r w:rsidRPr="000D62D3">
        <w:t xml:space="preserve">PC3$ </w:t>
      </w:r>
      <w:r w:rsidRPr="009B08B6">
        <w:rPr>
          <w:rStyle w:val="Code-BChar"/>
        </w:rPr>
        <w:t>sudo ip neigh add 10.0.1.4</w:t>
      </w:r>
      <w:r w:rsidR="00BE2B22">
        <w:rPr>
          <w:rStyle w:val="Code-BChar"/>
        </w:rPr>
        <w:t>4</w:t>
      </w:r>
      <w:r w:rsidRPr="009B08B6">
        <w:rPr>
          <w:rStyle w:val="Code-BChar"/>
        </w:rPr>
        <w:t xml:space="preserve"> lladdr MACaddress dev eth0</w:t>
      </w:r>
    </w:p>
    <w:p w14:paraId="0420DFEA" w14:textId="77777777" w:rsidR="008E22FC" w:rsidRDefault="008E22FC" w:rsidP="00DC48B1">
      <w:pPr>
        <w:pStyle w:val="Code"/>
        <w:spacing w:before="120" w:after="120"/>
        <w:ind w:left="720"/>
        <w:contextualSpacing/>
        <w:rPr>
          <w:rFonts w:ascii="Courier New" w:hAnsi="Courier New"/>
        </w:rPr>
      </w:pPr>
    </w:p>
    <w:p w14:paraId="5E74E824" w14:textId="6A16F00D" w:rsidR="00FB2FD0" w:rsidRDefault="00FB2FD0" w:rsidP="00DC48B1">
      <w:pPr>
        <w:pStyle w:val="Code"/>
        <w:spacing w:before="120" w:after="120"/>
        <w:ind w:left="720"/>
        <w:contextualSpacing/>
        <w:rPr>
          <w:rStyle w:val="Code-BChar"/>
        </w:rPr>
      </w:pPr>
      <w:r w:rsidRPr="00FB2FD0">
        <w:t>PC</w:t>
      </w:r>
      <w:r>
        <w:t>4</w:t>
      </w:r>
      <w:r w:rsidRPr="00FB2FD0">
        <w:t xml:space="preserve">$ </w:t>
      </w:r>
      <w:r w:rsidRPr="00FB2FD0">
        <w:rPr>
          <w:rStyle w:val="Code-BChar"/>
        </w:rPr>
        <w:t>sudo ip neigh del 10.0.1.</w:t>
      </w:r>
      <w:r>
        <w:rPr>
          <w:rStyle w:val="Code-BChar"/>
        </w:rPr>
        <w:t>1</w:t>
      </w:r>
      <w:r w:rsidRPr="00FB2FD0">
        <w:rPr>
          <w:rStyle w:val="Code-BChar"/>
        </w:rPr>
        <w:t>1 dev eth0</w:t>
      </w:r>
    </w:p>
    <w:p w14:paraId="45FAA8A3" w14:textId="07F934AA" w:rsidR="00FB2FD0" w:rsidRPr="00FB2FD0" w:rsidRDefault="00FB2FD0" w:rsidP="00DC48B1">
      <w:pPr>
        <w:pStyle w:val="Code"/>
        <w:spacing w:before="120" w:after="120"/>
        <w:ind w:left="720"/>
        <w:contextualSpacing/>
        <w:rPr>
          <w:rStyle w:val="Code-BChar"/>
        </w:rPr>
      </w:pPr>
      <w:r w:rsidRPr="00FB2FD0">
        <w:t>PC</w:t>
      </w:r>
      <w:r>
        <w:t>4</w:t>
      </w:r>
      <w:r w:rsidRPr="00FB2FD0">
        <w:t xml:space="preserve">$ </w:t>
      </w:r>
      <w:r w:rsidRPr="00FB2FD0">
        <w:rPr>
          <w:rStyle w:val="Code-BChar"/>
        </w:rPr>
        <w:t>sudo ip neigh del 10.0.1.</w:t>
      </w:r>
      <w:r>
        <w:rPr>
          <w:rStyle w:val="Code-BChar"/>
        </w:rPr>
        <w:t>3</w:t>
      </w:r>
      <w:r w:rsidR="00BE2B22">
        <w:rPr>
          <w:rStyle w:val="Code-BChar"/>
        </w:rPr>
        <w:t>3</w:t>
      </w:r>
      <w:r w:rsidRPr="00FB2FD0">
        <w:rPr>
          <w:rStyle w:val="Code-BChar"/>
        </w:rPr>
        <w:t xml:space="preserve"> dev eth0</w:t>
      </w:r>
    </w:p>
    <w:p w14:paraId="14D0A453" w14:textId="71583FCE" w:rsidR="008E22FC" w:rsidRPr="009B08B6" w:rsidRDefault="008E22FC" w:rsidP="00DC48B1">
      <w:pPr>
        <w:pStyle w:val="Code"/>
        <w:spacing w:before="120" w:after="120"/>
        <w:ind w:left="720"/>
        <w:contextualSpacing/>
        <w:rPr>
          <w:rStyle w:val="Code-BChar"/>
        </w:rPr>
      </w:pPr>
      <w:r w:rsidRPr="000D62D3">
        <w:t xml:space="preserve">PC4$ </w:t>
      </w:r>
      <w:r w:rsidRPr="009B08B6">
        <w:rPr>
          <w:rStyle w:val="Code-BChar"/>
        </w:rPr>
        <w:t>sudo ip neigh add 10.0.1.11 lladdr MACaddress dev eth0</w:t>
      </w:r>
    </w:p>
    <w:p w14:paraId="11DAEF32" w14:textId="147D3FFB" w:rsidR="00E35BEE" w:rsidRPr="00DC48B1" w:rsidRDefault="008E22FC" w:rsidP="00DC48B1">
      <w:pPr>
        <w:pStyle w:val="Code"/>
        <w:spacing w:before="120" w:after="120"/>
        <w:ind w:left="720"/>
        <w:contextualSpacing/>
        <w:rPr>
          <w:b/>
          <w:shd w:val="clear" w:color="auto" w:fill="F2F2F2" w:themeFill="background1" w:themeFillShade="F2"/>
        </w:rPr>
      </w:pPr>
      <w:r w:rsidRPr="000D62D3">
        <w:t xml:space="preserve">PC4$ </w:t>
      </w:r>
      <w:r w:rsidRPr="009B08B6">
        <w:rPr>
          <w:rStyle w:val="Code-BChar"/>
        </w:rPr>
        <w:t>sudo ip neigh add 10.0.1.3</w:t>
      </w:r>
      <w:r w:rsidR="00BE2B22">
        <w:rPr>
          <w:rStyle w:val="Code-BChar"/>
        </w:rPr>
        <w:t>3</w:t>
      </w:r>
      <w:r w:rsidRPr="009B08B6">
        <w:rPr>
          <w:rStyle w:val="Code-BChar"/>
        </w:rPr>
        <w:t xml:space="preserve"> lladdr MACaddress dev eth0</w:t>
      </w:r>
    </w:p>
    <w:p w14:paraId="06993B5F" w14:textId="77777777" w:rsidR="00DC48B1" w:rsidRDefault="00DC48B1" w:rsidP="00DC48B1">
      <w:pPr>
        <w:spacing w:before="120" w:after="120" w:line="240" w:lineRule="auto"/>
        <w:ind w:left="360"/>
        <w:contextualSpacing/>
      </w:pPr>
    </w:p>
    <w:p w14:paraId="17171C05" w14:textId="1D1D39E4" w:rsidR="008E22FC" w:rsidRPr="001D7AE8" w:rsidRDefault="008E22FC" w:rsidP="00DC48B1">
      <w:pPr>
        <w:spacing w:before="120" w:after="120" w:line="240" w:lineRule="auto"/>
        <w:ind w:left="360"/>
        <w:contextualSpacing/>
      </w:pPr>
      <w:r>
        <w:t xml:space="preserve">Note that </w:t>
      </w:r>
      <w:r w:rsidRPr="00206311">
        <w:rPr>
          <w:rStyle w:val="Code-NoSChar"/>
        </w:rPr>
        <w:t>lladr</w:t>
      </w:r>
      <w:r>
        <w:t xml:space="preserve"> in the above command is “(lowercase L)(lowercase </w:t>
      </w:r>
      <w:r w:rsidRPr="00206311">
        <w:rPr>
          <w:rStyle w:val="Code-NoSChar"/>
        </w:rPr>
        <w:t>L</w:t>
      </w:r>
      <w:r>
        <w:t>)</w:t>
      </w:r>
      <w:r w:rsidRPr="00206311">
        <w:rPr>
          <w:rStyle w:val="Code-NoSChar"/>
        </w:rPr>
        <w:t>addr</w:t>
      </w:r>
      <w:r>
        <w:t xml:space="preserve">”. </w:t>
      </w:r>
      <w:r w:rsidRPr="001D7AE8">
        <w:t xml:space="preserve">In the above commands, </w:t>
      </w:r>
      <w:r w:rsidR="009A05CB">
        <w:t>`</w:t>
      </w:r>
      <w:r w:rsidRPr="009A05CB">
        <w:rPr>
          <w:i/>
        </w:rPr>
        <w:t>MACaddres</w:t>
      </w:r>
      <w:r w:rsidR="009A05CB">
        <w:rPr>
          <w:i/>
        </w:rPr>
        <w:t>’</w:t>
      </w:r>
      <w:r w:rsidRPr="009A05CB">
        <w:rPr>
          <w:i/>
        </w:rPr>
        <w:t>s</w:t>
      </w:r>
      <w:r w:rsidRPr="001D7AE8">
        <w:t xml:space="preserve"> is the 48-bit MAC address of the corresponding interface from</w:t>
      </w:r>
      <w:r w:rsidR="00492C92">
        <w:t xml:space="preserve"> Table 5.</w:t>
      </w:r>
      <w:r w:rsidR="0047532B">
        <w:t>5</w:t>
      </w:r>
      <w:r w:rsidRPr="001D7AE8">
        <w:t xml:space="preserve">. The MAC addresses are entered in hexadecimal notation, where each byte is separated by a colon, e.g., </w:t>
      </w:r>
      <w:r w:rsidRPr="00CD0299">
        <w:rPr>
          <w:rFonts w:ascii="Consolas" w:hAnsi="Consolas" w:cs="Consolas"/>
        </w:rPr>
        <w:t>00:a0:24:71:e4:44</w:t>
      </w:r>
      <w:r w:rsidRPr="001D7AE8">
        <w:t>.</w:t>
      </w:r>
    </w:p>
    <w:p w14:paraId="6C9AB0E6" w14:textId="16106DCC" w:rsidR="008E22FC" w:rsidRPr="001D7AE8" w:rsidRDefault="008E22FC" w:rsidP="008E22FC">
      <w:pPr>
        <w:pStyle w:val="Heading3"/>
      </w:pPr>
      <w:bookmarkStart w:id="94" w:name="_Toc34254473"/>
      <w:bookmarkStart w:id="95" w:name="_Toc65183866"/>
      <w:r w:rsidRPr="001D7AE8">
        <w:t xml:space="preserve">Exercise </w:t>
      </w:r>
      <w:r w:rsidR="00DC48B1">
        <w:t>3</w:t>
      </w:r>
      <w:r w:rsidR="00166DCC">
        <w:t>-</w:t>
      </w:r>
      <w:r>
        <w:t>b</w:t>
      </w:r>
      <w:r w:rsidR="00166DCC">
        <w:t>.</w:t>
      </w:r>
      <w:r w:rsidRPr="001D7AE8">
        <w:t xml:space="preserve"> Observing forwarding loops</w:t>
      </w:r>
      <w:bookmarkEnd w:id="94"/>
      <w:bookmarkEnd w:id="95"/>
    </w:p>
    <w:p w14:paraId="05815388" w14:textId="5C2D37DF" w:rsidR="008E22FC" w:rsidRPr="001D7AE8" w:rsidRDefault="008E22FC" w:rsidP="00DC48B1">
      <w:pPr>
        <w:spacing w:before="120" w:after="120" w:line="240" w:lineRule="auto"/>
      </w:pPr>
      <w:r w:rsidRPr="001D7AE8">
        <w:t xml:space="preserve">The problem with learning bridges that do not run the spanning tree algorithm is that bridges flood a packet on all outgoing links, when a destination MAC address is not found in the </w:t>
      </w:r>
      <w:r w:rsidR="00215E91">
        <w:t>MAC table</w:t>
      </w:r>
      <w:r w:rsidRPr="001D7AE8">
        <w:t xml:space="preserve">. If this results in a forwarding loop, the packet will be flooded over and over again, with each reception of the packet at a bridge generating a new round of copies. Thus, not only are packets forwarded in an infinite loop, in addition, the number of packets that are forwarded increases due to the repeated flooding of the same packet in each round of the loop. </w:t>
      </w:r>
    </w:p>
    <w:p w14:paraId="4D6E3224" w14:textId="2A0466BB" w:rsidR="008E22FC" w:rsidRPr="001D7AE8" w:rsidRDefault="008E22FC" w:rsidP="00DC48B1">
      <w:pPr>
        <w:spacing w:before="120" w:after="120" w:line="240" w:lineRule="auto"/>
      </w:pPr>
      <w:r w:rsidRPr="001D7AE8">
        <w:t>In this exercise you observe that the bridges in the topology of</w:t>
      </w:r>
      <w:r>
        <w:t xml:space="preserve"> </w:t>
      </w:r>
      <w:r w:rsidR="00510CCF">
        <w:t>Figure</w:t>
      </w:r>
      <w:r w:rsidR="00476DCE">
        <w:t xml:space="preserve"> 5.</w:t>
      </w:r>
      <w:r w:rsidR="0003570A">
        <w:t>3</w:t>
      </w:r>
      <w:r>
        <w:t xml:space="preserve"> </w:t>
      </w:r>
      <w:r w:rsidRPr="001D7AE8">
        <w:t xml:space="preserve">forward packets in a loop. </w:t>
      </w:r>
    </w:p>
    <w:p w14:paraId="17866F97" w14:textId="67D35AE6" w:rsidR="008E22FC" w:rsidRPr="001D7AE8" w:rsidRDefault="008E22FC" w:rsidP="00DC48B1">
      <w:pPr>
        <w:pStyle w:val="ListParagraph"/>
        <w:numPr>
          <w:ilvl w:val="0"/>
          <w:numId w:val="34"/>
        </w:numPr>
        <w:spacing w:before="120" w:after="120" w:line="240" w:lineRule="auto"/>
      </w:pPr>
      <w:r w:rsidRPr="001D7AE8">
        <w:t xml:space="preserve">Once the network topology of </w:t>
      </w:r>
      <w:r w:rsidR="00510CCF">
        <w:t xml:space="preserve">Figure </w:t>
      </w:r>
      <w:r w:rsidR="0003570A">
        <w:t>5.3</w:t>
      </w:r>
      <w:r w:rsidRPr="001D7AE8">
        <w:t xml:space="preserve"> is set up, verify that the spanning tree protocol (STP) is </w:t>
      </w:r>
      <w:r w:rsidRPr="00561ECF">
        <w:rPr>
          <w:bCs/>
        </w:rPr>
        <w:t>disabled</w:t>
      </w:r>
      <w:r w:rsidRPr="001D7AE8">
        <w:t xml:space="preserve"> on all bridges</w:t>
      </w:r>
      <w:r w:rsidR="00943119">
        <w:t xml:space="preserve"> (Cisco routers). Shown here for </w:t>
      </w:r>
      <w:r w:rsidR="00943119" w:rsidRPr="00943119">
        <w:rPr>
          <w:i/>
          <w:iCs/>
        </w:rPr>
        <w:t>Router1</w:t>
      </w:r>
    </w:p>
    <w:p w14:paraId="20EDE9AF" w14:textId="7B5B72D1" w:rsidR="00943119" w:rsidRDefault="00943119" w:rsidP="00943119">
      <w:pPr>
        <w:pStyle w:val="Code"/>
        <w:spacing w:before="120" w:after="120"/>
        <w:ind w:left="720"/>
      </w:pPr>
      <w:r>
        <w:t>Router1#</w:t>
      </w:r>
      <w:r w:rsidRPr="00327FBC">
        <w:t xml:space="preserve"> </w:t>
      </w:r>
      <w:r w:rsidRPr="00943119">
        <w:rPr>
          <w:b/>
          <w:bCs/>
        </w:rPr>
        <w:t>show running-config</w:t>
      </w:r>
    </w:p>
    <w:p w14:paraId="1B73A589" w14:textId="6DEF6F8C" w:rsidR="008E22FC" w:rsidRPr="00561ECF" w:rsidRDefault="00943119" w:rsidP="00DC48B1">
      <w:pPr>
        <w:pStyle w:val="ListParagraph"/>
        <w:spacing w:before="120" w:after="120" w:line="240" w:lineRule="auto"/>
        <w:ind w:left="360"/>
        <w:contextualSpacing w:val="0"/>
        <w:rPr>
          <w:rFonts w:ascii="Courier New" w:hAnsi="Courier New"/>
        </w:rPr>
      </w:pPr>
      <w:r>
        <w:t>V</w:t>
      </w:r>
      <w:r w:rsidR="008E22FC" w:rsidRPr="001D7AE8">
        <w:t xml:space="preserve">erify that the line </w:t>
      </w:r>
      <w:r w:rsidR="008E22FC" w:rsidRPr="00561ECF">
        <w:rPr>
          <w:rStyle w:val="Code-NoSChar"/>
        </w:rPr>
        <w:t>`bridge-group 1 spanning-disabled’</w:t>
      </w:r>
      <w:r w:rsidR="008E22FC" w:rsidRPr="00206311">
        <w:rPr>
          <w:rStyle w:val="Code-NoSChar"/>
        </w:rPr>
        <w:t xml:space="preserve"> </w:t>
      </w:r>
      <w:r w:rsidR="008E22FC" w:rsidRPr="001D7AE8">
        <w:t xml:space="preserve">is displayed for both </w:t>
      </w:r>
      <w:r w:rsidR="00321F2F">
        <w:t>Fast</w:t>
      </w:r>
      <w:r w:rsidR="008E22FC" w:rsidRPr="001D7AE8">
        <w:t>Ethernet interfaces.</w:t>
      </w:r>
    </w:p>
    <w:p w14:paraId="70FDC23C" w14:textId="227C4F6D" w:rsidR="008E22FC" w:rsidRPr="001D7AE8" w:rsidRDefault="008E22FC" w:rsidP="00DC48B1">
      <w:pPr>
        <w:pStyle w:val="ListParagraph"/>
        <w:numPr>
          <w:ilvl w:val="0"/>
          <w:numId w:val="34"/>
        </w:numPr>
        <w:spacing w:before="120" w:after="120" w:line="240" w:lineRule="auto"/>
      </w:pPr>
      <w:r w:rsidRPr="001D7AE8">
        <w:t xml:space="preserve">Clear the contents of the </w:t>
      </w:r>
      <w:r w:rsidR="0008467A">
        <w:t>MAC tables</w:t>
      </w:r>
      <w:r w:rsidRPr="001D7AE8">
        <w:t xml:space="preserve"> on all bridges</w:t>
      </w:r>
      <w:r w:rsidR="00943119">
        <w:t xml:space="preserve"> (Cisco routers)</w:t>
      </w:r>
      <w:r w:rsidRPr="001D7AE8">
        <w:t xml:space="preserve"> with the following command: </w:t>
      </w:r>
    </w:p>
    <w:p w14:paraId="5EFCD8BB" w14:textId="04F2BE62" w:rsidR="00943119" w:rsidRDefault="00943119" w:rsidP="00943119">
      <w:pPr>
        <w:pStyle w:val="Code"/>
        <w:spacing w:before="120" w:after="120"/>
        <w:ind w:left="720"/>
      </w:pPr>
      <w:r>
        <w:t>Router1#</w:t>
      </w:r>
      <w:r w:rsidRPr="00327FBC">
        <w:t xml:space="preserve"> </w:t>
      </w:r>
      <w:r w:rsidRPr="00943119">
        <w:rPr>
          <w:rStyle w:val="Code-NoSChar"/>
          <w:b/>
          <w:bCs/>
        </w:rPr>
        <w:t>clear bridge</w:t>
      </w:r>
    </w:p>
    <w:p w14:paraId="3D8004F1" w14:textId="056A801C" w:rsidR="001562B9" w:rsidRDefault="008E22FC" w:rsidP="00DC48B1">
      <w:pPr>
        <w:pStyle w:val="ListParagraph"/>
        <w:numPr>
          <w:ilvl w:val="0"/>
          <w:numId w:val="34"/>
        </w:numPr>
        <w:spacing w:before="120" w:after="120" w:line="240" w:lineRule="auto"/>
        <w:contextualSpacing w:val="0"/>
      </w:pPr>
      <w:r w:rsidRPr="001D7AE8">
        <w:t xml:space="preserve">Start </w:t>
      </w:r>
      <w:r w:rsidRPr="001562B9">
        <w:rPr>
          <w:i/>
        </w:rPr>
        <w:t>Wireshark</w:t>
      </w:r>
      <w:r w:rsidRPr="001D7AE8">
        <w:t xml:space="preserve"> on </w:t>
      </w:r>
      <w:r w:rsidR="004711F3">
        <w:t xml:space="preserve">the eth0 interfaces of </w:t>
      </w:r>
      <w:r w:rsidRPr="001D7AE8">
        <w:t>PC1, PC3 and PC4.</w:t>
      </w:r>
    </w:p>
    <w:p w14:paraId="734A6BD7" w14:textId="37D832CB" w:rsidR="00852614" w:rsidRDefault="008E22FC" w:rsidP="00DC48B1">
      <w:pPr>
        <w:pStyle w:val="ListParagraph"/>
        <w:numPr>
          <w:ilvl w:val="0"/>
          <w:numId w:val="34"/>
        </w:numPr>
        <w:spacing w:before="120" w:after="120" w:line="240" w:lineRule="auto"/>
        <w:contextualSpacing w:val="0"/>
      </w:pPr>
      <w:r w:rsidRPr="001D7AE8">
        <w:t xml:space="preserve">Now complete the topology in </w:t>
      </w:r>
      <w:r w:rsidR="00510CCF">
        <w:t xml:space="preserve">Figure </w:t>
      </w:r>
      <w:r w:rsidR="00476DCE">
        <w:t>5.</w:t>
      </w:r>
      <w:r w:rsidR="0003570A">
        <w:t>3</w:t>
      </w:r>
      <w:r w:rsidRPr="001D7AE8">
        <w:t xml:space="preserve"> by connecting interface </w:t>
      </w:r>
      <w:r w:rsidR="00943119" w:rsidRPr="00943119">
        <w:rPr>
          <w:iCs/>
        </w:rPr>
        <w:t>f</w:t>
      </w:r>
      <w:r w:rsidR="00943119">
        <w:rPr>
          <w:iCs/>
        </w:rPr>
        <w:t>1</w:t>
      </w:r>
      <w:r w:rsidR="00943119" w:rsidRPr="00943119">
        <w:rPr>
          <w:iCs/>
        </w:rPr>
        <w:t>/0</w:t>
      </w:r>
      <w:r w:rsidRPr="001D7AE8">
        <w:t xml:space="preserve"> of </w:t>
      </w:r>
      <w:r w:rsidRPr="009A05CB">
        <w:rPr>
          <w:i/>
        </w:rPr>
        <w:t>Router2</w:t>
      </w:r>
      <w:r w:rsidRPr="001D7AE8">
        <w:t xml:space="preserve"> and</w:t>
      </w:r>
      <w:r w:rsidR="00943119">
        <w:t xml:space="preserve"> f1/0 of</w:t>
      </w:r>
      <w:r w:rsidRPr="001D7AE8">
        <w:t xml:space="preserve"> </w:t>
      </w:r>
      <w:r w:rsidRPr="009A05CB">
        <w:rPr>
          <w:i/>
        </w:rPr>
        <w:t>Router4</w:t>
      </w:r>
      <w:r w:rsidRPr="001D7AE8">
        <w:t xml:space="preserve"> to the </w:t>
      </w:r>
      <w:r w:rsidR="008F5D56">
        <w:t>hubs</w:t>
      </w:r>
      <w:r w:rsidRPr="001D7AE8">
        <w:t xml:space="preserve">. </w:t>
      </w:r>
    </w:p>
    <w:p w14:paraId="0917FA9D" w14:textId="7944B856" w:rsidR="008E22FC" w:rsidRPr="001D7AE8" w:rsidRDefault="008E22FC" w:rsidP="00DC48B1">
      <w:pPr>
        <w:pStyle w:val="ListParagraph"/>
        <w:numPr>
          <w:ilvl w:val="0"/>
          <w:numId w:val="34"/>
        </w:numPr>
        <w:spacing w:before="120" w:after="120" w:line="240" w:lineRule="auto"/>
        <w:contextualSpacing w:val="0"/>
      </w:pPr>
      <w:r w:rsidRPr="001D7AE8">
        <w:t xml:space="preserve">Issue a </w:t>
      </w:r>
      <w:r w:rsidRPr="00660BFF">
        <w:rPr>
          <w:rFonts w:ascii="Consolas" w:hAnsi="Consolas" w:cs="Consolas"/>
          <w:iCs/>
        </w:rPr>
        <w:t>ping</w:t>
      </w:r>
      <w:r w:rsidRPr="001D7AE8">
        <w:t xml:space="preserve"> command from </w:t>
      </w:r>
      <w:r w:rsidRPr="009A05CB">
        <w:rPr>
          <w:i/>
        </w:rPr>
        <w:t>PC1</w:t>
      </w:r>
      <w:r w:rsidRPr="001D7AE8">
        <w:t xml:space="preserve"> to </w:t>
      </w:r>
      <w:r w:rsidRPr="009A05CB">
        <w:rPr>
          <w:i/>
        </w:rPr>
        <w:t>PC4</w:t>
      </w:r>
      <w:r w:rsidRPr="001D7AE8">
        <w:t>.</w:t>
      </w:r>
    </w:p>
    <w:p w14:paraId="77F614E6" w14:textId="29DB9B5C" w:rsidR="008E22FC" w:rsidRPr="00852614" w:rsidRDefault="008E22FC" w:rsidP="00852614">
      <w:pPr>
        <w:pStyle w:val="Code"/>
        <w:ind w:left="720"/>
        <w:rPr>
          <w:rStyle w:val="Code-BChar"/>
        </w:rPr>
      </w:pPr>
      <w:r w:rsidRPr="00327FBC">
        <w:lastRenderedPageBreak/>
        <w:t xml:space="preserve">PC1$ </w:t>
      </w:r>
      <w:r w:rsidRPr="00852614">
        <w:rPr>
          <w:rStyle w:val="Code-BChar"/>
        </w:rPr>
        <w:t>ping –c 1 10.0.1.4</w:t>
      </w:r>
      <w:r w:rsidR="00BE2B22">
        <w:rPr>
          <w:rStyle w:val="Code-BChar"/>
        </w:rPr>
        <w:t>4</w:t>
      </w:r>
    </w:p>
    <w:p w14:paraId="50CC6AA2" w14:textId="62795B61" w:rsidR="008E22FC" w:rsidRPr="001D7AE8" w:rsidRDefault="008E22FC" w:rsidP="00D7779E">
      <w:pPr>
        <w:spacing w:before="120" w:after="120" w:line="240" w:lineRule="auto"/>
        <w:ind w:left="360"/>
      </w:pPr>
      <w:r w:rsidRPr="001D7AE8">
        <w:t xml:space="preserve">Use the </w:t>
      </w:r>
      <w:r w:rsidRPr="001D7AE8">
        <w:rPr>
          <w:i/>
        </w:rPr>
        <w:t>Wireshark</w:t>
      </w:r>
      <w:r w:rsidRPr="001D7AE8">
        <w:t xml:space="preserve"> output to observe the route of the </w:t>
      </w:r>
      <w:r w:rsidRPr="001D7AE8">
        <w:rPr>
          <w:i/>
        </w:rPr>
        <w:t>ICMP Echo Request</w:t>
      </w:r>
      <w:r w:rsidRPr="001D7AE8">
        <w:t xml:space="preserve"> and </w:t>
      </w:r>
      <w:r w:rsidRPr="001D7AE8">
        <w:rPr>
          <w:i/>
        </w:rPr>
        <w:t>Reply</w:t>
      </w:r>
      <w:r w:rsidRPr="001D7AE8">
        <w:t xml:space="preserve"> packets. You should be able to observe that the ICMP packet is looping. </w:t>
      </w:r>
      <w:r w:rsidR="004711F3">
        <w:t xml:space="preserve">(You may see other packets than </w:t>
      </w:r>
      <w:r w:rsidR="004711F3" w:rsidRPr="001D7AE8">
        <w:rPr>
          <w:i/>
        </w:rPr>
        <w:t>ICMP Echo Request</w:t>
      </w:r>
      <w:r w:rsidR="004711F3" w:rsidRPr="001D7AE8">
        <w:t xml:space="preserve"> and </w:t>
      </w:r>
      <w:r w:rsidR="004711F3" w:rsidRPr="001D7AE8">
        <w:rPr>
          <w:i/>
        </w:rPr>
        <w:t>Reply</w:t>
      </w:r>
      <w:r w:rsidR="004711F3">
        <w:rPr>
          <w:i/>
        </w:rPr>
        <w:t xml:space="preserve">. </w:t>
      </w:r>
      <w:r w:rsidR="004711F3" w:rsidRPr="004711F3">
        <w:t>The main observation is that packets are looping).</w:t>
      </w:r>
    </w:p>
    <w:p w14:paraId="4323CE5A" w14:textId="390C12C6" w:rsidR="008B4E2A" w:rsidRDefault="00322440" w:rsidP="00DC48B1">
      <w:pPr>
        <w:pStyle w:val="ListParagraph"/>
        <w:numPr>
          <w:ilvl w:val="0"/>
          <w:numId w:val="34"/>
        </w:numPr>
        <w:spacing w:before="120" w:after="120" w:line="240" w:lineRule="auto"/>
        <w:contextualSpacing w:val="0"/>
      </w:pPr>
      <w:r>
        <w:rPr>
          <w:noProof/>
        </w:rPr>
        <w:drawing>
          <wp:anchor distT="0" distB="0" distL="114300" distR="114300" simplePos="0" relativeHeight="251753472" behindDoc="0" locked="0" layoutInCell="1" allowOverlap="1" wp14:anchorId="2FAD64A3" wp14:editId="0F8B67AA">
            <wp:simplePos x="0" y="0"/>
            <wp:positionH relativeFrom="column">
              <wp:posOffset>-614680</wp:posOffset>
            </wp:positionH>
            <wp:positionV relativeFrom="paragraph">
              <wp:posOffset>419468</wp:posOffset>
            </wp:positionV>
            <wp:extent cx="485336" cy="485336"/>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Wait for several seconds and break the loop by </w:t>
      </w:r>
      <w:r w:rsidR="00E443EC" w:rsidRPr="00E443EC">
        <w:rPr>
          <w:b/>
          <w:bCs/>
          <w:i/>
          <w:iCs/>
        </w:rPr>
        <w:t>shutting down</w:t>
      </w:r>
      <w:r w:rsidR="008E22FC" w:rsidRPr="001D7AE8">
        <w:t xml:space="preserve"> the </w:t>
      </w:r>
      <w:r w:rsidR="00321F2F" w:rsidRPr="00321F2F">
        <w:t>Fast</w:t>
      </w:r>
      <w:r w:rsidR="008E22FC" w:rsidRPr="00321F2F">
        <w:t>Ethernet</w:t>
      </w:r>
      <w:r w:rsidR="00321F2F" w:rsidRPr="00321F2F">
        <w:t>1/</w:t>
      </w:r>
      <w:r w:rsidR="00321F2F" w:rsidRPr="00321F2F">
        <w:rPr>
          <w:iCs/>
        </w:rPr>
        <w:t>0</w:t>
      </w:r>
      <w:r w:rsidR="008E22FC" w:rsidRPr="00321F2F">
        <w:rPr>
          <w:b/>
          <w:iCs/>
        </w:rPr>
        <w:t xml:space="preserve"> </w:t>
      </w:r>
      <w:r w:rsidR="008E22FC" w:rsidRPr="001D7AE8">
        <w:t>interface</w:t>
      </w:r>
      <w:r w:rsidR="00DF3702">
        <w:t>s</w:t>
      </w:r>
      <w:r w:rsidR="008E22FC" w:rsidRPr="001D7AE8">
        <w:t xml:space="preserve"> of</w:t>
      </w:r>
      <w:r w:rsidR="00E443EC">
        <w:t xml:space="preserve"> both</w:t>
      </w:r>
      <w:r w:rsidR="008E22FC" w:rsidRPr="001D7AE8">
        <w:t xml:space="preserve"> </w:t>
      </w:r>
      <w:r w:rsidR="008E22FC" w:rsidRPr="009A05CB">
        <w:rPr>
          <w:i/>
        </w:rPr>
        <w:t>Router2</w:t>
      </w:r>
      <w:r w:rsidR="008E22FC" w:rsidRPr="001D7AE8">
        <w:t xml:space="preserve"> and </w:t>
      </w:r>
      <w:r w:rsidR="008E22FC" w:rsidRPr="009A05CB">
        <w:rPr>
          <w:i/>
        </w:rPr>
        <w:t>Router4</w:t>
      </w:r>
      <w:r w:rsidR="008E22FC" w:rsidRPr="001D7AE8">
        <w:t>. Otherwise, the packets will loop forever and cause the bridges to become overloaded and stop forwarding packets.</w:t>
      </w:r>
    </w:p>
    <w:p w14:paraId="4FB0347A" w14:textId="399E2543" w:rsidR="008E22FC" w:rsidRPr="001D7AE8" w:rsidRDefault="00DC48B1" w:rsidP="00DC48B1">
      <w:pPr>
        <w:pStyle w:val="ListParagraph"/>
        <w:numPr>
          <w:ilvl w:val="0"/>
          <w:numId w:val="34"/>
        </w:numPr>
        <w:spacing w:before="120" w:after="120" w:line="240" w:lineRule="auto"/>
        <w:contextualSpacing w:val="0"/>
      </w:pPr>
      <w:r w:rsidRPr="006108B4">
        <w:rPr>
          <w:rFonts w:cs="Calibri"/>
          <w:noProof/>
        </w:rPr>
        <w:drawing>
          <wp:anchor distT="0" distB="0" distL="114300" distR="114300" simplePos="0" relativeHeight="251755520" behindDoc="0" locked="0" layoutInCell="1" allowOverlap="1" wp14:anchorId="6FB36AAE" wp14:editId="4347EA75">
            <wp:simplePos x="0" y="0"/>
            <wp:positionH relativeFrom="column">
              <wp:posOffset>-624512</wp:posOffset>
            </wp:positionH>
            <wp:positionV relativeFrom="paragraph">
              <wp:posOffset>323502</wp:posOffset>
            </wp:positionV>
            <wp:extent cx="489585" cy="489585"/>
            <wp:effectExtent l="0" t="0" r="5715" b="57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585" cy="489585"/>
                    </a:xfrm>
                    <a:prstGeom prst="rect">
                      <a:avLst/>
                    </a:prstGeom>
                  </pic:spPr>
                </pic:pic>
              </a:graphicData>
            </a:graphic>
            <wp14:sizeRelH relativeFrom="page">
              <wp14:pctWidth>0</wp14:pctWidth>
            </wp14:sizeRelH>
            <wp14:sizeRelV relativeFrom="page">
              <wp14:pctHeight>0</wp14:pctHeight>
            </wp14:sizeRelV>
          </wp:anchor>
        </w:drawing>
      </w:r>
      <w:r w:rsidR="008E22FC" w:rsidRPr="001D7AE8">
        <w:t xml:space="preserve">Stop the traffic capture with </w:t>
      </w:r>
      <w:r w:rsidR="008E22FC" w:rsidRPr="00852614">
        <w:rPr>
          <w:i/>
        </w:rPr>
        <w:t>Wireshark o</w:t>
      </w:r>
      <w:r w:rsidR="008E22FC" w:rsidRPr="001D7AE8">
        <w:t xml:space="preserve">n all PCs. </w:t>
      </w:r>
      <w:r w:rsidR="00322440">
        <w:t>Save the captured traffic for one</w:t>
      </w:r>
      <w:r w:rsidR="008E22FC" w:rsidRPr="001D7AE8">
        <w:t xml:space="preserve"> </w:t>
      </w:r>
      <w:r w:rsidR="00DF3702">
        <w:t>of the</w:t>
      </w:r>
      <w:r w:rsidR="008E22FC" w:rsidRPr="001D7AE8">
        <w:t xml:space="preserve"> PC</w:t>
      </w:r>
      <w:r w:rsidR="00DF3702">
        <w:t>s</w:t>
      </w:r>
      <w:r w:rsidR="00322440">
        <w:t xml:space="preserve">. </w:t>
      </w:r>
      <w:r w:rsidR="00322440" w:rsidRPr="000209EA">
        <w:rPr>
          <w:u w:val="single"/>
          <w:rPrChange w:id="96" w:author="vineet bharot" w:date="2021-03-13T12:03:00Z">
            <w:rPr/>
          </w:rPrChange>
        </w:rPr>
        <w:t>(</w:t>
      </w:r>
      <w:r w:rsidR="00322440" w:rsidRPr="000209EA">
        <w:rPr>
          <w:b/>
          <w:u w:val="single"/>
          <w:rPrChange w:id="97" w:author="vineet bharot" w:date="2021-03-13T12:03:00Z">
            <w:rPr/>
          </w:rPrChange>
        </w:rPr>
        <w:t xml:space="preserve">In the lab report, you will be asked to identify a </w:t>
      </w:r>
      <w:r w:rsidR="008E22FC" w:rsidRPr="000209EA">
        <w:rPr>
          <w:b/>
          <w:u w:val="single"/>
          <w:rPrChange w:id="98" w:author="vineet bharot" w:date="2021-03-13T12:03:00Z">
            <w:rPr/>
          </w:rPrChange>
        </w:rPr>
        <w:t xml:space="preserve">packet </w:t>
      </w:r>
      <w:r w:rsidR="00322440" w:rsidRPr="000209EA">
        <w:rPr>
          <w:b/>
          <w:u w:val="single"/>
          <w:rPrChange w:id="99" w:author="vineet bharot" w:date="2021-03-13T12:03:00Z">
            <w:rPr/>
          </w:rPrChange>
        </w:rPr>
        <w:t>that is</w:t>
      </w:r>
      <w:r w:rsidR="008E22FC" w:rsidRPr="000209EA">
        <w:rPr>
          <w:b/>
          <w:u w:val="single"/>
          <w:rPrChange w:id="100" w:author="vineet bharot" w:date="2021-03-13T12:03:00Z">
            <w:rPr/>
          </w:rPrChange>
        </w:rPr>
        <w:t xml:space="preserve"> </w:t>
      </w:r>
      <w:r w:rsidR="00322440" w:rsidRPr="000209EA">
        <w:rPr>
          <w:b/>
          <w:u w:val="single"/>
          <w:rPrChange w:id="101" w:author="vineet bharot" w:date="2021-03-13T12:03:00Z">
            <w:rPr/>
          </w:rPrChange>
        </w:rPr>
        <w:t xml:space="preserve">in a forwarding </w:t>
      </w:r>
      <w:r w:rsidR="008E22FC" w:rsidRPr="000209EA">
        <w:rPr>
          <w:b/>
          <w:u w:val="single"/>
          <w:rPrChange w:id="102" w:author="vineet bharot" w:date="2021-03-13T12:03:00Z">
            <w:rPr/>
          </w:rPrChange>
        </w:rPr>
        <w:t>loop.</w:t>
      </w:r>
      <w:r w:rsidR="00322440" w:rsidRPr="000209EA">
        <w:rPr>
          <w:b/>
          <w:u w:val="single"/>
          <w:rPrChange w:id="103" w:author="vineet bharot" w:date="2021-03-13T12:03:00Z">
            <w:rPr/>
          </w:rPrChange>
        </w:rPr>
        <w:t>)</w:t>
      </w:r>
      <w:r w:rsidR="008E22FC" w:rsidRPr="000209EA">
        <w:rPr>
          <w:b/>
          <w:u w:val="single"/>
          <w:rPrChange w:id="104" w:author="vineet bharot" w:date="2021-03-13T12:03:00Z">
            <w:rPr/>
          </w:rPrChange>
        </w:rPr>
        <w:t xml:space="preserve"> </w:t>
      </w:r>
    </w:p>
    <w:p w14:paraId="35DA07BC" w14:textId="3B013D6C" w:rsidR="008E22FC" w:rsidRDefault="00407F96" w:rsidP="00DC48B1">
      <w:pPr>
        <w:pStyle w:val="ListParagraph"/>
        <w:numPr>
          <w:ilvl w:val="0"/>
          <w:numId w:val="34"/>
        </w:numPr>
        <w:spacing w:before="120" w:after="120" w:line="240" w:lineRule="auto"/>
        <w:contextualSpacing w:val="0"/>
      </w:pPr>
      <w:r>
        <w:t>Take a screenshot of the MAC table of</w:t>
      </w:r>
      <w:r w:rsidR="008E22FC" w:rsidRPr="001D7AE8">
        <w:t xml:space="preserve"> all bridges, that is</w:t>
      </w:r>
      <w:r w:rsidR="008E22FC" w:rsidRPr="009A05CB">
        <w:rPr>
          <w:i/>
        </w:rPr>
        <w:t>, Router1, Router2, Router3, Router4</w:t>
      </w:r>
      <w:r>
        <w:t>,</w:t>
      </w:r>
      <w:r w:rsidR="008E22FC" w:rsidRPr="001D7AE8">
        <w:t xml:space="preserve"> and </w:t>
      </w:r>
      <w:r w:rsidR="00DC48B1">
        <w:rPr>
          <w:i/>
        </w:rPr>
        <w:t>Router5</w:t>
      </w:r>
      <w:r>
        <w:t>.</w:t>
      </w:r>
    </w:p>
    <w:p w14:paraId="6728E1D5" w14:textId="4C597122" w:rsidR="00DC48B1" w:rsidRPr="001D7AE8" w:rsidRDefault="00DC48B1" w:rsidP="00DC48B1">
      <w:pPr>
        <w:spacing w:before="120" w:after="120" w:line="240" w:lineRule="auto"/>
      </w:pPr>
      <w:r w:rsidRPr="008E37D8">
        <w:rPr>
          <w:noProof/>
        </w:rPr>
        <w:drawing>
          <wp:anchor distT="0" distB="0" distL="114300" distR="114300" simplePos="0" relativeHeight="251705344" behindDoc="0" locked="0" layoutInCell="1" allowOverlap="1" wp14:anchorId="3972C68C" wp14:editId="346BD18C">
            <wp:simplePos x="0" y="0"/>
            <wp:positionH relativeFrom="leftMargin">
              <wp:posOffset>438150</wp:posOffset>
            </wp:positionH>
            <wp:positionV relativeFrom="paragraph">
              <wp:posOffset>206252</wp:posOffset>
            </wp:positionV>
            <wp:extent cx="466725" cy="3810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6781DB" w14:textId="5B57A4C8" w:rsidR="008E22FC" w:rsidRPr="001D7AE8" w:rsidRDefault="008E22FC" w:rsidP="008E22FC">
      <w:pPr>
        <w:pStyle w:val="LabTitle"/>
      </w:pPr>
      <w:r w:rsidRPr="001D7AE8">
        <w:t xml:space="preserve">Lab </w:t>
      </w:r>
      <w:r>
        <w:t>Questions/</w:t>
      </w:r>
      <w:r w:rsidRPr="001D7AE8">
        <w:t xml:space="preserve">Report: </w:t>
      </w:r>
    </w:p>
    <w:p w14:paraId="05ED57C6" w14:textId="5B203BB1" w:rsidR="00B13A02" w:rsidRDefault="008E22FC" w:rsidP="004B0C75">
      <w:pPr>
        <w:pStyle w:val="ListParagraph"/>
        <w:numPr>
          <w:ilvl w:val="0"/>
          <w:numId w:val="37"/>
        </w:numPr>
      </w:pPr>
      <w:r w:rsidRPr="001D7AE8">
        <w:t xml:space="preserve">Use the </w:t>
      </w:r>
      <w:r w:rsidR="00322440">
        <w:t xml:space="preserve">Wireshark </w:t>
      </w:r>
      <w:r w:rsidRPr="001D7AE8">
        <w:t>dat</w:t>
      </w:r>
      <w:r w:rsidRPr="008E37D8">
        <w:t xml:space="preserve">a saved </w:t>
      </w:r>
      <w:r w:rsidR="0047532B">
        <w:t>in</w:t>
      </w:r>
      <w:r w:rsidRPr="008E37D8">
        <w:t xml:space="preserve"> Step 7 to </w:t>
      </w:r>
      <w:r w:rsidR="00C16751">
        <w:t xml:space="preserve">find </w:t>
      </w:r>
      <w:r w:rsidRPr="008E37D8">
        <w:t xml:space="preserve">a single </w:t>
      </w:r>
      <w:r w:rsidR="00055981" w:rsidRPr="008E37D8">
        <w:t>packet</w:t>
      </w:r>
      <w:r w:rsidR="0047532B">
        <w:t>,</w:t>
      </w:r>
      <w:r w:rsidR="00055981" w:rsidRPr="008E37D8">
        <w:t xml:space="preserve"> </w:t>
      </w:r>
      <w:r w:rsidR="00C16751">
        <w:t xml:space="preserve">that is caught in a </w:t>
      </w:r>
      <w:r w:rsidRPr="008E37D8">
        <w:t>forward</w:t>
      </w:r>
      <w:r w:rsidR="0047532B">
        <w:t>ing</w:t>
      </w:r>
      <w:r w:rsidRPr="008E37D8">
        <w:t xml:space="preserve"> loop. </w:t>
      </w:r>
      <w:r w:rsidR="00C16751">
        <w:t xml:space="preserve">Hint: </w:t>
      </w:r>
      <w:r w:rsidR="00D7779E">
        <w:t>You should see the same packet on each Wireshark capture.</w:t>
      </w:r>
    </w:p>
    <w:p w14:paraId="25BD904E" w14:textId="1CDD867D" w:rsidR="00232554" w:rsidRDefault="00232554" w:rsidP="00232554">
      <w:pPr>
        <w:pStyle w:val="ListParagraph"/>
        <w:numPr>
          <w:ilvl w:val="0"/>
          <w:numId w:val="61"/>
        </w:numPr>
        <w:spacing w:before="120" w:after="120" w:line="240" w:lineRule="auto"/>
      </w:pPr>
      <w:r>
        <w:t xml:space="preserve">The Identification field in the IP header can be used to uniquely tag a packet. </w:t>
      </w:r>
    </w:p>
    <w:p w14:paraId="3189ABB5" w14:textId="4B9663B5" w:rsidR="00302992" w:rsidRDefault="008E22FC" w:rsidP="00DC48B1">
      <w:pPr>
        <w:pStyle w:val="ListParagraph"/>
        <w:numPr>
          <w:ilvl w:val="0"/>
          <w:numId w:val="37"/>
        </w:numPr>
        <w:rPr>
          <w:u w:val="single"/>
        </w:rPr>
      </w:pPr>
      <w:r w:rsidRPr="00E903A5">
        <w:rPr>
          <w:u w:val="single"/>
          <w:rPrChange w:id="105" w:author="vineet bharot" w:date="2021-03-13T12:03:00Z">
            <w:rPr/>
          </w:rPrChange>
        </w:rPr>
        <w:t xml:space="preserve">Use the output from </w:t>
      </w:r>
      <w:r w:rsidRPr="00E903A5">
        <w:rPr>
          <w:i/>
          <w:u w:val="single"/>
          <w:rPrChange w:id="106" w:author="vineet bharot" w:date="2021-03-13T12:03:00Z">
            <w:rPr>
              <w:i/>
            </w:rPr>
          </w:rPrChange>
        </w:rPr>
        <w:t>Wireshark</w:t>
      </w:r>
      <w:r w:rsidRPr="00E903A5">
        <w:rPr>
          <w:u w:val="single"/>
          <w:rPrChange w:id="107" w:author="vineet bharot" w:date="2021-03-13T12:03:00Z">
            <w:rPr/>
          </w:rPrChange>
        </w:rPr>
        <w:t xml:space="preserve"> and the </w:t>
      </w:r>
      <w:r w:rsidR="00215E91" w:rsidRPr="00E903A5">
        <w:rPr>
          <w:u w:val="single"/>
          <w:rPrChange w:id="108" w:author="vineet bharot" w:date="2021-03-13T12:03:00Z">
            <w:rPr/>
          </w:rPrChange>
        </w:rPr>
        <w:t>MAC table</w:t>
      </w:r>
      <w:r w:rsidRPr="00E903A5">
        <w:rPr>
          <w:u w:val="single"/>
          <w:rPrChange w:id="109" w:author="vineet bharot" w:date="2021-03-13T12:03:00Z">
            <w:rPr/>
          </w:rPrChange>
        </w:rPr>
        <w:t xml:space="preserve">s to explain why some packets are looping indefinitely? </w:t>
      </w:r>
      <w:r w:rsidR="00D7779E" w:rsidRPr="00E903A5">
        <w:rPr>
          <w:u w:val="single"/>
          <w:rPrChange w:id="110" w:author="vineet bharot" w:date="2021-03-13T12:03:00Z">
            <w:rPr/>
          </w:rPrChange>
        </w:rPr>
        <w:t xml:space="preserve"> Hard to observe…. But doable. </w:t>
      </w:r>
      <w:r w:rsidR="00D7779E" w:rsidRPr="00E903A5">
        <w:rPr>
          <w:u w:val="single"/>
          <w:rPrChange w:id="111" w:author="vineet bharot" w:date="2021-03-13T12:03:00Z">
            <w:rPr/>
          </w:rPrChange>
        </w:rPr>
        <w:sym w:font="Wingdings" w:char="F04A"/>
      </w:r>
    </w:p>
    <w:p w14:paraId="637BF709" w14:textId="0D28F661" w:rsidR="005751AC" w:rsidRDefault="005751AC" w:rsidP="005751AC">
      <w:pPr>
        <w:pStyle w:val="ListParagraph"/>
        <w:numPr>
          <w:ilvl w:val="1"/>
          <w:numId w:val="37"/>
        </w:numPr>
        <w:rPr>
          <w:u w:val="single"/>
        </w:rPr>
      </w:pPr>
      <w:r>
        <w:rPr>
          <w:u w:val="single"/>
        </w:rPr>
        <w:t xml:space="preserve">Because of the </w:t>
      </w:r>
      <w:r w:rsidR="004A068D">
        <w:rPr>
          <w:u w:val="single"/>
        </w:rPr>
        <w:t xml:space="preserve">switches </w:t>
      </w:r>
      <w:r>
        <w:rPr>
          <w:u w:val="single"/>
        </w:rPr>
        <w:t>multicasting and routers relearning paths to PC1 and PC4.</w:t>
      </w:r>
    </w:p>
    <w:p w14:paraId="7780A966" w14:textId="157528F8" w:rsidR="00A65DE9" w:rsidRDefault="00A65DE9" w:rsidP="005751AC">
      <w:pPr>
        <w:pStyle w:val="ListParagraph"/>
        <w:numPr>
          <w:ilvl w:val="1"/>
          <w:numId w:val="37"/>
        </w:numPr>
        <w:rPr>
          <w:u w:val="single"/>
          <w:rPrChange w:id="112" w:author="vineet bharot" w:date="2021-03-13T12:03:00Z">
            <w:rPr/>
          </w:rPrChange>
        </w:rPr>
      </w:pPr>
      <w:r>
        <w:rPr>
          <w:u w:val="single"/>
        </w:rPr>
        <w:t>Can be verified by seeing `show bridge 1` the mac entries</w:t>
      </w:r>
      <w:r w:rsidR="00E25EFA">
        <w:rPr>
          <w:u w:val="single"/>
        </w:rPr>
        <w:t xml:space="preserve"> which are wrong like below</w:t>
      </w:r>
      <w:r>
        <w:rPr>
          <w:u w:val="single"/>
        </w:rPr>
        <w:t>.</w:t>
      </w:r>
    </w:p>
    <w:p w14:paraId="18DE3EC4" w14:textId="4F93FDA0" w:rsidR="00E903A5" w:rsidRDefault="00E903A5" w:rsidP="00E903A5">
      <w:pPr>
        <w:pStyle w:val="ListParagraph"/>
        <w:numPr>
          <w:ilvl w:val="1"/>
          <w:numId w:val="37"/>
        </w:numPr>
        <w:rPr>
          <w:u w:val="single"/>
        </w:rPr>
      </w:pPr>
      <w:ins w:id="113" w:author="vineet bharot" w:date="2021-03-13T12:03:00Z">
        <w:r>
          <w:rPr>
            <w:u w:val="single"/>
          </w:rPr>
          <w:t>PC4’s connected router map the PC1 back to PC4 ports</w:t>
        </w:r>
      </w:ins>
      <w:r w:rsidR="00D849FC">
        <w:rPr>
          <w:u w:val="single"/>
        </w:rPr>
        <w:t xml:space="preserve"> and evidence of looping</w:t>
      </w:r>
      <w:ins w:id="114" w:author="vineet bharot" w:date="2021-03-13T12:03:00Z">
        <w:r>
          <w:rPr>
            <w:u w:val="single"/>
          </w:rPr>
          <w:t>.</w:t>
        </w:r>
      </w:ins>
    </w:p>
    <w:p w14:paraId="7B75C2A8" w14:textId="128B2C42" w:rsidR="00C17730" w:rsidRPr="00E903A5" w:rsidRDefault="00C17730" w:rsidP="00E903A5">
      <w:pPr>
        <w:pStyle w:val="ListParagraph"/>
        <w:numPr>
          <w:ilvl w:val="1"/>
          <w:numId w:val="37"/>
        </w:numPr>
        <w:rPr>
          <w:ins w:id="115" w:author="vineet bharot" w:date="2021-03-13T12:03:00Z"/>
          <w:u w:val="single"/>
        </w:rPr>
      </w:pPr>
      <w:r>
        <w:rPr>
          <w:u w:val="single"/>
        </w:rPr>
        <w:t>The biggest evidence is the wireshark requests.</w:t>
      </w:r>
    </w:p>
    <w:p w14:paraId="0B1FB57F" w14:textId="67818610" w:rsidR="008E22FC" w:rsidRPr="001D7AE8" w:rsidRDefault="008E22FC" w:rsidP="008E22FC">
      <w:pPr>
        <w:pStyle w:val="Heading3"/>
      </w:pPr>
      <w:bookmarkStart w:id="116" w:name="_Toc34254474"/>
      <w:bookmarkStart w:id="117" w:name="_Toc65183867"/>
      <w:r w:rsidRPr="001D7AE8">
        <w:t xml:space="preserve">Exercise </w:t>
      </w:r>
      <w:r w:rsidR="00DC48B1">
        <w:t>3</w:t>
      </w:r>
      <w:r w:rsidR="00166DCC">
        <w:t>-</w:t>
      </w:r>
      <w:r>
        <w:t>c</w:t>
      </w:r>
      <w:r w:rsidR="00166DCC">
        <w:t>.</w:t>
      </w:r>
      <w:r w:rsidRPr="001D7AE8">
        <w:t xml:space="preserve"> Enabling the spanning tree protocol</w:t>
      </w:r>
      <w:bookmarkEnd w:id="116"/>
      <w:bookmarkEnd w:id="117"/>
    </w:p>
    <w:p w14:paraId="5A828527" w14:textId="6958E2BA" w:rsidR="00996335" w:rsidRDefault="008E22FC" w:rsidP="00D7779E">
      <w:pPr>
        <w:spacing w:before="120" w:after="120" w:line="240" w:lineRule="auto"/>
        <w:contextualSpacing/>
      </w:pPr>
      <w:r w:rsidRPr="001D7AE8">
        <w:t xml:space="preserve">Next, you enable the spanning tree protocol on the bridges in </w:t>
      </w:r>
      <w:r w:rsidR="00510CCF">
        <w:t xml:space="preserve">Figure </w:t>
      </w:r>
      <w:r w:rsidR="00476DCE">
        <w:t>5.</w:t>
      </w:r>
      <w:r w:rsidR="00365FC1">
        <w:t>3</w:t>
      </w:r>
      <w:r w:rsidRPr="001D7AE8">
        <w:t>, and in this way</w:t>
      </w:r>
      <w:r w:rsidR="00322440">
        <w:t>,</w:t>
      </w:r>
      <w:r w:rsidRPr="001D7AE8">
        <w:t xml:space="preserve"> complete forwarding loops. Before starting the exercise, we provide a brief description of the spanning tree protocol.</w:t>
      </w:r>
    </w:p>
    <w:p w14:paraId="2F78C26C" w14:textId="77777777" w:rsidR="00D7779E" w:rsidRPr="001D7AE8" w:rsidRDefault="00D7779E" w:rsidP="00D7779E">
      <w:pPr>
        <w:spacing w:before="120" w:after="120" w:line="240" w:lineRule="auto"/>
        <w:contextualSpacing/>
      </w:pPr>
    </w:p>
    <w:tbl>
      <w:tblPr>
        <w:tblStyle w:val="TableGrid"/>
        <w:tblW w:w="0" w:type="auto"/>
        <w:tblLook w:val="04A0" w:firstRow="1" w:lastRow="0" w:firstColumn="1" w:lastColumn="0" w:noHBand="0" w:noVBand="1"/>
      </w:tblPr>
      <w:tblGrid>
        <w:gridCol w:w="9350"/>
      </w:tblGrid>
      <w:tr w:rsidR="00996335" w14:paraId="1732739C" w14:textId="77777777" w:rsidTr="00996335">
        <w:tc>
          <w:tcPr>
            <w:tcW w:w="9350" w:type="dxa"/>
            <w:tcBorders>
              <w:top w:val="nil"/>
              <w:left w:val="nil"/>
              <w:bottom w:val="nil"/>
              <w:right w:val="nil"/>
            </w:tcBorders>
            <w:shd w:val="clear" w:color="auto" w:fill="DEEAF6" w:themeFill="accent1" w:themeFillTint="33"/>
          </w:tcPr>
          <w:p w14:paraId="61C674AD" w14:textId="77777777" w:rsidR="00996335" w:rsidRPr="0073018F" w:rsidRDefault="00996335" w:rsidP="00DF4E7A">
            <w:pPr>
              <w:spacing w:before="120" w:after="120"/>
              <w:contextualSpacing/>
              <w:rPr>
                <w:b/>
                <w:bCs/>
                <w:u w:val="single"/>
              </w:rPr>
            </w:pPr>
            <w:r w:rsidRPr="0073018F">
              <w:rPr>
                <w:b/>
                <w:bCs/>
                <w:sz w:val="24"/>
                <w:szCs w:val="24"/>
                <w:u w:val="single"/>
              </w:rPr>
              <w:t>An Overview of the Spanning Tree Protocol</w:t>
            </w:r>
          </w:p>
          <w:p w14:paraId="157709C9" w14:textId="77777777" w:rsidR="00996335" w:rsidRDefault="00996335" w:rsidP="00DF4E7A">
            <w:pPr>
              <w:spacing w:before="120" w:after="120"/>
              <w:contextualSpacing/>
            </w:pPr>
            <w:r>
              <w:t xml:space="preserve">The IEEE 802.1d spanning tree protocol (STP) organizes bridges in a tree topology without any central coordination. Every bridge has only a limited view of the spanning tree, and no bridge has complete knowledge of the complete spanning tree. </w:t>
            </w:r>
            <w:r>
              <w:br/>
            </w:r>
          </w:p>
          <w:p w14:paraId="12BF1DF1" w14:textId="77777777" w:rsidR="00996335" w:rsidRDefault="00996335" w:rsidP="00DF4E7A">
            <w:pPr>
              <w:spacing w:before="120" w:after="120"/>
              <w:contextualSpacing/>
            </w:pPr>
            <w:r w:rsidRPr="00996335">
              <w:rPr>
                <w:b/>
                <w:bCs/>
              </w:rPr>
              <w:t>Bridge ID:</w:t>
            </w:r>
            <w:r>
              <w:t xml:space="preserve"> In the spanning tree protocol, each bridge has a unique identifier, called the bridge ID.  The </w:t>
            </w:r>
            <w:r w:rsidRPr="00464EF9">
              <w:rPr>
                <w:b/>
                <w:bCs/>
                <w:u w:val="single"/>
              </w:rPr>
              <w:t>bridge ID has a length of 8 bytes</w:t>
            </w:r>
            <w:r>
              <w:t xml:space="preserve">. The first two bytes are the bridge priority and the remaining six bytes are the bridge MAC address. The bridge priority is a configuration parameter. The bridge MAC address is set to the lowest MAC address of any of the ports of the bridge. In the spanning tree protocol, the bridge with the lowest bridge ID is elected as the root bridge. </w:t>
            </w:r>
            <w:r>
              <w:br/>
            </w:r>
          </w:p>
          <w:p w14:paraId="48EC69B0" w14:textId="77777777" w:rsidR="00996335" w:rsidRDefault="00996335" w:rsidP="00DF4E7A">
            <w:pPr>
              <w:spacing w:before="120" w:after="120"/>
              <w:contextualSpacing/>
            </w:pPr>
            <w:r w:rsidRPr="00996335">
              <w:rPr>
                <w:b/>
                <w:bCs/>
              </w:rPr>
              <w:t>BPDUs:</w:t>
            </w:r>
            <w:r>
              <w:t xml:space="preserve"> Bridges build the spanning tree by exchanging </w:t>
            </w:r>
            <w:r w:rsidRPr="00996335">
              <w:rPr>
                <w:i/>
                <w:iCs/>
              </w:rPr>
              <w:t>Bridge Protocol Data Units (BPDU)</w:t>
            </w:r>
            <w:r>
              <w:t>. Bridges send BDPUs approximately once every 4 seconds. BPDUs are only exchanged between bridges that are connected to the same LAN.</w:t>
            </w:r>
          </w:p>
          <w:p w14:paraId="309F5530" w14:textId="77777777" w:rsidR="00996335" w:rsidRDefault="00996335" w:rsidP="00DF4E7A">
            <w:pPr>
              <w:spacing w:before="120" w:after="120"/>
              <w:contextualSpacing/>
            </w:pPr>
            <w:r>
              <w:lastRenderedPageBreak/>
              <w:t xml:space="preserve"> </w:t>
            </w:r>
          </w:p>
          <w:p w14:paraId="2232F01E" w14:textId="20FEF9A3" w:rsidR="00996335" w:rsidRDefault="00996335" w:rsidP="00DF4E7A">
            <w:pPr>
              <w:spacing w:before="120" w:after="120"/>
              <w:contextualSpacing/>
            </w:pPr>
            <w:r>
              <w:t>Table</w:t>
            </w:r>
            <w:r w:rsidR="00206CFD">
              <w:t xml:space="preserve"> 5.</w:t>
            </w:r>
            <w:r w:rsidR="00365FC1">
              <w:t>7</w:t>
            </w:r>
            <w:r w:rsidR="00322440">
              <w:t xml:space="preserve"> presents</w:t>
            </w:r>
            <w:r>
              <w:t xml:space="preserve"> the four fields of a BPDU that are relevant to the spanning tree protocol. The BPDU of a bridge advertises the best path from this bridge to the root bridge. Specifically, a BPDU (</w:t>
            </w:r>
            <w:r w:rsidRPr="00996335">
              <w:rPr>
                <w:i/>
                <w:iCs/>
              </w:rPr>
              <w:t>R, C, B, P</w:t>
            </w:r>
            <w:r>
              <w:t>) where R is the value of the root ID, C is the value of the root path cost, B is the bridge ID, and P is the port ID, is interpreted as follows: “</w:t>
            </w:r>
            <w:r w:rsidRPr="00996335">
              <w:rPr>
                <w:i/>
                <w:iCs/>
              </w:rPr>
              <w:t>I am bridge B and I am sending from my port P. I believe R to be the root bridge, and the cost of my path to the root bridge is C</w:t>
            </w:r>
            <w:r>
              <w:t>.”</w:t>
            </w:r>
          </w:p>
        </w:tc>
      </w:tr>
    </w:tbl>
    <w:p w14:paraId="37A12CE9" w14:textId="77777777" w:rsidR="009771E3" w:rsidRDefault="009771E3" w:rsidP="00D7779E">
      <w:pPr>
        <w:spacing w:before="120" w:after="120" w:line="240" w:lineRule="auto"/>
        <w:jc w:val="center"/>
      </w:pPr>
    </w:p>
    <w:tbl>
      <w:tblPr>
        <w:tblStyle w:val="ListTable4-Accent1"/>
        <w:tblW w:w="9072" w:type="dxa"/>
        <w:jc w:val="center"/>
        <w:tblLook w:val="0420" w:firstRow="1" w:lastRow="0" w:firstColumn="0" w:lastColumn="0" w:noHBand="0" w:noVBand="1"/>
      </w:tblPr>
      <w:tblGrid>
        <w:gridCol w:w="1152"/>
        <w:gridCol w:w="1872"/>
        <w:gridCol w:w="6048"/>
      </w:tblGrid>
      <w:tr w:rsidR="009771E3" w:rsidRPr="001D7AE8" w14:paraId="221743AA"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152" w:type="dxa"/>
            <w:vAlign w:val="center"/>
          </w:tcPr>
          <w:p w14:paraId="0C547B6C" w14:textId="77777777" w:rsidR="009771E3" w:rsidRPr="00983AF7" w:rsidRDefault="009771E3" w:rsidP="005C66C3">
            <w:pPr>
              <w:spacing w:before="120" w:after="120"/>
              <w:jc w:val="center"/>
              <w:rPr>
                <w:b w:val="0"/>
                <w:bCs w:val="0"/>
              </w:rPr>
            </w:pPr>
            <w:r w:rsidRPr="00983AF7">
              <w:rPr>
                <w:b w:val="0"/>
                <w:bCs w:val="0"/>
              </w:rPr>
              <w:t>Length</w:t>
            </w:r>
            <w:r>
              <w:rPr>
                <w:b w:val="0"/>
                <w:bCs w:val="0"/>
              </w:rPr>
              <w:br/>
            </w:r>
            <w:r w:rsidRPr="00983AF7">
              <w:rPr>
                <w:b w:val="0"/>
                <w:bCs w:val="0"/>
              </w:rPr>
              <w:t>(in Bytes)</w:t>
            </w:r>
          </w:p>
        </w:tc>
        <w:tc>
          <w:tcPr>
            <w:tcW w:w="1872" w:type="dxa"/>
            <w:vAlign w:val="center"/>
          </w:tcPr>
          <w:p w14:paraId="200F8CFE" w14:textId="77777777" w:rsidR="009771E3" w:rsidRPr="00983AF7" w:rsidRDefault="009771E3" w:rsidP="005C66C3">
            <w:pPr>
              <w:spacing w:before="120" w:after="120"/>
              <w:jc w:val="center"/>
              <w:rPr>
                <w:b w:val="0"/>
                <w:bCs w:val="0"/>
              </w:rPr>
            </w:pPr>
            <w:r w:rsidRPr="00983AF7">
              <w:rPr>
                <w:b w:val="0"/>
                <w:bCs w:val="0"/>
              </w:rPr>
              <w:t>Field Name</w:t>
            </w:r>
          </w:p>
        </w:tc>
        <w:tc>
          <w:tcPr>
            <w:tcW w:w="6048" w:type="dxa"/>
            <w:vAlign w:val="center"/>
          </w:tcPr>
          <w:p w14:paraId="0FA0ACF1" w14:textId="77777777" w:rsidR="009771E3" w:rsidRPr="00983AF7" w:rsidRDefault="009771E3" w:rsidP="005C66C3">
            <w:pPr>
              <w:spacing w:before="120" w:after="120"/>
              <w:rPr>
                <w:b w:val="0"/>
                <w:bCs w:val="0"/>
              </w:rPr>
            </w:pPr>
            <w:r w:rsidRPr="00983AF7">
              <w:rPr>
                <w:b w:val="0"/>
                <w:bCs w:val="0"/>
              </w:rPr>
              <w:t>Content</w:t>
            </w:r>
          </w:p>
        </w:tc>
      </w:tr>
      <w:tr w:rsidR="009771E3" w:rsidRPr="001D7AE8" w14:paraId="652ED949"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152" w:type="dxa"/>
            <w:vAlign w:val="center"/>
          </w:tcPr>
          <w:p w14:paraId="718B8761" w14:textId="77777777" w:rsidR="009771E3" w:rsidRPr="001D7AE8" w:rsidRDefault="009771E3" w:rsidP="005C66C3">
            <w:pPr>
              <w:spacing w:before="120" w:after="120"/>
              <w:jc w:val="center"/>
            </w:pPr>
            <w:r w:rsidRPr="001D7AE8">
              <w:t>8</w:t>
            </w:r>
          </w:p>
        </w:tc>
        <w:tc>
          <w:tcPr>
            <w:tcW w:w="1872" w:type="dxa"/>
            <w:vAlign w:val="center"/>
          </w:tcPr>
          <w:p w14:paraId="10D57E0A" w14:textId="77777777" w:rsidR="009771E3" w:rsidRPr="001D7AE8" w:rsidRDefault="009771E3" w:rsidP="005C66C3">
            <w:pPr>
              <w:spacing w:before="120" w:after="120"/>
              <w:jc w:val="center"/>
            </w:pPr>
            <w:r w:rsidRPr="001D7AE8">
              <w:t>Root ID</w:t>
            </w:r>
            <w:r>
              <w:t xml:space="preserve"> (</w:t>
            </w:r>
            <w:r w:rsidRPr="00B444BE">
              <w:rPr>
                <w:i/>
              </w:rPr>
              <w:t>R</w:t>
            </w:r>
            <w:r>
              <w:t>)</w:t>
            </w:r>
          </w:p>
        </w:tc>
        <w:tc>
          <w:tcPr>
            <w:tcW w:w="6048" w:type="dxa"/>
            <w:vAlign w:val="center"/>
          </w:tcPr>
          <w:p w14:paraId="69510B64" w14:textId="77777777" w:rsidR="009771E3" w:rsidRPr="001D7AE8" w:rsidRDefault="009771E3" w:rsidP="005C66C3">
            <w:pPr>
              <w:spacing w:before="120" w:after="120"/>
            </w:pPr>
            <w:r w:rsidRPr="001D7AE8">
              <w:t>Identifies the root bridge (as seen by the sender of this BPDU).</w:t>
            </w:r>
          </w:p>
        </w:tc>
      </w:tr>
      <w:tr w:rsidR="009771E3" w:rsidRPr="001D7AE8" w14:paraId="42C2E92C" w14:textId="77777777" w:rsidTr="005C66C3">
        <w:trPr>
          <w:trHeight w:val="432"/>
          <w:jc w:val="center"/>
        </w:trPr>
        <w:tc>
          <w:tcPr>
            <w:tcW w:w="1152" w:type="dxa"/>
            <w:vAlign w:val="center"/>
          </w:tcPr>
          <w:p w14:paraId="5152BD2E" w14:textId="77777777" w:rsidR="009771E3" w:rsidRPr="001D7AE8" w:rsidRDefault="009771E3" w:rsidP="005C66C3">
            <w:pPr>
              <w:spacing w:before="120" w:after="120"/>
              <w:jc w:val="center"/>
            </w:pPr>
            <w:r w:rsidRPr="001D7AE8">
              <w:t>4</w:t>
            </w:r>
          </w:p>
        </w:tc>
        <w:tc>
          <w:tcPr>
            <w:tcW w:w="1872" w:type="dxa"/>
            <w:vAlign w:val="center"/>
          </w:tcPr>
          <w:p w14:paraId="6E306A9F" w14:textId="77777777" w:rsidR="009771E3" w:rsidRPr="001D7AE8" w:rsidRDefault="009771E3" w:rsidP="005C66C3">
            <w:pPr>
              <w:spacing w:before="120" w:after="120"/>
              <w:jc w:val="center"/>
            </w:pPr>
            <w:r w:rsidRPr="001D7AE8">
              <w:t>Root path cost</w:t>
            </w:r>
            <w:r>
              <w:t xml:space="preserve"> (</w:t>
            </w:r>
            <w:r w:rsidRPr="00B444BE">
              <w:rPr>
                <w:i/>
              </w:rPr>
              <w:t>C</w:t>
            </w:r>
            <w:r>
              <w:t>)</w:t>
            </w:r>
          </w:p>
        </w:tc>
        <w:tc>
          <w:tcPr>
            <w:tcW w:w="6048" w:type="dxa"/>
            <w:vAlign w:val="center"/>
          </w:tcPr>
          <w:p w14:paraId="52773897" w14:textId="77777777" w:rsidR="009771E3" w:rsidRPr="001D7AE8" w:rsidRDefault="009771E3" w:rsidP="005C66C3">
            <w:pPr>
              <w:spacing w:before="120" w:after="120"/>
            </w:pPr>
            <w:r w:rsidRPr="001D7AE8">
              <w:t xml:space="preserve">Cost of the path from the sender of this BPDU to the root bridge. </w:t>
            </w:r>
          </w:p>
        </w:tc>
      </w:tr>
      <w:tr w:rsidR="009771E3" w:rsidRPr="001D7AE8" w14:paraId="27E452B8"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152" w:type="dxa"/>
            <w:vAlign w:val="center"/>
          </w:tcPr>
          <w:p w14:paraId="4A78218A" w14:textId="77777777" w:rsidR="009771E3" w:rsidRPr="001D7AE8" w:rsidRDefault="009771E3" w:rsidP="005C66C3">
            <w:pPr>
              <w:spacing w:before="120" w:after="120"/>
              <w:jc w:val="center"/>
            </w:pPr>
            <w:r w:rsidRPr="001D7AE8">
              <w:t>8</w:t>
            </w:r>
          </w:p>
        </w:tc>
        <w:tc>
          <w:tcPr>
            <w:tcW w:w="1872" w:type="dxa"/>
            <w:vAlign w:val="center"/>
          </w:tcPr>
          <w:p w14:paraId="7DAB7BD4" w14:textId="77777777" w:rsidR="009771E3" w:rsidRPr="001D7AE8" w:rsidRDefault="009771E3" w:rsidP="005C66C3">
            <w:pPr>
              <w:spacing w:before="120" w:after="120"/>
              <w:jc w:val="center"/>
            </w:pPr>
            <w:r w:rsidRPr="001D7AE8">
              <w:t>Bridge ID</w:t>
            </w:r>
            <w:r>
              <w:t xml:space="preserve"> (</w:t>
            </w:r>
            <w:r w:rsidRPr="00B444BE">
              <w:rPr>
                <w:i/>
              </w:rPr>
              <w:t>B</w:t>
            </w:r>
            <w:r>
              <w:t>)</w:t>
            </w:r>
          </w:p>
        </w:tc>
        <w:tc>
          <w:tcPr>
            <w:tcW w:w="6048" w:type="dxa"/>
            <w:vAlign w:val="center"/>
          </w:tcPr>
          <w:p w14:paraId="36BA65E8" w14:textId="77777777" w:rsidR="009771E3" w:rsidRPr="001D7AE8" w:rsidRDefault="009771E3" w:rsidP="005C66C3">
            <w:pPr>
              <w:spacing w:before="120" w:after="120"/>
            </w:pPr>
            <w:r w:rsidRPr="001D7AE8">
              <w:t>Identifies the sender of this BPDU.</w:t>
            </w:r>
          </w:p>
        </w:tc>
      </w:tr>
      <w:tr w:rsidR="009771E3" w:rsidRPr="001D7AE8" w14:paraId="2719A197" w14:textId="77777777" w:rsidTr="005C66C3">
        <w:trPr>
          <w:trHeight w:val="432"/>
          <w:jc w:val="center"/>
        </w:trPr>
        <w:tc>
          <w:tcPr>
            <w:tcW w:w="1152" w:type="dxa"/>
            <w:vAlign w:val="center"/>
          </w:tcPr>
          <w:p w14:paraId="7D4623B9" w14:textId="77777777" w:rsidR="009771E3" w:rsidRPr="001D7AE8" w:rsidRDefault="009771E3" w:rsidP="005C66C3">
            <w:pPr>
              <w:spacing w:before="120" w:after="120"/>
              <w:jc w:val="center"/>
            </w:pPr>
            <w:r w:rsidRPr="001D7AE8">
              <w:t>2</w:t>
            </w:r>
          </w:p>
        </w:tc>
        <w:tc>
          <w:tcPr>
            <w:tcW w:w="1872" w:type="dxa"/>
            <w:vAlign w:val="center"/>
          </w:tcPr>
          <w:p w14:paraId="06D569F8" w14:textId="77777777" w:rsidR="009771E3" w:rsidRPr="001D7AE8" w:rsidRDefault="009771E3" w:rsidP="005C66C3">
            <w:pPr>
              <w:spacing w:before="120" w:after="120"/>
              <w:jc w:val="center"/>
            </w:pPr>
            <w:r w:rsidRPr="001D7AE8">
              <w:t>Port ID</w:t>
            </w:r>
            <w:r>
              <w:t xml:space="preserve"> (</w:t>
            </w:r>
            <w:r w:rsidRPr="00B444BE">
              <w:rPr>
                <w:i/>
              </w:rPr>
              <w:t>P</w:t>
            </w:r>
            <w:r>
              <w:t>)</w:t>
            </w:r>
          </w:p>
        </w:tc>
        <w:tc>
          <w:tcPr>
            <w:tcW w:w="6048" w:type="dxa"/>
            <w:vAlign w:val="center"/>
          </w:tcPr>
          <w:p w14:paraId="444F0903" w14:textId="77777777" w:rsidR="009771E3" w:rsidRPr="001D7AE8" w:rsidRDefault="009771E3" w:rsidP="005C66C3">
            <w:pPr>
              <w:spacing w:before="120" w:after="120"/>
            </w:pPr>
            <w:r w:rsidRPr="001D7AE8">
              <w:t xml:space="preserve">Identifies the network interface (port) where this BPDU is sent. </w:t>
            </w:r>
          </w:p>
        </w:tc>
      </w:tr>
    </w:tbl>
    <w:p w14:paraId="19F14274" w14:textId="77777777" w:rsidR="00365FC1" w:rsidRDefault="00365FC1" w:rsidP="00365FC1">
      <w:pPr>
        <w:spacing w:before="120" w:after="120" w:line="240" w:lineRule="auto"/>
        <w:jc w:val="center"/>
      </w:pPr>
      <w:r>
        <w:t xml:space="preserve">Table 5.7 </w:t>
      </w:r>
      <w:r w:rsidRPr="00722298">
        <w:t>Fields of a BPDU relevant to the spanning tree co</w:t>
      </w:r>
      <w:r>
        <w:t>nstruction.</w:t>
      </w:r>
    </w:p>
    <w:p w14:paraId="0614622F" w14:textId="77777777" w:rsidR="00D7779E" w:rsidRDefault="00D7779E" w:rsidP="00D7779E">
      <w:pPr>
        <w:spacing w:before="120" w:after="120" w:line="240" w:lineRule="auto"/>
        <w:jc w:val="center"/>
      </w:pPr>
    </w:p>
    <w:tbl>
      <w:tblPr>
        <w:tblStyle w:val="TableGrid"/>
        <w:tblW w:w="0" w:type="auto"/>
        <w:tblLook w:val="04A0" w:firstRow="1" w:lastRow="0" w:firstColumn="1" w:lastColumn="0" w:noHBand="0" w:noVBand="1"/>
      </w:tblPr>
      <w:tblGrid>
        <w:gridCol w:w="9350"/>
      </w:tblGrid>
      <w:tr w:rsidR="0073018F" w14:paraId="0CAC49A1" w14:textId="77777777" w:rsidTr="00A476E6">
        <w:tc>
          <w:tcPr>
            <w:tcW w:w="9350" w:type="dxa"/>
            <w:tcBorders>
              <w:top w:val="nil"/>
              <w:left w:val="nil"/>
              <w:bottom w:val="nil"/>
              <w:right w:val="nil"/>
            </w:tcBorders>
            <w:shd w:val="clear" w:color="auto" w:fill="DEEAF6" w:themeFill="accent1" w:themeFillTint="33"/>
          </w:tcPr>
          <w:p w14:paraId="69D618C8" w14:textId="77777777" w:rsidR="0073018F" w:rsidRPr="00996335" w:rsidRDefault="0073018F" w:rsidP="00DF4E7A">
            <w:pPr>
              <w:spacing w:before="120" w:after="120"/>
              <w:contextualSpacing/>
              <w:rPr>
                <w:b/>
                <w:bCs/>
              </w:rPr>
            </w:pPr>
            <w:r w:rsidRPr="00B444BE">
              <w:rPr>
                <w:b/>
                <w:bCs/>
                <w:sz w:val="24"/>
                <w:u w:val="single"/>
              </w:rPr>
              <w:t>Operations of the spanning tree protocol</w:t>
            </w:r>
          </w:p>
          <w:p w14:paraId="5581A611" w14:textId="77777777" w:rsidR="0073018F" w:rsidRDefault="0073018F" w:rsidP="00DF4E7A">
            <w:pPr>
              <w:spacing w:before="120" w:after="120"/>
              <w:contextualSpacing/>
            </w:pPr>
            <w:r w:rsidRPr="001D7AE8">
              <w:t xml:space="preserve">Each bridge listens on all its ports to BPDUs sent by other bridges. If a bridge receives a BPDU that advertises a </w:t>
            </w:r>
            <w:r>
              <w:t>‘</w:t>
            </w:r>
            <w:r w:rsidRPr="001D7AE8">
              <w:t>better</w:t>
            </w:r>
            <w:r>
              <w:t>’</w:t>
            </w:r>
            <w:r w:rsidRPr="001D7AE8">
              <w:t xml:space="preserve"> path than advertised in its own BPDU, the bridge updates its BPDU. To determine if a received BPDU advertises a better path, the bridge compares the received BPDU to its own BPDU. If the root ID in the received BPDU is smaller than the root ID of the bridge, the received BPDU is seen as advertising a better path. If the root IDs are identical, the BPDU with the lower root path cost advertises a better path. If both the root ID and root path cost are identical, then the BPDU with the lower bridge ID is seen as advertising a better path</w:t>
            </w:r>
            <w:r>
              <w:t xml:space="preserve"> cost</w:t>
            </w:r>
            <w:r w:rsidRPr="001D7AE8">
              <w:t>. Finally, if root ID, root path cost, and bridge ID are all identical, then the BPDU with the lowest port ID is interpreted as advertising a better BPDU</w:t>
            </w:r>
            <w:r>
              <w:t>.</w:t>
            </w:r>
          </w:p>
          <w:p w14:paraId="69CCCC37" w14:textId="77777777" w:rsidR="0073018F" w:rsidRDefault="0073018F" w:rsidP="00DF4E7A">
            <w:pPr>
              <w:spacing w:before="120" w:after="120"/>
              <w:contextualSpacing/>
            </w:pPr>
          </w:p>
          <w:p w14:paraId="70C3455A" w14:textId="77777777" w:rsidR="0073018F" w:rsidRDefault="0073018F" w:rsidP="00DF4E7A">
            <w:pPr>
              <w:spacing w:before="120" w:after="120"/>
              <w:contextualSpacing/>
            </w:pPr>
            <w:r w:rsidRPr="001D7AE8">
              <w:t xml:space="preserve">When a bridge with BPDU </w:t>
            </w:r>
            <w:r w:rsidRPr="001D7AE8">
              <w:rPr>
                <w:i/>
              </w:rPr>
              <w:t>(R1, C1, B1, P1)</w:t>
            </w:r>
            <w:r w:rsidRPr="001D7AE8">
              <w:t xml:space="preserve"> receives a BPDU </w:t>
            </w:r>
            <w:r w:rsidRPr="001D7AE8">
              <w:rPr>
                <w:i/>
              </w:rPr>
              <w:t>(R2, C2, B2, P2)</w:t>
            </w:r>
            <w:r w:rsidRPr="001D7AE8">
              <w:t xml:space="preserve"> and the received BPDU advertises a better path, the bridge updates its own BPDU to </w:t>
            </w:r>
            <w:r w:rsidRPr="001D7AE8">
              <w:rPr>
                <w:i/>
              </w:rPr>
              <w:t xml:space="preserve">(R2, C2+increment, B1, P1). </w:t>
            </w:r>
            <w:r w:rsidRPr="001D7AE8">
              <w:t xml:space="preserve">The increment value is a configuration parameter that accounts for the cost increase of the path due to bridge </w:t>
            </w:r>
            <w:r w:rsidRPr="001D7AE8">
              <w:rPr>
                <w:i/>
              </w:rPr>
              <w:t>B1</w:t>
            </w:r>
            <w:r w:rsidRPr="001D7AE8">
              <w:t xml:space="preserve">. When the increment value is set to 1 on all bridges, then the bridges establish a minimum hop route to the root bridge. The </w:t>
            </w:r>
            <w:r w:rsidRPr="001D7AE8">
              <w:rPr>
                <w:i/>
              </w:rPr>
              <w:t>increment</w:t>
            </w:r>
            <w:r w:rsidRPr="001D7AE8">
              <w:t xml:space="preserve"> can also be set to account for the data rate of a LAN. For example, to make a path on a 100 Mbps LAN more desirable than on a 10 Mbps LAN, the 10 Mbps LAN can be assigned a larger increment value</w:t>
            </w:r>
            <w:r>
              <w:t>.</w:t>
            </w:r>
          </w:p>
          <w:p w14:paraId="0E4872B4" w14:textId="77777777" w:rsidR="0073018F" w:rsidRDefault="0073018F" w:rsidP="00DF4E7A">
            <w:pPr>
              <w:spacing w:before="120" w:after="120"/>
              <w:contextualSpacing/>
            </w:pPr>
          </w:p>
          <w:p w14:paraId="0C65112D" w14:textId="77777777" w:rsidR="0073018F" w:rsidRDefault="0073018F" w:rsidP="00DF4E7A">
            <w:pPr>
              <w:spacing w:before="120" w:after="120"/>
              <w:contextualSpacing/>
            </w:pPr>
            <w:r w:rsidRPr="001D7AE8">
              <w:t xml:space="preserve">A bridge transmits its BPDU on a port only if its BPDU advertises a better route than any of the BPDUs received on that port. In this case, the bridge assumes that it is the </w:t>
            </w:r>
            <w:r w:rsidRPr="001D7AE8">
              <w:rPr>
                <w:bCs/>
                <w:i/>
              </w:rPr>
              <w:t>designated bridge</w:t>
            </w:r>
            <w:r w:rsidRPr="001D7AE8">
              <w:t xml:space="preserve"> for the LAN to which the port connects, and the port that connects the bridge to the LAN is called the </w:t>
            </w:r>
            <w:r w:rsidRPr="001D7AE8">
              <w:rPr>
                <w:i/>
              </w:rPr>
              <w:t>designated port</w:t>
            </w:r>
            <w:r w:rsidRPr="001D7AE8">
              <w:t xml:space="preserve"> of the LAN. A bridge that is not the designated bridge for a LAN does not send BPDUs on that LAN</w:t>
            </w:r>
            <w:r>
              <w:t>.</w:t>
            </w:r>
          </w:p>
          <w:p w14:paraId="1C509E27" w14:textId="77777777" w:rsidR="0073018F" w:rsidRDefault="0073018F" w:rsidP="00DF4E7A">
            <w:pPr>
              <w:spacing w:before="120" w:after="120"/>
              <w:contextualSpacing/>
            </w:pPr>
          </w:p>
          <w:p w14:paraId="5BCFF77D" w14:textId="77777777" w:rsidR="0073018F" w:rsidRDefault="0073018F" w:rsidP="00DF4E7A">
            <w:pPr>
              <w:spacing w:before="120" w:after="120"/>
              <w:contextualSpacing/>
              <w:rPr>
                <w:iCs/>
              </w:rPr>
            </w:pPr>
            <w:r w:rsidRPr="001D7AE8">
              <w:lastRenderedPageBreak/>
              <w:t xml:space="preserve">On each bridge, the port where the bridge receives the BPDU that advertises the best route is labeled the </w:t>
            </w:r>
            <w:r w:rsidRPr="001D7AE8">
              <w:rPr>
                <w:i/>
              </w:rPr>
              <w:t>root port</w:t>
            </w:r>
            <w:r>
              <w:rPr>
                <w:iCs/>
              </w:rPr>
              <w:t>.</w:t>
            </w:r>
          </w:p>
          <w:p w14:paraId="54564E86" w14:textId="77777777" w:rsidR="0073018F" w:rsidRDefault="0073018F" w:rsidP="00DF4E7A">
            <w:pPr>
              <w:spacing w:before="120" w:after="120"/>
              <w:contextualSpacing/>
              <w:rPr>
                <w:iCs/>
              </w:rPr>
            </w:pPr>
          </w:p>
          <w:p w14:paraId="0E0F5BE6" w14:textId="77777777" w:rsidR="0073018F" w:rsidRDefault="0073018F" w:rsidP="00DF4E7A">
            <w:pPr>
              <w:spacing w:before="120" w:after="120"/>
              <w:contextualSpacing/>
            </w:pPr>
            <w:r w:rsidRPr="00DE04B1">
              <w:rPr>
                <w:b/>
              </w:rPr>
              <w:t>Constructing the spanning tree</w:t>
            </w:r>
            <w:r w:rsidRPr="001D7AE8">
              <w:t>: Each bridge locally decides which of its ports are part of the spanning tree. Only the root port and the designated ports of a bridge are part of the spanning tree, all other ports are not part of the spanning tree. (One can reconstruct the complete tree by connecting, for each LAN, the root ports that connect to this LAN with the designated port of the LAN)</w:t>
            </w:r>
            <w:r>
              <w:t>.</w:t>
            </w:r>
          </w:p>
          <w:p w14:paraId="7E454BA3" w14:textId="77777777" w:rsidR="0073018F" w:rsidRDefault="0073018F" w:rsidP="00DF4E7A">
            <w:pPr>
              <w:spacing w:before="120" w:after="120"/>
              <w:contextualSpacing/>
            </w:pPr>
          </w:p>
          <w:p w14:paraId="43739830" w14:textId="77777777" w:rsidR="0073018F" w:rsidRDefault="0073018F" w:rsidP="00DF4E7A">
            <w:pPr>
              <w:spacing w:before="120" w:after="120"/>
              <w:contextualSpacing/>
            </w:pPr>
            <w:r w:rsidRPr="001D7AE8">
              <w:t xml:space="preserve">Each bridge forwards packets only on ports that are part of the spanning tree, that is, if it is received on the root port or on its designated ports. These ports are said to be in a </w:t>
            </w:r>
            <w:r w:rsidRPr="001D7AE8">
              <w:rPr>
                <w:i/>
              </w:rPr>
              <w:t xml:space="preserve">Forwarding </w:t>
            </w:r>
            <w:r w:rsidRPr="001D7AE8">
              <w:t xml:space="preserve">state. All other ports are said to be in a </w:t>
            </w:r>
            <w:r w:rsidRPr="001D7AE8">
              <w:rPr>
                <w:i/>
              </w:rPr>
              <w:t xml:space="preserve">Blocking </w:t>
            </w:r>
            <w:r w:rsidRPr="001D7AE8">
              <w:t>state. In this way, packets are forwarded only along the edges of the spanning tree. As a result, since a tree topology does not have a loop, the forwarding of packets does not result in loops</w:t>
            </w:r>
            <w:r>
              <w:t>.</w:t>
            </w:r>
          </w:p>
          <w:p w14:paraId="44A23989" w14:textId="77777777" w:rsidR="0073018F" w:rsidRDefault="0073018F" w:rsidP="00DF4E7A">
            <w:pPr>
              <w:spacing w:before="120" w:after="120"/>
              <w:contextualSpacing/>
            </w:pPr>
          </w:p>
          <w:p w14:paraId="1A1E04D6" w14:textId="00AE3583" w:rsidR="0073018F" w:rsidRPr="00DF4E7A" w:rsidRDefault="0073018F" w:rsidP="00DF4E7A">
            <w:pPr>
              <w:spacing w:before="120" w:after="120"/>
              <w:contextualSpacing/>
              <w:rPr>
                <w:iCs/>
              </w:rPr>
            </w:pPr>
            <w:r w:rsidRPr="001D7AE8">
              <w:t>Initializing the spanning tree protocol: When a bridge, say, with bridge ID B, is started, it assumes that it is the root bridge. It sends a BPDU (</w:t>
            </w:r>
            <w:r w:rsidRPr="001D7AE8">
              <w:rPr>
                <w:i/>
              </w:rPr>
              <w:t>B, 0, B, p</w:t>
            </w:r>
            <w:r w:rsidRPr="001D7AE8">
              <w:t xml:space="preserve">) on all its ports </w:t>
            </w:r>
            <w:r w:rsidRPr="001D7AE8">
              <w:rPr>
                <w:i/>
              </w:rPr>
              <w:t>p</w:t>
            </w:r>
            <w:r w:rsidRPr="001D7AE8">
              <w:t>. The root path cost is set to zero, since B believes itself to be root. Within a short amount of time, the bridge learns about better paths, and the protocol quickly convergences to a new spanning tree</w:t>
            </w:r>
            <w:r>
              <w:t>.</w:t>
            </w:r>
          </w:p>
        </w:tc>
      </w:tr>
    </w:tbl>
    <w:p w14:paraId="0E5067E7" w14:textId="66B03D22" w:rsidR="008E22FC" w:rsidRPr="001D7AE8" w:rsidRDefault="008E22FC" w:rsidP="00DF4E7A">
      <w:pPr>
        <w:spacing w:before="120" w:after="120" w:line="240" w:lineRule="auto"/>
      </w:pPr>
      <w:r w:rsidRPr="001D7AE8">
        <w:lastRenderedPageBreak/>
        <w:t xml:space="preserve">Your task in this exercise is to </w:t>
      </w:r>
      <w:r w:rsidR="00322440">
        <w:t xml:space="preserve">set up the spanning tree protocol. You </w:t>
      </w:r>
      <w:r w:rsidRPr="001D7AE8">
        <w:t xml:space="preserve">capture the BPDUs in the network of </w:t>
      </w:r>
      <w:r w:rsidR="00510CCF">
        <w:t xml:space="preserve">Figure </w:t>
      </w:r>
      <w:r w:rsidR="00476DCE">
        <w:t>5.</w:t>
      </w:r>
      <w:r w:rsidR="0003570A">
        <w:t>3</w:t>
      </w:r>
      <w:r w:rsidR="00510CCF">
        <w:t xml:space="preserve"> </w:t>
      </w:r>
      <w:r>
        <w:t xml:space="preserve">(including the connections between </w:t>
      </w:r>
      <w:r w:rsidR="0003570A">
        <w:rPr>
          <w:iCs/>
        </w:rPr>
        <w:t>f</w:t>
      </w:r>
      <w:r w:rsidRPr="0003570A">
        <w:rPr>
          <w:iCs/>
        </w:rPr>
        <w:t>1</w:t>
      </w:r>
      <w:r w:rsidR="0003570A">
        <w:t>/0</w:t>
      </w:r>
      <w:r>
        <w:t xml:space="preserve"> of routers </w:t>
      </w:r>
      <w:r w:rsidRPr="009A05CB">
        <w:rPr>
          <w:i/>
        </w:rPr>
        <w:t>Router2</w:t>
      </w:r>
      <w:r>
        <w:t xml:space="preserve"> and </w:t>
      </w:r>
      <w:r w:rsidRPr="009A05CB">
        <w:rPr>
          <w:i/>
        </w:rPr>
        <w:t>Router4</w:t>
      </w:r>
      <w:r>
        <w:t xml:space="preserve"> to the hub as shown in the figure)</w:t>
      </w:r>
      <w:r w:rsidR="00322440">
        <w:t xml:space="preserve"> </w:t>
      </w:r>
      <w:r w:rsidRPr="001D7AE8">
        <w:t>and trace how th</w:t>
      </w:r>
      <w:r>
        <w:t>e spanning tree is constructed.</w:t>
      </w:r>
    </w:p>
    <w:p w14:paraId="3DAEB61A" w14:textId="45FD1B4E" w:rsidR="00410200" w:rsidRDefault="008E22FC" w:rsidP="00DF4E7A">
      <w:pPr>
        <w:pStyle w:val="ListParagraph"/>
        <w:numPr>
          <w:ilvl w:val="0"/>
          <w:numId w:val="17"/>
        </w:numPr>
        <w:spacing w:before="120" w:after="120" w:line="240" w:lineRule="auto"/>
        <w:contextualSpacing w:val="0"/>
      </w:pPr>
      <w:r w:rsidRPr="001D7AE8">
        <w:t xml:space="preserve">Delete all entries in the </w:t>
      </w:r>
      <w:r w:rsidR="00215E91">
        <w:t>MAC table</w:t>
      </w:r>
      <w:r w:rsidRPr="001D7AE8">
        <w:t>s on all bridges (</w:t>
      </w:r>
      <w:r w:rsidRPr="009A05CB">
        <w:rPr>
          <w:i/>
        </w:rPr>
        <w:t>Router1, Router2, Router3, Router4</w:t>
      </w:r>
      <w:r w:rsidRPr="001D7AE8">
        <w:t xml:space="preserve">, and </w:t>
      </w:r>
      <w:r w:rsidR="0003570A">
        <w:rPr>
          <w:i/>
        </w:rPr>
        <w:t>Router5</w:t>
      </w:r>
      <w:r w:rsidRPr="001D7AE8">
        <w:t>)</w:t>
      </w:r>
      <w:r>
        <w:t>,</w:t>
      </w:r>
      <w:r w:rsidRPr="001D7AE8">
        <w:t xml:space="preserve"> as</w:t>
      </w:r>
      <w:r>
        <w:t xml:space="preserve"> </w:t>
      </w:r>
      <w:r w:rsidRPr="001D7AE8">
        <w:t xml:space="preserve">done in Step 2 of Exercise </w:t>
      </w:r>
      <w:r w:rsidR="00DF4E7A">
        <w:t>3-b</w:t>
      </w:r>
      <w:r w:rsidRPr="001D7AE8">
        <w:t xml:space="preserve">. </w:t>
      </w:r>
    </w:p>
    <w:p w14:paraId="751CB839" w14:textId="10F2DAF1" w:rsidR="00407F96" w:rsidRDefault="00407F96" w:rsidP="00DF4E7A">
      <w:pPr>
        <w:pStyle w:val="ListParagraph"/>
        <w:numPr>
          <w:ilvl w:val="0"/>
          <w:numId w:val="17"/>
        </w:numPr>
        <w:spacing w:before="120" w:after="120" w:line="240" w:lineRule="auto"/>
        <w:contextualSpacing w:val="0"/>
      </w:pPr>
      <w:r>
        <w:t xml:space="preserve">If you disconnected </w:t>
      </w:r>
      <w:r w:rsidRPr="001D7AE8">
        <w:t xml:space="preserve">interface </w:t>
      </w:r>
      <w:r w:rsidR="0003570A">
        <w:rPr>
          <w:iCs/>
        </w:rPr>
        <w:t>f</w:t>
      </w:r>
      <w:r w:rsidRPr="0003570A">
        <w:rPr>
          <w:iCs/>
        </w:rPr>
        <w:t>1</w:t>
      </w:r>
      <w:r w:rsidR="0003570A">
        <w:rPr>
          <w:iCs/>
        </w:rPr>
        <w:t>/0</w:t>
      </w:r>
      <w:r w:rsidRPr="0003570A">
        <w:rPr>
          <w:iCs/>
        </w:rPr>
        <w:t xml:space="preserve"> </w:t>
      </w:r>
      <w:r w:rsidRPr="001D7AE8">
        <w:t xml:space="preserve">of </w:t>
      </w:r>
      <w:r w:rsidRPr="009A05CB">
        <w:rPr>
          <w:i/>
        </w:rPr>
        <w:t>Router2</w:t>
      </w:r>
      <w:r w:rsidRPr="001D7AE8">
        <w:t xml:space="preserve"> and </w:t>
      </w:r>
      <w:r w:rsidRPr="009A05CB">
        <w:rPr>
          <w:i/>
        </w:rPr>
        <w:t>Router4</w:t>
      </w:r>
      <w:r w:rsidRPr="001D7AE8">
        <w:t xml:space="preserve"> </w:t>
      </w:r>
      <w:r>
        <w:t>from</w:t>
      </w:r>
      <w:r w:rsidRPr="001D7AE8">
        <w:t xml:space="preserve"> the </w:t>
      </w:r>
      <w:r w:rsidR="0003570A">
        <w:t>hubs</w:t>
      </w:r>
      <w:r>
        <w:t>, reconnect them.</w:t>
      </w:r>
    </w:p>
    <w:p w14:paraId="1E5D4A5C" w14:textId="25458E8A" w:rsidR="008E22FC" w:rsidRPr="001D7AE8" w:rsidRDefault="008E22FC" w:rsidP="00DF4E7A">
      <w:pPr>
        <w:pStyle w:val="ListParagraph"/>
        <w:numPr>
          <w:ilvl w:val="0"/>
          <w:numId w:val="17"/>
        </w:numPr>
        <w:spacing w:before="120" w:after="120" w:line="240" w:lineRule="auto"/>
        <w:contextualSpacing w:val="0"/>
      </w:pPr>
      <w:r w:rsidRPr="001D7AE8">
        <w:t>Next, enable the spanning tree protocol on all bridges</w:t>
      </w:r>
      <w:r w:rsidR="00407F96">
        <w:t xml:space="preserve"> (</w:t>
      </w:r>
      <w:r w:rsidR="00407F96" w:rsidRPr="009A05CB">
        <w:rPr>
          <w:i/>
        </w:rPr>
        <w:t xml:space="preserve">Router1, Router2, Router3, Router4, </w:t>
      </w:r>
      <w:r w:rsidR="00D7779E">
        <w:rPr>
          <w:i/>
        </w:rPr>
        <w:t>Router5</w:t>
      </w:r>
      <w:r w:rsidR="00407F96">
        <w:t>).</w:t>
      </w:r>
      <w:r w:rsidR="00D7779E">
        <w:t xml:space="preserve"> </w:t>
      </w:r>
      <w:r w:rsidRPr="001D7AE8">
        <w:t xml:space="preserve">On the Cisco routers, the following commands, shown here for </w:t>
      </w:r>
      <w:r w:rsidRPr="00D7779E">
        <w:rPr>
          <w:i/>
        </w:rPr>
        <w:t>Router1</w:t>
      </w:r>
      <w:r w:rsidRPr="001D7AE8">
        <w:t>, must be executed:</w:t>
      </w:r>
    </w:p>
    <w:p w14:paraId="7BFA809D" w14:textId="77777777" w:rsidR="008E22FC" w:rsidRPr="00A476E6" w:rsidRDefault="008E22FC" w:rsidP="00DF4E7A">
      <w:pPr>
        <w:pStyle w:val="Code"/>
        <w:spacing w:before="120" w:after="120"/>
        <w:ind w:left="720"/>
        <w:contextualSpacing/>
        <w:rPr>
          <w:rStyle w:val="Code-BChar"/>
        </w:rPr>
      </w:pPr>
      <w:r w:rsidRPr="00A476E6">
        <w:t xml:space="preserve">Router1# </w:t>
      </w:r>
      <w:r w:rsidRPr="00A476E6">
        <w:rPr>
          <w:rStyle w:val="Code-BChar"/>
        </w:rPr>
        <w:t>configure terminal</w:t>
      </w:r>
    </w:p>
    <w:p w14:paraId="5424F507" w14:textId="197D08F6" w:rsidR="008E22FC" w:rsidRPr="008C1236" w:rsidRDefault="008E22FC" w:rsidP="00DF4E7A">
      <w:pPr>
        <w:pStyle w:val="Code"/>
        <w:spacing w:before="120" w:after="120"/>
        <w:ind w:left="720"/>
        <w:contextualSpacing/>
        <w:rPr>
          <w:rStyle w:val="Code-BChar"/>
        </w:rPr>
      </w:pPr>
      <w:r w:rsidRPr="00A476E6">
        <w:t xml:space="preserve">Router1(config)# </w:t>
      </w:r>
      <w:r w:rsidRPr="008C1236">
        <w:rPr>
          <w:rStyle w:val="Code-BChar"/>
        </w:rPr>
        <w:t xml:space="preserve">interface </w:t>
      </w:r>
      <w:r w:rsidR="00C51F3E">
        <w:rPr>
          <w:rStyle w:val="Code-BChar"/>
        </w:rPr>
        <w:t>Fast</w:t>
      </w:r>
      <w:r w:rsidRPr="008C1236">
        <w:rPr>
          <w:rStyle w:val="Code-BChar"/>
        </w:rPr>
        <w:t>Ethernet0</w:t>
      </w:r>
      <w:r w:rsidR="00C51F3E">
        <w:rPr>
          <w:rStyle w:val="Code-BChar"/>
        </w:rPr>
        <w:t>/0</w:t>
      </w:r>
    </w:p>
    <w:p w14:paraId="28D90043"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bridge-group 1</w:t>
      </w:r>
    </w:p>
    <w:p w14:paraId="27EBC157"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bridge-group 1 spanning-disabled</w:t>
      </w:r>
    </w:p>
    <w:p w14:paraId="1A64E686"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shutdown</w:t>
      </w:r>
    </w:p>
    <w:p w14:paraId="2BEC53D6" w14:textId="58098772"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 xml:space="preserve">interface </w:t>
      </w:r>
      <w:r w:rsidR="00C51F3E">
        <w:rPr>
          <w:rStyle w:val="Code-BChar"/>
        </w:rPr>
        <w:t>Fast</w:t>
      </w:r>
      <w:r w:rsidRPr="008C1236">
        <w:rPr>
          <w:rStyle w:val="Code-BChar"/>
        </w:rPr>
        <w:t>Ethernet1</w:t>
      </w:r>
      <w:r w:rsidR="00C51F3E">
        <w:rPr>
          <w:rStyle w:val="Code-BChar"/>
        </w:rPr>
        <w:t>/0</w:t>
      </w:r>
    </w:p>
    <w:p w14:paraId="2458F237"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bridge-group 1</w:t>
      </w:r>
    </w:p>
    <w:p w14:paraId="0350E7AC"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bridge-group 1 spanning-disabled</w:t>
      </w:r>
    </w:p>
    <w:p w14:paraId="51D47418" w14:textId="77777777" w:rsidR="008E22FC" w:rsidRPr="008C1236" w:rsidRDefault="008E22FC" w:rsidP="00DF4E7A">
      <w:pPr>
        <w:pStyle w:val="Code"/>
        <w:spacing w:before="120" w:after="120"/>
        <w:ind w:left="720"/>
        <w:contextualSpacing/>
        <w:rPr>
          <w:rStyle w:val="Code-BChar"/>
        </w:rPr>
      </w:pPr>
      <w:r w:rsidRPr="00A476E6">
        <w:t xml:space="preserve">Router1(config-if)# </w:t>
      </w:r>
      <w:r w:rsidRPr="008C1236">
        <w:rPr>
          <w:rStyle w:val="Code-BChar"/>
        </w:rPr>
        <w:t>no shutdown</w:t>
      </w:r>
    </w:p>
    <w:p w14:paraId="438B0E19" w14:textId="4D54F6BB" w:rsidR="008E22FC" w:rsidRDefault="008E22FC" w:rsidP="00DF4E7A">
      <w:pPr>
        <w:pStyle w:val="Code"/>
        <w:spacing w:before="120" w:after="120"/>
        <w:ind w:left="720"/>
      </w:pPr>
      <w:r w:rsidRPr="00A476E6">
        <w:t>Router1(config-if)#</w:t>
      </w:r>
      <w:r w:rsidRPr="00323F18">
        <w:rPr>
          <w:rStyle w:val="Code-NoSBChar"/>
        </w:rPr>
        <w:t xml:space="preserve"> </w:t>
      </w:r>
      <w:r w:rsidRPr="008C1236">
        <w:rPr>
          <w:rStyle w:val="Code-BChar"/>
        </w:rPr>
        <w:t>exit</w:t>
      </w:r>
    </w:p>
    <w:p w14:paraId="09850E55" w14:textId="55957C7B" w:rsidR="008E22FC" w:rsidRPr="001D7AE8" w:rsidRDefault="008E22FC" w:rsidP="00DF4E7A">
      <w:pPr>
        <w:pStyle w:val="ListParagraph"/>
        <w:numPr>
          <w:ilvl w:val="0"/>
          <w:numId w:val="17"/>
        </w:numPr>
        <w:spacing w:before="120" w:after="120" w:line="240" w:lineRule="auto"/>
      </w:pPr>
      <w:r w:rsidRPr="001D7AE8">
        <w:t xml:space="preserve">Set the bridge priority to </w:t>
      </w:r>
      <w:r w:rsidRPr="008C1236">
        <w:rPr>
          <w:i/>
        </w:rPr>
        <w:t>128</w:t>
      </w:r>
      <w:r w:rsidRPr="001D7AE8">
        <w:t xml:space="preserve"> on all bridges.</w:t>
      </w:r>
      <w:r w:rsidR="00471C19">
        <w:t xml:space="preserve"> Table </w:t>
      </w:r>
      <w:r w:rsidR="00206CFD">
        <w:t>5.</w:t>
      </w:r>
      <w:r w:rsidR="00D7779E">
        <w:t>7</w:t>
      </w:r>
      <w:r w:rsidR="00471C19">
        <w:t xml:space="preserve"> </w:t>
      </w:r>
      <w:r>
        <w:t xml:space="preserve">shows valid priority values which could be used by </w:t>
      </w:r>
      <w:r w:rsidRPr="008C1236">
        <w:rPr>
          <w:i/>
          <w:iCs/>
        </w:rPr>
        <w:t>brctl</w:t>
      </w:r>
      <w:r>
        <w:t>.</w:t>
      </w:r>
      <w:r w:rsidR="00D7779E">
        <w:t xml:space="preserve"> Y</w:t>
      </w:r>
      <w:r w:rsidRPr="001D7AE8">
        <w:t>ou can view the bridge priority by typing</w:t>
      </w:r>
    </w:p>
    <w:p w14:paraId="63136838" w14:textId="3D43A612" w:rsidR="008E22FC" w:rsidRPr="00D7779E" w:rsidRDefault="008E22FC" w:rsidP="00DF4E7A">
      <w:pPr>
        <w:pStyle w:val="Code"/>
        <w:spacing w:before="120" w:after="120"/>
        <w:ind w:left="1080"/>
        <w:rPr>
          <w:b/>
          <w:shd w:val="clear" w:color="auto" w:fill="F2F2F2" w:themeFill="background1" w:themeFillShade="F2"/>
        </w:rPr>
      </w:pPr>
      <w:r w:rsidRPr="008C1236">
        <w:t xml:space="preserve">Router1# </w:t>
      </w:r>
      <w:r w:rsidRPr="008C1236">
        <w:rPr>
          <w:rStyle w:val="Code-BChar"/>
        </w:rPr>
        <w:t>show spanning-tree</w:t>
      </w:r>
    </w:p>
    <w:p w14:paraId="4DC6E794" w14:textId="7664A741" w:rsidR="008E22FC" w:rsidRDefault="008E22FC" w:rsidP="00DF4E7A">
      <w:pPr>
        <w:spacing w:before="120" w:after="120" w:line="240" w:lineRule="auto"/>
        <w:ind w:left="360"/>
      </w:pPr>
      <w:r w:rsidRPr="001D7AE8">
        <w:t>The output should include a line that states: “Bridge Identifier has priority 128 ...”. If the priority is different from 128, use the following IOS global configuration command to change the priority:</w:t>
      </w:r>
    </w:p>
    <w:p w14:paraId="3B2E0823" w14:textId="77777777" w:rsidR="00562B37" w:rsidRPr="00D7779E" w:rsidRDefault="00562B37" w:rsidP="00DF4E7A">
      <w:pPr>
        <w:pStyle w:val="Code"/>
        <w:spacing w:before="120" w:after="120"/>
        <w:ind w:left="1080"/>
        <w:rPr>
          <w:b/>
          <w:shd w:val="clear" w:color="auto" w:fill="F2F2F2" w:themeFill="background1" w:themeFillShade="F2"/>
        </w:rPr>
      </w:pPr>
      <w:r w:rsidRPr="008C1236">
        <w:t xml:space="preserve">Router1(config)# </w:t>
      </w:r>
      <w:r w:rsidRPr="008C1236">
        <w:rPr>
          <w:rStyle w:val="Code-BChar"/>
        </w:rPr>
        <w:t>bridge 1 priority 128</w:t>
      </w:r>
    </w:p>
    <w:p w14:paraId="248C733F" w14:textId="4F8A33E2" w:rsidR="00562B37" w:rsidRDefault="00562B37" w:rsidP="00DF4E7A">
      <w:pPr>
        <w:spacing w:before="120" w:after="120" w:line="240" w:lineRule="auto"/>
      </w:pPr>
    </w:p>
    <w:p w14:paraId="03F537AD" w14:textId="7165A1C4" w:rsidR="00DF4E7A" w:rsidRDefault="00DF4E7A" w:rsidP="00DF4E7A">
      <w:pPr>
        <w:spacing w:before="120" w:after="120" w:line="240" w:lineRule="auto"/>
      </w:pPr>
    </w:p>
    <w:p w14:paraId="62FBC5B3" w14:textId="77777777" w:rsidR="00DF4E7A" w:rsidRPr="00562B37" w:rsidRDefault="00DF4E7A" w:rsidP="00DF4E7A">
      <w:pPr>
        <w:spacing w:before="120" w:after="120" w:line="240" w:lineRule="auto"/>
      </w:pPr>
    </w:p>
    <w:tbl>
      <w:tblPr>
        <w:tblStyle w:val="GridTable4-Accent1"/>
        <w:tblW w:w="0" w:type="auto"/>
        <w:jc w:val="center"/>
        <w:tblLook w:val="0420" w:firstRow="1" w:lastRow="0" w:firstColumn="0" w:lastColumn="0" w:noHBand="0" w:noVBand="1"/>
      </w:tblPr>
      <w:tblGrid>
        <w:gridCol w:w="2736"/>
        <w:gridCol w:w="2160"/>
        <w:gridCol w:w="2160"/>
      </w:tblGrid>
      <w:tr w:rsidR="00D7779E" w14:paraId="7E493FB6" w14:textId="77777777" w:rsidTr="005C66C3">
        <w:trPr>
          <w:cnfStyle w:val="100000000000" w:firstRow="1" w:lastRow="0" w:firstColumn="0" w:lastColumn="0" w:oddVBand="0" w:evenVBand="0" w:oddHBand="0" w:evenHBand="0" w:firstRowFirstColumn="0" w:firstRowLastColumn="0" w:lastRowFirstColumn="0" w:lastRowLastColumn="0"/>
          <w:cantSplit/>
          <w:trHeight w:val="720"/>
          <w:tblHeader/>
          <w:jc w:val="center"/>
        </w:trPr>
        <w:tc>
          <w:tcPr>
            <w:tcW w:w="2736" w:type="dxa"/>
            <w:vAlign w:val="center"/>
          </w:tcPr>
          <w:p w14:paraId="5B154982" w14:textId="77777777" w:rsidR="00D7779E" w:rsidRPr="00E81F69" w:rsidRDefault="00D7779E" w:rsidP="005C66C3">
            <w:pPr>
              <w:jc w:val="center"/>
            </w:pPr>
            <w:r>
              <w:t xml:space="preserve">Input Value in Bridge Priority Field of </w:t>
            </w:r>
            <w:r>
              <w:rPr>
                <w:i/>
                <w:iCs/>
              </w:rPr>
              <w:t>brctl</w:t>
            </w:r>
          </w:p>
        </w:tc>
        <w:tc>
          <w:tcPr>
            <w:tcW w:w="2160" w:type="dxa"/>
            <w:vAlign w:val="center"/>
          </w:tcPr>
          <w:p w14:paraId="5AB1EA2D" w14:textId="77777777" w:rsidR="00D7779E" w:rsidRDefault="00D7779E" w:rsidP="005C66C3">
            <w:pPr>
              <w:jc w:val="center"/>
            </w:pPr>
            <w:r w:rsidRPr="00E81F69">
              <w:t xml:space="preserve">Bridge Priority Value Displayed by </w:t>
            </w:r>
            <w:r w:rsidRPr="00A93BF0">
              <w:rPr>
                <w:i/>
                <w:iCs/>
              </w:rPr>
              <w:t>brctl</w:t>
            </w:r>
            <w:r w:rsidRPr="00E81F69">
              <w:t xml:space="preserve"> (hexadecimal)</w:t>
            </w:r>
          </w:p>
        </w:tc>
        <w:tc>
          <w:tcPr>
            <w:tcW w:w="2160" w:type="dxa"/>
            <w:vAlign w:val="center"/>
          </w:tcPr>
          <w:p w14:paraId="7671940A" w14:textId="77777777" w:rsidR="00D7779E" w:rsidRDefault="00D7779E" w:rsidP="005C66C3">
            <w:pPr>
              <w:jc w:val="center"/>
            </w:pPr>
            <w:r w:rsidRPr="00E81F69">
              <w:t>Bridge Priority Value (decimal)</w:t>
            </w:r>
          </w:p>
        </w:tc>
      </w:tr>
      <w:tr w:rsidR="00D7779E" w14:paraId="2BE7EF02"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5B1E2187" w14:textId="77777777" w:rsidR="00D7779E" w:rsidRDefault="00D7779E" w:rsidP="005C66C3">
            <w:pPr>
              <w:jc w:val="center"/>
            </w:pPr>
            <w:r>
              <w:t>16</w:t>
            </w:r>
          </w:p>
        </w:tc>
        <w:tc>
          <w:tcPr>
            <w:tcW w:w="2160" w:type="dxa"/>
            <w:vAlign w:val="center"/>
          </w:tcPr>
          <w:p w14:paraId="2DF90DFD" w14:textId="77777777" w:rsidR="00D7779E" w:rsidRDefault="00D7779E" w:rsidP="005C66C3">
            <w:pPr>
              <w:jc w:val="center"/>
            </w:pPr>
            <w:r>
              <w:t>0008</w:t>
            </w:r>
          </w:p>
        </w:tc>
        <w:tc>
          <w:tcPr>
            <w:tcW w:w="2160" w:type="dxa"/>
            <w:vAlign w:val="center"/>
          </w:tcPr>
          <w:p w14:paraId="469A6380" w14:textId="77777777" w:rsidR="00D7779E" w:rsidRDefault="00D7779E" w:rsidP="005C66C3">
            <w:pPr>
              <w:jc w:val="center"/>
            </w:pPr>
            <w:r>
              <w:t>8</w:t>
            </w:r>
          </w:p>
        </w:tc>
      </w:tr>
      <w:tr w:rsidR="00D7779E" w14:paraId="69E33F27" w14:textId="77777777" w:rsidTr="005C66C3">
        <w:trPr>
          <w:trHeight w:val="432"/>
          <w:jc w:val="center"/>
        </w:trPr>
        <w:tc>
          <w:tcPr>
            <w:tcW w:w="2736" w:type="dxa"/>
            <w:vAlign w:val="center"/>
          </w:tcPr>
          <w:p w14:paraId="7BC8DA78" w14:textId="77777777" w:rsidR="00D7779E" w:rsidRDefault="00D7779E" w:rsidP="005C66C3">
            <w:pPr>
              <w:jc w:val="center"/>
            </w:pPr>
            <w:r>
              <w:t>32</w:t>
            </w:r>
          </w:p>
        </w:tc>
        <w:tc>
          <w:tcPr>
            <w:tcW w:w="2160" w:type="dxa"/>
            <w:vAlign w:val="center"/>
          </w:tcPr>
          <w:p w14:paraId="63721704" w14:textId="77777777" w:rsidR="00D7779E" w:rsidRDefault="00D7779E" w:rsidP="005C66C3">
            <w:pPr>
              <w:jc w:val="center"/>
            </w:pPr>
            <w:r>
              <w:t>0010</w:t>
            </w:r>
          </w:p>
        </w:tc>
        <w:tc>
          <w:tcPr>
            <w:tcW w:w="2160" w:type="dxa"/>
            <w:vAlign w:val="center"/>
          </w:tcPr>
          <w:p w14:paraId="2AE9E42C" w14:textId="77777777" w:rsidR="00D7779E" w:rsidRDefault="00D7779E" w:rsidP="005C66C3">
            <w:pPr>
              <w:jc w:val="center"/>
            </w:pPr>
            <w:r>
              <w:t>16</w:t>
            </w:r>
          </w:p>
        </w:tc>
      </w:tr>
      <w:tr w:rsidR="00D7779E" w14:paraId="21ED551F"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4DFAACD5" w14:textId="77777777" w:rsidR="00D7779E" w:rsidRDefault="00D7779E" w:rsidP="005C66C3">
            <w:pPr>
              <w:jc w:val="center"/>
            </w:pPr>
            <w:r>
              <w:t>64</w:t>
            </w:r>
          </w:p>
        </w:tc>
        <w:tc>
          <w:tcPr>
            <w:tcW w:w="2160" w:type="dxa"/>
            <w:vAlign w:val="center"/>
          </w:tcPr>
          <w:p w14:paraId="24C55646" w14:textId="77777777" w:rsidR="00D7779E" w:rsidRDefault="00D7779E" w:rsidP="005C66C3">
            <w:pPr>
              <w:jc w:val="center"/>
            </w:pPr>
            <w:r>
              <w:t>0020</w:t>
            </w:r>
          </w:p>
        </w:tc>
        <w:tc>
          <w:tcPr>
            <w:tcW w:w="2160" w:type="dxa"/>
            <w:vAlign w:val="center"/>
          </w:tcPr>
          <w:p w14:paraId="418B8EAD" w14:textId="77777777" w:rsidR="00D7779E" w:rsidRDefault="00D7779E" w:rsidP="005C66C3">
            <w:pPr>
              <w:jc w:val="center"/>
            </w:pPr>
            <w:r>
              <w:t>32</w:t>
            </w:r>
          </w:p>
        </w:tc>
      </w:tr>
      <w:tr w:rsidR="00D7779E" w14:paraId="23F2D21E" w14:textId="77777777" w:rsidTr="005C66C3">
        <w:trPr>
          <w:trHeight w:val="432"/>
          <w:jc w:val="center"/>
        </w:trPr>
        <w:tc>
          <w:tcPr>
            <w:tcW w:w="2736" w:type="dxa"/>
            <w:vAlign w:val="center"/>
          </w:tcPr>
          <w:p w14:paraId="28E74AAC" w14:textId="77777777" w:rsidR="00D7779E" w:rsidRDefault="00D7779E" w:rsidP="005C66C3">
            <w:pPr>
              <w:jc w:val="center"/>
            </w:pPr>
            <w:r>
              <w:t>256</w:t>
            </w:r>
          </w:p>
        </w:tc>
        <w:tc>
          <w:tcPr>
            <w:tcW w:w="2160" w:type="dxa"/>
            <w:vAlign w:val="center"/>
          </w:tcPr>
          <w:p w14:paraId="4C287C1B" w14:textId="77777777" w:rsidR="00D7779E" w:rsidRDefault="00D7779E" w:rsidP="005C66C3">
            <w:pPr>
              <w:jc w:val="center"/>
            </w:pPr>
            <w:r>
              <w:t>0040</w:t>
            </w:r>
          </w:p>
        </w:tc>
        <w:tc>
          <w:tcPr>
            <w:tcW w:w="2160" w:type="dxa"/>
            <w:vAlign w:val="center"/>
          </w:tcPr>
          <w:p w14:paraId="482DE68F" w14:textId="77777777" w:rsidR="00D7779E" w:rsidRDefault="00D7779E" w:rsidP="005C66C3">
            <w:pPr>
              <w:jc w:val="center"/>
            </w:pPr>
            <w:r>
              <w:t>64</w:t>
            </w:r>
          </w:p>
        </w:tc>
      </w:tr>
      <w:tr w:rsidR="00D7779E" w14:paraId="770FE587"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2736" w:type="dxa"/>
            <w:vAlign w:val="center"/>
          </w:tcPr>
          <w:p w14:paraId="35739E65" w14:textId="77777777" w:rsidR="00D7779E" w:rsidRDefault="00D7779E" w:rsidP="005C66C3">
            <w:pPr>
              <w:jc w:val="center"/>
            </w:pPr>
            <w:r>
              <w:t>512</w:t>
            </w:r>
          </w:p>
        </w:tc>
        <w:tc>
          <w:tcPr>
            <w:tcW w:w="2160" w:type="dxa"/>
            <w:vAlign w:val="center"/>
          </w:tcPr>
          <w:p w14:paraId="2F9045D6" w14:textId="77777777" w:rsidR="00D7779E" w:rsidRDefault="00D7779E" w:rsidP="005C66C3">
            <w:pPr>
              <w:jc w:val="center"/>
            </w:pPr>
            <w:r>
              <w:t>0080</w:t>
            </w:r>
          </w:p>
        </w:tc>
        <w:tc>
          <w:tcPr>
            <w:tcW w:w="2160" w:type="dxa"/>
            <w:vAlign w:val="center"/>
          </w:tcPr>
          <w:p w14:paraId="4CD3DE9C" w14:textId="77777777" w:rsidR="00D7779E" w:rsidRDefault="00D7779E" w:rsidP="005C66C3">
            <w:pPr>
              <w:jc w:val="center"/>
            </w:pPr>
            <w:r>
              <w:t>128</w:t>
            </w:r>
          </w:p>
        </w:tc>
      </w:tr>
      <w:tr w:rsidR="00D7779E" w14:paraId="7BDE1642" w14:textId="77777777" w:rsidTr="005C66C3">
        <w:trPr>
          <w:trHeight w:val="432"/>
          <w:jc w:val="center"/>
        </w:trPr>
        <w:tc>
          <w:tcPr>
            <w:tcW w:w="2736" w:type="dxa"/>
            <w:vAlign w:val="center"/>
          </w:tcPr>
          <w:p w14:paraId="37E56A99" w14:textId="77777777" w:rsidR="00D7779E" w:rsidRDefault="00D7779E" w:rsidP="005C66C3">
            <w:pPr>
              <w:jc w:val="center"/>
            </w:pPr>
            <w:r>
              <w:t>1024</w:t>
            </w:r>
          </w:p>
        </w:tc>
        <w:tc>
          <w:tcPr>
            <w:tcW w:w="2160" w:type="dxa"/>
            <w:vAlign w:val="center"/>
          </w:tcPr>
          <w:p w14:paraId="7737417A" w14:textId="77777777" w:rsidR="00D7779E" w:rsidRDefault="00D7779E" w:rsidP="005C66C3">
            <w:pPr>
              <w:jc w:val="center"/>
            </w:pPr>
            <w:r>
              <w:t>0100</w:t>
            </w:r>
          </w:p>
        </w:tc>
        <w:tc>
          <w:tcPr>
            <w:tcW w:w="2160" w:type="dxa"/>
            <w:vAlign w:val="center"/>
          </w:tcPr>
          <w:p w14:paraId="1DD7D39E" w14:textId="77777777" w:rsidR="00D7779E" w:rsidRDefault="00D7779E" w:rsidP="005C66C3">
            <w:pPr>
              <w:jc w:val="center"/>
            </w:pPr>
            <w:r>
              <w:t>256</w:t>
            </w:r>
          </w:p>
        </w:tc>
      </w:tr>
    </w:tbl>
    <w:p w14:paraId="57044373" w14:textId="7FD4F574" w:rsidR="008E22FC" w:rsidRPr="00B5625A" w:rsidRDefault="00D7779E" w:rsidP="00562B37">
      <w:pPr>
        <w:pStyle w:val="Caption"/>
      </w:pPr>
      <w:r>
        <w:t xml:space="preserve">Table 5.7. </w:t>
      </w:r>
      <w:r w:rsidRPr="005C57F8">
        <w:t xml:space="preserve">Valid bridge priority values for </w:t>
      </w:r>
      <w:r w:rsidRPr="00A93BF0">
        <w:rPr>
          <w:i/>
          <w:iCs/>
        </w:rPr>
        <w:t>brctl</w:t>
      </w:r>
      <w:r w:rsidRPr="005C57F8">
        <w:t>.</w:t>
      </w:r>
    </w:p>
    <w:p w14:paraId="60A69F14" w14:textId="1496D81E" w:rsidR="008E22FC" w:rsidRPr="00562B37" w:rsidRDefault="008E22FC" w:rsidP="00562B37">
      <w:pPr>
        <w:pStyle w:val="ListParagraph"/>
        <w:numPr>
          <w:ilvl w:val="0"/>
          <w:numId w:val="17"/>
        </w:numPr>
        <w:spacing w:before="120" w:after="120" w:line="240" w:lineRule="auto"/>
      </w:pPr>
      <w:r w:rsidRPr="001D7AE8">
        <w:t xml:space="preserve">Wait until the spanning tree stabilizes. The spanning tree has stabilized when all interfaces of the bridges are either in state </w:t>
      </w:r>
      <w:r w:rsidRPr="008C1236">
        <w:rPr>
          <w:i/>
        </w:rPr>
        <w:t>Blocking</w:t>
      </w:r>
      <w:r w:rsidRPr="001D7AE8">
        <w:t xml:space="preserve"> or </w:t>
      </w:r>
      <w:r w:rsidRPr="008C1236">
        <w:rPr>
          <w:i/>
        </w:rPr>
        <w:t>Forwarding</w:t>
      </w:r>
      <w:r w:rsidRPr="001D7AE8">
        <w:t xml:space="preserve">. You can obtain the state of the interfaces of a bridge by </w:t>
      </w:r>
      <w:r w:rsidR="00562B37">
        <w:t>d</w:t>
      </w:r>
      <w:r w:rsidR="005E3E93">
        <w:t>isplay</w:t>
      </w:r>
      <w:r w:rsidR="00562B37">
        <w:t>ing</w:t>
      </w:r>
      <w:r w:rsidR="005E3E93">
        <w:t xml:space="preserve"> the spanning tree information on the </w:t>
      </w:r>
      <w:r>
        <w:t>Cisco routers</w:t>
      </w:r>
      <w:r w:rsidR="005E3E93">
        <w:t xml:space="preserve">. For </w:t>
      </w:r>
      <w:r w:rsidR="005E3E93" w:rsidRPr="00562B37">
        <w:rPr>
          <w:i/>
        </w:rPr>
        <w:t>Router1</w:t>
      </w:r>
      <w:r w:rsidR="005E3E93">
        <w:t xml:space="preserve">, the </w:t>
      </w:r>
      <w:r w:rsidRPr="001D7AE8">
        <w:t>command</w:t>
      </w:r>
      <w:r>
        <w:t xml:space="preserve"> </w:t>
      </w:r>
      <w:r w:rsidR="005E3E93">
        <w:t>is</w:t>
      </w:r>
      <w:r w:rsidRPr="001D7AE8">
        <w:t xml:space="preserve"> </w:t>
      </w:r>
    </w:p>
    <w:p w14:paraId="613328C7" w14:textId="1E6E9BB6" w:rsidR="008E22FC" w:rsidRPr="00562B37" w:rsidRDefault="00562B37" w:rsidP="00562B37">
      <w:pPr>
        <w:pStyle w:val="Code"/>
        <w:spacing w:before="120" w:after="120"/>
        <w:ind w:left="720"/>
        <w:rPr>
          <w:b/>
          <w:shd w:val="clear" w:color="auto" w:fill="F2F2F2" w:themeFill="background1" w:themeFillShade="F2"/>
        </w:rPr>
      </w:pPr>
      <w:r w:rsidRPr="006108B4">
        <w:rPr>
          <w:rFonts w:cs="Calibri"/>
          <w:noProof/>
        </w:rPr>
        <w:drawing>
          <wp:anchor distT="0" distB="0" distL="114300" distR="114300" simplePos="0" relativeHeight="251757568" behindDoc="0" locked="0" layoutInCell="1" allowOverlap="1" wp14:anchorId="2E07D101" wp14:editId="1527ECEA">
            <wp:simplePos x="0" y="0"/>
            <wp:positionH relativeFrom="column">
              <wp:posOffset>-478196</wp:posOffset>
            </wp:positionH>
            <wp:positionV relativeFrom="paragraph">
              <wp:posOffset>130094</wp:posOffset>
            </wp:positionV>
            <wp:extent cx="489600" cy="489600"/>
            <wp:effectExtent l="0" t="0" r="5715" b="571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8C1236">
        <w:t xml:space="preserve">Router1# </w:t>
      </w:r>
      <w:r w:rsidR="008E22FC" w:rsidRPr="008C1236">
        <w:rPr>
          <w:rStyle w:val="Code-BChar"/>
        </w:rPr>
        <w:t>show spanning–tree</w:t>
      </w:r>
    </w:p>
    <w:p w14:paraId="749A5029" w14:textId="77777777" w:rsidR="00562B37" w:rsidRDefault="0047487C" w:rsidP="00562B37">
      <w:pPr>
        <w:pStyle w:val="NoSpacing"/>
        <w:spacing w:before="120" w:after="120"/>
      </w:pPr>
      <w:r>
        <w:tab/>
      </w:r>
      <w:r w:rsidR="003B50A3">
        <w:t>After the spanning tree has stabilized, t</w:t>
      </w:r>
      <w:r>
        <w:t xml:space="preserve">ake screenshots of the output of the </w:t>
      </w:r>
      <w:r w:rsidR="003B50A3">
        <w:t xml:space="preserve">above </w:t>
      </w:r>
      <w:r>
        <w:t>commands</w:t>
      </w:r>
      <w:r w:rsidR="003B50A3">
        <w:t>.</w:t>
      </w:r>
    </w:p>
    <w:p w14:paraId="1A844E43" w14:textId="6B63F426" w:rsidR="0047487C" w:rsidRPr="001D7AE8" w:rsidRDefault="0047487C" w:rsidP="00562B37">
      <w:pPr>
        <w:pStyle w:val="NoSpacing"/>
        <w:spacing w:before="120" w:after="120"/>
        <w:ind w:left="360"/>
      </w:pPr>
      <w:r w:rsidRPr="001D7AE8">
        <w:t>Study the output of the commands to derive the spanning tree configuration.</w:t>
      </w:r>
    </w:p>
    <w:p w14:paraId="761E146D" w14:textId="74BDAFB8" w:rsidR="005E3E93" w:rsidRDefault="005E3E93" w:rsidP="00562B37">
      <w:pPr>
        <w:pStyle w:val="ListParagraph"/>
        <w:numPr>
          <w:ilvl w:val="0"/>
          <w:numId w:val="21"/>
        </w:numPr>
        <w:spacing w:before="120" w:after="120" w:line="240" w:lineRule="auto"/>
        <w:contextualSpacing w:val="0"/>
      </w:pPr>
      <w:r>
        <w:t xml:space="preserve">Provide a drawing of the network topology that shows, for each bridge, the root port, the designated ports, and the blocked ports. </w:t>
      </w:r>
    </w:p>
    <w:p w14:paraId="2C0B2BF8" w14:textId="4174A070" w:rsidR="005E3E93" w:rsidRDefault="005E3E93" w:rsidP="00562B37">
      <w:pPr>
        <w:pStyle w:val="ListParagraph"/>
        <w:numPr>
          <w:ilvl w:val="0"/>
          <w:numId w:val="21"/>
        </w:numPr>
        <w:spacing w:before="120" w:after="120" w:line="240" w:lineRule="auto"/>
        <w:contextualSpacing w:val="0"/>
      </w:pPr>
      <w:r>
        <w:t xml:space="preserve">Use the drawing to show the spanning tree. </w:t>
      </w:r>
    </w:p>
    <w:p w14:paraId="34893D83" w14:textId="17574866" w:rsidR="004E5E0C" w:rsidRDefault="005E3E93" w:rsidP="00562B37">
      <w:pPr>
        <w:pStyle w:val="ListParagraph"/>
        <w:numPr>
          <w:ilvl w:val="0"/>
          <w:numId w:val="21"/>
        </w:numPr>
        <w:spacing w:before="120" w:after="120" w:line="240" w:lineRule="auto"/>
        <w:contextualSpacing w:val="0"/>
      </w:pPr>
      <w:r>
        <w:t xml:space="preserve">Determine the </w:t>
      </w:r>
      <w:r w:rsidR="0047487C" w:rsidRPr="001D7AE8">
        <w:t xml:space="preserve">path cost </w:t>
      </w:r>
      <w:r>
        <w:t>(designated cost) of</w:t>
      </w:r>
      <w:r w:rsidR="0047487C" w:rsidRPr="001D7AE8">
        <w:t xml:space="preserve"> each bridge?</w:t>
      </w:r>
    </w:p>
    <w:p w14:paraId="02B037F5" w14:textId="40C563FC" w:rsidR="008E22FC" w:rsidRPr="001D7AE8" w:rsidRDefault="0047487C" w:rsidP="00562B37">
      <w:pPr>
        <w:pStyle w:val="ListParagraph"/>
        <w:numPr>
          <w:ilvl w:val="0"/>
          <w:numId w:val="17"/>
        </w:numPr>
        <w:spacing w:before="120" w:after="120" w:line="240" w:lineRule="auto"/>
        <w:contextualSpacing w:val="0"/>
      </w:pPr>
      <w:r>
        <w:t>Delete</w:t>
      </w:r>
      <w:r w:rsidR="008E22FC" w:rsidRPr="001D7AE8">
        <w:t xml:space="preserve"> the </w:t>
      </w:r>
      <w:r w:rsidR="009A05CB">
        <w:t xml:space="preserve">entries in the neighbor </w:t>
      </w:r>
      <w:r w:rsidR="008E22FC" w:rsidRPr="001D7AE8">
        <w:t>cache</w:t>
      </w:r>
      <w:r w:rsidR="009A05CB">
        <w:t>s</w:t>
      </w:r>
      <w:r w:rsidR="008E22FC" w:rsidRPr="001D7AE8">
        <w:t xml:space="preserve"> </w:t>
      </w:r>
      <w:r w:rsidR="009A05CB">
        <w:t>of</w:t>
      </w:r>
      <w:r w:rsidR="008E22FC" w:rsidRPr="001D7AE8">
        <w:t xml:space="preserve"> all PCs, including the static entries that you </w:t>
      </w:r>
      <w:r>
        <w:t>added</w:t>
      </w:r>
      <w:r w:rsidR="008E22FC" w:rsidRPr="001D7AE8">
        <w:t xml:space="preserve"> in Exercise </w:t>
      </w:r>
      <w:r w:rsidR="00562B37">
        <w:t>3</w:t>
      </w:r>
      <w:r w:rsidR="00166DCC">
        <w:t>-</w:t>
      </w:r>
      <w:r w:rsidR="00471C19">
        <w:t>a.</w:t>
      </w:r>
    </w:p>
    <w:p w14:paraId="3D5F676E" w14:textId="490FDE2B" w:rsidR="008E22FC" w:rsidRDefault="008E22FC" w:rsidP="00562B37">
      <w:pPr>
        <w:pStyle w:val="ListParagraph"/>
        <w:numPr>
          <w:ilvl w:val="0"/>
          <w:numId w:val="17"/>
        </w:numPr>
        <w:spacing w:before="120" w:after="120" w:line="240" w:lineRule="auto"/>
        <w:contextualSpacing w:val="0"/>
      </w:pPr>
      <w:r w:rsidRPr="001D7AE8">
        <w:t xml:space="preserve">Run </w:t>
      </w:r>
      <w:r w:rsidRPr="008C1236">
        <w:rPr>
          <w:i/>
        </w:rPr>
        <w:t>Wireshark</w:t>
      </w:r>
      <w:r w:rsidRPr="001D7AE8">
        <w:t xml:space="preserve"> </w:t>
      </w:r>
      <w:r w:rsidR="0047487C">
        <w:t xml:space="preserve">to capture traffic </w:t>
      </w:r>
      <w:r w:rsidRPr="001D7AE8">
        <w:t xml:space="preserve">on </w:t>
      </w:r>
      <w:r w:rsidR="005D6B6E">
        <w:t>the</w:t>
      </w:r>
      <w:r w:rsidRPr="001D7AE8">
        <w:t xml:space="preserve"> </w:t>
      </w:r>
      <w:r w:rsidRPr="008C1236">
        <w:rPr>
          <w:i/>
        </w:rPr>
        <w:t>eth0</w:t>
      </w:r>
      <w:r w:rsidRPr="001D7AE8">
        <w:t xml:space="preserve"> interfaces of all PCs.</w:t>
      </w:r>
    </w:p>
    <w:p w14:paraId="2C5047B8" w14:textId="7EDF35D0" w:rsidR="005D6B6E" w:rsidRDefault="008F16B0" w:rsidP="00562B37">
      <w:pPr>
        <w:pStyle w:val="ListParagraph"/>
        <w:numPr>
          <w:ilvl w:val="0"/>
          <w:numId w:val="17"/>
        </w:numPr>
        <w:spacing w:before="120" w:after="120" w:line="240" w:lineRule="auto"/>
        <w:contextualSpacing w:val="0"/>
      </w:pPr>
      <w:r>
        <w:t xml:space="preserve">In each Wireshark </w:t>
      </w:r>
      <w:r w:rsidR="005D6B6E">
        <w:t xml:space="preserve">window, select the BPDUs of the spanning tree protocol by setting the display filter “stp”. </w:t>
      </w:r>
    </w:p>
    <w:p w14:paraId="542077B4" w14:textId="321A9E01" w:rsidR="005D6B6E" w:rsidRDefault="005D6B6E" w:rsidP="00562B37">
      <w:pPr>
        <w:pStyle w:val="ListParagraph"/>
        <w:spacing w:before="120" w:after="120" w:line="240" w:lineRule="auto"/>
        <w:ind w:left="360"/>
        <w:contextualSpacing w:val="0"/>
      </w:pPr>
      <w:r>
        <w:t xml:space="preserve">Explore the BPDUs captured in all Wireshark windows. </w:t>
      </w:r>
      <w:r w:rsidRPr="009E19F7">
        <w:rPr>
          <w:b/>
        </w:rPr>
        <w:t>For each window</w:t>
      </w:r>
      <w:r>
        <w:t xml:space="preserve">: </w:t>
      </w:r>
    </w:p>
    <w:p w14:paraId="488C36D4" w14:textId="1D55E7EE" w:rsidR="00194437" w:rsidRDefault="00194437" w:rsidP="00562B37">
      <w:pPr>
        <w:pStyle w:val="ListParagraph"/>
        <w:numPr>
          <w:ilvl w:val="0"/>
          <w:numId w:val="64"/>
        </w:numPr>
        <w:spacing w:before="120" w:after="120" w:line="240" w:lineRule="auto"/>
        <w:contextualSpacing w:val="0"/>
      </w:pPr>
      <w:r w:rsidRPr="006108B4">
        <w:rPr>
          <w:rFonts w:cs="Calibri"/>
          <w:noProof/>
        </w:rPr>
        <w:drawing>
          <wp:anchor distT="0" distB="0" distL="114300" distR="114300" simplePos="0" relativeHeight="251763712" behindDoc="0" locked="0" layoutInCell="1" allowOverlap="1" wp14:anchorId="0A1BACE2" wp14:editId="043F7299">
            <wp:simplePos x="0" y="0"/>
            <wp:positionH relativeFrom="column">
              <wp:posOffset>-439615</wp:posOffset>
            </wp:positionH>
            <wp:positionV relativeFrom="paragraph">
              <wp:posOffset>523826</wp:posOffset>
            </wp:positionV>
            <wp:extent cx="489600" cy="489600"/>
            <wp:effectExtent l="0" t="0" r="5715"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t xml:space="preserve">After convergence of the spanning tree algorithm, the BPDU messages captured by each instance of Wireshark are identical. Explain why this is the expected outcome of the spanning tree algorithm. </w:t>
      </w:r>
      <w:ins w:id="118" w:author="vineet bharot" w:date="2021-03-13T12:03:00Z">
        <w:r w:rsidR="00FB3158">
          <w:t xml:space="preserve"> </w:t>
        </w:r>
        <w:r w:rsidR="00FB3158" w:rsidRPr="00FB3158">
          <w:rPr>
            <w:b/>
            <w:bCs/>
          </w:rPr>
          <w:t>Because the tree converges and everyone agrees on the root of the tree</w:t>
        </w:r>
      </w:ins>
    </w:p>
    <w:p w14:paraId="2CE6C6A9" w14:textId="7F415AF3" w:rsidR="008F16B0" w:rsidRDefault="00562B37" w:rsidP="00562B37">
      <w:pPr>
        <w:pStyle w:val="ListParagraph"/>
        <w:numPr>
          <w:ilvl w:val="0"/>
          <w:numId w:val="64"/>
        </w:numPr>
        <w:spacing w:before="120" w:after="120" w:line="240" w:lineRule="auto"/>
        <w:contextualSpacing w:val="0"/>
      </w:pPr>
      <w:r>
        <w:t xml:space="preserve">Take </w:t>
      </w:r>
      <w:r w:rsidR="005D6B6E">
        <w:t xml:space="preserve">screenshot of the details of a BPDU. The message should show: </w:t>
      </w:r>
    </w:p>
    <w:p w14:paraId="66FE3B81" w14:textId="51414169" w:rsidR="009E19F7" w:rsidRDefault="009E19F7" w:rsidP="00562B37">
      <w:pPr>
        <w:pStyle w:val="ListParagraph"/>
        <w:numPr>
          <w:ilvl w:val="1"/>
          <w:numId w:val="64"/>
        </w:numPr>
        <w:spacing w:before="120" w:after="120" w:line="240" w:lineRule="auto"/>
      </w:pPr>
      <w:r>
        <w:t xml:space="preserve">All fields of the Ethernet header </w:t>
      </w:r>
    </w:p>
    <w:p w14:paraId="2DF81806" w14:textId="42A51023" w:rsidR="005D6B6E" w:rsidRDefault="005D6B6E" w:rsidP="00562B37">
      <w:pPr>
        <w:pStyle w:val="ListParagraph"/>
        <w:numPr>
          <w:ilvl w:val="1"/>
          <w:numId w:val="64"/>
        </w:numPr>
        <w:spacing w:before="120" w:after="120" w:line="240" w:lineRule="auto"/>
      </w:pPr>
      <w:r>
        <w:lastRenderedPageBreak/>
        <w:t xml:space="preserve">Root bridge identifier </w:t>
      </w:r>
    </w:p>
    <w:p w14:paraId="4511754C" w14:textId="77777777" w:rsidR="005D6B6E" w:rsidRDefault="005D6B6E" w:rsidP="00562B37">
      <w:pPr>
        <w:pStyle w:val="ListParagraph"/>
        <w:numPr>
          <w:ilvl w:val="1"/>
          <w:numId w:val="64"/>
        </w:numPr>
        <w:spacing w:before="120" w:after="120" w:line="240" w:lineRule="auto"/>
      </w:pPr>
      <w:r>
        <w:t>Root path cost</w:t>
      </w:r>
    </w:p>
    <w:p w14:paraId="3D2CD532" w14:textId="77777777" w:rsidR="005D6B6E" w:rsidRDefault="005D6B6E" w:rsidP="00562B37">
      <w:pPr>
        <w:pStyle w:val="ListParagraph"/>
        <w:numPr>
          <w:ilvl w:val="1"/>
          <w:numId w:val="64"/>
        </w:numPr>
        <w:spacing w:before="120" w:after="120" w:line="240" w:lineRule="auto"/>
      </w:pPr>
      <w:r>
        <w:t>Identifier of the sending bridge</w:t>
      </w:r>
    </w:p>
    <w:p w14:paraId="00D0FF57" w14:textId="77777777" w:rsidR="00194437" w:rsidRDefault="005D6B6E" w:rsidP="00562B37">
      <w:pPr>
        <w:pStyle w:val="ListParagraph"/>
        <w:numPr>
          <w:ilvl w:val="1"/>
          <w:numId w:val="64"/>
        </w:numPr>
        <w:spacing w:before="120" w:after="120" w:line="240" w:lineRule="auto"/>
      </w:pPr>
      <w:r>
        <w:t>Identifier of the port where the BDPU was transmitted</w:t>
      </w:r>
    </w:p>
    <w:p w14:paraId="4D5D5107" w14:textId="3CF7AF0E" w:rsidR="005D6B6E" w:rsidRDefault="00194437" w:rsidP="00C25407">
      <w:pPr>
        <w:pStyle w:val="ListParagraph"/>
        <w:numPr>
          <w:ilvl w:val="0"/>
          <w:numId w:val="64"/>
        </w:numPr>
        <w:spacing w:before="120" w:after="120" w:line="240" w:lineRule="auto"/>
        <w:contextualSpacing w:val="0"/>
      </w:pPr>
      <w:r>
        <w:t xml:space="preserve">Reconcile the </w:t>
      </w:r>
      <w:r w:rsidR="00FC08C4">
        <w:t>content of the BPDU message</w:t>
      </w:r>
      <w:r w:rsidR="009E19F7">
        <w:t>s</w:t>
      </w:r>
      <w:r w:rsidR="00FC08C4">
        <w:t xml:space="preserve"> with the spanning tree information displayed by the bridges. </w:t>
      </w:r>
    </w:p>
    <w:p w14:paraId="7E874F2B" w14:textId="28DEB3A1" w:rsidR="00FC08C4" w:rsidRDefault="009E19F7" w:rsidP="00C25407">
      <w:pPr>
        <w:pStyle w:val="ListParagraph"/>
        <w:numPr>
          <w:ilvl w:val="0"/>
          <w:numId w:val="64"/>
        </w:numPr>
        <w:spacing w:before="120" w:after="120" w:line="240" w:lineRule="auto"/>
      </w:pPr>
      <w:r>
        <w:t xml:space="preserve">Inspect some details of the BPDU messages, in particular, </w:t>
      </w:r>
    </w:p>
    <w:p w14:paraId="029DFF88" w14:textId="79C03C31" w:rsidR="009E19F7" w:rsidRDefault="009E19F7" w:rsidP="00C25407">
      <w:pPr>
        <w:pStyle w:val="ListParagraph"/>
        <w:numPr>
          <w:ilvl w:val="1"/>
          <w:numId w:val="64"/>
        </w:numPr>
        <w:spacing w:before="120" w:after="120" w:line="240" w:lineRule="auto"/>
      </w:pPr>
      <w:r>
        <w:t xml:space="preserve">the MAC destination addresses </w:t>
      </w:r>
      <w:r w:rsidR="00D6618E">
        <w:t xml:space="preserve">: </w:t>
      </w:r>
      <w:r w:rsidR="00D6618E" w:rsidRPr="00D6618E">
        <w:t>01:80:c2:00:00:00</w:t>
      </w:r>
      <w:r w:rsidR="00D6618E">
        <w:t xml:space="preserve"> (spanning tree for bridges.)</w:t>
      </w:r>
    </w:p>
    <w:p w14:paraId="1448A03C" w14:textId="651872D6" w:rsidR="00C25407" w:rsidRPr="001D7AE8" w:rsidRDefault="009E19F7" w:rsidP="00C25407">
      <w:pPr>
        <w:pStyle w:val="ListParagraph"/>
        <w:numPr>
          <w:ilvl w:val="1"/>
          <w:numId w:val="64"/>
        </w:numPr>
        <w:spacing w:before="120" w:after="120" w:line="240" w:lineRule="auto"/>
        <w:contextualSpacing w:val="0"/>
      </w:pPr>
      <w:r>
        <w:t>the Ethernet header.</w:t>
      </w:r>
      <w:r w:rsidR="0050734C">
        <w:t xml:space="preserve"> IEEE802.3</w:t>
      </w:r>
      <w:r w:rsidR="000A1696">
        <w:t xml:space="preserve"> have source destination and padding.</w:t>
      </w:r>
    </w:p>
    <w:p w14:paraId="100FAE00" w14:textId="77777777" w:rsidR="008E22FC" w:rsidRPr="001D7AE8" w:rsidRDefault="008E22FC" w:rsidP="00C25407">
      <w:pPr>
        <w:pStyle w:val="ListParagraph"/>
        <w:numPr>
          <w:ilvl w:val="0"/>
          <w:numId w:val="17"/>
        </w:numPr>
        <w:spacing w:before="120" w:after="120" w:line="240" w:lineRule="auto"/>
        <w:contextualSpacing w:val="0"/>
      </w:pPr>
      <w:r w:rsidRPr="001D7AE8">
        <w:t xml:space="preserve">Issue a </w:t>
      </w:r>
      <w:r w:rsidRPr="00F87C49">
        <w:rPr>
          <w:rFonts w:ascii="Consolas" w:hAnsi="Consolas" w:cs="Consolas"/>
        </w:rPr>
        <w:t>ping</w:t>
      </w:r>
      <w:r w:rsidRPr="001D7AE8">
        <w:t xml:space="preserve"> command from </w:t>
      </w:r>
      <w:r w:rsidRPr="009A05CB">
        <w:rPr>
          <w:i/>
        </w:rPr>
        <w:t>PC1</w:t>
      </w:r>
      <w:r w:rsidRPr="001D7AE8">
        <w:t xml:space="preserve"> to </w:t>
      </w:r>
      <w:r w:rsidRPr="009A05CB">
        <w:rPr>
          <w:i/>
        </w:rPr>
        <w:t>PC4</w:t>
      </w:r>
      <w:r w:rsidRPr="001D7AE8">
        <w:t xml:space="preserve"> by typing</w:t>
      </w:r>
    </w:p>
    <w:p w14:paraId="339B52F5" w14:textId="3733F4D2" w:rsidR="00C25407" w:rsidRPr="00C25407" w:rsidRDefault="008E22FC" w:rsidP="00C25407">
      <w:pPr>
        <w:pStyle w:val="Code"/>
        <w:spacing w:before="120" w:after="120"/>
        <w:ind w:left="720"/>
        <w:rPr>
          <w:b/>
          <w:shd w:val="clear" w:color="auto" w:fill="F2F2F2" w:themeFill="background1" w:themeFillShade="F2"/>
        </w:rPr>
      </w:pPr>
      <w:r w:rsidRPr="008C1236">
        <w:t xml:space="preserve">PC1$ </w:t>
      </w:r>
      <w:r w:rsidRPr="008C1236">
        <w:rPr>
          <w:rStyle w:val="Code-BChar"/>
        </w:rPr>
        <w:t>ping –c 1 10.0.1.4</w:t>
      </w:r>
      <w:r w:rsidR="00BE2B22">
        <w:rPr>
          <w:rStyle w:val="Code-BChar"/>
        </w:rPr>
        <w:t>4</w:t>
      </w:r>
      <w:r w:rsidR="0047487C">
        <w:tab/>
      </w:r>
    </w:p>
    <w:p w14:paraId="2C111446" w14:textId="4B02559D" w:rsidR="00A321FC" w:rsidRDefault="0047487C" w:rsidP="00C25407">
      <w:pPr>
        <w:pStyle w:val="NoSpacing"/>
        <w:spacing w:before="120" w:after="120"/>
        <w:ind w:left="360"/>
      </w:pPr>
      <w:r>
        <w:t xml:space="preserve">Confirm that the ping is successful. </w:t>
      </w:r>
    </w:p>
    <w:p w14:paraId="64ECF6FD" w14:textId="6C7FC5A5" w:rsidR="005E3E93" w:rsidRPr="00064427" w:rsidRDefault="005E3E93" w:rsidP="00C25407">
      <w:pPr>
        <w:pStyle w:val="ListParagraph"/>
        <w:numPr>
          <w:ilvl w:val="0"/>
          <w:numId w:val="62"/>
        </w:numPr>
        <w:spacing w:before="120" w:after="120" w:line="240" w:lineRule="auto"/>
        <w:rPr>
          <w:bCs/>
          <w:rPrChange w:id="119" w:author="vineet bharot" w:date="2021-03-13T12:03:00Z">
            <w:rPr/>
          </w:rPrChange>
        </w:rPr>
      </w:pPr>
      <w:r w:rsidRPr="00064427">
        <w:rPr>
          <w:bCs/>
          <w:rPrChange w:id="120" w:author="vineet bharot" w:date="2021-03-13T12:03:00Z">
            <w:rPr/>
          </w:rPrChange>
        </w:rPr>
        <w:t xml:space="preserve">Use the </w:t>
      </w:r>
      <w:r w:rsidRPr="00064427">
        <w:rPr>
          <w:bCs/>
          <w:i/>
          <w:rPrChange w:id="121" w:author="vineet bharot" w:date="2021-03-13T12:03:00Z">
            <w:rPr>
              <w:i/>
            </w:rPr>
          </w:rPrChange>
        </w:rPr>
        <w:t>Wireshark</w:t>
      </w:r>
      <w:r w:rsidRPr="00064427">
        <w:rPr>
          <w:bCs/>
          <w:rPrChange w:id="122" w:author="vineet bharot" w:date="2021-03-13T12:03:00Z">
            <w:rPr/>
          </w:rPrChange>
        </w:rPr>
        <w:t xml:space="preserve"> traffic capture</w:t>
      </w:r>
      <w:r w:rsidR="009E19F7" w:rsidRPr="00064427">
        <w:rPr>
          <w:bCs/>
          <w:rPrChange w:id="123" w:author="vineet bharot" w:date="2021-03-13T12:03:00Z">
            <w:rPr/>
          </w:rPrChange>
        </w:rPr>
        <w:t>s</w:t>
      </w:r>
      <w:r w:rsidRPr="00064427">
        <w:rPr>
          <w:bCs/>
          <w:rPrChange w:id="124" w:author="vineet bharot" w:date="2021-03-13T12:03:00Z">
            <w:rPr/>
          </w:rPrChange>
        </w:rPr>
        <w:t xml:space="preserve"> to determine </w:t>
      </w:r>
      <w:r w:rsidR="00A321FC" w:rsidRPr="00064427">
        <w:rPr>
          <w:bCs/>
          <w:rPrChange w:id="125" w:author="vineet bharot" w:date="2021-03-13T12:03:00Z">
            <w:rPr/>
          </w:rPrChange>
        </w:rPr>
        <w:t xml:space="preserve">the path of packets that are generated when issuing the </w:t>
      </w:r>
      <w:r w:rsidR="00A321FC" w:rsidRPr="00064427">
        <w:rPr>
          <w:rFonts w:ascii="Consolas" w:hAnsi="Consolas"/>
          <w:bCs/>
          <w:rPrChange w:id="126" w:author="vineet bharot" w:date="2021-03-13T12:03:00Z">
            <w:rPr>
              <w:rFonts w:ascii="Consolas" w:hAnsi="Consolas"/>
            </w:rPr>
          </w:rPrChange>
        </w:rPr>
        <w:t>ping</w:t>
      </w:r>
      <w:r w:rsidR="00A321FC" w:rsidRPr="00064427">
        <w:rPr>
          <w:bCs/>
          <w:rPrChange w:id="127" w:author="vineet bharot" w:date="2021-03-13T12:03:00Z">
            <w:rPr/>
          </w:rPrChange>
        </w:rPr>
        <w:t xml:space="preserve"> command. </w:t>
      </w:r>
      <w:r w:rsidR="009E19F7" w:rsidRPr="00064427">
        <w:rPr>
          <w:bCs/>
          <w:rPrChange w:id="128" w:author="vineet bharot" w:date="2021-03-13T12:03:00Z">
            <w:rPr/>
          </w:rPrChange>
        </w:rPr>
        <w:t xml:space="preserve">Record your findings. </w:t>
      </w:r>
    </w:p>
    <w:p w14:paraId="69D145AC" w14:textId="16BD381F" w:rsidR="003D1B3E" w:rsidRDefault="003D1B3E" w:rsidP="003D1B3E">
      <w:pPr>
        <w:pStyle w:val="ListParagraph"/>
        <w:numPr>
          <w:ilvl w:val="1"/>
          <w:numId w:val="62"/>
        </w:numPr>
        <w:spacing w:before="120" w:after="120" w:line="240" w:lineRule="auto"/>
        <w:contextualSpacing w:val="0"/>
        <w:rPr>
          <w:ins w:id="129" w:author="vineet bharot" w:date="2021-03-13T12:03:00Z"/>
        </w:rPr>
      </w:pPr>
      <w:ins w:id="130" w:author="vineet bharot" w:date="2021-03-13T12:03:00Z">
        <w:r>
          <w:t>I can verify that PC3 intercepts the pings, being in the path</w:t>
        </w:r>
      </w:ins>
    </w:p>
    <w:p w14:paraId="77CF007B" w14:textId="4CAD87A1" w:rsidR="00C25407" w:rsidRDefault="00A321FC" w:rsidP="00C25407">
      <w:pPr>
        <w:pStyle w:val="ListParagraph"/>
        <w:numPr>
          <w:ilvl w:val="0"/>
          <w:numId w:val="62"/>
        </w:numPr>
        <w:spacing w:before="120" w:after="120" w:line="240" w:lineRule="auto"/>
        <w:contextualSpacing w:val="0"/>
      </w:pPr>
      <w:r>
        <w:t xml:space="preserve">Confirm your answer with the spanning tree information from Step 5. </w:t>
      </w:r>
    </w:p>
    <w:p w14:paraId="38391583" w14:textId="463B466D" w:rsidR="003D1B3E" w:rsidRDefault="003D1B3E" w:rsidP="003D1B3E">
      <w:pPr>
        <w:spacing w:before="120" w:after="120" w:line="240" w:lineRule="auto"/>
        <w:ind w:left="360"/>
        <w:rPr>
          <w:ins w:id="131" w:author="vineet bharot" w:date="2021-03-13T12:03:00Z"/>
        </w:rPr>
      </w:pPr>
      <w:ins w:id="132" w:author="vineet bharot" w:date="2021-03-13T12:03:00Z">
        <w:r>
          <w:t>BUT THE PATH IS PC1-&gt;R1-&gt;R4-&gt;PC4</w:t>
        </w:r>
      </w:ins>
    </w:p>
    <w:p w14:paraId="45782A3C" w14:textId="26419127" w:rsidR="008E22FC" w:rsidRPr="001D7AE8" w:rsidRDefault="009E19F7" w:rsidP="00C25407">
      <w:pPr>
        <w:pStyle w:val="ListParagraph"/>
        <w:numPr>
          <w:ilvl w:val="0"/>
          <w:numId w:val="17"/>
        </w:numPr>
        <w:tabs>
          <w:tab w:val="clear" w:pos="1440"/>
          <w:tab w:val="left" w:pos="900"/>
        </w:tabs>
        <w:spacing w:before="120" w:after="120" w:line="240" w:lineRule="auto"/>
      </w:pPr>
      <w:r>
        <w:t xml:space="preserve">Terminate all </w:t>
      </w:r>
      <w:r w:rsidR="008E22FC" w:rsidRPr="008C1236">
        <w:rPr>
          <w:i/>
        </w:rPr>
        <w:t>Wireshark</w:t>
      </w:r>
      <w:r>
        <w:t xml:space="preserve"> applications. </w:t>
      </w:r>
    </w:p>
    <w:p w14:paraId="3914C4E9" w14:textId="77777777" w:rsidR="00071CA5" w:rsidRDefault="00071CA5" w:rsidP="00C25407">
      <w:pPr>
        <w:spacing w:before="120" w:after="120" w:line="240" w:lineRule="auto"/>
        <w:ind w:left="720"/>
        <w:rPr>
          <w:ins w:id="133" w:author="vineet bharot" w:date="2021-03-13T12:03:00Z"/>
          <w:rFonts w:ascii="Arial" w:eastAsia="PMingLiU" w:hAnsi="Arial" w:cs="Times New Roman"/>
          <w:spacing w:val="-5"/>
          <w:szCs w:val="20"/>
        </w:rPr>
      </w:pPr>
    </w:p>
    <w:p w14:paraId="2DF91A89" w14:textId="6A246AD6" w:rsidR="008E22FC" w:rsidRPr="001D7AE8" w:rsidRDefault="00C25407">
      <w:pPr>
        <w:spacing w:before="120" w:after="120" w:line="240" w:lineRule="auto"/>
        <w:rPr>
          <w:rFonts w:ascii="Arial" w:eastAsia="PMingLiU" w:hAnsi="Arial" w:cs="Times New Roman"/>
          <w:spacing w:val="-5"/>
          <w:szCs w:val="20"/>
        </w:rPr>
        <w:pPrChange w:id="134" w:author="vineet bharot" w:date="2021-03-13T12:03:00Z">
          <w:pPr>
            <w:spacing w:before="120" w:after="120" w:line="240" w:lineRule="auto"/>
            <w:ind w:left="720"/>
          </w:pPr>
        </w:pPrChange>
      </w:pPr>
      <w:r w:rsidRPr="008577D9">
        <w:rPr>
          <w:noProof/>
        </w:rPr>
        <w:drawing>
          <wp:anchor distT="0" distB="0" distL="114300" distR="114300" simplePos="0" relativeHeight="251707392" behindDoc="0" locked="0" layoutInCell="1" allowOverlap="1" wp14:anchorId="311CA86E" wp14:editId="0F8C3634">
            <wp:simplePos x="0" y="0"/>
            <wp:positionH relativeFrom="leftMargin">
              <wp:posOffset>438150</wp:posOffset>
            </wp:positionH>
            <wp:positionV relativeFrom="paragraph">
              <wp:posOffset>250518</wp:posOffset>
            </wp:positionV>
            <wp:extent cx="466725" cy="381000"/>
            <wp:effectExtent l="0" t="0" r="952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BD256" w14:textId="6446E089" w:rsidR="008E22FC" w:rsidRPr="001D7AE8" w:rsidRDefault="008E22FC" w:rsidP="008E22FC">
      <w:pPr>
        <w:pStyle w:val="LabTitle"/>
      </w:pPr>
      <w:r w:rsidRPr="001D7AE8">
        <w:t xml:space="preserve">Lab </w:t>
      </w:r>
      <w:r>
        <w:t>Questions/</w:t>
      </w:r>
      <w:r w:rsidRPr="001D7AE8">
        <w:t>Report</w:t>
      </w:r>
      <w:ins w:id="135" w:author="vineet bharot" w:date="2021-03-13T12:03:00Z">
        <w:r w:rsidR="005C5D2B">
          <w:t>: DONE ALL</w:t>
        </w:r>
      </w:ins>
    </w:p>
    <w:p w14:paraId="6B28A8E3" w14:textId="40CBCAF3" w:rsidR="009846DD" w:rsidRDefault="009846DD" w:rsidP="004B0C75">
      <w:pPr>
        <w:pStyle w:val="ListParagraph"/>
        <w:numPr>
          <w:ilvl w:val="0"/>
          <w:numId w:val="63"/>
        </w:numPr>
      </w:pPr>
      <w:r>
        <w:t>Provide</w:t>
      </w:r>
      <w:r w:rsidR="008E22FC" w:rsidRPr="001D7AE8">
        <w:t xml:space="preserve"> the </w:t>
      </w:r>
      <w:r w:rsidR="00A321FC">
        <w:t>screenshots from Step 5</w:t>
      </w:r>
      <w:r>
        <w:t xml:space="preserve"> displaying the spanning tree information of the bridges.  </w:t>
      </w:r>
    </w:p>
    <w:p w14:paraId="369DAA7B" w14:textId="77167E8E" w:rsidR="009846DD" w:rsidRDefault="005D6B6E" w:rsidP="004B0C75">
      <w:pPr>
        <w:pStyle w:val="ListParagraph"/>
        <w:numPr>
          <w:ilvl w:val="0"/>
          <w:numId w:val="63"/>
        </w:numPr>
      </w:pPr>
      <w:r>
        <w:t>Use</w:t>
      </w:r>
      <w:r w:rsidR="009846DD">
        <w:t xml:space="preserve"> a drawing of the network topology</w:t>
      </w:r>
      <w:r>
        <w:t xml:space="preserve"> and </w:t>
      </w:r>
      <w:r w:rsidR="009846DD">
        <w:t>the spanning tree information to indicate</w:t>
      </w:r>
      <w:r>
        <w:t>, for each bridge,</w:t>
      </w:r>
      <w:r w:rsidR="009846DD">
        <w:t xml:space="preserve"> the bridge identifier, the root port, the designated ports, and the blocked ports. Make sure that ports are labelled. Determine the </w:t>
      </w:r>
      <w:r w:rsidR="009846DD" w:rsidRPr="001D7AE8">
        <w:t xml:space="preserve">path cost </w:t>
      </w:r>
      <w:r w:rsidR="009846DD">
        <w:t>(designated cost) of</w:t>
      </w:r>
      <w:r w:rsidR="009846DD" w:rsidRPr="001D7AE8">
        <w:t xml:space="preserve"> each bridge</w:t>
      </w:r>
      <w:r>
        <w:t>.</w:t>
      </w:r>
    </w:p>
    <w:p w14:paraId="3DBD23F5" w14:textId="21723128" w:rsidR="009846DD" w:rsidRDefault="009846DD" w:rsidP="004B0C75">
      <w:pPr>
        <w:pStyle w:val="ListParagraph"/>
        <w:numPr>
          <w:ilvl w:val="0"/>
          <w:numId w:val="63"/>
        </w:numPr>
      </w:pPr>
      <w:r>
        <w:t xml:space="preserve">Use the above drawing (or a new drawing) to indicate the path of packets that are sent between </w:t>
      </w:r>
      <w:r w:rsidRPr="009A05CB">
        <w:rPr>
          <w:i/>
        </w:rPr>
        <w:t>PC1</w:t>
      </w:r>
      <w:r>
        <w:t xml:space="preserve"> and </w:t>
      </w:r>
      <w:r w:rsidRPr="009A05CB">
        <w:rPr>
          <w:i/>
        </w:rPr>
        <w:t>PC4</w:t>
      </w:r>
      <w:r>
        <w:t xml:space="preserve"> in Step 8. Explain why this path is unique.</w:t>
      </w:r>
    </w:p>
    <w:p w14:paraId="1E38E46F" w14:textId="4576097B" w:rsidR="009846DD" w:rsidRDefault="00FC08C4" w:rsidP="004B0C75">
      <w:pPr>
        <w:pStyle w:val="ListParagraph"/>
        <w:numPr>
          <w:ilvl w:val="0"/>
          <w:numId w:val="63"/>
        </w:numPr>
      </w:pPr>
      <w:r>
        <w:t xml:space="preserve">Provide the screen captures of the BPDUs from Step 8. </w:t>
      </w:r>
    </w:p>
    <w:p w14:paraId="63DA41E4" w14:textId="05037E23" w:rsidR="00FC08C4" w:rsidRPr="001D7AE8" w:rsidRDefault="00FC08C4" w:rsidP="004B0C75">
      <w:pPr>
        <w:pStyle w:val="ListParagraph"/>
        <w:numPr>
          <w:ilvl w:val="0"/>
          <w:numId w:val="63"/>
        </w:numPr>
      </w:pPr>
      <w:r>
        <w:t>Reconcile the content of the BPDU message</w:t>
      </w:r>
      <w:r w:rsidR="009E19F7">
        <w:t>s</w:t>
      </w:r>
      <w:r>
        <w:t xml:space="preserve"> with the spanning tree information displayed by the bridges. </w:t>
      </w:r>
    </w:p>
    <w:p w14:paraId="10E8D5FC" w14:textId="77777777" w:rsidR="009E19F7" w:rsidRDefault="009E19F7" w:rsidP="004B0C75">
      <w:pPr>
        <w:pStyle w:val="ListParagraph"/>
        <w:numPr>
          <w:ilvl w:val="0"/>
          <w:numId w:val="63"/>
        </w:numPr>
      </w:pPr>
      <w:r>
        <w:t xml:space="preserve">Explain the MAC destination address of the BPDU messages. </w:t>
      </w:r>
    </w:p>
    <w:p w14:paraId="33B8F623" w14:textId="612B215D" w:rsidR="009E19F7" w:rsidRDefault="009E19F7" w:rsidP="004B0C75">
      <w:pPr>
        <w:pStyle w:val="ListParagraph"/>
        <w:numPr>
          <w:ilvl w:val="0"/>
          <w:numId w:val="63"/>
        </w:numPr>
      </w:pPr>
      <w:r>
        <w:t xml:space="preserve">Present your observations of the Ethernet header of the BPDU messages. </w:t>
      </w:r>
    </w:p>
    <w:p w14:paraId="106187CA" w14:textId="1C1DCB65" w:rsidR="008E22FC" w:rsidRDefault="008E22FC" w:rsidP="004B0C75">
      <w:pPr>
        <w:pStyle w:val="ListParagraph"/>
        <w:numPr>
          <w:ilvl w:val="0"/>
          <w:numId w:val="63"/>
        </w:numPr>
      </w:pPr>
      <w:r w:rsidRPr="001D7AE8">
        <w:t>Use</w:t>
      </w:r>
      <w:del w:id="136" w:author="vineet bharot" w:date="2021-03-13T12:03:00Z">
        <w:r w:rsidRPr="001D7AE8">
          <w:delText xml:space="preserve"> </w:delText>
        </w:r>
      </w:del>
      <w:r w:rsidRPr="001D7AE8">
        <w:t xml:space="preserve"> </w:t>
      </w:r>
      <w:r w:rsidR="00510CCF">
        <w:t>a drawing as</w:t>
      </w:r>
      <w:r w:rsidR="00F63EBD">
        <w:t xml:space="preserve"> you made</w:t>
      </w:r>
      <w:r w:rsidR="00510CCF">
        <w:t xml:space="preserve"> in </w:t>
      </w:r>
      <w:r w:rsidR="00F63EBD">
        <w:t>Step 5</w:t>
      </w:r>
      <w:r w:rsidR="00510CCF">
        <w:t xml:space="preserve"> </w:t>
      </w:r>
      <w:r w:rsidRPr="001D7AE8">
        <w:t xml:space="preserve">to trace the path of the packets that are sent as a result of the </w:t>
      </w:r>
      <w:r w:rsidRPr="00660BFF">
        <w:rPr>
          <w:rFonts w:ascii="Consolas" w:hAnsi="Consolas" w:cs="Consolas"/>
          <w:iCs/>
        </w:rPr>
        <w:t>ping</w:t>
      </w:r>
      <w:r w:rsidRPr="001D7AE8">
        <w:t xml:space="preserve"> command (e.g. ARP Request and Reply, ICMP Echo Request and Reply). </w:t>
      </w:r>
      <w:r w:rsidR="009E19F7">
        <w:t xml:space="preserve">Explain how the path of packets can be explained by the outcome of the spanning tree algorithm.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720"/>
        <w:gridCol w:w="8496"/>
      </w:tblGrid>
      <w:tr w:rsidR="008E22FC" w:rsidRPr="00EF59E7" w14:paraId="2CE8054B" w14:textId="77777777" w:rsidTr="00C52D7B">
        <w:trPr>
          <w:trHeight w:val="720"/>
          <w:jc w:val="right"/>
        </w:trPr>
        <w:tc>
          <w:tcPr>
            <w:tcW w:w="720" w:type="dxa"/>
            <w:tcBorders>
              <w:top w:val="nil"/>
              <w:left w:val="double" w:sz="4" w:space="0" w:color="5B9BD5" w:themeColor="accent1"/>
              <w:bottom w:val="nil"/>
              <w:right w:val="nil"/>
            </w:tcBorders>
            <w:shd w:val="clear" w:color="auto" w:fill="DEEAF6" w:themeFill="accent1" w:themeFillTint="33"/>
          </w:tcPr>
          <w:p w14:paraId="08A2FB2C" w14:textId="77777777" w:rsidR="008E22FC" w:rsidRPr="00EF59E7" w:rsidRDefault="008E22FC" w:rsidP="00D715BA">
            <w:r w:rsidRPr="00EF59E7">
              <w:rPr>
                <w:noProof/>
              </w:rPr>
              <w:drawing>
                <wp:anchor distT="0" distB="0" distL="114300" distR="114300" simplePos="0" relativeHeight="251710464" behindDoc="0" locked="0" layoutInCell="1" allowOverlap="1" wp14:anchorId="5DC2E11C" wp14:editId="1842DFA4">
                  <wp:simplePos x="0" y="0"/>
                  <wp:positionH relativeFrom="margin">
                    <wp:posOffset>33020</wp:posOffset>
                  </wp:positionH>
                  <wp:positionV relativeFrom="paragraph">
                    <wp:posOffset>3175</wp:posOffset>
                  </wp:positionV>
                  <wp:extent cx="304800" cy="3048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6F8A6F98" w14:textId="024B7E20" w:rsidR="008E22FC" w:rsidRPr="00EF59E7" w:rsidRDefault="008E22FC" w:rsidP="00D715BA">
            <w:r w:rsidRPr="00EF59E7">
              <w:rPr>
                <w:b/>
              </w:rPr>
              <w:t xml:space="preserve">Note: </w:t>
            </w:r>
            <w:r w:rsidRPr="00EF59E7">
              <w:rPr>
                <w:b/>
              </w:rPr>
              <w:br/>
            </w:r>
            <w:r w:rsidRPr="00EF59E7">
              <w:t xml:space="preserve">The next part of the lab </w:t>
            </w:r>
            <w:r w:rsidR="00DF4E7A">
              <w:t>(</w:t>
            </w:r>
            <w:r w:rsidR="00DF4E7A" w:rsidRPr="00DF4E7A">
              <w:rPr>
                <w:b/>
                <w:bCs/>
              </w:rPr>
              <w:t>Part 4</w:t>
            </w:r>
            <w:r w:rsidR="00DF4E7A">
              <w:t xml:space="preserve">) </w:t>
            </w:r>
            <w:r w:rsidRPr="00EF59E7">
              <w:t>continues with the network configuration from</w:t>
            </w:r>
            <w:r w:rsidR="00476DCE">
              <w:t xml:space="preserve"> Figure 5.</w:t>
            </w:r>
            <w:r w:rsidR="00DF4E7A">
              <w:t>3</w:t>
            </w:r>
            <w:r w:rsidRPr="00EF59E7">
              <w:t xml:space="preserve">, and partially relies on the results in Exercise </w:t>
            </w:r>
            <w:r w:rsidR="00DF4E7A">
              <w:t>3</w:t>
            </w:r>
            <w:r w:rsidR="00166DCC">
              <w:t>-</w:t>
            </w:r>
            <w:r>
              <w:t>c</w:t>
            </w:r>
            <w:r w:rsidR="00166DCC">
              <w:t>.</w:t>
            </w:r>
            <w:r w:rsidRPr="00EF59E7">
              <w:t xml:space="preserve"> You may want </w:t>
            </w:r>
            <w:r w:rsidR="00C52D7B">
              <w:t xml:space="preserve">to directly continue to </w:t>
            </w:r>
            <w:r w:rsidR="00C52D7B" w:rsidRPr="00DF4E7A">
              <w:rPr>
                <w:b/>
                <w:bCs/>
              </w:rPr>
              <w:t xml:space="preserve">Part </w:t>
            </w:r>
            <w:r w:rsidR="00DF4E7A" w:rsidRPr="00DF4E7A">
              <w:rPr>
                <w:b/>
                <w:bCs/>
              </w:rPr>
              <w:t>4</w:t>
            </w:r>
            <w:r w:rsidR="00C52D7B" w:rsidRPr="00DF4E7A">
              <w:rPr>
                <w:b/>
                <w:bCs/>
              </w:rPr>
              <w:t>.</w:t>
            </w:r>
          </w:p>
        </w:tc>
      </w:tr>
    </w:tbl>
    <w:p w14:paraId="4C994260" w14:textId="767498BD" w:rsidR="008E22FC" w:rsidRPr="001D7AE8" w:rsidRDefault="008E22FC" w:rsidP="008E22FC">
      <w:pPr>
        <w:pStyle w:val="Heading2"/>
        <w:rPr>
          <w:rFonts w:eastAsia="PMingLiU"/>
        </w:rPr>
      </w:pPr>
      <w:bookmarkStart w:id="137" w:name="_Toc39289520"/>
      <w:bookmarkStart w:id="138" w:name="_Toc42002359"/>
      <w:bookmarkStart w:id="139" w:name="_Toc34254475"/>
      <w:bookmarkStart w:id="140" w:name="_Toc65183868"/>
      <w:r>
        <w:rPr>
          <w:rFonts w:eastAsia="PMingLiU"/>
        </w:rPr>
        <w:lastRenderedPageBreak/>
        <w:t>Part</w:t>
      </w:r>
      <w:r w:rsidRPr="001D7AE8">
        <w:rPr>
          <w:rFonts w:eastAsia="PMingLiU"/>
        </w:rPr>
        <w:t xml:space="preserve"> </w:t>
      </w:r>
      <w:r w:rsidR="00DF4E7A">
        <w:rPr>
          <w:rFonts w:eastAsia="PMingLiU"/>
        </w:rPr>
        <w:t>4</w:t>
      </w:r>
      <w:r w:rsidRPr="001D7AE8">
        <w:rPr>
          <w:rFonts w:eastAsia="PMingLiU"/>
        </w:rPr>
        <w:t>.  Reconfiguration of the Spanning Tree</w:t>
      </w:r>
      <w:bookmarkEnd w:id="137"/>
      <w:bookmarkEnd w:id="138"/>
      <w:bookmarkEnd w:id="139"/>
      <w:bookmarkEnd w:id="140"/>
    </w:p>
    <w:p w14:paraId="2E94306C" w14:textId="77777777" w:rsidR="008E22FC" w:rsidRPr="001D7AE8" w:rsidRDefault="008E22FC" w:rsidP="00DF4E7A">
      <w:pPr>
        <w:spacing w:before="120" w:after="120" w:line="240" w:lineRule="auto"/>
      </w:pPr>
      <w:r w:rsidRPr="001D7AE8">
        <w:t>The spanning tree protocol adapts to changes in the network topology. Here you observe how the spanning tree topology adapts when a link fails.</w:t>
      </w:r>
    </w:p>
    <w:p w14:paraId="06126705" w14:textId="48E987E9" w:rsidR="008E22FC" w:rsidRPr="001D7AE8" w:rsidRDefault="008E22FC" w:rsidP="008E22FC">
      <w:pPr>
        <w:pStyle w:val="Heading3"/>
      </w:pPr>
      <w:bookmarkStart w:id="141" w:name="_Toc34254476"/>
      <w:bookmarkStart w:id="142" w:name="_Toc65183869"/>
      <w:r w:rsidRPr="001D7AE8">
        <w:t xml:space="preserve">Exercise </w:t>
      </w:r>
      <w:r w:rsidR="00DF4E7A">
        <w:t>4</w:t>
      </w:r>
      <w:r w:rsidR="00166DCC">
        <w:t>-</w:t>
      </w:r>
      <w:r>
        <w:t>a</w:t>
      </w:r>
      <w:r w:rsidR="00166DCC">
        <w:t>.</w:t>
      </w:r>
      <w:r w:rsidRPr="001D7AE8">
        <w:t xml:space="preserve"> Reconfiguration of the spanning tree</w:t>
      </w:r>
      <w:bookmarkEnd w:id="141"/>
      <w:bookmarkEnd w:id="142"/>
    </w:p>
    <w:p w14:paraId="0B06DEBF" w14:textId="42859FD1" w:rsidR="008E22FC" w:rsidRPr="001D7AE8" w:rsidRDefault="008E22FC" w:rsidP="00DF4E7A">
      <w:pPr>
        <w:spacing w:before="120" w:after="120" w:line="240" w:lineRule="auto"/>
      </w:pPr>
      <w:r w:rsidRPr="001D7AE8">
        <w:t xml:space="preserve">You simulate a failed link in the network shown in </w:t>
      </w:r>
      <w:r w:rsidR="00510CCF">
        <w:t xml:space="preserve">Figure </w:t>
      </w:r>
      <w:r w:rsidR="00DF4E7A">
        <w:t>5.3</w:t>
      </w:r>
      <w:r w:rsidR="00367F48">
        <w:t xml:space="preserve"> and </w:t>
      </w:r>
      <w:r w:rsidRPr="001D7AE8">
        <w:t xml:space="preserve">observe how the bridges adjust to a change in the network topology. </w:t>
      </w:r>
    </w:p>
    <w:p w14:paraId="219BF425" w14:textId="477E46D8" w:rsidR="008E22FC" w:rsidRPr="001D7AE8" w:rsidRDefault="008E22FC" w:rsidP="00DF4E7A">
      <w:pPr>
        <w:pStyle w:val="ListParagraph"/>
        <w:numPr>
          <w:ilvl w:val="0"/>
          <w:numId w:val="22"/>
        </w:numPr>
        <w:spacing w:before="120" w:after="120" w:line="240" w:lineRule="auto"/>
        <w:contextualSpacing w:val="0"/>
      </w:pPr>
      <w:r w:rsidRPr="001D7AE8">
        <w:t xml:space="preserve">Continue with the network configuration </w:t>
      </w:r>
      <w:r w:rsidR="00DF4E7A">
        <w:t xml:space="preserve">you set up in </w:t>
      </w:r>
      <w:r w:rsidRPr="001D7AE8">
        <w:t xml:space="preserve">Exercise </w:t>
      </w:r>
      <w:r w:rsidR="00DF4E7A">
        <w:t>3</w:t>
      </w:r>
      <w:r w:rsidRPr="001D7AE8">
        <w:t xml:space="preserve">-c </w:t>
      </w:r>
      <w:r w:rsidR="00DF4E7A">
        <w:t>for</w:t>
      </w:r>
      <w:r w:rsidR="00367F48">
        <w:t xml:space="preserve"> Figur</w:t>
      </w:r>
      <w:r w:rsidR="00492C92">
        <w:t>e 5.</w:t>
      </w:r>
      <w:r w:rsidR="00DF4E7A">
        <w:t>3</w:t>
      </w:r>
      <w:r w:rsidRPr="001D7AE8">
        <w:t xml:space="preserve">. </w:t>
      </w:r>
      <w:r w:rsidR="002E6480">
        <w:br/>
      </w:r>
      <w:r w:rsidRPr="001D7AE8">
        <w:t xml:space="preserve">Make sure that the </w:t>
      </w:r>
      <w:r w:rsidRPr="002E6480">
        <w:t xml:space="preserve">spanning tree protocol is enabled on </w:t>
      </w:r>
      <w:r w:rsidRPr="009A05CB">
        <w:rPr>
          <w:i/>
        </w:rPr>
        <w:t>Router1, Router2, Router3, Router4</w:t>
      </w:r>
      <w:r w:rsidRPr="002E6480">
        <w:t xml:space="preserve">, and </w:t>
      </w:r>
      <w:r w:rsidR="00DF4E7A">
        <w:rPr>
          <w:i/>
        </w:rPr>
        <w:t>Router5</w:t>
      </w:r>
      <w:r w:rsidRPr="002E6480">
        <w:t>, a</w:t>
      </w:r>
      <w:r w:rsidRPr="001D7AE8">
        <w:t>nd that the priorities of all bridges are set to 128.</w:t>
      </w:r>
    </w:p>
    <w:p w14:paraId="76F1F01A" w14:textId="77777777" w:rsidR="008E22FC" w:rsidRPr="001D7AE8" w:rsidRDefault="008E22FC" w:rsidP="00DF4E7A">
      <w:pPr>
        <w:pStyle w:val="ListParagraph"/>
        <w:numPr>
          <w:ilvl w:val="0"/>
          <w:numId w:val="22"/>
        </w:numPr>
        <w:spacing w:before="120" w:after="120" w:line="240" w:lineRule="auto"/>
        <w:contextualSpacing w:val="0"/>
      </w:pPr>
      <w:r w:rsidRPr="001D7AE8">
        <w:t xml:space="preserve">Start to capture traffic with </w:t>
      </w:r>
      <w:r w:rsidRPr="004A4CDF">
        <w:rPr>
          <w:rFonts w:cs="Arial"/>
          <w:i/>
        </w:rPr>
        <w:t>Wireshark</w:t>
      </w:r>
      <w:r w:rsidRPr="001D7AE8">
        <w:t xml:space="preserve"> on the </w:t>
      </w:r>
      <w:r w:rsidRPr="004A4CDF">
        <w:rPr>
          <w:i/>
        </w:rPr>
        <w:t>eth0</w:t>
      </w:r>
      <w:r w:rsidRPr="001D7AE8">
        <w:t xml:space="preserve"> interfaces of </w:t>
      </w:r>
      <w:r w:rsidRPr="009A05CB">
        <w:rPr>
          <w:i/>
        </w:rPr>
        <w:t>PC1, PC3</w:t>
      </w:r>
      <w:r w:rsidRPr="001D7AE8">
        <w:t xml:space="preserve">, and </w:t>
      </w:r>
      <w:r w:rsidRPr="009A05CB">
        <w:rPr>
          <w:i/>
        </w:rPr>
        <w:t>PC4</w:t>
      </w:r>
      <w:r w:rsidRPr="001D7AE8">
        <w:t>.</w:t>
      </w:r>
    </w:p>
    <w:p w14:paraId="3A950C48" w14:textId="47E2773E" w:rsidR="008E22FC" w:rsidRPr="001D7AE8" w:rsidRDefault="008E22FC" w:rsidP="00DF4E7A">
      <w:pPr>
        <w:pStyle w:val="ListParagraph"/>
        <w:numPr>
          <w:ilvl w:val="0"/>
          <w:numId w:val="22"/>
        </w:numPr>
        <w:spacing w:before="120" w:after="120" w:line="240" w:lineRule="auto"/>
        <w:contextualSpacing w:val="0"/>
      </w:pPr>
      <w:r w:rsidRPr="001D7AE8">
        <w:t xml:space="preserve">Issue a </w:t>
      </w:r>
      <w:r w:rsidRPr="00DF4E7A">
        <w:rPr>
          <w:rFonts w:ascii="Consolas" w:hAnsi="Consolas" w:cs="Consolas"/>
          <w:iCs/>
        </w:rPr>
        <w:t xml:space="preserve">ping </w:t>
      </w:r>
      <w:r w:rsidRPr="001D7AE8">
        <w:t xml:space="preserve">command from </w:t>
      </w:r>
      <w:r w:rsidRPr="009A05CB">
        <w:rPr>
          <w:i/>
        </w:rPr>
        <w:t>PC1</w:t>
      </w:r>
      <w:r w:rsidRPr="001D7AE8">
        <w:t xml:space="preserve"> to </w:t>
      </w:r>
      <w:r w:rsidRPr="009A05CB">
        <w:rPr>
          <w:i/>
        </w:rPr>
        <w:t>PC4</w:t>
      </w:r>
      <w:r w:rsidRPr="001D7AE8">
        <w:t xml:space="preserve"> that sends </w:t>
      </w:r>
      <w:r w:rsidR="00D25C81">
        <w:t>an</w:t>
      </w:r>
      <w:r w:rsidRPr="001D7AE8">
        <w:t xml:space="preserve"> </w:t>
      </w:r>
      <w:r w:rsidRPr="004A4CDF">
        <w:rPr>
          <w:i/>
        </w:rPr>
        <w:t xml:space="preserve">ICMP Echo Request </w:t>
      </w:r>
      <w:r w:rsidRPr="00D25C81">
        <w:rPr>
          <w:iCs/>
        </w:rPr>
        <w:t>every</w:t>
      </w:r>
      <w:r w:rsidRPr="001D7AE8">
        <w:t xml:space="preserve"> second:</w:t>
      </w:r>
    </w:p>
    <w:p w14:paraId="725C259E" w14:textId="6CF1EDE1" w:rsidR="008E22FC" w:rsidRPr="00DF4E7A" w:rsidRDefault="008E22FC" w:rsidP="00DF4E7A">
      <w:pPr>
        <w:pStyle w:val="Code"/>
        <w:spacing w:before="120" w:after="120"/>
        <w:ind w:left="720"/>
        <w:rPr>
          <w:b/>
          <w:shd w:val="clear" w:color="auto" w:fill="F2F2F2" w:themeFill="background1" w:themeFillShade="F2"/>
        </w:rPr>
      </w:pPr>
      <w:r w:rsidRPr="004A4CDF">
        <w:t xml:space="preserve">PC1$ </w:t>
      </w:r>
      <w:r w:rsidRPr="004A4CDF">
        <w:rPr>
          <w:rStyle w:val="Code-BChar"/>
        </w:rPr>
        <w:t>ping –</w:t>
      </w:r>
      <w:r w:rsidR="00D25C81">
        <w:rPr>
          <w:rStyle w:val="Code-BChar"/>
        </w:rPr>
        <w:t>i</w:t>
      </w:r>
      <w:r w:rsidRPr="004A4CDF">
        <w:rPr>
          <w:rStyle w:val="Code-BChar"/>
        </w:rPr>
        <w:t xml:space="preserve"> 1</w:t>
      </w:r>
      <w:r w:rsidR="00D25C81">
        <w:rPr>
          <w:rStyle w:val="Code-BChar"/>
        </w:rPr>
        <w:t xml:space="preserve"> </w:t>
      </w:r>
      <w:r w:rsidRPr="004A4CDF">
        <w:rPr>
          <w:rStyle w:val="Code-BChar"/>
        </w:rPr>
        <w:t xml:space="preserve"> 10.0.1.4</w:t>
      </w:r>
      <w:r w:rsidR="00BE2B22">
        <w:rPr>
          <w:rStyle w:val="Code-BChar"/>
        </w:rPr>
        <w:t>4</w:t>
      </w:r>
    </w:p>
    <w:p w14:paraId="12C318FD" w14:textId="4D71FE98" w:rsidR="00A87040" w:rsidRDefault="00D25C81" w:rsidP="00DF4E7A">
      <w:pPr>
        <w:pStyle w:val="ListParagraph"/>
        <w:numPr>
          <w:ilvl w:val="0"/>
          <w:numId w:val="22"/>
        </w:numPr>
        <w:spacing w:before="120" w:after="120" w:line="240" w:lineRule="auto"/>
        <w:contextualSpacing w:val="0"/>
      </w:pPr>
      <w:r w:rsidRPr="001D7AE8">
        <w:t xml:space="preserve">If you did not </w:t>
      </w:r>
      <w:r w:rsidRPr="004A4CDF">
        <w:rPr>
          <w:i/>
        </w:rPr>
        <w:t>just</w:t>
      </w:r>
      <w:r w:rsidRPr="001D7AE8">
        <w:t xml:space="preserve"> complete </w:t>
      </w:r>
      <w:r w:rsidRPr="00DF4E7A">
        <w:rPr>
          <w:b/>
          <w:bCs/>
        </w:rPr>
        <w:t xml:space="preserve">Part </w:t>
      </w:r>
      <w:r w:rsidR="00DF4E7A" w:rsidRPr="00DF4E7A">
        <w:rPr>
          <w:b/>
          <w:bCs/>
        </w:rPr>
        <w:t>3</w:t>
      </w:r>
      <w:r>
        <w:t xml:space="preserve">, </w:t>
      </w:r>
      <w:r w:rsidR="00EB23EF">
        <w:t>d</w:t>
      </w:r>
      <w:r w:rsidR="00A87040">
        <w:t xml:space="preserve">etermine the root bridge of the spanning tree. You can infer this from the spanning tree information of each bridge. </w:t>
      </w:r>
      <w:r w:rsidR="00DF4E7A">
        <w:t>You</w:t>
      </w:r>
      <w:r w:rsidR="00A87040">
        <w:t xml:space="preserve"> this with the command </w:t>
      </w:r>
      <w:r w:rsidR="00A87040" w:rsidRPr="009A05CB">
        <w:rPr>
          <w:rStyle w:val="Code-NoSChar"/>
        </w:rPr>
        <w:t>`show spanning–tree’</w:t>
      </w:r>
      <w:r>
        <w:t xml:space="preserve"> on</w:t>
      </w:r>
      <w:r w:rsidR="00A87040">
        <w:t xml:space="preserve"> </w:t>
      </w:r>
      <w:r>
        <w:t xml:space="preserve">a </w:t>
      </w:r>
      <w:r w:rsidR="00A87040">
        <w:t>Cisco router</w:t>
      </w:r>
      <w:r>
        <w:t>.</w:t>
      </w:r>
    </w:p>
    <w:p w14:paraId="541C0247" w14:textId="6E5C330E" w:rsidR="008E22FC" w:rsidRPr="001D7AE8" w:rsidRDefault="008E22FC" w:rsidP="00DF4E7A">
      <w:pPr>
        <w:pStyle w:val="ListParagraph"/>
        <w:numPr>
          <w:ilvl w:val="0"/>
          <w:numId w:val="22"/>
        </w:numPr>
        <w:spacing w:before="120" w:after="120" w:line="240" w:lineRule="auto"/>
        <w:contextualSpacing w:val="0"/>
      </w:pPr>
      <w:r w:rsidRPr="001D7AE8">
        <w:t xml:space="preserve">Disconnect </w:t>
      </w:r>
      <w:r w:rsidR="00D25C81">
        <w:t xml:space="preserve">one of the interfaces of </w:t>
      </w:r>
      <w:r w:rsidRPr="001D7AE8">
        <w:t>the root bridge</w:t>
      </w:r>
      <w:r w:rsidR="004E5E0C">
        <w:t xml:space="preserve"> from the </w:t>
      </w:r>
      <w:r w:rsidR="00DF4E7A">
        <w:t>hub</w:t>
      </w:r>
      <w:r w:rsidR="004E5E0C">
        <w:t xml:space="preserve">. </w:t>
      </w:r>
    </w:p>
    <w:p w14:paraId="51905381" w14:textId="31924412" w:rsidR="008E22FC" w:rsidRPr="001D7AE8" w:rsidRDefault="008E22FC" w:rsidP="00DF4E7A">
      <w:pPr>
        <w:pStyle w:val="ListParagraph"/>
        <w:numPr>
          <w:ilvl w:val="0"/>
          <w:numId w:val="23"/>
        </w:numPr>
        <w:spacing w:before="120" w:after="120" w:line="240" w:lineRule="auto"/>
        <w:contextualSpacing w:val="0"/>
      </w:pPr>
      <w:r w:rsidRPr="001D7AE8">
        <w:t xml:space="preserve">From the display of </w:t>
      </w:r>
      <w:r w:rsidRPr="004A4CDF">
        <w:rPr>
          <w:i/>
        </w:rPr>
        <w:t xml:space="preserve">Wireshark </w:t>
      </w:r>
      <w:r w:rsidRPr="001D7AE8">
        <w:t xml:space="preserve">on the PCs, observe the BPDUs of the bridges that build a new spanning tree. </w:t>
      </w:r>
    </w:p>
    <w:p w14:paraId="28E0636A" w14:textId="77777777" w:rsidR="008E22FC" w:rsidRPr="001D7AE8" w:rsidRDefault="008E22FC" w:rsidP="00DF4E7A">
      <w:pPr>
        <w:pStyle w:val="ListParagraph"/>
        <w:numPr>
          <w:ilvl w:val="0"/>
          <w:numId w:val="23"/>
        </w:numPr>
        <w:spacing w:before="120" w:after="120" w:line="240" w:lineRule="auto"/>
        <w:contextualSpacing w:val="0"/>
      </w:pPr>
      <w:r w:rsidRPr="001D7AE8">
        <w:t xml:space="preserve">Observe that the </w:t>
      </w:r>
      <w:r w:rsidRPr="00DF4E7A">
        <w:rPr>
          <w:rFonts w:ascii="Consolas" w:hAnsi="Consolas" w:cs="Consolas"/>
          <w:iCs/>
        </w:rPr>
        <w:t xml:space="preserve">ping </w:t>
      </w:r>
      <w:r w:rsidRPr="001D7AE8">
        <w:t>command at PC1 fails for a certain period of time, but is successful again when the new spanning tree is built.</w:t>
      </w:r>
    </w:p>
    <w:p w14:paraId="1F5DC834" w14:textId="6CEF931D" w:rsidR="004E5E0C" w:rsidRDefault="00B1154B" w:rsidP="00DF4E7A">
      <w:pPr>
        <w:pStyle w:val="ListParagraph"/>
        <w:numPr>
          <w:ilvl w:val="0"/>
          <w:numId w:val="23"/>
        </w:numPr>
        <w:spacing w:before="120" w:after="120" w:line="240" w:lineRule="auto"/>
        <w:contextualSpacing w:val="0"/>
      </w:pPr>
      <w:r w:rsidRPr="006108B4">
        <w:rPr>
          <w:rFonts w:cs="Calibri"/>
          <w:noProof/>
        </w:rPr>
        <w:drawing>
          <wp:anchor distT="0" distB="0" distL="114300" distR="114300" simplePos="0" relativeHeight="251765760" behindDoc="0" locked="0" layoutInCell="1" allowOverlap="1" wp14:anchorId="64C257FB" wp14:editId="4376BA02">
            <wp:simplePos x="0" y="0"/>
            <wp:positionH relativeFrom="column">
              <wp:posOffset>-729615</wp:posOffset>
            </wp:positionH>
            <wp:positionV relativeFrom="paragraph">
              <wp:posOffset>578403</wp:posOffset>
            </wp:positionV>
            <wp:extent cx="489600" cy="489600"/>
            <wp:effectExtent l="0" t="0" r="571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4E5E0C">
        <w:t xml:space="preserve">When the </w:t>
      </w:r>
      <w:r w:rsidR="004E5E0C" w:rsidRPr="00DF4E7A">
        <w:rPr>
          <w:rFonts w:ascii="Consolas" w:hAnsi="Consolas" w:cs="Consolas"/>
          <w:iCs/>
        </w:rPr>
        <w:t>ping c</w:t>
      </w:r>
      <w:r w:rsidR="004E5E0C">
        <w:t>ommand works again, t</w:t>
      </w:r>
      <w:r w:rsidR="008E22FC" w:rsidRPr="001D7AE8">
        <w:t xml:space="preserve">erminate the </w:t>
      </w:r>
      <w:r w:rsidR="008E22FC" w:rsidRPr="00DF4E7A">
        <w:rPr>
          <w:rFonts w:ascii="Consolas" w:hAnsi="Consolas" w:cs="Consolas"/>
          <w:iCs/>
        </w:rPr>
        <w:t xml:space="preserve">ping </w:t>
      </w:r>
      <w:r w:rsidR="008E22FC" w:rsidRPr="00DF4E7A">
        <w:rPr>
          <w:iCs/>
        </w:rPr>
        <w:t>c</w:t>
      </w:r>
      <w:r w:rsidR="008E22FC" w:rsidRPr="001D7AE8">
        <w:t xml:space="preserve">ommand </w:t>
      </w:r>
      <w:r w:rsidR="00D25C81">
        <w:t xml:space="preserve">on </w:t>
      </w:r>
      <w:r w:rsidR="00D25C81" w:rsidRPr="009A05CB">
        <w:rPr>
          <w:i/>
        </w:rPr>
        <w:t>PC1</w:t>
      </w:r>
      <w:r w:rsidR="00D25C81">
        <w:t xml:space="preserve"> </w:t>
      </w:r>
      <w:r w:rsidR="008E22FC" w:rsidRPr="001D7AE8">
        <w:t xml:space="preserve">with </w:t>
      </w:r>
      <w:r w:rsidR="008E22FC" w:rsidRPr="004A4CDF">
        <w:rPr>
          <w:i/>
        </w:rPr>
        <w:t>Ctrl-C.</w:t>
      </w:r>
      <w:r w:rsidR="008E22FC" w:rsidRPr="001D7AE8">
        <w:t xml:space="preserve"> Use the statistics that are displayed when the </w:t>
      </w:r>
      <w:r w:rsidR="008E22FC" w:rsidRPr="00DF4E7A">
        <w:rPr>
          <w:rFonts w:ascii="Consolas" w:hAnsi="Consolas" w:cs="Consolas"/>
          <w:iCs/>
        </w:rPr>
        <w:t>ping</w:t>
      </w:r>
      <w:r w:rsidR="008E22FC" w:rsidRPr="001D7AE8">
        <w:t xml:space="preserve"> command is terminated, to estimate the amount of time it took to build the new spanning tree. </w:t>
      </w:r>
      <w:ins w:id="143" w:author="vineet bharot" w:date="2021-03-13T12:03:00Z">
        <w:r w:rsidR="00FF747D">
          <w:t xml:space="preserve"> </w:t>
        </w:r>
        <w:r w:rsidR="00FF747D" w:rsidRPr="00FF747D">
          <w:rPr>
            <w:b/>
            <w:bCs/>
          </w:rPr>
          <w:t>50 Seconds</w:t>
        </w:r>
      </w:ins>
    </w:p>
    <w:p w14:paraId="06003FA2" w14:textId="069DB995" w:rsidR="004E5E0C" w:rsidRDefault="00C806EF" w:rsidP="00DF4E7A">
      <w:pPr>
        <w:pStyle w:val="ListParagraph"/>
        <w:numPr>
          <w:ilvl w:val="0"/>
          <w:numId w:val="22"/>
        </w:numPr>
        <w:spacing w:before="120" w:after="120" w:line="240" w:lineRule="auto"/>
        <w:contextualSpacing w:val="0"/>
      </w:pPr>
      <w:r>
        <w:t xml:space="preserve"> </w:t>
      </w:r>
      <w:r w:rsidR="004E5E0C">
        <w:t xml:space="preserve">Display the spanning tree information on the bridges (see Step 5 in Exercise </w:t>
      </w:r>
      <w:r w:rsidR="00DF4E7A">
        <w:t>3</w:t>
      </w:r>
      <w:r w:rsidR="004E5E0C">
        <w:t>-c) and take screenshots of the information.</w:t>
      </w:r>
    </w:p>
    <w:p w14:paraId="113D8994" w14:textId="77777777" w:rsidR="004E5E0C" w:rsidRDefault="004E5E0C" w:rsidP="00DF4E7A">
      <w:pPr>
        <w:pStyle w:val="ListParagraph"/>
        <w:numPr>
          <w:ilvl w:val="0"/>
          <w:numId w:val="23"/>
        </w:numPr>
        <w:spacing w:before="120" w:after="120" w:line="240" w:lineRule="auto"/>
        <w:contextualSpacing w:val="0"/>
      </w:pPr>
      <w:r>
        <w:t xml:space="preserve">Provide a drawing of the network topology that shows, for each bridge, the root port, the designated ports, and the blocked ports. </w:t>
      </w:r>
    </w:p>
    <w:p w14:paraId="00D3A575" w14:textId="40C04398" w:rsidR="004E5E0C" w:rsidRDefault="004E5E0C" w:rsidP="00DF4E7A">
      <w:pPr>
        <w:pStyle w:val="ListParagraph"/>
        <w:numPr>
          <w:ilvl w:val="0"/>
          <w:numId w:val="23"/>
        </w:numPr>
        <w:spacing w:before="120" w:after="120" w:line="240" w:lineRule="auto"/>
        <w:contextualSpacing w:val="0"/>
      </w:pPr>
      <w:r>
        <w:t xml:space="preserve">Use the drawing to show the new spanning tree. </w:t>
      </w:r>
    </w:p>
    <w:p w14:paraId="2AEDF237" w14:textId="68CC3215" w:rsidR="004E5E0C" w:rsidRDefault="00232554" w:rsidP="00DF4E7A">
      <w:pPr>
        <w:pStyle w:val="ListParagraph"/>
        <w:numPr>
          <w:ilvl w:val="0"/>
          <w:numId w:val="22"/>
        </w:numPr>
        <w:spacing w:before="120" w:after="120" w:line="240" w:lineRule="auto"/>
        <w:contextualSpacing w:val="0"/>
      </w:pPr>
      <w:r w:rsidRPr="008577D9">
        <w:rPr>
          <w:noProof/>
        </w:rPr>
        <w:drawing>
          <wp:anchor distT="0" distB="0" distL="114300" distR="114300" simplePos="0" relativeHeight="251712512" behindDoc="0" locked="0" layoutInCell="1" allowOverlap="1" wp14:anchorId="32051DE5" wp14:editId="114F09AE">
            <wp:simplePos x="0" y="0"/>
            <wp:positionH relativeFrom="leftMargin">
              <wp:posOffset>311396</wp:posOffset>
            </wp:positionH>
            <wp:positionV relativeFrom="paragraph">
              <wp:posOffset>247015</wp:posOffset>
            </wp:positionV>
            <wp:extent cx="466725" cy="381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E0C">
        <w:t>Terminate all Wireshark sessions</w:t>
      </w:r>
      <w:r w:rsidR="004E5E0C" w:rsidRPr="001D7AE8">
        <w:t>.</w:t>
      </w:r>
    </w:p>
    <w:p w14:paraId="654AE91C" w14:textId="1F10F679" w:rsidR="00C806EF" w:rsidRDefault="008E22FC" w:rsidP="00C806EF">
      <w:pPr>
        <w:pStyle w:val="LabTitle"/>
      </w:pPr>
      <w:r w:rsidRPr="001D7AE8">
        <w:t xml:space="preserve">Lab </w:t>
      </w:r>
      <w:r>
        <w:t>Questions/Report</w:t>
      </w:r>
    </w:p>
    <w:p w14:paraId="13682115" w14:textId="4212C636" w:rsidR="004E5E0C" w:rsidRDefault="004E5E0C" w:rsidP="004B0C75">
      <w:pPr>
        <w:pStyle w:val="ListParagraph"/>
        <w:numPr>
          <w:ilvl w:val="0"/>
          <w:numId w:val="24"/>
        </w:numPr>
      </w:pPr>
      <w:r>
        <w:t>Include</w:t>
      </w:r>
      <w:r w:rsidR="008E22FC" w:rsidRPr="001D7AE8">
        <w:t xml:space="preserve"> the </w:t>
      </w:r>
      <w:r>
        <w:t xml:space="preserve">screenshots from Step 6. </w:t>
      </w:r>
    </w:p>
    <w:p w14:paraId="61CAD878" w14:textId="4F9EE229" w:rsidR="004E5E0C" w:rsidRDefault="00F63EBD" w:rsidP="004B0C75">
      <w:pPr>
        <w:pStyle w:val="ListParagraph"/>
        <w:numPr>
          <w:ilvl w:val="0"/>
          <w:numId w:val="24"/>
        </w:numPr>
        <w:contextualSpacing w:val="0"/>
      </w:pPr>
      <w:r>
        <w:t>Include the</w:t>
      </w:r>
      <w:r w:rsidR="004E5E0C">
        <w:t xml:space="preserve"> drawing </w:t>
      </w:r>
      <w:r>
        <w:t xml:space="preserve">from Step 6 </w:t>
      </w:r>
      <w:r w:rsidR="004E5E0C">
        <w:t>of the network topology that shows, for each bridge, the root port, the designated ports, and the blocked ports</w:t>
      </w:r>
      <w:r w:rsidR="00337E58">
        <w:t>, and</w:t>
      </w:r>
      <w:r>
        <w:t xml:space="preserve"> the drawing of</w:t>
      </w:r>
      <w:r w:rsidR="00337E58">
        <w:t xml:space="preserve"> </w:t>
      </w:r>
      <w:r w:rsidR="004E5E0C">
        <w:t xml:space="preserve">the new spanning tree. </w:t>
      </w:r>
    </w:p>
    <w:p w14:paraId="296D5087" w14:textId="77657C8A" w:rsidR="008E22FC" w:rsidRPr="001D7AE8" w:rsidRDefault="008E22FC" w:rsidP="008E22FC">
      <w:pPr>
        <w:pStyle w:val="Heading3"/>
      </w:pPr>
      <w:bookmarkStart w:id="144" w:name="_Toc34254477"/>
      <w:bookmarkStart w:id="145" w:name="_Toc65183870"/>
      <w:r w:rsidRPr="001D7AE8">
        <w:lastRenderedPageBreak/>
        <w:t xml:space="preserve">Exercise </w:t>
      </w:r>
      <w:r w:rsidR="00D97C89">
        <w:t>4</w:t>
      </w:r>
      <w:r w:rsidR="00166DCC">
        <w:t>-</w:t>
      </w:r>
      <w:r>
        <w:t>b</w:t>
      </w:r>
      <w:r w:rsidR="00166DCC">
        <w:t>.</w:t>
      </w:r>
      <w:r w:rsidRPr="001D7AE8">
        <w:t xml:space="preserve"> </w:t>
      </w:r>
      <w:r>
        <w:t>Forcing</w:t>
      </w:r>
      <w:r w:rsidRPr="001D7AE8">
        <w:t xml:space="preserve"> a bridge to become the root bridge</w:t>
      </w:r>
      <w:bookmarkEnd w:id="144"/>
      <w:bookmarkEnd w:id="145"/>
    </w:p>
    <w:p w14:paraId="61B7032A" w14:textId="77777777" w:rsidR="00B11529" w:rsidRDefault="008E22FC" w:rsidP="00BB2B73">
      <w:pPr>
        <w:spacing w:before="120" w:after="120" w:line="240" w:lineRule="auto"/>
      </w:pPr>
      <w:r w:rsidRPr="001D7AE8">
        <w:t xml:space="preserve">Here you force a certain bridge to become the root bridge. Recall that the priority of a bridge is used in the first two bytes of the bridge ID. Thus, the bridge with the lowest priority value has the lowest bridge ID. Since the spanning tree protocol elects the bridge with the lowest bridge ID as the root bridge, the root bridge can be fixed by modifying the priority field. </w:t>
      </w:r>
    </w:p>
    <w:p w14:paraId="45013DF8" w14:textId="77777777" w:rsidR="008E22FC" w:rsidRPr="001D7AE8" w:rsidRDefault="008E22FC" w:rsidP="00BB2B73">
      <w:pPr>
        <w:spacing w:before="120" w:after="120" w:line="240" w:lineRule="auto"/>
      </w:pPr>
      <w:r w:rsidRPr="001D7AE8">
        <w:t>Being able to fix a certain bridge as the root bridge provides some control over the spanning tree topology. For example, one can select the device with the highest capacity to become the root bridge.</w:t>
      </w:r>
    </w:p>
    <w:p w14:paraId="5BB33985" w14:textId="578B24BE" w:rsidR="00733A93" w:rsidRDefault="008E22FC" w:rsidP="00BB2B73">
      <w:pPr>
        <w:pStyle w:val="ListParagraph"/>
        <w:numPr>
          <w:ilvl w:val="0"/>
          <w:numId w:val="25"/>
        </w:numPr>
        <w:spacing w:before="120" w:after="120" w:line="240" w:lineRule="auto"/>
        <w:contextualSpacing w:val="0"/>
      </w:pPr>
      <w:r w:rsidRPr="001D7AE8">
        <w:t xml:space="preserve">Continue with the topology at the end of Exercise </w:t>
      </w:r>
      <w:r w:rsidR="00D97C89">
        <w:t>4</w:t>
      </w:r>
      <w:r w:rsidR="00166DCC">
        <w:t>-</w:t>
      </w:r>
      <w:r>
        <w:t>a</w:t>
      </w:r>
      <w:r w:rsidRPr="001D7AE8">
        <w:t xml:space="preserve"> (Do not reconnect the </w:t>
      </w:r>
      <w:r w:rsidR="004E5E0C">
        <w:t xml:space="preserve">interface of the root bridge </w:t>
      </w:r>
      <w:r w:rsidR="00D97C89">
        <w:t xml:space="preserve">that </w:t>
      </w:r>
      <w:r w:rsidRPr="001D7AE8">
        <w:t xml:space="preserve">was disconnected in </w:t>
      </w:r>
      <w:r w:rsidR="004E5E0C">
        <w:t xml:space="preserve">Step 5 of </w:t>
      </w:r>
      <w:r w:rsidRPr="001D7AE8">
        <w:t xml:space="preserve">Exercise </w:t>
      </w:r>
      <w:r w:rsidR="00D97C89">
        <w:t>4</w:t>
      </w:r>
      <w:r w:rsidR="00166DCC">
        <w:t>-</w:t>
      </w:r>
      <w:r>
        <w:t>a</w:t>
      </w:r>
      <w:r w:rsidRPr="001D7AE8">
        <w:t>)</w:t>
      </w:r>
      <w:r w:rsidR="00733A93">
        <w:t>.</w:t>
      </w:r>
    </w:p>
    <w:p w14:paraId="05B288C6" w14:textId="728BF14E" w:rsidR="00733A93" w:rsidRDefault="008E22FC" w:rsidP="00BB2B73">
      <w:pPr>
        <w:pStyle w:val="ListParagraph"/>
        <w:numPr>
          <w:ilvl w:val="0"/>
          <w:numId w:val="25"/>
        </w:numPr>
        <w:spacing w:before="120" w:after="120" w:line="240" w:lineRule="auto"/>
        <w:contextualSpacing w:val="0"/>
      </w:pPr>
      <w:r w:rsidRPr="001D7AE8">
        <w:t>Select one of the bridges from</w:t>
      </w:r>
      <w:r w:rsidR="004E5E0C">
        <w:t xml:space="preserve"> Figure </w:t>
      </w:r>
      <w:r w:rsidR="00492C92">
        <w:t>5.</w:t>
      </w:r>
      <w:r w:rsidR="00D97C89">
        <w:t>3</w:t>
      </w:r>
      <w:r w:rsidRPr="001D7AE8">
        <w:t xml:space="preserve">, other than the </w:t>
      </w:r>
      <w:r w:rsidR="00510CCF">
        <w:t xml:space="preserve">bridge that was the </w:t>
      </w:r>
      <w:r w:rsidRPr="001D7AE8">
        <w:t xml:space="preserve">root bridge in Exercise </w:t>
      </w:r>
      <w:r w:rsidR="00D97C89">
        <w:t>3</w:t>
      </w:r>
      <w:r w:rsidR="00166DCC">
        <w:t>-</w:t>
      </w:r>
      <w:r w:rsidR="00510CCF">
        <w:t xml:space="preserve">c. </w:t>
      </w:r>
      <w:r w:rsidRPr="001D7AE8">
        <w:t xml:space="preserve">Change the priority of this bridge to 64. Since all other bridges in the network have a bridge priority of 128, </w:t>
      </w:r>
      <w:r w:rsidR="00510CCF">
        <w:t>the selected</w:t>
      </w:r>
      <w:r w:rsidRPr="001D7AE8">
        <w:t xml:space="preserve"> </w:t>
      </w:r>
      <w:r w:rsidR="00733A93">
        <w:t>bridge becomes the root bridge.</w:t>
      </w:r>
    </w:p>
    <w:p w14:paraId="2D35C529" w14:textId="77777777" w:rsidR="008E22FC" w:rsidRPr="001D7AE8" w:rsidRDefault="008E22FC" w:rsidP="00BB2B73">
      <w:pPr>
        <w:pStyle w:val="ListParagraph"/>
        <w:numPr>
          <w:ilvl w:val="0"/>
          <w:numId w:val="25"/>
        </w:numPr>
        <w:spacing w:before="120" w:after="120" w:line="240" w:lineRule="auto"/>
        <w:contextualSpacing w:val="0"/>
      </w:pPr>
      <w:r w:rsidRPr="001D7AE8">
        <w:t xml:space="preserve">If you selected </w:t>
      </w:r>
      <w:r w:rsidRPr="009A4372">
        <w:rPr>
          <w:i/>
        </w:rPr>
        <w:t>Router1</w:t>
      </w:r>
      <w:r w:rsidRPr="001D7AE8">
        <w:t>, then the commands to set the bridge priority are as follows:</w:t>
      </w:r>
    </w:p>
    <w:p w14:paraId="4CEC6DC5" w14:textId="1BCF83AA" w:rsidR="00337E58" w:rsidRPr="00BB2B73" w:rsidRDefault="00BB2B73" w:rsidP="00BB2B73">
      <w:pPr>
        <w:pStyle w:val="Code"/>
        <w:spacing w:before="120" w:after="120"/>
        <w:ind w:left="720"/>
        <w:rPr>
          <w:b/>
          <w:shd w:val="clear" w:color="auto" w:fill="F2F2F2" w:themeFill="background1" w:themeFillShade="F2"/>
        </w:rPr>
      </w:pPr>
      <w:r w:rsidRPr="006108B4">
        <w:rPr>
          <w:rFonts w:cs="Calibri"/>
          <w:noProof/>
        </w:rPr>
        <w:drawing>
          <wp:anchor distT="0" distB="0" distL="114300" distR="114300" simplePos="0" relativeHeight="251767808" behindDoc="0" locked="0" layoutInCell="1" allowOverlap="1" wp14:anchorId="118E771C" wp14:editId="1EEC6646">
            <wp:simplePos x="0" y="0"/>
            <wp:positionH relativeFrom="column">
              <wp:posOffset>-631293</wp:posOffset>
            </wp:positionH>
            <wp:positionV relativeFrom="paragraph">
              <wp:posOffset>491470</wp:posOffset>
            </wp:positionV>
            <wp:extent cx="489600" cy="489600"/>
            <wp:effectExtent l="0" t="0" r="5715"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00" cy="489600"/>
                    </a:xfrm>
                    <a:prstGeom prst="rect">
                      <a:avLst/>
                    </a:prstGeom>
                  </pic:spPr>
                </pic:pic>
              </a:graphicData>
            </a:graphic>
            <wp14:sizeRelH relativeFrom="page">
              <wp14:pctWidth>0</wp14:pctWidth>
            </wp14:sizeRelH>
            <wp14:sizeRelV relativeFrom="page">
              <wp14:pctHeight>0</wp14:pctHeight>
            </wp14:sizeRelV>
          </wp:anchor>
        </w:drawing>
      </w:r>
      <w:r w:rsidR="008E22FC" w:rsidRPr="00705243">
        <w:t xml:space="preserve">Router1# </w:t>
      </w:r>
      <w:r w:rsidR="008E22FC" w:rsidRPr="00705243">
        <w:rPr>
          <w:rStyle w:val="Code-BChar"/>
        </w:rPr>
        <w:t>configure terminal</w:t>
      </w:r>
      <w:r w:rsidR="008E22FC" w:rsidRPr="00705243">
        <w:rPr>
          <w:rStyle w:val="Code-BChar"/>
        </w:rPr>
        <w:br/>
      </w:r>
      <w:r w:rsidR="008E22FC" w:rsidRPr="00705243">
        <w:t xml:space="preserve">Router1(config)# </w:t>
      </w:r>
      <w:r w:rsidR="008E22FC" w:rsidRPr="00705243">
        <w:rPr>
          <w:rStyle w:val="Code-BChar"/>
        </w:rPr>
        <w:t>bridge 1 priority 64</w:t>
      </w:r>
      <w:r w:rsidR="008E22FC" w:rsidRPr="00705243">
        <w:rPr>
          <w:rStyle w:val="Code-BChar"/>
        </w:rPr>
        <w:br/>
      </w:r>
      <w:r w:rsidR="008E22FC" w:rsidRPr="00705243">
        <w:t xml:space="preserve">Router1(config)# </w:t>
      </w:r>
      <w:r w:rsidR="008E22FC" w:rsidRPr="00705243">
        <w:rPr>
          <w:rStyle w:val="Code-BChar"/>
        </w:rPr>
        <w:t>end</w:t>
      </w:r>
    </w:p>
    <w:p w14:paraId="253BF6D6" w14:textId="49F374AA" w:rsidR="00337E58" w:rsidRDefault="00337E58" w:rsidP="00BB2B73">
      <w:pPr>
        <w:pStyle w:val="ListParagraph"/>
        <w:numPr>
          <w:ilvl w:val="0"/>
          <w:numId w:val="25"/>
        </w:numPr>
        <w:spacing w:before="120" w:after="120" w:line="240" w:lineRule="auto"/>
        <w:contextualSpacing w:val="0"/>
      </w:pPr>
      <w:r>
        <w:t xml:space="preserve"> Display the spanning tree information on the bridges (see Step 5 in Exercise </w:t>
      </w:r>
      <w:r w:rsidR="00BB2B73">
        <w:t>3</w:t>
      </w:r>
      <w:r>
        <w:t>-c) and take screenshots of the information.</w:t>
      </w:r>
    </w:p>
    <w:p w14:paraId="0879392D" w14:textId="77777777" w:rsidR="00337E58" w:rsidRDefault="00337E58" w:rsidP="00BB2B73">
      <w:pPr>
        <w:pStyle w:val="ListParagraph"/>
        <w:numPr>
          <w:ilvl w:val="0"/>
          <w:numId w:val="23"/>
        </w:numPr>
        <w:spacing w:before="120" w:after="120" w:line="240" w:lineRule="auto"/>
        <w:contextualSpacing w:val="0"/>
      </w:pPr>
      <w:r>
        <w:t xml:space="preserve">Provide a drawing of the network topology that shows, for each bridge, the root port, the designated ports, and the blocked ports. </w:t>
      </w:r>
    </w:p>
    <w:p w14:paraId="2D932720" w14:textId="77777777" w:rsidR="00337E58" w:rsidRDefault="00337E58" w:rsidP="00BB2B73">
      <w:pPr>
        <w:pStyle w:val="ListParagraph"/>
        <w:numPr>
          <w:ilvl w:val="0"/>
          <w:numId w:val="23"/>
        </w:numPr>
        <w:spacing w:before="120" w:after="120" w:line="240" w:lineRule="auto"/>
        <w:contextualSpacing w:val="0"/>
      </w:pPr>
      <w:r>
        <w:t xml:space="preserve">Use the drawing to show the new spanning tree. </w:t>
      </w:r>
    </w:p>
    <w:p w14:paraId="0168E319" w14:textId="77777777" w:rsidR="008E22FC" w:rsidRPr="001D7AE8" w:rsidRDefault="008E22FC" w:rsidP="008E22FC">
      <w:pPr>
        <w:pStyle w:val="LabTitle"/>
      </w:pPr>
      <w:r w:rsidRPr="001B6B7E">
        <w:drawing>
          <wp:anchor distT="0" distB="0" distL="114300" distR="114300" simplePos="0" relativeHeight="251714560" behindDoc="0" locked="0" layoutInCell="1" allowOverlap="1" wp14:anchorId="7C70966D" wp14:editId="0647CE42">
            <wp:simplePos x="0" y="0"/>
            <wp:positionH relativeFrom="leftMargin">
              <wp:posOffset>436245</wp:posOffset>
            </wp:positionH>
            <wp:positionV relativeFrom="paragraph">
              <wp:posOffset>24765</wp:posOffset>
            </wp:positionV>
            <wp:extent cx="466725" cy="381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7AE8">
        <w:t xml:space="preserve">Lab </w:t>
      </w:r>
      <w:r>
        <w:t>Questions/</w:t>
      </w:r>
      <w:r w:rsidRPr="001D7AE8">
        <w:t>Report:</w:t>
      </w:r>
    </w:p>
    <w:p w14:paraId="7FD718A6" w14:textId="150AF1E9" w:rsidR="00337E58" w:rsidRDefault="00337E58" w:rsidP="004B0C75">
      <w:pPr>
        <w:pStyle w:val="ListParagraph"/>
        <w:numPr>
          <w:ilvl w:val="0"/>
          <w:numId w:val="26"/>
        </w:numPr>
      </w:pPr>
      <w:r>
        <w:t>Include</w:t>
      </w:r>
      <w:r w:rsidRPr="001D7AE8">
        <w:t xml:space="preserve"> the </w:t>
      </w:r>
      <w:r>
        <w:t xml:space="preserve">screenshots from Step 4. </w:t>
      </w:r>
    </w:p>
    <w:p w14:paraId="79D9A099" w14:textId="77777777" w:rsidR="00337E58" w:rsidRDefault="00337E58" w:rsidP="004B0C75">
      <w:pPr>
        <w:pStyle w:val="ListParagraph"/>
        <w:numPr>
          <w:ilvl w:val="0"/>
          <w:numId w:val="26"/>
        </w:numPr>
        <w:contextualSpacing w:val="0"/>
      </w:pPr>
      <w:r>
        <w:t xml:space="preserve">Provide a drawing of the network topology that shows, for each bridge, the root port, the designated ports, and the blocked ports, and draw the new spanning tree. </w:t>
      </w:r>
    </w:p>
    <w:p w14:paraId="5E8506E1" w14:textId="77777777" w:rsidR="008E22FC" w:rsidRPr="001D7AE8" w:rsidRDefault="008E22FC" w:rsidP="008E22FC">
      <w:pPr>
        <w:keepNext/>
        <w:widowControl w:val="0"/>
        <w:spacing w:after="240" w:line="240" w:lineRule="atLeast"/>
        <w:ind w:left="720"/>
        <w:jc w:val="both"/>
        <w:rPr>
          <w:rFonts w:ascii="Arial" w:eastAsia="PMingLiU" w:hAnsi="Arial" w:cs="Times New Roman"/>
          <w:spacing w:val="-5"/>
          <w:szCs w:val="20"/>
        </w:rPr>
      </w:pPr>
    </w:p>
    <w:p w14:paraId="3065C9FE" w14:textId="69750166" w:rsidR="008E22FC" w:rsidRPr="001D7AE8" w:rsidRDefault="008E22FC" w:rsidP="008E22FC">
      <w:pPr>
        <w:pStyle w:val="Heading2"/>
        <w:rPr>
          <w:rFonts w:eastAsia="PMingLiU"/>
        </w:rPr>
      </w:pPr>
      <w:bookmarkStart w:id="146" w:name="_Toc39289521"/>
      <w:bookmarkStart w:id="147" w:name="_Toc42002360"/>
      <w:bookmarkStart w:id="148" w:name="_Toc34254478"/>
      <w:bookmarkStart w:id="149" w:name="_Toc65183871"/>
      <w:r w:rsidRPr="001D7AE8">
        <w:rPr>
          <w:rFonts w:eastAsia="PMingLiU"/>
        </w:rPr>
        <w:lastRenderedPageBreak/>
        <w:t xml:space="preserve">Part </w:t>
      </w:r>
      <w:r w:rsidR="00BB2B73">
        <w:rPr>
          <w:rFonts w:eastAsia="PMingLiU"/>
        </w:rPr>
        <w:t>5</w:t>
      </w:r>
      <w:r w:rsidRPr="001D7AE8">
        <w:rPr>
          <w:rFonts w:eastAsia="PMingLiU"/>
        </w:rPr>
        <w:t>.  Mixed Router and Bridge Configuration</w:t>
      </w:r>
      <w:bookmarkEnd w:id="146"/>
      <w:bookmarkEnd w:id="147"/>
      <w:bookmarkEnd w:id="148"/>
      <w:bookmarkEnd w:id="149"/>
    </w:p>
    <w:p w14:paraId="4C02F076" w14:textId="0FA16F0E" w:rsidR="008E22FC" w:rsidRDefault="008E22FC" w:rsidP="00BB2B73">
      <w:pPr>
        <w:spacing w:before="120" w:after="120" w:line="240" w:lineRule="auto"/>
      </w:pPr>
      <w:r w:rsidRPr="001D7AE8">
        <w:t>In this part of the lab you set</w:t>
      </w:r>
      <w:r>
        <w:t xml:space="preserve"> </w:t>
      </w:r>
      <w:r w:rsidRPr="001D7AE8">
        <w:t xml:space="preserve">up a network topology that contains bridges as well as IP routers. Both bridges and routers are devices that connect networks and forward packets between networks. Bridges make forwarding decisions based on destination MAC addresses. IP routers make forwarding decisions based on destination IP. In a properly configured network, bridges and IP routers coexist without causing network problems. Sometimes, however, the forwarding of packets in a network with bridges and IP routers can be difficult to trace. The following exercises explore such a scenario. </w:t>
      </w:r>
    </w:p>
    <w:p w14:paraId="7D9CAA8A" w14:textId="107655A9" w:rsidR="00860740" w:rsidRDefault="009771E3" w:rsidP="00562B37">
      <w:pPr>
        <w:pStyle w:val="Caption"/>
        <w:rPr>
          <w:lang w:val="en-CA"/>
        </w:rPr>
      </w:pPr>
      <w:r>
        <w:rPr>
          <w:lang w:val="en-CA"/>
        </w:rPr>
        <w:drawing>
          <wp:inline distT="0" distB="0" distL="0" distR="0" wp14:anchorId="26C0F2A9" wp14:editId="38D21828">
            <wp:extent cx="5943600" cy="26035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03500"/>
                    </a:xfrm>
                    <a:prstGeom prst="rect">
                      <a:avLst/>
                    </a:prstGeom>
                  </pic:spPr>
                </pic:pic>
              </a:graphicData>
            </a:graphic>
          </wp:inline>
        </w:drawing>
      </w:r>
    </w:p>
    <w:p w14:paraId="5702CBBB" w14:textId="5A11F2CE" w:rsidR="00961AD7" w:rsidRPr="001D7AE8" w:rsidRDefault="00961AD7" w:rsidP="00562B37">
      <w:pPr>
        <w:pStyle w:val="Caption"/>
      </w:pPr>
      <w:r w:rsidRPr="005522A9">
        <w:rPr>
          <w:lang w:val="en-CA"/>
        </w:rPr>
        <w:t xml:space="preserve">Figure </w:t>
      </w:r>
      <w:r w:rsidR="00492C92">
        <w:rPr>
          <w:lang w:val="en-CA"/>
        </w:rPr>
        <w:t>5</w:t>
      </w:r>
      <w:r w:rsidRPr="005522A9">
        <w:rPr>
          <w:lang w:val="en-CA"/>
        </w:rPr>
        <w:t>.</w:t>
      </w:r>
      <w:r w:rsidR="00BB2B73">
        <w:rPr>
          <w:lang w:val="en-CA"/>
        </w:rPr>
        <w:t>4</w:t>
      </w:r>
      <w:r w:rsidRPr="005522A9">
        <w:rPr>
          <w:lang w:val="en-CA"/>
        </w:rPr>
        <w:t xml:space="preserve">. </w:t>
      </w:r>
      <w:r w:rsidRPr="00874289">
        <w:t xml:space="preserve">Network topology for Part </w:t>
      </w:r>
      <w:r w:rsidR="00BB2B73">
        <w:t>5</w:t>
      </w:r>
      <w:r>
        <w:t>.</w:t>
      </w:r>
    </w:p>
    <w:p w14:paraId="674125AC" w14:textId="0C754FA4" w:rsidR="008E22FC" w:rsidRDefault="008E22FC" w:rsidP="008E22FC">
      <w:pPr>
        <w:pStyle w:val="Heading3"/>
      </w:pPr>
      <w:bookmarkStart w:id="150" w:name="_Toc34254479"/>
      <w:bookmarkStart w:id="151" w:name="_Toc65183872"/>
      <w:r w:rsidRPr="001D7AE8">
        <w:t xml:space="preserve">Exercise </w:t>
      </w:r>
      <w:r w:rsidR="00BB2B73">
        <w:t>5</w:t>
      </w:r>
      <w:r w:rsidR="00166DCC">
        <w:t>-</w:t>
      </w:r>
      <w:r>
        <w:t>a</w:t>
      </w:r>
      <w:r w:rsidR="00166DCC">
        <w:t>.</w:t>
      </w:r>
      <w:r w:rsidRPr="001D7AE8">
        <w:t xml:space="preserve"> Setting up the network configuration</w:t>
      </w:r>
      <w:bookmarkEnd w:id="150"/>
      <w:bookmarkEnd w:id="151"/>
    </w:p>
    <w:p w14:paraId="1040C62D" w14:textId="5335EC68" w:rsidR="008E22FC" w:rsidRDefault="002A42BA" w:rsidP="008563C9">
      <w:pPr>
        <w:pStyle w:val="ListParagraph"/>
        <w:numPr>
          <w:ilvl w:val="0"/>
          <w:numId w:val="27"/>
        </w:numPr>
        <w:spacing w:before="120" w:after="120" w:line="240" w:lineRule="auto"/>
        <w:contextualSpacing w:val="0"/>
      </w:pPr>
      <w:r>
        <w:t xml:space="preserve">Create a network topology of </w:t>
      </w:r>
      <w:r w:rsidR="008E22FC" w:rsidRPr="001D7AE8">
        <w:t>Linux PCs and Cisco routers as shown in</w:t>
      </w:r>
      <w:r w:rsidR="00492C92">
        <w:t xml:space="preserve"> Figure 5.</w:t>
      </w:r>
      <w:r w:rsidR="00BB2B73">
        <w:t>4</w:t>
      </w:r>
      <w:r w:rsidR="008E22FC" w:rsidRPr="001D7AE8">
        <w:t xml:space="preserve">. </w:t>
      </w:r>
    </w:p>
    <w:p w14:paraId="7DD1765C" w14:textId="0664793D" w:rsidR="00330318" w:rsidRDefault="00330318" w:rsidP="008563C9">
      <w:pPr>
        <w:pStyle w:val="ListParagraph"/>
        <w:numPr>
          <w:ilvl w:val="0"/>
          <w:numId w:val="27"/>
        </w:numPr>
        <w:spacing w:before="120" w:after="120" w:line="240" w:lineRule="auto"/>
        <w:contextualSpacing w:val="0"/>
      </w:pPr>
      <w:r>
        <w:t>Disable IPv6 on all PCs. The commands are shown in Exercise 1-a (Step 2).</w:t>
      </w:r>
    </w:p>
    <w:p w14:paraId="3DFDB539" w14:textId="65712556" w:rsidR="00B747C9" w:rsidRDefault="00B747C9" w:rsidP="008563C9">
      <w:pPr>
        <w:pStyle w:val="ListParagraph"/>
        <w:numPr>
          <w:ilvl w:val="0"/>
          <w:numId w:val="27"/>
        </w:numPr>
        <w:spacing w:before="120" w:after="120" w:line="240" w:lineRule="auto"/>
      </w:pPr>
      <w:r>
        <w:t xml:space="preserve">Skip this step, unless you </w:t>
      </w:r>
      <w:r w:rsidR="008E22FC" w:rsidRPr="001D7AE8">
        <w:t xml:space="preserve">continue from </w:t>
      </w:r>
      <w:r w:rsidR="008E22FC" w:rsidRPr="00BB2B73">
        <w:rPr>
          <w:b/>
          <w:bCs/>
        </w:rPr>
        <w:t xml:space="preserve">Part </w:t>
      </w:r>
      <w:r w:rsidR="00BB2B73" w:rsidRPr="00BB2B73">
        <w:rPr>
          <w:b/>
          <w:bCs/>
        </w:rPr>
        <w:t>4</w:t>
      </w:r>
      <w:r>
        <w:t>.</w:t>
      </w:r>
      <w:r w:rsidR="008E22FC" w:rsidRPr="001D7AE8">
        <w:t xml:space="preserve"> </w:t>
      </w:r>
    </w:p>
    <w:p w14:paraId="2533DA7F" w14:textId="05AA0985" w:rsidR="008E22FC" w:rsidRPr="001D7AE8" w:rsidRDefault="00B747C9" w:rsidP="008563C9">
      <w:pPr>
        <w:pStyle w:val="ListParagraph"/>
        <w:spacing w:before="120" w:after="120" w:line="240" w:lineRule="auto"/>
        <w:ind w:left="360"/>
      </w:pPr>
      <w:r>
        <w:t>D</w:t>
      </w:r>
      <w:r w:rsidR="008E22FC" w:rsidRPr="001D7AE8">
        <w:t>isable bridgi</w:t>
      </w:r>
      <w:r w:rsidR="008E22FC">
        <w:t xml:space="preserve">ng on </w:t>
      </w:r>
      <w:r w:rsidR="008E22FC" w:rsidRPr="009A4372">
        <w:rPr>
          <w:i/>
        </w:rPr>
        <w:t>Router2</w:t>
      </w:r>
      <w:r w:rsidR="008E22FC">
        <w:t xml:space="preserve">, and </w:t>
      </w:r>
      <w:r w:rsidR="008E22FC" w:rsidRPr="009A4372">
        <w:rPr>
          <w:i/>
        </w:rPr>
        <w:t>Router3</w:t>
      </w:r>
      <w:r>
        <w:t>.</w:t>
      </w:r>
      <w:r w:rsidR="00BB2B73">
        <w:t xml:space="preserve"> Y</w:t>
      </w:r>
      <w:r w:rsidR="008E22FC" w:rsidRPr="001D7AE8">
        <w:t>ou disable the bridging functions by typing</w:t>
      </w:r>
      <w:r w:rsidR="00BB2B73">
        <w:t xml:space="preserve"> (shown here for </w:t>
      </w:r>
      <w:r w:rsidR="00BB2B73" w:rsidRPr="00BB2B73">
        <w:rPr>
          <w:i/>
          <w:iCs/>
        </w:rPr>
        <w:t>Router2</w:t>
      </w:r>
      <w:r w:rsidR="00BB2B73">
        <w:rPr>
          <w:i/>
          <w:iCs/>
        </w:rPr>
        <w:t>)</w:t>
      </w:r>
    </w:p>
    <w:p w14:paraId="512C19A7" w14:textId="28115245" w:rsidR="008E22FC" w:rsidRPr="008563C9" w:rsidRDefault="00B747C9" w:rsidP="008563C9">
      <w:pPr>
        <w:pStyle w:val="Code"/>
        <w:spacing w:before="120" w:after="120"/>
        <w:ind w:left="720"/>
        <w:rPr>
          <w:b/>
          <w:shd w:val="clear" w:color="auto" w:fill="F2F2F2" w:themeFill="background1" w:themeFillShade="F2"/>
        </w:rPr>
      </w:pPr>
      <w:r w:rsidRPr="00705243">
        <w:t>Router</w:t>
      </w:r>
      <w:r w:rsidR="00BB2B73">
        <w:t>2</w:t>
      </w:r>
      <w:r w:rsidRPr="00705243">
        <w:t xml:space="preserve"># </w:t>
      </w:r>
      <w:r w:rsidRPr="00705243">
        <w:rPr>
          <w:rStyle w:val="Code-BChar"/>
        </w:rPr>
        <w:t>configure terminal</w:t>
      </w:r>
      <w:r w:rsidRPr="00705243">
        <w:rPr>
          <w:rStyle w:val="Code-BChar"/>
        </w:rPr>
        <w:br/>
      </w:r>
      <w:r w:rsidRPr="00705243">
        <w:t>Router</w:t>
      </w:r>
      <w:r w:rsidR="00BB2B73">
        <w:t>2</w:t>
      </w:r>
      <w:r w:rsidRPr="00705243">
        <w:t xml:space="preserve">(config)# </w:t>
      </w:r>
      <w:r w:rsidRPr="00B747C9">
        <w:rPr>
          <w:b/>
        </w:rPr>
        <w:t>no</w:t>
      </w:r>
      <w:r>
        <w:t xml:space="preserve"> </w:t>
      </w:r>
      <w:r w:rsidRPr="00705243">
        <w:rPr>
          <w:rStyle w:val="Code-BChar"/>
        </w:rPr>
        <w:t xml:space="preserve">bridge 1 </w:t>
      </w:r>
      <w:r w:rsidRPr="00705243">
        <w:rPr>
          <w:rStyle w:val="Code-BChar"/>
        </w:rPr>
        <w:br/>
      </w:r>
      <w:r w:rsidRPr="00705243">
        <w:t>Router</w:t>
      </w:r>
      <w:r w:rsidR="00BB2B73">
        <w:t>2</w:t>
      </w:r>
      <w:r w:rsidRPr="00705243">
        <w:t xml:space="preserve">(config)# </w:t>
      </w:r>
      <w:r w:rsidRPr="00705243">
        <w:rPr>
          <w:rStyle w:val="Code-BChar"/>
        </w:rPr>
        <w:t>end</w:t>
      </w:r>
    </w:p>
    <w:p w14:paraId="2FAAB330" w14:textId="16B474D7" w:rsidR="008E22FC" w:rsidRDefault="0083073B" w:rsidP="008563C9">
      <w:pPr>
        <w:pStyle w:val="ListParagraph"/>
        <w:numPr>
          <w:ilvl w:val="0"/>
          <w:numId w:val="27"/>
        </w:numPr>
        <w:spacing w:before="120" w:after="120" w:line="240" w:lineRule="auto"/>
        <w:contextualSpacing w:val="0"/>
      </w:pPr>
      <w:r>
        <w:t xml:space="preserve">Skip this step if you continue </w:t>
      </w:r>
      <w:r w:rsidRPr="001D7AE8">
        <w:t xml:space="preserve">from </w:t>
      </w:r>
      <w:r w:rsidRPr="00BB2B73">
        <w:rPr>
          <w:b/>
          <w:bCs/>
        </w:rPr>
        <w:t xml:space="preserve">Part </w:t>
      </w:r>
      <w:r w:rsidR="00BB2B73" w:rsidRPr="00BB2B73">
        <w:rPr>
          <w:b/>
          <w:bCs/>
        </w:rPr>
        <w:t>4</w:t>
      </w:r>
      <w:r>
        <w:t xml:space="preserve"> (where </w:t>
      </w:r>
      <w:r w:rsidRPr="009A4372">
        <w:rPr>
          <w:i/>
        </w:rPr>
        <w:t>Router1</w:t>
      </w:r>
      <w:r>
        <w:t xml:space="preserve"> and </w:t>
      </w:r>
      <w:r w:rsidRPr="009A4372">
        <w:rPr>
          <w:i/>
        </w:rPr>
        <w:t>Router</w:t>
      </w:r>
      <w:r w:rsidR="008E22FC" w:rsidRPr="009A4372">
        <w:rPr>
          <w:i/>
        </w:rPr>
        <w:t>4</w:t>
      </w:r>
      <w:r w:rsidR="008E22FC">
        <w:t xml:space="preserve"> are configured as </w:t>
      </w:r>
      <w:r>
        <w:t xml:space="preserve">bridges). Configure </w:t>
      </w:r>
      <w:r w:rsidRPr="00BB2B73">
        <w:rPr>
          <w:i/>
        </w:rPr>
        <w:t>Router</w:t>
      </w:r>
      <w:r w:rsidR="00BB2B73" w:rsidRPr="00BB2B73">
        <w:rPr>
          <w:i/>
        </w:rPr>
        <w:t>1</w:t>
      </w:r>
      <w:r>
        <w:t xml:space="preserve"> and </w:t>
      </w:r>
      <w:r w:rsidRPr="00BB2B73">
        <w:rPr>
          <w:i/>
        </w:rPr>
        <w:t>Router4</w:t>
      </w:r>
      <w:r>
        <w:t xml:space="preserve"> as bridges using the commands from Exercise </w:t>
      </w:r>
      <w:r w:rsidR="00387D43">
        <w:t>1</w:t>
      </w:r>
      <w:r>
        <w:t xml:space="preserve">-b (Step 1). </w:t>
      </w:r>
    </w:p>
    <w:p w14:paraId="157A511C" w14:textId="19E383A0" w:rsidR="009A4372" w:rsidRDefault="008E22FC" w:rsidP="008563C9">
      <w:pPr>
        <w:pStyle w:val="ListParagraph"/>
        <w:numPr>
          <w:ilvl w:val="0"/>
          <w:numId w:val="27"/>
        </w:numPr>
        <w:spacing w:before="120" w:after="120" w:line="240" w:lineRule="auto"/>
        <w:contextualSpacing w:val="0"/>
      </w:pPr>
      <w:r w:rsidRPr="001D7AE8">
        <w:t xml:space="preserve">Complete the IP configuration of </w:t>
      </w:r>
      <w:r w:rsidR="00D451A8">
        <w:t xml:space="preserve">the </w:t>
      </w:r>
      <w:r w:rsidRPr="001D7AE8">
        <w:t>Linux PCs</w:t>
      </w:r>
      <w:r w:rsidR="00D451A8">
        <w:t xml:space="preserve">, </w:t>
      </w:r>
      <w:r w:rsidRPr="009A4372">
        <w:rPr>
          <w:i/>
        </w:rPr>
        <w:t>Router2</w:t>
      </w:r>
      <w:r w:rsidR="00D451A8">
        <w:t>,</w:t>
      </w:r>
      <w:r w:rsidRPr="001D7AE8">
        <w:t xml:space="preserve"> and </w:t>
      </w:r>
      <w:r w:rsidRPr="009A4372">
        <w:rPr>
          <w:i/>
        </w:rPr>
        <w:t>Router3</w:t>
      </w:r>
      <w:r w:rsidRPr="001D7AE8">
        <w:t xml:space="preserve"> as given in </w:t>
      </w:r>
      <w:r w:rsidR="0013526D">
        <w:t>Table</w:t>
      </w:r>
      <w:r w:rsidR="00206CFD">
        <w:t>s 5.</w:t>
      </w:r>
      <w:r w:rsidR="00BB2B73">
        <w:t>8</w:t>
      </w:r>
      <w:r w:rsidR="0013526D">
        <w:t xml:space="preserve"> and </w:t>
      </w:r>
      <w:r w:rsidR="00206CFD">
        <w:t>5.</w:t>
      </w:r>
      <w:r w:rsidR="00BB2B73">
        <w:t>9</w:t>
      </w:r>
      <w:r w:rsidR="0013526D">
        <w:t>.</w:t>
      </w:r>
      <w:r w:rsidR="009A4372">
        <w:t xml:space="preserve"> Note that </w:t>
      </w:r>
      <w:r w:rsidR="009A4372" w:rsidRPr="009A4372">
        <w:rPr>
          <w:i/>
        </w:rPr>
        <w:t>PC</w:t>
      </w:r>
      <w:r w:rsidR="00BB2B73">
        <w:rPr>
          <w:i/>
        </w:rPr>
        <w:t>4</w:t>
      </w:r>
      <w:r w:rsidR="009A4372">
        <w:t xml:space="preserve"> has a /16 prefix. All other configured </w:t>
      </w:r>
      <w:r w:rsidR="00BB2B73">
        <w:t xml:space="preserve">IP </w:t>
      </w:r>
      <w:r w:rsidR="009A4372">
        <w:t xml:space="preserve">addresses use a /24 prefix. </w:t>
      </w:r>
    </w:p>
    <w:p w14:paraId="1D0A794E" w14:textId="718ED8D7" w:rsidR="00D451A8" w:rsidRDefault="00D451A8" w:rsidP="008563C9">
      <w:pPr>
        <w:pStyle w:val="ListParagraph"/>
        <w:numPr>
          <w:ilvl w:val="0"/>
          <w:numId w:val="29"/>
        </w:numPr>
        <w:spacing w:before="120" w:after="120" w:line="240" w:lineRule="auto"/>
      </w:pPr>
      <w:r>
        <w:t xml:space="preserve">If you continue from </w:t>
      </w:r>
      <w:r w:rsidRPr="00BB2B73">
        <w:rPr>
          <w:b/>
          <w:bCs/>
        </w:rPr>
        <w:t xml:space="preserve">Part </w:t>
      </w:r>
      <w:r w:rsidR="00BB2B73" w:rsidRPr="00BB2B73">
        <w:rPr>
          <w:b/>
          <w:bCs/>
        </w:rPr>
        <w:t>4</w:t>
      </w:r>
      <w:r>
        <w:t xml:space="preserve">, delete the IP address of interface eth0 on </w:t>
      </w:r>
      <w:r w:rsidRPr="009A4372">
        <w:rPr>
          <w:i/>
        </w:rPr>
        <w:t>PC3</w:t>
      </w:r>
      <w:r>
        <w:t xml:space="preserve"> and </w:t>
      </w:r>
      <w:r w:rsidRPr="009A4372">
        <w:rPr>
          <w:i/>
        </w:rPr>
        <w:t>PC4</w:t>
      </w:r>
      <w:r>
        <w:t xml:space="preserve"> before adding the address given in Table </w:t>
      </w:r>
      <w:r w:rsidR="00206CFD">
        <w:t>5.</w:t>
      </w:r>
      <w:r w:rsidR="00BB2B73">
        <w:t>8</w:t>
      </w:r>
      <w:r>
        <w:t>.</w:t>
      </w:r>
    </w:p>
    <w:p w14:paraId="3C524E04" w14:textId="3693A0AF" w:rsidR="008E22FC" w:rsidRPr="001D7AE8" w:rsidRDefault="00D451A8" w:rsidP="008563C9">
      <w:pPr>
        <w:pStyle w:val="ListParagraph"/>
        <w:numPr>
          <w:ilvl w:val="0"/>
          <w:numId w:val="29"/>
        </w:numPr>
        <w:spacing w:before="120" w:after="120" w:line="240" w:lineRule="auto"/>
        <w:contextualSpacing w:val="0"/>
      </w:pPr>
      <w:r>
        <w:t xml:space="preserve">Configure </w:t>
      </w:r>
      <w:r w:rsidRPr="009A4372">
        <w:rPr>
          <w:i/>
        </w:rPr>
        <w:t>Router2</w:t>
      </w:r>
      <w:r>
        <w:t xml:space="preserve"> and </w:t>
      </w:r>
      <w:r w:rsidRPr="009A4372">
        <w:rPr>
          <w:i/>
        </w:rPr>
        <w:t>Router3</w:t>
      </w:r>
      <w:r>
        <w:t xml:space="preserve"> as IP routers (</w:t>
      </w:r>
      <w:r w:rsidRPr="00AF5696">
        <w:rPr>
          <w:rFonts w:ascii="Consolas" w:hAnsi="Consolas" w:cs="Consolas"/>
          <w:b/>
          <w:bCs/>
        </w:rPr>
        <w:t>ip routing</w:t>
      </w:r>
      <w:r>
        <w:t xml:space="preserve">). Also, disable Proxy ARP on all interfaces of the IP routers. </w:t>
      </w:r>
      <w:r w:rsidR="008E22FC" w:rsidRPr="001D7AE8">
        <w:t xml:space="preserve">Here are the configuration commands for </w:t>
      </w:r>
      <w:r w:rsidR="008E22FC" w:rsidRPr="009A4372">
        <w:rPr>
          <w:i/>
        </w:rPr>
        <w:t>Router2</w:t>
      </w:r>
      <w:r w:rsidR="008E22FC" w:rsidRPr="001D7AE8">
        <w:t xml:space="preserve">: </w:t>
      </w:r>
    </w:p>
    <w:p w14:paraId="3C87D488" w14:textId="77777777" w:rsidR="008E22FC" w:rsidRPr="00482D42" w:rsidRDefault="008E22FC" w:rsidP="00482D42">
      <w:pPr>
        <w:pStyle w:val="Code"/>
        <w:ind w:left="720"/>
        <w:rPr>
          <w:rStyle w:val="Code-BChar"/>
        </w:rPr>
      </w:pPr>
      <w:r w:rsidRPr="00482D42">
        <w:lastRenderedPageBreak/>
        <w:t xml:space="preserve">Router2# </w:t>
      </w:r>
      <w:r w:rsidRPr="00482D42">
        <w:rPr>
          <w:rStyle w:val="Code-BChar"/>
        </w:rPr>
        <w:t>configure terminal</w:t>
      </w:r>
      <w:r w:rsidRPr="00482D42">
        <w:rPr>
          <w:rStyle w:val="Code-BChar"/>
        </w:rPr>
        <w:br/>
      </w:r>
      <w:r w:rsidRPr="00482D42">
        <w:t xml:space="preserve">Router2(config)# </w:t>
      </w:r>
      <w:r w:rsidRPr="00482D42">
        <w:rPr>
          <w:rStyle w:val="Code-BChar"/>
        </w:rPr>
        <w:t>no ip routing</w:t>
      </w:r>
    </w:p>
    <w:p w14:paraId="41F14085" w14:textId="4C5CE731" w:rsidR="008E22FC" w:rsidRPr="00482D42" w:rsidRDefault="008E22FC" w:rsidP="00482D42">
      <w:pPr>
        <w:pStyle w:val="Code"/>
        <w:ind w:left="720"/>
        <w:rPr>
          <w:rStyle w:val="Code-BChar"/>
        </w:rPr>
      </w:pPr>
      <w:r w:rsidRPr="00482D42">
        <w:t xml:space="preserve">Router2(config)# </w:t>
      </w:r>
      <w:r w:rsidRPr="00482D42">
        <w:rPr>
          <w:rStyle w:val="Code-BChar"/>
        </w:rPr>
        <w:t>ip routing</w:t>
      </w:r>
      <w:r w:rsidRPr="00482D42">
        <w:rPr>
          <w:rStyle w:val="Code-BChar"/>
        </w:rPr>
        <w:br/>
      </w:r>
      <w:r w:rsidRPr="00482D42">
        <w:t xml:space="preserve">Router2(config)# </w:t>
      </w:r>
      <w:r w:rsidRPr="00482D42">
        <w:rPr>
          <w:rStyle w:val="Code-BChar"/>
        </w:rPr>
        <w:t xml:space="preserve">ip route 0.0.0.0 </w:t>
      </w:r>
      <w:r w:rsidR="009A4372">
        <w:rPr>
          <w:rStyle w:val="Code-BChar"/>
        </w:rPr>
        <w:t xml:space="preserve"> </w:t>
      </w:r>
      <w:r w:rsidRPr="00482D42">
        <w:rPr>
          <w:rStyle w:val="Code-BChar"/>
        </w:rPr>
        <w:t>0.0.0.0  10.0.3.3</w:t>
      </w:r>
    </w:p>
    <w:p w14:paraId="5F45035C" w14:textId="29AABF8B" w:rsidR="008E22FC" w:rsidRPr="00482D42" w:rsidRDefault="008E22FC" w:rsidP="00482D42">
      <w:pPr>
        <w:pStyle w:val="Code"/>
        <w:ind w:left="720"/>
        <w:rPr>
          <w:rStyle w:val="Code-BChar"/>
        </w:rPr>
      </w:pPr>
      <w:r w:rsidRPr="00482D42">
        <w:t xml:space="preserve">Router2(config)# </w:t>
      </w:r>
      <w:r w:rsidRPr="00482D42">
        <w:rPr>
          <w:rStyle w:val="Code-BChar"/>
        </w:rPr>
        <w:t xml:space="preserve">interface </w:t>
      </w:r>
      <w:r w:rsidR="00321F2F">
        <w:rPr>
          <w:rStyle w:val="Code-BChar"/>
        </w:rPr>
        <w:t>Fast</w:t>
      </w:r>
      <w:r w:rsidR="00041B84">
        <w:rPr>
          <w:rStyle w:val="Code-BChar"/>
        </w:rPr>
        <w:t>E</w:t>
      </w:r>
      <w:r w:rsidRPr="00482D42">
        <w:rPr>
          <w:rStyle w:val="Code-BChar"/>
        </w:rPr>
        <w:t>thernet0</w:t>
      </w:r>
      <w:r w:rsidR="00321F2F">
        <w:rPr>
          <w:rStyle w:val="Code-BChar"/>
        </w:rPr>
        <w:t>/0</w:t>
      </w:r>
      <w:r w:rsidRPr="00482D42">
        <w:rPr>
          <w:rStyle w:val="Code-BChar"/>
        </w:rPr>
        <w:br/>
      </w:r>
      <w:r w:rsidRPr="00482D42">
        <w:t xml:space="preserve">Router2(config-if)# </w:t>
      </w:r>
      <w:r w:rsidRPr="00482D42">
        <w:rPr>
          <w:rStyle w:val="Code-BChar"/>
        </w:rPr>
        <w:t>ip address 10.0.3.2 255.255.255.0</w:t>
      </w:r>
    </w:p>
    <w:p w14:paraId="759EC07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ip proxy-arp</w:t>
      </w:r>
    </w:p>
    <w:p w14:paraId="664B0347" w14:textId="77777777" w:rsidR="008E22FC" w:rsidRPr="00482D42" w:rsidRDefault="008E22FC" w:rsidP="00482D42">
      <w:pPr>
        <w:pStyle w:val="Code"/>
        <w:ind w:left="720"/>
        <w:rPr>
          <w:rStyle w:val="Code-BChar"/>
        </w:rPr>
      </w:pPr>
      <w:r w:rsidRPr="00482D42">
        <w:t xml:space="preserve">Router2(config-if)# </w:t>
      </w:r>
      <w:r w:rsidRPr="00482D42">
        <w:rPr>
          <w:rStyle w:val="Code-BChar"/>
        </w:rPr>
        <w:t>no shutdown</w:t>
      </w:r>
    </w:p>
    <w:p w14:paraId="66C9977A" w14:textId="77777777" w:rsidR="008E22FC" w:rsidRPr="00482D42" w:rsidRDefault="008E22FC" w:rsidP="00482D42">
      <w:pPr>
        <w:pStyle w:val="Code"/>
        <w:ind w:left="720"/>
        <w:rPr>
          <w:rStyle w:val="Code-BChar"/>
        </w:rPr>
      </w:pPr>
      <w:r w:rsidRPr="00482D42">
        <w:t xml:space="preserve">Router2(config-if)# </w:t>
      </w:r>
      <w:r w:rsidRPr="00482D42">
        <w:rPr>
          <w:rStyle w:val="Code-BChar"/>
        </w:rPr>
        <w:t>exit</w:t>
      </w:r>
    </w:p>
    <w:p w14:paraId="5EC5179C" w14:textId="18CE92F5" w:rsidR="008E22FC" w:rsidRPr="00482D42" w:rsidRDefault="008E22FC" w:rsidP="00482D42">
      <w:pPr>
        <w:pStyle w:val="Code"/>
        <w:ind w:left="720"/>
        <w:rPr>
          <w:rStyle w:val="Code-BChar"/>
        </w:rPr>
      </w:pPr>
      <w:r w:rsidRPr="00482D42">
        <w:t xml:space="preserve">Router2(config)# </w:t>
      </w:r>
      <w:r w:rsidRPr="00482D42">
        <w:rPr>
          <w:rStyle w:val="Code-BChar"/>
        </w:rPr>
        <w:t xml:space="preserve">interface </w:t>
      </w:r>
      <w:r w:rsidR="00321F2F">
        <w:rPr>
          <w:rStyle w:val="Code-BChar"/>
        </w:rPr>
        <w:t>Fast</w:t>
      </w:r>
      <w:r w:rsidR="00041B84">
        <w:rPr>
          <w:rStyle w:val="Code-BChar"/>
        </w:rPr>
        <w:t>E</w:t>
      </w:r>
      <w:r w:rsidRPr="00482D42">
        <w:rPr>
          <w:rStyle w:val="Code-BChar"/>
        </w:rPr>
        <w:t>thernet1</w:t>
      </w:r>
      <w:r w:rsidR="00321F2F">
        <w:rPr>
          <w:rStyle w:val="Code-BChar"/>
        </w:rPr>
        <w:t>/0</w:t>
      </w:r>
    </w:p>
    <w:p w14:paraId="4A2791E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ip proxy-arp</w:t>
      </w:r>
    </w:p>
    <w:p w14:paraId="6B159A78" w14:textId="77777777" w:rsidR="008E22FC" w:rsidRPr="00482D42" w:rsidRDefault="008E22FC" w:rsidP="00482D42">
      <w:pPr>
        <w:pStyle w:val="Code"/>
        <w:ind w:left="720"/>
        <w:rPr>
          <w:rStyle w:val="Code-BChar"/>
        </w:rPr>
      </w:pPr>
      <w:r w:rsidRPr="00482D42">
        <w:t xml:space="preserve">Router2(config-if)# </w:t>
      </w:r>
      <w:r w:rsidRPr="00482D42">
        <w:rPr>
          <w:rStyle w:val="Code-BChar"/>
        </w:rPr>
        <w:t>ip address 10.0.1.2 255.255.255.0</w:t>
      </w:r>
    </w:p>
    <w:p w14:paraId="36D3CCFA" w14:textId="77777777" w:rsidR="008E22FC" w:rsidRPr="00482D42" w:rsidRDefault="008E22FC" w:rsidP="00482D42">
      <w:pPr>
        <w:pStyle w:val="Code"/>
        <w:ind w:left="720"/>
        <w:rPr>
          <w:rStyle w:val="Code-BChar"/>
        </w:rPr>
      </w:pPr>
      <w:r w:rsidRPr="00482D42">
        <w:t xml:space="preserve">Router2(config-if)# </w:t>
      </w:r>
      <w:r w:rsidRPr="00482D42">
        <w:rPr>
          <w:rStyle w:val="Code-BChar"/>
        </w:rPr>
        <w:t>no shutdown</w:t>
      </w:r>
    </w:p>
    <w:p w14:paraId="766B757F" w14:textId="77777777" w:rsidR="008E22FC" w:rsidRPr="00482D42" w:rsidRDefault="008E22FC" w:rsidP="00482D42">
      <w:pPr>
        <w:pStyle w:val="Code"/>
        <w:ind w:left="720"/>
        <w:rPr>
          <w:rStyle w:val="Code-BChar"/>
        </w:rPr>
      </w:pPr>
      <w:r w:rsidRPr="00482D42">
        <w:t xml:space="preserve">Router2(config-if)# </w:t>
      </w:r>
      <w:r w:rsidRPr="00482D42">
        <w:rPr>
          <w:rStyle w:val="Code-BChar"/>
        </w:rPr>
        <w:t>end</w:t>
      </w:r>
    </w:p>
    <w:p w14:paraId="52F171AA" w14:textId="3E62E4D9" w:rsidR="008E22FC" w:rsidRDefault="008E22FC" w:rsidP="00BB2B73">
      <w:pPr>
        <w:pStyle w:val="Caption"/>
        <w:jc w:val="left"/>
      </w:pPr>
    </w:p>
    <w:tbl>
      <w:tblPr>
        <w:tblStyle w:val="GridTable4-Accent1"/>
        <w:tblW w:w="0" w:type="auto"/>
        <w:jc w:val="center"/>
        <w:tblLayout w:type="fixed"/>
        <w:tblLook w:val="0420" w:firstRow="1" w:lastRow="0" w:firstColumn="0" w:lastColumn="0" w:noHBand="0" w:noVBand="1"/>
      </w:tblPr>
      <w:tblGrid>
        <w:gridCol w:w="1411"/>
        <w:gridCol w:w="1964"/>
        <w:gridCol w:w="2183"/>
        <w:gridCol w:w="2225"/>
      </w:tblGrid>
      <w:tr w:rsidR="008E22FC" w:rsidRPr="001D7AE8" w14:paraId="3601F332" w14:textId="77777777" w:rsidTr="007D0434">
        <w:trPr>
          <w:cnfStyle w:val="100000000000" w:firstRow="1" w:lastRow="0" w:firstColumn="0" w:lastColumn="0" w:oddVBand="0" w:evenVBand="0" w:oddHBand="0" w:evenHBand="0" w:firstRowFirstColumn="0" w:firstRowLastColumn="0" w:lastRowFirstColumn="0" w:lastRowLastColumn="0"/>
          <w:trHeight w:val="576"/>
          <w:jc w:val="center"/>
        </w:trPr>
        <w:tc>
          <w:tcPr>
            <w:tcW w:w="1411" w:type="dxa"/>
            <w:vAlign w:val="center"/>
          </w:tcPr>
          <w:p w14:paraId="13A25AD5" w14:textId="77777777" w:rsidR="008E22FC" w:rsidRPr="00AA4922" w:rsidRDefault="008E22FC" w:rsidP="007D0434">
            <w:pPr>
              <w:jc w:val="center"/>
            </w:pPr>
            <w:r w:rsidRPr="00AA4922">
              <w:t>Linux PC</w:t>
            </w:r>
          </w:p>
        </w:tc>
        <w:tc>
          <w:tcPr>
            <w:tcW w:w="1964" w:type="dxa"/>
            <w:vAlign w:val="center"/>
          </w:tcPr>
          <w:p w14:paraId="56834936" w14:textId="77777777" w:rsidR="008E22FC" w:rsidRPr="00AA4922" w:rsidRDefault="008E22FC" w:rsidP="007D0434">
            <w:pPr>
              <w:jc w:val="center"/>
            </w:pPr>
            <w:r w:rsidRPr="00AA4922">
              <w:t xml:space="preserve">Ethernet Interface </w:t>
            </w:r>
            <w:r w:rsidRPr="00AA4922">
              <w:rPr>
                <w:i/>
              </w:rPr>
              <w:t>eth0</w:t>
            </w:r>
          </w:p>
        </w:tc>
        <w:tc>
          <w:tcPr>
            <w:tcW w:w="2183" w:type="dxa"/>
            <w:vAlign w:val="center"/>
          </w:tcPr>
          <w:p w14:paraId="059C806D" w14:textId="77777777" w:rsidR="008E22FC" w:rsidRPr="00AA4922" w:rsidRDefault="008E22FC" w:rsidP="007D0434">
            <w:pPr>
              <w:jc w:val="center"/>
            </w:pPr>
            <w:r w:rsidRPr="00AA4922">
              <w:t xml:space="preserve">Ethernet Interface </w:t>
            </w:r>
            <w:r w:rsidRPr="00AA4922">
              <w:rPr>
                <w:i/>
              </w:rPr>
              <w:t>eth1</w:t>
            </w:r>
          </w:p>
        </w:tc>
        <w:tc>
          <w:tcPr>
            <w:tcW w:w="2225" w:type="dxa"/>
            <w:vAlign w:val="center"/>
          </w:tcPr>
          <w:p w14:paraId="5FF786F9" w14:textId="77777777" w:rsidR="008E22FC" w:rsidRPr="00AA4922" w:rsidRDefault="008E22FC" w:rsidP="007D0434">
            <w:pPr>
              <w:jc w:val="center"/>
            </w:pPr>
            <w:r w:rsidRPr="00AA4922">
              <w:t>Default Gateway</w:t>
            </w:r>
          </w:p>
        </w:tc>
      </w:tr>
      <w:tr w:rsidR="008E22FC" w:rsidRPr="001D7AE8" w14:paraId="0EF8D6C8"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411" w:type="dxa"/>
            <w:vAlign w:val="center"/>
          </w:tcPr>
          <w:p w14:paraId="03DB9EDB" w14:textId="77777777" w:rsidR="008E22FC" w:rsidRPr="009A4372" w:rsidRDefault="008E22FC" w:rsidP="007D0434">
            <w:pPr>
              <w:jc w:val="center"/>
              <w:rPr>
                <w:i/>
              </w:rPr>
            </w:pPr>
            <w:r w:rsidRPr="009A4372">
              <w:rPr>
                <w:i/>
              </w:rPr>
              <w:t>PC1</w:t>
            </w:r>
          </w:p>
        </w:tc>
        <w:tc>
          <w:tcPr>
            <w:tcW w:w="1964" w:type="dxa"/>
            <w:vAlign w:val="center"/>
          </w:tcPr>
          <w:p w14:paraId="1B69FB4C" w14:textId="77777777" w:rsidR="008E22FC" w:rsidRPr="009A4372" w:rsidRDefault="008E22FC" w:rsidP="007D0434">
            <w:pPr>
              <w:jc w:val="center"/>
            </w:pPr>
            <w:r w:rsidRPr="009A4372">
              <w:t>10.0.1.11/24</w:t>
            </w:r>
          </w:p>
        </w:tc>
        <w:tc>
          <w:tcPr>
            <w:tcW w:w="2183" w:type="dxa"/>
            <w:vAlign w:val="center"/>
          </w:tcPr>
          <w:p w14:paraId="4BDA4DE1" w14:textId="77777777" w:rsidR="008E22FC" w:rsidRPr="00B5625A" w:rsidRDefault="008E22FC" w:rsidP="007D0434">
            <w:pPr>
              <w:jc w:val="center"/>
            </w:pPr>
            <w:r w:rsidRPr="00B5625A">
              <w:t>Disabled</w:t>
            </w:r>
          </w:p>
        </w:tc>
        <w:tc>
          <w:tcPr>
            <w:tcW w:w="2225" w:type="dxa"/>
            <w:vAlign w:val="center"/>
          </w:tcPr>
          <w:p w14:paraId="10EA7E38" w14:textId="77777777" w:rsidR="008E22FC" w:rsidRPr="009A4372" w:rsidRDefault="008E22FC" w:rsidP="007D0434">
            <w:pPr>
              <w:jc w:val="center"/>
            </w:pPr>
            <w:r w:rsidRPr="009A4372">
              <w:t>10.0.1.2</w:t>
            </w:r>
          </w:p>
        </w:tc>
      </w:tr>
      <w:tr w:rsidR="008E22FC" w:rsidRPr="001D7AE8" w14:paraId="6C2040F9" w14:textId="77777777" w:rsidTr="007D0434">
        <w:trPr>
          <w:trHeight w:val="432"/>
          <w:jc w:val="center"/>
        </w:trPr>
        <w:tc>
          <w:tcPr>
            <w:tcW w:w="1411" w:type="dxa"/>
            <w:vAlign w:val="center"/>
          </w:tcPr>
          <w:p w14:paraId="7B545F1D" w14:textId="77777777" w:rsidR="008E22FC" w:rsidRPr="009A4372" w:rsidRDefault="008E22FC" w:rsidP="007D0434">
            <w:pPr>
              <w:jc w:val="center"/>
              <w:rPr>
                <w:i/>
              </w:rPr>
            </w:pPr>
            <w:r w:rsidRPr="009A4372">
              <w:rPr>
                <w:i/>
              </w:rPr>
              <w:t>PC2</w:t>
            </w:r>
          </w:p>
        </w:tc>
        <w:tc>
          <w:tcPr>
            <w:tcW w:w="1964" w:type="dxa"/>
            <w:vAlign w:val="center"/>
          </w:tcPr>
          <w:p w14:paraId="6ED1DF08" w14:textId="744405EC" w:rsidR="008E22FC" w:rsidRPr="009A4372" w:rsidRDefault="008E22FC" w:rsidP="007D0434">
            <w:pPr>
              <w:jc w:val="center"/>
            </w:pPr>
            <w:r w:rsidRPr="009A4372">
              <w:t>10.0.3.2</w:t>
            </w:r>
            <w:r w:rsidR="003A3606" w:rsidRPr="009A4372">
              <w:t>2/</w:t>
            </w:r>
            <w:r w:rsidRPr="009A4372">
              <w:t>24</w:t>
            </w:r>
          </w:p>
        </w:tc>
        <w:tc>
          <w:tcPr>
            <w:tcW w:w="2183" w:type="dxa"/>
            <w:vAlign w:val="center"/>
          </w:tcPr>
          <w:p w14:paraId="04662DB8" w14:textId="77777777" w:rsidR="008E22FC" w:rsidRPr="00B5625A" w:rsidRDefault="008E22FC" w:rsidP="007D0434">
            <w:pPr>
              <w:jc w:val="center"/>
            </w:pPr>
            <w:r w:rsidRPr="00B5625A">
              <w:t>Disabled</w:t>
            </w:r>
          </w:p>
        </w:tc>
        <w:tc>
          <w:tcPr>
            <w:tcW w:w="2225" w:type="dxa"/>
            <w:vAlign w:val="center"/>
          </w:tcPr>
          <w:p w14:paraId="5EF4B067" w14:textId="77777777" w:rsidR="008E22FC" w:rsidRPr="009A4372" w:rsidRDefault="008E22FC" w:rsidP="007D0434">
            <w:pPr>
              <w:jc w:val="center"/>
            </w:pPr>
            <w:r w:rsidRPr="009A4372">
              <w:t>10.0.3.2</w:t>
            </w:r>
          </w:p>
        </w:tc>
      </w:tr>
      <w:tr w:rsidR="008E22FC" w:rsidRPr="001D7AE8" w14:paraId="728AAAAB" w14:textId="77777777" w:rsidTr="007D0434">
        <w:trPr>
          <w:cnfStyle w:val="000000100000" w:firstRow="0" w:lastRow="0" w:firstColumn="0" w:lastColumn="0" w:oddVBand="0" w:evenVBand="0" w:oddHBand="1" w:evenHBand="0" w:firstRowFirstColumn="0" w:firstRowLastColumn="0" w:lastRowFirstColumn="0" w:lastRowLastColumn="0"/>
          <w:trHeight w:val="432"/>
          <w:jc w:val="center"/>
        </w:trPr>
        <w:tc>
          <w:tcPr>
            <w:tcW w:w="1411" w:type="dxa"/>
            <w:vAlign w:val="center"/>
          </w:tcPr>
          <w:p w14:paraId="2C697D54" w14:textId="77777777" w:rsidR="008E22FC" w:rsidRPr="009A4372" w:rsidRDefault="008E22FC" w:rsidP="007D0434">
            <w:pPr>
              <w:jc w:val="center"/>
              <w:rPr>
                <w:i/>
              </w:rPr>
            </w:pPr>
            <w:r w:rsidRPr="009A4372">
              <w:rPr>
                <w:i/>
              </w:rPr>
              <w:t>PC3</w:t>
            </w:r>
          </w:p>
        </w:tc>
        <w:tc>
          <w:tcPr>
            <w:tcW w:w="1964" w:type="dxa"/>
            <w:vAlign w:val="center"/>
          </w:tcPr>
          <w:p w14:paraId="65F9D681" w14:textId="3BA6CA36" w:rsidR="008E22FC" w:rsidRPr="009A4372" w:rsidRDefault="008E22FC" w:rsidP="007D0434">
            <w:pPr>
              <w:jc w:val="center"/>
            </w:pPr>
            <w:r w:rsidRPr="009A4372">
              <w:t>10.0.4.3</w:t>
            </w:r>
            <w:r w:rsidR="003A3606" w:rsidRPr="009A4372">
              <w:t>3</w:t>
            </w:r>
            <w:r w:rsidRPr="009A4372">
              <w:t>/24</w:t>
            </w:r>
          </w:p>
        </w:tc>
        <w:tc>
          <w:tcPr>
            <w:tcW w:w="2183" w:type="dxa"/>
            <w:vAlign w:val="center"/>
          </w:tcPr>
          <w:p w14:paraId="3CA70EA5" w14:textId="77777777" w:rsidR="008E22FC" w:rsidRPr="00B5625A" w:rsidRDefault="008E22FC" w:rsidP="007D0434">
            <w:pPr>
              <w:jc w:val="center"/>
            </w:pPr>
            <w:r w:rsidRPr="00B5625A">
              <w:t>Disabled</w:t>
            </w:r>
          </w:p>
        </w:tc>
        <w:tc>
          <w:tcPr>
            <w:tcW w:w="2225" w:type="dxa"/>
            <w:vAlign w:val="center"/>
          </w:tcPr>
          <w:p w14:paraId="6FE9AC7A" w14:textId="77777777" w:rsidR="008E22FC" w:rsidRPr="009A4372" w:rsidRDefault="008E22FC" w:rsidP="007D0434">
            <w:pPr>
              <w:jc w:val="center"/>
            </w:pPr>
            <w:r w:rsidRPr="009A4372">
              <w:t>10.0.4.3</w:t>
            </w:r>
          </w:p>
        </w:tc>
      </w:tr>
      <w:tr w:rsidR="008E22FC" w:rsidRPr="001D7AE8" w14:paraId="67F82147" w14:textId="77777777" w:rsidTr="007D0434">
        <w:trPr>
          <w:trHeight w:val="432"/>
          <w:jc w:val="center"/>
        </w:trPr>
        <w:tc>
          <w:tcPr>
            <w:tcW w:w="1411" w:type="dxa"/>
            <w:vAlign w:val="center"/>
          </w:tcPr>
          <w:p w14:paraId="4CC2671E" w14:textId="77777777" w:rsidR="008E22FC" w:rsidRPr="009A4372" w:rsidRDefault="008E22FC" w:rsidP="007D0434">
            <w:pPr>
              <w:jc w:val="center"/>
              <w:rPr>
                <w:i/>
              </w:rPr>
            </w:pPr>
            <w:r w:rsidRPr="009A4372">
              <w:rPr>
                <w:i/>
              </w:rPr>
              <w:t>PC4</w:t>
            </w:r>
          </w:p>
        </w:tc>
        <w:tc>
          <w:tcPr>
            <w:tcW w:w="1964" w:type="dxa"/>
            <w:vAlign w:val="center"/>
          </w:tcPr>
          <w:p w14:paraId="58FAD39F" w14:textId="1C3EB602" w:rsidR="008E22FC" w:rsidRPr="009A4372" w:rsidRDefault="008E22FC" w:rsidP="007D0434">
            <w:pPr>
              <w:jc w:val="center"/>
            </w:pPr>
            <w:r w:rsidRPr="009A4372">
              <w:t>10.0.4.4</w:t>
            </w:r>
            <w:r w:rsidR="003A3606" w:rsidRPr="009A4372">
              <w:t>4</w:t>
            </w:r>
            <w:r w:rsidRPr="009A4372">
              <w:t>/16</w:t>
            </w:r>
          </w:p>
        </w:tc>
        <w:tc>
          <w:tcPr>
            <w:tcW w:w="2183" w:type="dxa"/>
            <w:vAlign w:val="center"/>
          </w:tcPr>
          <w:p w14:paraId="29955FEB" w14:textId="77777777" w:rsidR="008E22FC" w:rsidRPr="00B5625A" w:rsidRDefault="008E22FC" w:rsidP="007D0434">
            <w:pPr>
              <w:jc w:val="center"/>
            </w:pPr>
            <w:r w:rsidRPr="00B5625A">
              <w:t>Disabled</w:t>
            </w:r>
          </w:p>
        </w:tc>
        <w:tc>
          <w:tcPr>
            <w:tcW w:w="2225" w:type="dxa"/>
            <w:vAlign w:val="center"/>
          </w:tcPr>
          <w:p w14:paraId="628D7616" w14:textId="77777777" w:rsidR="008E22FC" w:rsidRPr="009A4372" w:rsidRDefault="008E22FC" w:rsidP="007D0434">
            <w:pPr>
              <w:keepNext/>
              <w:jc w:val="center"/>
            </w:pPr>
            <w:r w:rsidRPr="009A4372">
              <w:t>10.0.4.3</w:t>
            </w:r>
          </w:p>
        </w:tc>
      </w:tr>
    </w:tbl>
    <w:p w14:paraId="61675F24" w14:textId="406C8E03" w:rsidR="008E22FC" w:rsidRDefault="00BB2B73" w:rsidP="00BB2B73">
      <w:pPr>
        <w:pStyle w:val="Caption"/>
      </w:pPr>
      <w:r>
        <w:t>Table 5.8. IP c</w:t>
      </w:r>
      <w:r w:rsidRPr="00AF12D7">
        <w:t>onfiguration</w:t>
      </w:r>
      <w:r>
        <w:t xml:space="preserve"> of </w:t>
      </w:r>
      <w:r w:rsidRPr="00AF12D7">
        <w:t xml:space="preserve"> </w:t>
      </w:r>
      <w:r>
        <w:t xml:space="preserve">the Linux PCs </w:t>
      </w:r>
      <w:r w:rsidRPr="00AF12D7">
        <w:t xml:space="preserve">for Part </w:t>
      </w:r>
      <w:r w:rsidR="008563C9">
        <w:t>5</w:t>
      </w:r>
    </w:p>
    <w:tbl>
      <w:tblPr>
        <w:tblStyle w:val="GridTable4-Accent1"/>
        <w:tblW w:w="0" w:type="auto"/>
        <w:jc w:val="center"/>
        <w:tblLayout w:type="fixed"/>
        <w:tblLook w:val="0420" w:firstRow="1" w:lastRow="0" w:firstColumn="0" w:lastColumn="0" w:noHBand="0" w:noVBand="1"/>
      </w:tblPr>
      <w:tblGrid>
        <w:gridCol w:w="1584"/>
        <w:gridCol w:w="1620"/>
        <w:gridCol w:w="5184"/>
      </w:tblGrid>
      <w:tr w:rsidR="008563C9" w:rsidRPr="001D7AE8" w14:paraId="2E02A03A" w14:textId="77777777" w:rsidTr="005C66C3">
        <w:trPr>
          <w:cnfStyle w:val="100000000000" w:firstRow="1" w:lastRow="0" w:firstColumn="0" w:lastColumn="0" w:oddVBand="0" w:evenVBand="0" w:oddHBand="0" w:evenHBand="0" w:firstRowFirstColumn="0" w:firstRowLastColumn="0" w:lastRowFirstColumn="0" w:lastRowLastColumn="0"/>
          <w:cantSplit/>
          <w:trHeight w:val="600"/>
          <w:tblHeader/>
          <w:jc w:val="center"/>
        </w:trPr>
        <w:tc>
          <w:tcPr>
            <w:tcW w:w="1584" w:type="dxa"/>
            <w:vAlign w:val="center"/>
          </w:tcPr>
          <w:p w14:paraId="79147406" w14:textId="77777777" w:rsidR="008563C9" w:rsidRPr="00563323" w:rsidRDefault="008563C9" w:rsidP="005C66C3">
            <w:pPr>
              <w:rPr>
                <w:sz w:val="24"/>
                <w:szCs w:val="24"/>
              </w:rPr>
            </w:pPr>
            <w:r w:rsidRPr="00563323">
              <w:rPr>
                <w:sz w:val="24"/>
                <w:szCs w:val="24"/>
              </w:rPr>
              <w:t>Cisco Router</w:t>
            </w:r>
          </w:p>
        </w:tc>
        <w:tc>
          <w:tcPr>
            <w:tcW w:w="1620" w:type="dxa"/>
            <w:vAlign w:val="center"/>
          </w:tcPr>
          <w:p w14:paraId="20B3FC39" w14:textId="77777777" w:rsidR="008563C9" w:rsidRPr="00563323" w:rsidRDefault="008563C9" w:rsidP="005C66C3">
            <w:pPr>
              <w:rPr>
                <w:sz w:val="24"/>
                <w:szCs w:val="24"/>
              </w:rPr>
            </w:pPr>
            <w:r w:rsidRPr="00563323">
              <w:rPr>
                <w:sz w:val="24"/>
                <w:szCs w:val="24"/>
              </w:rPr>
              <w:t>Configured As</w:t>
            </w:r>
          </w:p>
        </w:tc>
        <w:tc>
          <w:tcPr>
            <w:tcW w:w="5184" w:type="dxa"/>
            <w:vAlign w:val="center"/>
          </w:tcPr>
          <w:p w14:paraId="33DFDBDE" w14:textId="77777777" w:rsidR="008563C9" w:rsidRPr="00563323" w:rsidRDefault="008563C9" w:rsidP="005C66C3">
            <w:pPr>
              <w:rPr>
                <w:sz w:val="24"/>
                <w:szCs w:val="24"/>
              </w:rPr>
            </w:pPr>
            <w:r w:rsidRPr="00563323">
              <w:rPr>
                <w:sz w:val="24"/>
                <w:szCs w:val="24"/>
              </w:rPr>
              <w:t>Configuration information</w:t>
            </w:r>
          </w:p>
        </w:tc>
      </w:tr>
      <w:tr w:rsidR="008563C9" w:rsidRPr="001D7AE8" w14:paraId="7BA3AE1C" w14:textId="77777777" w:rsidTr="005C66C3">
        <w:trPr>
          <w:cnfStyle w:val="000000100000" w:firstRow="0" w:lastRow="0" w:firstColumn="0" w:lastColumn="0" w:oddVBand="0" w:evenVBand="0" w:oddHBand="1" w:evenHBand="0" w:firstRowFirstColumn="0" w:firstRowLastColumn="0" w:lastRowFirstColumn="0" w:lastRowLastColumn="0"/>
          <w:cantSplit/>
          <w:trHeight w:val="1296"/>
          <w:jc w:val="center"/>
        </w:trPr>
        <w:tc>
          <w:tcPr>
            <w:tcW w:w="1584" w:type="dxa"/>
            <w:vAlign w:val="center"/>
          </w:tcPr>
          <w:p w14:paraId="35C99CF9" w14:textId="77777777" w:rsidR="008563C9" w:rsidRPr="009A4372" w:rsidRDefault="008563C9" w:rsidP="005C66C3">
            <w:pPr>
              <w:rPr>
                <w:i/>
              </w:rPr>
            </w:pPr>
            <w:r w:rsidRPr="009A4372">
              <w:rPr>
                <w:i/>
              </w:rPr>
              <w:t>Router1</w:t>
            </w:r>
            <w:r w:rsidRPr="009A4372">
              <w:rPr>
                <w:i/>
              </w:rPr>
              <w:br/>
              <w:t>Router4</w:t>
            </w:r>
          </w:p>
        </w:tc>
        <w:tc>
          <w:tcPr>
            <w:tcW w:w="1620" w:type="dxa"/>
            <w:vAlign w:val="center"/>
          </w:tcPr>
          <w:p w14:paraId="1297D660" w14:textId="77777777" w:rsidR="008563C9" w:rsidRPr="00563323" w:rsidRDefault="008563C9" w:rsidP="005C66C3">
            <w:pPr>
              <w:rPr>
                <w:bCs/>
              </w:rPr>
            </w:pPr>
            <w:r w:rsidRPr="00563323">
              <w:rPr>
                <w:bCs/>
              </w:rPr>
              <w:t>Bridge</w:t>
            </w:r>
          </w:p>
        </w:tc>
        <w:tc>
          <w:tcPr>
            <w:tcW w:w="5184" w:type="dxa"/>
            <w:vAlign w:val="center"/>
          </w:tcPr>
          <w:p w14:paraId="6607D326" w14:textId="13554D31" w:rsidR="008563C9" w:rsidRPr="001D7AE8" w:rsidRDefault="008563C9" w:rsidP="005C66C3">
            <w:r w:rsidRPr="001D7AE8">
              <w:t xml:space="preserve">Enable bridging on both interfaces </w:t>
            </w:r>
            <w:r w:rsidR="00321F2F" w:rsidRPr="00321F2F">
              <w:rPr>
                <w:i/>
                <w:iCs/>
              </w:rPr>
              <w:t>Fast</w:t>
            </w:r>
            <w:r w:rsidRPr="001D7AE8">
              <w:rPr>
                <w:i/>
              </w:rPr>
              <w:t>Ethernet</w:t>
            </w:r>
            <w:r w:rsidR="00321F2F">
              <w:rPr>
                <w:i/>
              </w:rPr>
              <w:t>0/</w:t>
            </w:r>
            <w:r w:rsidRPr="001D7AE8">
              <w:rPr>
                <w:i/>
              </w:rPr>
              <w:t>0</w:t>
            </w:r>
            <w:r w:rsidRPr="001D7AE8">
              <w:t xml:space="preserve"> and </w:t>
            </w:r>
            <w:r w:rsidR="00321F2F" w:rsidRPr="00321F2F">
              <w:rPr>
                <w:i/>
                <w:iCs/>
              </w:rPr>
              <w:t>Fast</w:t>
            </w:r>
            <w:r w:rsidRPr="001D7AE8">
              <w:rPr>
                <w:i/>
              </w:rPr>
              <w:t>Ethernet1</w:t>
            </w:r>
            <w:r w:rsidR="00321F2F">
              <w:rPr>
                <w:i/>
              </w:rPr>
              <w:t>/0</w:t>
            </w:r>
          </w:p>
          <w:p w14:paraId="553C546F" w14:textId="02135FBB" w:rsidR="008563C9" w:rsidRPr="001D7AE8" w:rsidRDefault="008563C9" w:rsidP="005C66C3">
            <w:r w:rsidRPr="001D7AE8">
              <w:t xml:space="preserve">The </w:t>
            </w:r>
            <w:r w:rsidR="00321F2F">
              <w:t>spann</w:t>
            </w:r>
            <w:r w:rsidRPr="001D7AE8">
              <w:t>ing tree protocol can be enabled or disabled</w:t>
            </w:r>
          </w:p>
          <w:p w14:paraId="06801B4B" w14:textId="77777777" w:rsidR="008563C9" w:rsidRPr="001D7AE8" w:rsidRDefault="008563C9" w:rsidP="005C66C3">
            <w:pPr>
              <w:rPr>
                <w:b/>
              </w:rPr>
            </w:pPr>
            <w:r w:rsidRPr="001D7AE8">
              <w:t xml:space="preserve">IP addresses need not be configured </w:t>
            </w:r>
          </w:p>
        </w:tc>
      </w:tr>
      <w:tr w:rsidR="008563C9" w:rsidRPr="001D7AE8" w14:paraId="650B84A2" w14:textId="77777777" w:rsidTr="005C66C3">
        <w:trPr>
          <w:cantSplit/>
          <w:trHeight w:val="1296"/>
          <w:jc w:val="center"/>
        </w:trPr>
        <w:tc>
          <w:tcPr>
            <w:tcW w:w="1584" w:type="dxa"/>
            <w:vAlign w:val="center"/>
          </w:tcPr>
          <w:p w14:paraId="515B6C45" w14:textId="77777777" w:rsidR="008563C9" w:rsidRPr="009A4372" w:rsidRDefault="008563C9" w:rsidP="005C66C3">
            <w:pPr>
              <w:rPr>
                <w:i/>
              </w:rPr>
            </w:pPr>
            <w:r w:rsidRPr="009A4372">
              <w:rPr>
                <w:i/>
              </w:rPr>
              <w:t>Router2</w:t>
            </w:r>
          </w:p>
        </w:tc>
        <w:tc>
          <w:tcPr>
            <w:tcW w:w="1620" w:type="dxa"/>
            <w:vAlign w:val="center"/>
          </w:tcPr>
          <w:p w14:paraId="3B5575E6" w14:textId="77777777" w:rsidR="008563C9" w:rsidRPr="00563323" w:rsidRDefault="008563C9" w:rsidP="005C66C3">
            <w:pPr>
              <w:rPr>
                <w:bCs/>
              </w:rPr>
            </w:pPr>
            <w:r w:rsidRPr="00563323">
              <w:rPr>
                <w:bCs/>
              </w:rPr>
              <w:t>IP router</w:t>
            </w:r>
          </w:p>
        </w:tc>
        <w:tc>
          <w:tcPr>
            <w:tcW w:w="5184" w:type="dxa"/>
            <w:vAlign w:val="center"/>
          </w:tcPr>
          <w:p w14:paraId="5898C26F" w14:textId="4BEBA8C3" w:rsidR="008563C9" w:rsidRPr="001D7AE8" w:rsidRDefault="008563C9" w:rsidP="005C66C3">
            <w:r w:rsidRPr="001D7AE8">
              <w:t xml:space="preserve">IP configuration on </w:t>
            </w:r>
            <w:r w:rsidR="00321F2F" w:rsidRPr="00321F2F">
              <w:rPr>
                <w:i/>
                <w:iCs/>
              </w:rPr>
              <w:t>Fast</w:t>
            </w:r>
            <w:r w:rsidRPr="001D7AE8">
              <w:rPr>
                <w:i/>
              </w:rPr>
              <w:t>Ethernet0</w:t>
            </w:r>
            <w:r w:rsidR="00321F2F">
              <w:rPr>
                <w:i/>
              </w:rPr>
              <w:t>/0</w:t>
            </w:r>
            <w:r w:rsidRPr="001D7AE8">
              <w:t>: 10.0.3.2/24</w:t>
            </w:r>
          </w:p>
          <w:p w14:paraId="7767F9E8" w14:textId="0206E0AA" w:rsidR="008563C9" w:rsidRPr="001D7AE8" w:rsidRDefault="008563C9" w:rsidP="005C66C3">
            <w:r w:rsidRPr="001D7AE8">
              <w:t xml:space="preserve">IP configuration on </w:t>
            </w:r>
            <w:r w:rsidR="00321F2F" w:rsidRPr="00321F2F">
              <w:rPr>
                <w:i/>
                <w:iCs/>
              </w:rPr>
              <w:t>Fast</w:t>
            </w:r>
            <w:r w:rsidRPr="001D7AE8">
              <w:rPr>
                <w:i/>
              </w:rPr>
              <w:t>Ethernet1</w:t>
            </w:r>
            <w:r w:rsidR="00321F2F">
              <w:rPr>
                <w:i/>
              </w:rPr>
              <w:t>/0</w:t>
            </w:r>
            <w:r w:rsidRPr="001D7AE8">
              <w:t>: 10.0.1.2/24</w:t>
            </w:r>
          </w:p>
          <w:p w14:paraId="6AEB3476" w14:textId="77777777" w:rsidR="008563C9" w:rsidRPr="001D7AE8" w:rsidRDefault="008563C9" w:rsidP="005C66C3">
            <w:r w:rsidRPr="001D7AE8">
              <w:t>Default gateway set to 10.0.3.3</w:t>
            </w:r>
          </w:p>
          <w:p w14:paraId="5C488462" w14:textId="77777777" w:rsidR="008563C9" w:rsidRPr="001D7AE8" w:rsidRDefault="008563C9" w:rsidP="005C66C3">
            <w:r w:rsidRPr="001D7AE8">
              <w:t>IP forwarding is enabled</w:t>
            </w:r>
          </w:p>
        </w:tc>
      </w:tr>
      <w:tr w:rsidR="008563C9" w:rsidRPr="001D7AE8" w14:paraId="26F82F5F" w14:textId="77777777" w:rsidTr="005C66C3">
        <w:trPr>
          <w:cnfStyle w:val="000000100000" w:firstRow="0" w:lastRow="0" w:firstColumn="0" w:lastColumn="0" w:oddVBand="0" w:evenVBand="0" w:oddHBand="1" w:evenHBand="0" w:firstRowFirstColumn="0" w:firstRowLastColumn="0" w:lastRowFirstColumn="0" w:lastRowLastColumn="0"/>
          <w:cantSplit/>
          <w:trHeight w:val="1296"/>
          <w:jc w:val="center"/>
        </w:trPr>
        <w:tc>
          <w:tcPr>
            <w:tcW w:w="1584" w:type="dxa"/>
            <w:vAlign w:val="center"/>
          </w:tcPr>
          <w:p w14:paraId="05EC1D50" w14:textId="77777777" w:rsidR="008563C9" w:rsidRPr="009A4372" w:rsidRDefault="008563C9" w:rsidP="005C66C3">
            <w:pPr>
              <w:rPr>
                <w:i/>
              </w:rPr>
            </w:pPr>
            <w:r w:rsidRPr="009A4372">
              <w:rPr>
                <w:i/>
              </w:rPr>
              <w:t>Router3</w:t>
            </w:r>
          </w:p>
        </w:tc>
        <w:tc>
          <w:tcPr>
            <w:tcW w:w="1620" w:type="dxa"/>
            <w:vAlign w:val="center"/>
          </w:tcPr>
          <w:p w14:paraId="4E2D2D19" w14:textId="77777777" w:rsidR="008563C9" w:rsidRPr="00563323" w:rsidRDefault="008563C9" w:rsidP="005C66C3">
            <w:pPr>
              <w:rPr>
                <w:bCs/>
              </w:rPr>
            </w:pPr>
            <w:r w:rsidRPr="00563323">
              <w:rPr>
                <w:bCs/>
              </w:rPr>
              <w:t>IP router</w:t>
            </w:r>
          </w:p>
        </w:tc>
        <w:tc>
          <w:tcPr>
            <w:tcW w:w="5184" w:type="dxa"/>
            <w:vAlign w:val="center"/>
          </w:tcPr>
          <w:p w14:paraId="36280A46" w14:textId="2EDFBFE1" w:rsidR="008563C9" w:rsidRPr="001D7AE8" w:rsidRDefault="008563C9" w:rsidP="005C66C3">
            <w:r w:rsidRPr="001D7AE8">
              <w:t xml:space="preserve">IP configuration on </w:t>
            </w:r>
            <w:r w:rsidR="00321F2F" w:rsidRPr="00321F2F">
              <w:rPr>
                <w:i/>
                <w:iCs/>
              </w:rPr>
              <w:t>Fast</w:t>
            </w:r>
            <w:r w:rsidR="00321F2F" w:rsidRPr="001D7AE8">
              <w:rPr>
                <w:i/>
              </w:rPr>
              <w:t>Ethernet0</w:t>
            </w:r>
            <w:r w:rsidR="00321F2F">
              <w:rPr>
                <w:i/>
              </w:rPr>
              <w:t>/0</w:t>
            </w:r>
            <w:r w:rsidRPr="001D7AE8">
              <w:t>: 10.0.3.3/24</w:t>
            </w:r>
          </w:p>
          <w:p w14:paraId="391EF260" w14:textId="3155FABB" w:rsidR="008563C9" w:rsidRPr="001D7AE8" w:rsidRDefault="008563C9" w:rsidP="005C66C3">
            <w:r w:rsidRPr="001D7AE8">
              <w:t>IP configuration on</w:t>
            </w:r>
            <w:r w:rsidR="00321F2F">
              <w:rPr>
                <w:i/>
              </w:rPr>
              <w:t xml:space="preserve"> </w:t>
            </w:r>
            <w:r w:rsidR="00321F2F" w:rsidRPr="00321F2F">
              <w:rPr>
                <w:i/>
                <w:iCs/>
              </w:rPr>
              <w:t>Fast</w:t>
            </w:r>
            <w:r w:rsidR="00321F2F" w:rsidRPr="001D7AE8">
              <w:rPr>
                <w:i/>
              </w:rPr>
              <w:t>Ethernet</w:t>
            </w:r>
            <w:r w:rsidR="00321F2F">
              <w:rPr>
                <w:i/>
              </w:rPr>
              <w:t>1/0</w:t>
            </w:r>
            <w:r w:rsidRPr="001D7AE8">
              <w:rPr>
                <w:i/>
              </w:rPr>
              <w:t>:</w:t>
            </w:r>
            <w:r w:rsidRPr="001D7AE8">
              <w:t xml:space="preserve"> 10.0.4.3/24</w:t>
            </w:r>
          </w:p>
          <w:p w14:paraId="734529A2" w14:textId="77777777" w:rsidR="008563C9" w:rsidRPr="001D7AE8" w:rsidRDefault="008563C9" w:rsidP="005C66C3">
            <w:r w:rsidRPr="001D7AE8">
              <w:t>Default gateway set to 10.0.3.2</w:t>
            </w:r>
          </w:p>
          <w:p w14:paraId="3F5B271C" w14:textId="77777777" w:rsidR="008563C9" w:rsidRPr="001D7AE8" w:rsidRDefault="008563C9" w:rsidP="005C66C3">
            <w:pPr>
              <w:keepNext/>
            </w:pPr>
            <w:r w:rsidRPr="001D7AE8">
              <w:t>IP forwarding is enabled</w:t>
            </w:r>
          </w:p>
        </w:tc>
      </w:tr>
    </w:tbl>
    <w:p w14:paraId="16C880A7" w14:textId="5A8D2250" w:rsidR="008563C9" w:rsidRPr="00BB2B73" w:rsidRDefault="008563C9" w:rsidP="008563C9">
      <w:pPr>
        <w:jc w:val="center"/>
      </w:pPr>
      <w:r>
        <w:t>Table 5.</w:t>
      </w:r>
      <w:r w:rsidR="00AF5696">
        <w:t>9</w:t>
      </w:r>
      <w:r>
        <w:t>. IP c</w:t>
      </w:r>
      <w:r w:rsidRPr="00AF12D7">
        <w:t>onfiguration</w:t>
      </w:r>
      <w:r>
        <w:t xml:space="preserve"> of the</w:t>
      </w:r>
      <w:r w:rsidRPr="002C429E">
        <w:t xml:space="preserve"> Cisco routers for Part </w:t>
      </w:r>
      <w:r>
        <w:t>5</w:t>
      </w:r>
    </w:p>
    <w:p w14:paraId="2476B542" w14:textId="77777777" w:rsidR="008563C9" w:rsidRPr="008563C9" w:rsidRDefault="008563C9" w:rsidP="008563C9">
      <w:pPr>
        <w:jc w:val="center"/>
      </w:pPr>
    </w:p>
    <w:p w14:paraId="20798872" w14:textId="269755EF" w:rsidR="008E22FC" w:rsidRPr="001D7AE8" w:rsidRDefault="008E22FC" w:rsidP="008E22FC">
      <w:pPr>
        <w:pStyle w:val="Heading3"/>
      </w:pPr>
      <w:bookmarkStart w:id="152" w:name="_Toc34254480"/>
      <w:bookmarkStart w:id="153" w:name="_Toc65183873"/>
      <w:r w:rsidRPr="001D7AE8">
        <w:lastRenderedPageBreak/>
        <w:t xml:space="preserve">Exercise </w:t>
      </w:r>
      <w:r w:rsidR="008563C9">
        <w:t>5</w:t>
      </w:r>
      <w:r w:rsidR="00166DCC">
        <w:t>-</w:t>
      </w:r>
      <w:r>
        <w:t>b</w:t>
      </w:r>
      <w:r w:rsidR="00166DCC">
        <w:t>.</w:t>
      </w:r>
      <w:r w:rsidRPr="001D7AE8">
        <w:t xml:space="preserve"> Observing traffic flow in a network with IP routers and bridges</w:t>
      </w:r>
      <w:bookmarkEnd w:id="152"/>
      <w:bookmarkEnd w:id="153"/>
    </w:p>
    <w:p w14:paraId="71744711" w14:textId="77777777" w:rsidR="008E22FC" w:rsidRPr="001D7AE8" w:rsidRDefault="008E22FC" w:rsidP="009E22D2">
      <w:pPr>
        <w:spacing w:before="120" w:after="120" w:line="240" w:lineRule="auto"/>
      </w:pPr>
      <w:r w:rsidRPr="001D7AE8">
        <w:t xml:space="preserve">Here you observe the route of traffic between the Linux PCs. You will see that in a mixed IP router and bridge environment, tracing the routes of traffic is not always straightforward. </w:t>
      </w:r>
    </w:p>
    <w:p w14:paraId="14D74639" w14:textId="1B995135" w:rsidR="008E22FC" w:rsidRDefault="008E22FC" w:rsidP="009E22D2">
      <w:pPr>
        <w:pStyle w:val="ListParagraph"/>
        <w:numPr>
          <w:ilvl w:val="0"/>
          <w:numId w:val="31"/>
        </w:numPr>
        <w:spacing w:before="120" w:after="120" w:line="240" w:lineRule="auto"/>
        <w:contextualSpacing w:val="0"/>
      </w:pPr>
      <w:r w:rsidRPr="001D7AE8">
        <w:t xml:space="preserve">Clear the </w:t>
      </w:r>
      <w:r w:rsidR="0008467A">
        <w:t>MAC tables</w:t>
      </w:r>
      <w:r w:rsidRPr="001D7AE8">
        <w:t xml:space="preserve"> on all bridges and clear the </w:t>
      </w:r>
      <w:r w:rsidR="009A4372">
        <w:t>neighbor</w:t>
      </w:r>
      <w:r w:rsidRPr="001D7AE8">
        <w:t xml:space="preserve"> cache on all hosts and IP routers.</w:t>
      </w:r>
      <w:r w:rsidR="00C7296F">
        <w:t xml:space="preserve"> Shown here for </w:t>
      </w:r>
      <w:r w:rsidR="00C7296F" w:rsidRPr="00C7296F">
        <w:rPr>
          <w:i/>
          <w:iCs/>
        </w:rPr>
        <w:t>Bridge1</w:t>
      </w:r>
      <w:r w:rsidR="00C7296F">
        <w:t xml:space="preserve"> (i.e., </w:t>
      </w:r>
      <w:r w:rsidR="00C7296F" w:rsidRPr="00C7296F">
        <w:rPr>
          <w:i/>
          <w:iCs/>
        </w:rPr>
        <w:t>Router1</w:t>
      </w:r>
      <w:r w:rsidR="00C7296F">
        <w:t>)</w:t>
      </w:r>
    </w:p>
    <w:p w14:paraId="1FD2CBD1" w14:textId="3A30DE86" w:rsidR="008E22FC" w:rsidRPr="009E22D2" w:rsidRDefault="008E22FC" w:rsidP="00CD5AC7">
      <w:pPr>
        <w:pStyle w:val="Code"/>
        <w:spacing w:before="120" w:after="120"/>
        <w:ind w:left="720"/>
        <w:contextualSpacing/>
        <w:rPr>
          <w:b/>
          <w:shd w:val="clear" w:color="auto" w:fill="F2F2F2" w:themeFill="background1" w:themeFillShade="F2"/>
        </w:rPr>
      </w:pPr>
      <w:r>
        <w:t xml:space="preserve">Router1# </w:t>
      </w:r>
      <w:r w:rsidRPr="00594541">
        <w:rPr>
          <w:rStyle w:val="Code-BChar"/>
        </w:rPr>
        <w:t>clear bridge</w:t>
      </w:r>
    </w:p>
    <w:p w14:paraId="15A2A4CC" w14:textId="4960EBE9" w:rsidR="008E22FC" w:rsidRPr="009E22D2" w:rsidRDefault="00AF5696" w:rsidP="009E22D2">
      <w:pPr>
        <w:pStyle w:val="Code"/>
        <w:spacing w:before="120" w:after="120"/>
        <w:ind w:left="720"/>
        <w:rPr>
          <w:b/>
          <w:shd w:val="clear" w:color="auto" w:fill="F2F2F2" w:themeFill="background1" w:themeFillShade="F2"/>
        </w:rPr>
      </w:pPr>
      <w:r>
        <w:rPr>
          <w:noProof/>
        </w:rPr>
        <w:drawing>
          <wp:anchor distT="0" distB="0" distL="114300" distR="114300" simplePos="0" relativeHeight="251800576" behindDoc="0" locked="0" layoutInCell="1" allowOverlap="1" wp14:anchorId="3CA721C8" wp14:editId="07F37996">
            <wp:simplePos x="0" y="0"/>
            <wp:positionH relativeFrom="column">
              <wp:posOffset>-570271</wp:posOffset>
            </wp:positionH>
            <wp:positionV relativeFrom="paragraph">
              <wp:posOffset>164403</wp:posOffset>
            </wp:positionV>
            <wp:extent cx="485336" cy="485336"/>
            <wp:effectExtent l="0" t="0" r="0" b="0"/>
            <wp:wrapNone/>
            <wp:docPr id="18" name="Picture 18"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 electronic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8E22FC">
        <w:t>Router</w:t>
      </w:r>
      <w:r w:rsidR="00C7296F">
        <w:t>1</w:t>
      </w:r>
      <w:r w:rsidR="008E22FC">
        <w:t xml:space="preserve"># </w:t>
      </w:r>
      <w:r w:rsidR="008E22FC" w:rsidRPr="00594541">
        <w:rPr>
          <w:rStyle w:val="Code-BChar"/>
        </w:rPr>
        <w:t>clear ip route *</w:t>
      </w:r>
    </w:p>
    <w:p w14:paraId="3A1D07B7" w14:textId="5300C191" w:rsidR="00AF5696" w:rsidRDefault="00AF5696" w:rsidP="00AF5696">
      <w:pPr>
        <w:pStyle w:val="ListParagraph"/>
        <w:numPr>
          <w:ilvl w:val="0"/>
          <w:numId w:val="31"/>
        </w:numPr>
        <w:spacing w:before="120" w:after="120" w:line="240" w:lineRule="auto"/>
        <w:contextualSpacing w:val="0"/>
      </w:pPr>
      <w:r>
        <w:t>Check</w:t>
      </w:r>
      <w:r w:rsidRPr="001D7AE8">
        <w:t xml:space="preserve"> the MAC addresses of the Linux PCs and </w:t>
      </w:r>
      <w:r>
        <w:t>those of the</w:t>
      </w:r>
      <w:r w:rsidRPr="001D7AE8">
        <w:t xml:space="preserve"> Cisco</w:t>
      </w:r>
      <w:r>
        <w:t xml:space="preserve"> routers</w:t>
      </w:r>
      <w:r w:rsidRPr="001D7AE8">
        <w:t xml:space="preserve"> </w:t>
      </w:r>
      <w:r>
        <w:t xml:space="preserve">and </w:t>
      </w:r>
      <w:r w:rsidRPr="001D7AE8">
        <w:t>record</w:t>
      </w:r>
      <w:r>
        <w:t xml:space="preserve"> </w:t>
      </w:r>
      <w:r w:rsidRPr="001D7AE8">
        <w:t>in</w:t>
      </w:r>
      <w:r>
        <w:t xml:space="preserve"> Table 5.10 and Table 5.11 below</w:t>
      </w:r>
      <w:r w:rsidRPr="001D7AE8">
        <w:t>.</w:t>
      </w:r>
    </w:p>
    <w:tbl>
      <w:tblPr>
        <w:tblStyle w:val="GridTable4-Accent1"/>
        <w:tblW w:w="0" w:type="auto"/>
        <w:jc w:val="center"/>
        <w:tblLayout w:type="fixed"/>
        <w:tblLook w:val="0420" w:firstRow="1" w:lastRow="0" w:firstColumn="0" w:lastColumn="0" w:noHBand="0" w:noVBand="1"/>
      </w:tblPr>
      <w:tblGrid>
        <w:gridCol w:w="1395"/>
        <w:gridCol w:w="2880"/>
      </w:tblGrid>
      <w:tr w:rsidR="00AF5696" w:rsidRPr="00EC7799" w14:paraId="5FA5D0E3" w14:textId="77777777" w:rsidTr="005C66C3">
        <w:trPr>
          <w:cnfStyle w:val="100000000000" w:firstRow="1" w:lastRow="0" w:firstColumn="0" w:lastColumn="0" w:oddVBand="0" w:evenVBand="0" w:oddHBand="0" w:evenHBand="0" w:firstRowFirstColumn="0" w:firstRowLastColumn="0" w:lastRowFirstColumn="0" w:lastRowLastColumn="0"/>
          <w:trHeight w:val="432"/>
          <w:jc w:val="center"/>
        </w:trPr>
        <w:tc>
          <w:tcPr>
            <w:tcW w:w="1395" w:type="dxa"/>
            <w:vAlign w:val="center"/>
          </w:tcPr>
          <w:p w14:paraId="06BDC1D0" w14:textId="77777777" w:rsidR="00AF5696" w:rsidRPr="00EC7799" w:rsidRDefault="00AF5696" w:rsidP="005C66C3">
            <w:pPr>
              <w:spacing w:before="120"/>
              <w:jc w:val="center"/>
            </w:pPr>
            <w:r w:rsidRPr="00EC7799">
              <w:t>Linux PC</w:t>
            </w:r>
          </w:p>
        </w:tc>
        <w:tc>
          <w:tcPr>
            <w:tcW w:w="2880" w:type="dxa"/>
            <w:vAlign w:val="center"/>
          </w:tcPr>
          <w:p w14:paraId="38C1033B" w14:textId="77777777" w:rsidR="00AF5696" w:rsidRPr="00EC7799" w:rsidRDefault="00AF5696" w:rsidP="005C66C3">
            <w:pPr>
              <w:spacing w:before="120"/>
              <w:jc w:val="center"/>
            </w:pPr>
            <w:r w:rsidRPr="00EC7799">
              <w:t xml:space="preserve">MAC address of interface </w:t>
            </w:r>
            <w:r w:rsidRPr="00EC7799">
              <w:rPr>
                <w:i/>
              </w:rPr>
              <w:t>eth0</w:t>
            </w:r>
          </w:p>
        </w:tc>
      </w:tr>
      <w:tr w:rsidR="00AF5696" w:rsidRPr="00EC7799" w14:paraId="0DDADC4A"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774B883A"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PC1</w:t>
            </w:r>
          </w:p>
        </w:tc>
        <w:tc>
          <w:tcPr>
            <w:tcW w:w="2880" w:type="dxa"/>
            <w:vAlign w:val="center"/>
          </w:tcPr>
          <w:p w14:paraId="27B60B43" w14:textId="493B18FB" w:rsidR="00AF5696" w:rsidRPr="00EC7799" w:rsidRDefault="0029399F" w:rsidP="005C66C3">
            <w:pPr>
              <w:keepNext/>
              <w:widowControl w:val="0"/>
              <w:spacing w:before="120"/>
              <w:jc w:val="center"/>
              <w:rPr>
                <w:rFonts w:eastAsia="PMingLiU"/>
                <w:b/>
                <w:spacing w:val="-5"/>
                <w:szCs w:val="20"/>
              </w:rPr>
            </w:pPr>
            <w:ins w:id="154" w:author="vineet bharot" w:date="2021-03-13T12:03:00Z">
              <w:r w:rsidRPr="0029399F">
                <w:rPr>
                  <w:rFonts w:eastAsia="PMingLiU"/>
                  <w:b/>
                  <w:spacing w:val="-5"/>
                  <w:szCs w:val="20"/>
                </w:rPr>
                <w:t>aa:bb:cc:dd:ee:</w:t>
              </w:r>
              <w:r>
                <w:rPr>
                  <w:rFonts w:eastAsia="PMingLiU"/>
                  <w:b/>
                  <w:spacing w:val="-5"/>
                  <w:szCs w:val="20"/>
                </w:rPr>
                <w:t>11</w:t>
              </w:r>
            </w:ins>
          </w:p>
        </w:tc>
      </w:tr>
      <w:tr w:rsidR="00AF5696" w:rsidRPr="00EC7799" w14:paraId="546CC8D8" w14:textId="77777777" w:rsidTr="005C66C3">
        <w:trPr>
          <w:trHeight w:val="432"/>
          <w:jc w:val="center"/>
        </w:trPr>
        <w:tc>
          <w:tcPr>
            <w:tcW w:w="1395" w:type="dxa"/>
            <w:vAlign w:val="center"/>
          </w:tcPr>
          <w:p w14:paraId="2041B948"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PC2</w:t>
            </w:r>
          </w:p>
        </w:tc>
        <w:tc>
          <w:tcPr>
            <w:tcW w:w="2880" w:type="dxa"/>
            <w:vAlign w:val="center"/>
          </w:tcPr>
          <w:p w14:paraId="146DD40E" w14:textId="697F043C" w:rsidR="00AF5696" w:rsidRPr="00EC7799" w:rsidRDefault="0029399F" w:rsidP="005C66C3">
            <w:pPr>
              <w:keepNext/>
              <w:widowControl w:val="0"/>
              <w:spacing w:before="120"/>
              <w:jc w:val="center"/>
              <w:rPr>
                <w:rFonts w:eastAsia="PMingLiU"/>
                <w:b/>
                <w:spacing w:val="-5"/>
                <w:szCs w:val="20"/>
              </w:rPr>
            </w:pPr>
            <w:ins w:id="155" w:author="vineet bharot" w:date="2021-03-13T12:03:00Z">
              <w:r w:rsidRPr="0029399F">
                <w:rPr>
                  <w:rFonts w:eastAsia="PMingLiU"/>
                  <w:b/>
                  <w:spacing w:val="-5"/>
                  <w:szCs w:val="20"/>
                </w:rPr>
                <w:t>aa:bb:cc:dd:ee:</w:t>
              </w:r>
              <w:r>
                <w:rPr>
                  <w:rFonts w:eastAsia="PMingLiU"/>
                  <w:b/>
                  <w:spacing w:val="-5"/>
                  <w:szCs w:val="20"/>
                </w:rPr>
                <w:t>22</w:t>
              </w:r>
            </w:ins>
          </w:p>
        </w:tc>
      </w:tr>
      <w:tr w:rsidR="00AF5696" w:rsidRPr="00EC7799" w14:paraId="523989AD"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395" w:type="dxa"/>
            <w:vAlign w:val="center"/>
          </w:tcPr>
          <w:p w14:paraId="6C61E34D"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PC3</w:t>
            </w:r>
          </w:p>
        </w:tc>
        <w:tc>
          <w:tcPr>
            <w:tcW w:w="2880" w:type="dxa"/>
            <w:vAlign w:val="center"/>
          </w:tcPr>
          <w:p w14:paraId="025A0334" w14:textId="63475ABD" w:rsidR="00AF5696" w:rsidRPr="00EC7799" w:rsidRDefault="0029399F" w:rsidP="005C66C3">
            <w:pPr>
              <w:keepNext/>
              <w:widowControl w:val="0"/>
              <w:spacing w:before="120"/>
              <w:jc w:val="center"/>
              <w:rPr>
                <w:rFonts w:eastAsia="PMingLiU"/>
                <w:b/>
                <w:spacing w:val="-5"/>
                <w:szCs w:val="20"/>
              </w:rPr>
            </w:pPr>
            <w:ins w:id="156" w:author="vineet bharot" w:date="2021-03-13T12:03:00Z">
              <w:r w:rsidRPr="0029399F">
                <w:rPr>
                  <w:rFonts w:eastAsia="PMingLiU"/>
                  <w:b/>
                  <w:spacing w:val="-5"/>
                  <w:szCs w:val="20"/>
                </w:rPr>
                <w:t>aa:bb:cc:dd:ee:33</w:t>
              </w:r>
            </w:ins>
          </w:p>
        </w:tc>
      </w:tr>
      <w:tr w:rsidR="00AF5696" w:rsidRPr="00EC7799" w14:paraId="736A2F19" w14:textId="77777777" w:rsidTr="005C66C3">
        <w:trPr>
          <w:trHeight w:val="432"/>
          <w:jc w:val="center"/>
        </w:trPr>
        <w:tc>
          <w:tcPr>
            <w:tcW w:w="1395" w:type="dxa"/>
            <w:vAlign w:val="center"/>
          </w:tcPr>
          <w:p w14:paraId="04639D00" w14:textId="77777777" w:rsidR="00AF5696" w:rsidRPr="002643F8" w:rsidRDefault="00AF5696" w:rsidP="005C66C3">
            <w:pPr>
              <w:keepNext/>
              <w:widowControl w:val="0"/>
              <w:spacing w:before="120"/>
              <w:jc w:val="center"/>
              <w:rPr>
                <w:rFonts w:eastAsia="PMingLiU"/>
                <w:iCs/>
                <w:spacing w:val="-5"/>
                <w:szCs w:val="20"/>
              </w:rPr>
            </w:pPr>
            <w:r w:rsidRPr="002643F8">
              <w:rPr>
                <w:rFonts w:eastAsia="PMingLiU"/>
                <w:iCs/>
                <w:spacing w:val="-5"/>
                <w:szCs w:val="20"/>
              </w:rPr>
              <w:t>PC4</w:t>
            </w:r>
          </w:p>
        </w:tc>
        <w:tc>
          <w:tcPr>
            <w:tcW w:w="2880" w:type="dxa"/>
            <w:vAlign w:val="center"/>
          </w:tcPr>
          <w:p w14:paraId="7C8AC9BC" w14:textId="0A01245B" w:rsidR="00AF5696" w:rsidRPr="00EC7799" w:rsidRDefault="0029399F" w:rsidP="005C66C3">
            <w:pPr>
              <w:keepNext/>
              <w:widowControl w:val="0"/>
              <w:spacing w:before="120"/>
              <w:jc w:val="center"/>
              <w:rPr>
                <w:rFonts w:eastAsia="PMingLiU"/>
                <w:b/>
                <w:spacing w:val="-5"/>
                <w:szCs w:val="20"/>
              </w:rPr>
            </w:pPr>
            <w:ins w:id="157" w:author="vineet bharot" w:date="2021-03-13T12:03:00Z">
              <w:r w:rsidRPr="0029399F">
                <w:rPr>
                  <w:rFonts w:eastAsia="PMingLiU"/>
                  <w:b/>
                  <w:spacing w:val="-5"/>
                  <w:szCs w:val="20"/>
                </w:rPr>
                <w:t>aa:bb:cc:dd:ee:</w:t>
              </w:r>
              <w:r>
                <w:rPr>
                  <w:rFonts w:eastAsia="PMingLiU"/>
                  <w:b/>
                  <w:spacing w:val="-5"/>
                  <w:szCs w:val="20"/>
                </w:rPr>
                <w:t>44</w:t>
              </w:r>
            </w:ins>
          </w:p>
        </w:tc>
      </w:tr>
    </w:tbl>
    <w:p w14:paraId="4B9DD163" w14:textId="419EA969" w:rsidR="00AF5696" w:rsidRDefault="00AF5696" w:rsidP="00AF5696">
      <w:pPr>
        <w:spacing w:before="120" w:after="120" w:line="240" w:lineRule="auto"/>
        <w:jc w:val="center"/>
      </w:pPr>
      <w:r>
        <w:t>Table 5.10 Mac Addresses of PCs</w:t>
      </w:r>
    </w:p>
    <w:tbl>
      <w:tblPr>
        <w:tblStyle w:val="GridTable4-Accent1"/>
        <w:tblW w:w="0" w:type="auto"/>
        <w:jc w:val="center"/>
        <w:tblLayout w:type="fixed"/>
        <w:tblLook w:val="0420" w:firstRow="1" w:lastRow="0" w:firstColumn="0" w:lastColumn="0" w:noHBand="0" w:noVBand="1"/>
      </w:tblPr>
      <w:tblGrid>
        <w:gridCol w:w="1296"/>
        <w:gridCol w:w="2592"/>
        <w:gridCol w:w="2592"/>
      </w:tblGrid>
      <w:tr w:rsidR="00AF5696" w:rsidRPr="00B35C3B" w14:paraId="552A9E89" w14:textId="77777777" w:rsidTr="005C66C3">
        <w:trPr>
          <w:cnfStyle w:val="100000000000" w:firstRow="1" w:lastRow="0" w:firstColumn="0" w:lastColumn="0" w:oddVBand="0" w:evenVBand="0" w:oddHBand="0" w:evenHBand="0" w:firstRowFirstColumn="0" w:firstRowLastColumn="0" w:lastRowFirstColumn="0" w:lastRowLastColumn="0"/>
          <w:trHeight w:val="576"/>
          <w:jc w:val="center"/>
        </w:trPr>
        <w:tc>
          <w:tcPr>
            <w:tcW w:w="1296" w:type="dxa"/>
            <w:vAlign w:val="center"/>
          </w:tcPr>
          <w:p w14:paraId="00768DD3" w14:textId="77777777" w:rsidR="00AF5696" w:rsidRPr="00B35C3B" w:rsidRDefault="00AF5696" w:rsidP="005C66C3">
            <w:pPr>
              <w:spacing w:before="120"/>
              <w:jc w:val="center"/>
              <w:rPr>
                <w:b w:val="0"/>
                <w:bCs w:val="0"/>
              </w:rPr>
            </w:pPr>
            <w:r w:rsidRPr="00B35C3B">
              <w:rPr>
                <w:b w:val="0"/>
                <w:bCs w:val="0"/>
              </w:rPr>
              <w:t>Router</w:t>
            </w:r>
          </w:p>
        </w:tc>
        <w:tc>
          <w:tcPr>
            <w:tcW w:w="2592" w:type="dxa"/>
            <w:vAlign w:val="center"/>
          </w:tcPr>
          <w:p w14:paraId="5F2B765F" w14:textId="77777777" w:rsidR="00AF5696" w:rsidRPr="00B35C3B" w:rsidRDefault="00AF5696" w:rsidP="005C66C3">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Ethernet0</w:t>
            </w:r>
            <w:r>
              <w:rPr>
                <w:b w:val="0"/>
                <w:bCs w:val="0"/>
                <w:i/>
              </w:rPr>
              <w:t>/0</w:t>
            </w:r>
          </w:p>
        </w:tc>
        <w:tc>
          <w:tcPr>
            <w:tcW w:w="2592" w:type="dxa"/>
            <w:vAlign w:val="center"/>
          </w:tcPr>
          <w:p w14:paraId="2169067D" w14:textId="77777777" w:rsidR="00AF5696" w:rsidRPr="00B35C3B" w:rsidRDefault="00AF5696" w:rsidP="005C66C3">
            <w:pPr>
              <w:spacing w:before="120"/>
              <w:jc w:val="center"/>
              <w:rPr>
                <w:b w:val="0"/>
                <w:bCs w:val="0"/>
              </w:rPr>
            </w:pPr>
            <w:r w:rsidRPr="00B35C3B">
              <w:rPr>
                <w:b w:val="0"/>
                <w:bCs w:val="0"/>
              </w:rPr>
              <w:t xml:space="preserve">MAC address of interface </w:t>
            </w:r>
            <w:r w:rsidRPr="002643F8">
              <w:rPr>
                <w:b w:val="0"/>
                <w:bCs w:val="0"/>
                <w:i/>
                <w:iCs/>
              </w:rPr>
              <w:t>Fast</w:t>
            </w:r>
            <w:r w:rsidRPr="00B35C3B">
              <w:rPr>
                <w:b w:val="0"/>
                <w:bCs w:val="0"/>
                <w:i/>
              </w:rPr>
              <w:t>Ethernet1</w:t>
            </w:r>
            <w:r>
              <w:rPr>
                <w:b w:val="0"/>
                <w:bCs w:val="0"/>
                <w:i/>
              </w:rPr>
              <w:t>/0</w:t>
            </w:r>
          </w:p>
        </w:tc>
      </w:tr>
      <w:tr w:rsidR="00AF5696" w:rsidRPr="00B35C3B" w14:paraId="34F03B24"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5F10BF4A" w14:textId="77777777" w:rsidR="00AF5696" w:rsidRPr="002643F8" w:rsidRDefault="00AF5696" w:rsidP="005C66C3">
            <w:pPr>
              <w:spacing w:before="120"/>
              <w:jc w:val="center"/>
              <w:rPr>
                <w:iCs/>
                <w:color w:val="000000" w:themeColor="text1"/>
              </w:rPr>
            </w:pPr>
            <w:r w:rsidRPr="002643F8">
              <w:rPr>
                <w:iCs/>
                <w:color w:val="000000" w:themeColor="text1"/>
              </w:rPr>
              <w:t>Router1</w:t>
            </w:r>
          </w:p>
        </w:tc>
        <w:tc>
          <w:tcPr>
            <w:tcW w:w="2592" w:type="dxa"/>
            <w:vAlign w:val="center"/>
          </w:tcPr>
          <w:p w14:paraId="20876BB3" w14:textId="52AAE5EB" w:rsidR="00AF5696" w:rsidRPr="00B35C3B" w:rsidRDefault="00D13CCC" w:rsidP="005C66C3">
            <w:pPr>
              <w:spacing w:before="120"/>
              <w:jc w:val="center"/>
              <w:rPr>
                <w:b/>
                <w:color w:val="000000" w:themeColor="text1"/>
              </w:rPr>
            </w:pPr>
            <w:ins w:id="158" w:author="vineet bharot" w:date="2021-03-13T12:03:00Z">
              <w:r w:rsidRPr="00D13CCC">
                <w:rPr>
                  <w:b/>
                  <w:color w:val="000000" w:themeColor="text1"/>
                </w:rPr>
                <w:t>cc01.4fc4.0000</w:t>
              </w:r>
            </w:ins>
          </w:p>
        </w:tc>
        <w:tc>
          <w:tcPr>
            <w:tcW w:w="2592" w:type="dxa"/>
            <w:vAlign w:val="center"/>
          </w:tcPr>
          <w:p w14:paraId="063B8880" w14:textId="10662A05" w:rsidR="00AF5696" w:rsidRPr="00B35C3B" w:rsidRDefault="00D13CCC" w:rsidP="005C66C3">
            <w:pPr>
              <w:spacing w:before="120"/>
              <w:jc w:val="center"/>
              <w:rPr>
                <w:b/>
                <w:color w:val="000000" w:themeColor="text1"/>
              </w:rPr>
            </w:pPr>
            <w:ins w:id="159" w:author="vineet bharot" w:date="2021-03-13T12:03:00Z">
              <w:r w:rsidRPr="00D13CCC">
                <w:rPr>
                  <w:b/>
                  <w:color w:val="000000" w:themeColor="text1"/>
                </w:rPr>
                <w:t>cc01.4fc4.00</w:t>
              </w:r>
              <w:r>
                <w:rPr>
                  <w:b/>
                  <w:color w:val="000000" w:themeColor="text1"/>
                </w:rPr>
                <w:t>1</w:t>
              </w:r>
              <w:r w:rsidRPr="00D13CCC">
                <w:rPr>
                  <w:b/>
                  <w:color w:val="000000" w:themeColor="text1"/>
                </w:rPr>
                <w:t>0</w:t>
              </w:r>
            </w:ins>
          </w:p>
        </w:tc>
      </w:tr>
      <w:tr w:rsidR="00AF5696" w:rsidRPr="00B35C3B" w14:paraId="1220969D" w14:textId="77777777" w:rsidTr="005C66C3">
        <w:trPr>
          <w:trHeight w:val="432"/>
          <w:jc w:val="center"/>
        </w:trPr>
        <w:tc>
          <w:tcPr>
            <w:tcW w:w="1296" w:type="dxa"/>
            <w:vAlign w:val="center"/>
          </w:tcPr>
          <w:p w14:paraId="7F19A718" w14:textId="77777777" w:rsidR="00AF5696" w:rsidRPr="002643F8" w:rsidRDefault="00AF5696" w:rsidP="005C66C3">
            <w:pPr>
              <w:spacing w:before="120"/>
              <w:jc w:val="center"/>
              <w:rPr>
                <w:iCs/>
                <w:color w:val="000000" w:themeColor="text1"/>
              </w:rPr>
            </w:pPr>
            <w:r>
              <w:rPr>
                <w:iCs/>
                <w:color w:val="000000" w:themeColor="text1"/>
              </w:rPr>
              <w:t>Router2</w:t>
            </w:r>
          </w:p>
        </w:tc>
        <w:tc>
          <w:tcPr>
            <w:tcW w:w="2592" w:type="dxa"/>
            <w:vAlign w:val="center"/>
          </w:tcPr>
          <w:p w14:paraId="162C4DD1" w14:textId="426C11CD" w:rsidR="00AF5696" w:rsidRPr="00B35C3B" w:rsidRDefault="008E3C4D" w:rsidP="005C66C3">
            <w:pPr>
              <w:spacing w:before="120"/>
              <w:jc w:val="center"/>
              <w:rPr>
                <w:b/>
                <w:color w:val="000000" w:themeColor="text1"/>
              </w:rPr>
            </w:pPr>
            <w:ins w:id="160" w:author="vineet bharot" w:date="2021-03-13T12:03:00Z">
              <w:r w:rsidRPr="008E3C4D">
                <w:rPr>
                  <w:b/>
                  <w:color w:val="000000" w:themeColor="text1"/>
                </w:rPr>
                <w:t>cc02.0f30.0000</w:t>
              </w:r>
            </w:ins>
          </w:p>
        </w:tc>
        <w:tc>
          <w:tcPr>
            <w:tcW w:w="2592" w:type="dxa"/>
            <w:vAlign w:val="center"/>
          </w:tcPr>
          <w:p w14:paraId="3CB1F569" w14:textId="5064DC29" w:rsidR="00AF5696" w:rsidRPr="00B35C3B" w:rsidRDefault="008E3C4D" w:rsidP="005C66C3">
            <w:pPr>
              <w:spacing w:before="120"/>
              <w:jc w:val="center"/>
              <w:rPr>
                <w:b/>
                <w:color w:val="000000" w:themeColor="text1"/>
              </w:rPr>
            </w:pPr>
            <w:ins w:id="161" w:author="vineet bharot" w:date="2021-03-13T12:03:00Z">
              <w:r w:rsidRPr="008E3C4D">
                <w:rPr>
                  <w:b/>
                  <w:color w:val="000000" w:themeColor="text1"/>
                </w:rPr>
                <w:t>cc02.0f30.00</w:t>
              </w:r>
              <w:r>
                <w:rPr>
                  <w:b/>
                  <w:color w:val="000000" w:themeColor="text1"/>
                </w:rPr>
                <w:t>10</w:t>
              </w:r>
            </w:ins>
          </w:p>
        </w:tc>
      </w:tr>
      <w:tr w:rsidR="00AF5696" w:rsidRPr="00B35C3B" w14:paraId="660AC196" w14:textId="77777777" w:rsidTr="005C66C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073EB3DE" w14:textId="77777777" w:rsidR="00AF5696" w:rsidRPr="002643F8" w:rsidRDefault="00AF5696" w:rsidP="005C66C3">
            <w:pPr>
              <w:spacing w:before="120"/>
              <w:jc w:val="center"/>
              <w:rPr>
                <w:iCs/>
                <w:color w:val="000000" w:themeColor="text1"/>
              </w:rPr>
            </w:pPr>
            <w:r>
              <w:rPr>
                <w:iCs/>
                <w:color w:val="000000" w:themeColor="text1"/>
              </w:rPr>
              <w:t>Router3</w:t>
            </w:r>
          </w:p>
        </w:tc>
        <w:tc>
          <w:tcPr>
            <w:tcW w:w="2592" w:type="dxa"/>
            <w:vAlign w:val="center"/>
          </w:tcPr>
          <w:p w14:paraId="0B871349" w14:textId="58D9CD33" w:rsidR="00AF5696" w:rsidRPr="00B35C3B" w:rsidRDefault="006B3CCA" w:rsidP="005C66C3">
            <w:pPr>
              <w:spacing w:before="120"/>
              <w:jc w:val="center"/>
              <w:rPr>
                <w:b/>
                <w:color w:val="000000" w:themeColor="text1"/>
              </w:rPr>
            </w:pPr>
            <w:ins w:id="162" w:author="vineet bharot" w:date="2021-03-13T12:03:00Z">
              <w:r w:rsidRPr="006B3CCA">
                <w:rPr>
                  <w:b/>
                  <w:color w:val="000000" w:themeColor="text1"/>
                </w:rPr>
                <w:t>cc03.33f8.000</w:t>
              </w:r>
            </w:ins>
          </w:p>
        </w:tc>
        <w:tc>
          <w:tcPr>
            <w:tcW w:w="2592" w:type="dxa"/>
            <w:vAlign w:val="center"/>
          </w:tcPr>
          <w:p w14:paraId="57FB7D82" w14:textId="1422CEC9" w:rsidR="00AF5696" w:rsidRPr="00B35C3B" w:rsidRDefault="006B3CCA" w:rsidP="005C66C3">
            <w:pPr>
              <w:spacing w:before="120"/>
              <w:jc w:val="center"/>
              <w:rPr>
                <w:b/>
                <w:color w:val="000000" w:themeColor="text1"/>
              </w:rPr>
            </w:pPr>
            <w:ins w:id="163" w:author="vineet bharot" w:date="2021-03-13T12:03:00Z">
              <w:r w:rsidRPr="006B3CCA">
                <w:rPr>
                  <w:b/>
                  <w:color w:val="000000" w:themeColor="text1"/>
                </w:rPr>
                <w:t>cc03.33f8.00</w:t>
              </w:r>
              <w:r>
                <w:rPr>
                  <w:b/>
                  <w:color w:val="000000" w:themeColor="text1"/>
                </w:rPr>
                <w:t>10</w:t>
              </w:r>
            </w:ins>
          </w:p>
        </w:tc>
      </w:tr>
      <w:tr w:rsidR="00AF5696" w:rsidRPr="00B35C3B" w14:paraId="5BB9DBEB" w14:textId="77777777" w:rsidTr="005C66C3">
        <w:trPr>
          <w:trHeight w:val="432"/>
          <w:jc w:val="center"/>
        </w:trPr>
        <w:tc>
          <w:tcPr>
            <w:tcW w:w="1296" w:type="dxa"/>
            <w:vAlign w:val="center"/>
          </w:tcPr>
          <w:p w14:paraId="45B17DC5" w14:textId="77777777" w:rsidR="00AF5696" w:rsidRPr="002643F8" w:rsidRDefault="00AF5696" w:rsidP="005C66C3">
            <w:pPr>
              <w:spacing w:before="120"/>
              <w:jc w:val="center"/>
              <w:rPr>
                <w:iCs/>
                <w:color w:val="000000" w:themeColor="text1"/>
              </w:rPr>
            </w:pPr>
            <w:r>
              <w:rPr>
                <w:iCs/>
                <w:color w:val="000000" w:themeColor="text1"/>
              </w:rPr>
              <w:t>Router4</w:t>
            </w:r>
          </w:p>
        </w:tc>
        <w:tc>
          <w:tcPr>
            <w:tcW w:w="2592" w:type="dxa"/>
            <w:vAlign w:val="center"/>
          </w:tcPr>
          <w:p w14:paraId="4532C615" w14:textId="68758AA1" w:rsidR="00AF5696" w:rsidRPr="00B35C3B" w:rsidRDefault="007072E0" w:rsidP="005C66C3">
            <w:pPr>
              <w:spacing w:before="120"/>
              <w:jc w:val="center"/>
              <w:rPr>
                <w:b/>
                <w:color w:val="000000" w:themeColor="text1"/>
              </w:rPr>
            </w:pPr>
            <w:ins w:id="164" w:author="vineet bharot" w:date="2021-03-13T12:03:00Z">
              <w:r w:rsidRPr="007072E0">
                <w:rPr>
                  <w:b/>
                  <w:color w:val="000000" w:themeColor="text1"/>
                </w:rPr>
                <w:t>cc04.4b14.0000</w:t>
              </w:r>
            </w:ins>
          </w:p>
        </w:tc>
        <w:tc>
          <w:tcPr>
            <w:tcW w:w="2592" w:type="dxa"/>
            <w:vAlign w:val="center"/>
          </w:tcPr>
          <w:p w14:paraId="47E5F376" w14:textId="68C8F5CB" w:rsidR="00AF5696" w:rsidRPr="00B35C3B" w:rsidRDefault="007072E0" w:rsidP="005C66C3">
            <w:pPr>
              <w:spacing w:before="120"/>
              <w:jc w:val="center"/>
              <w:rPr>
                <w:b/>
                <w:color w:val="000000" w:themeColor="text1"/>
              </w:rPr>
            </w:pPr>
            <w:ins w:id="165" w:author="vineet bharot" w:date="2021-03-13T12:03:00Z">
              <w:r w:rsidRPr="007072E0">
                <w:rPr>
                  <w:b/>
                  <w:color w:val="000000" w:themeColor="text1"/>
                </w:rPr>
                <w:t>cc04.4b14.00</w:t>
              </w:r>
              <w:r>
                <w:rPr>
                  <w:b/>
                  <w:color w:val="000000" w:themeColor="text1"/>
                </w:rPr>
                <w:t>10</w:t>
              </w:r>
            </w:ins>
          </w:p>
        </w:tc>
      </w:tr>
    </w:tbl>
    <w:p w14:paraId="5B87F285" w14:textId="1F415F47" w:rsidR="00AF5696" w:rsidRDefault="00AF5696" w:rsidP="00AF5696">
      <w:pPr>
        <w:spacing w:before="120" w:after="120" w:line="240" w:lineRule="auto"/>
        <w:jc w:val="center"/>
      </w:pPr>
      <w:r>
        <w:t>Table 5.11 Mac Addresses of Cisco Routers</w:t>
      </w:r>
    </w:p>
    <w:p w14:paraId="1B98EAF9" w14:textId="598EEF87" w:rsidR="008E22FC" w:rsidRPr="001D7AE8" w:rsidRDefault="008E22FC" w:rsidP="009E22D2">
      <w:pPr>
        <w:pStyle w:val="ListParagraph"/>
        <w:numPr>
          <w:ilvl w:val="0"/>
          <w:numId w:val="31"/>
        </w:numPr>
        <w:spacing w:before="120" w:after="120" w:line="240" w:lineRule="auto"/>
        <w:contextualSpacing w:val="0"/>
      </w:pPr>
      <w:r w:rsidRPr="001D7AE8">
        <w:t xml:space="preserve">Run </w:t>
      </w:r>
      <w:r w:rsidRPr="00594541">
        <w:rPr>
          <w:rFonts w:cs="Arial"/>
          <w:i/>
        </w:rPr>
        <w:t>Wireshark</w:t>
      </w:r>
      <w:r w:rsidRPr="001D7AE8">
        <w:t xml:space="preserve"> </w:t>
      </w:r>
      <w:r w:rsidR="00D451A8">
        <w:t xml:space="preserve">to </w:t>
      </w:r>
      <w:r w:rsidRPr="001D7AE8">
        <w:t xml:space="preserve">capture traffic on the </w:t>
      </w:r>
      <w:r w:rsidRPr="00594541">
        <w:rPr>
          <w:i/>
        </w:rPr>
        <w:t>eth0</w:t>
      </w:r>
      <w:r w:rsidRPr="001D7AE8">
        <w:t xml:space="preserve"> interface of each </w:t>
      </w:r>
      <w:r w:rsidR="0013257D">
        <w:t xml:space="preserve">Linux </w:t>
      </w:r>
      <w:r w:rsidRPr="001D7AE8">
        <w:t>PC.</w:t>
      </w:r>
    </w:p>
    <w:p w14:paraId="547B0329" w14:textId="77777777" w:rsidR="008E22FC" w:rsidRPr="001D7AE8" w:rsidRDefault="008E22FC" w:rsidP="009E22D2">
      <w:pPr>
        <w:pStyle w:val="ListParagraph"/>
        <w:numPr>
          <w:ilvl w:val="0"/>
          <w:numId w:val="31"/>
        </w:numPr>
        <w:spacing w:before="120" w:after="120" w:line="240" w:lineRule="auto"/>
        <w:contextualSpacing w:val="0"/>
      </w:pPr>
      <w:r w:rsidRPr="001D7AE8">
        <w:t xml:space="preserve">Issue the following set of </w:t>
      </w:r>
      <w:r w:rsidRPr="009E22D2">
        <w:rPr>
          <w:rFonts w:ascii="Consolas" w:hAnsi="Consolas" w:cs="Consolas"/>
          <w:iCs/>
        </w:rPr>
        <w:t>ping</w:t>
      </w:r>
      <w:r w:rsidRPr="001D7AE8">
        <w:t xml:space="preserve"> commands. Use the output of Wireshark</w:t>
      </w:r>
      <w:r w:rsidRPr="00594541">
        <w:rPr>
          <w:rFonts w:cs="Arial"/>
          <w:i/>
        </w:rPr>
        <w:t xml:space="preserve"> </w:t>
      </w:r>
      <w:r w:rsidRPr="001D7AE8">
        <w:t xml:space="preserve">to determine the path of the </w:t>
      </w:r>
      <w:r w:rsidRPr="00594541">
        <w:rPr>
          <w:rFonts w:cs="Arial"/>
          <w:i/>
        </w:rPr>
        <w:t>ICMP Echo Request</w:t>
      </w:r>
      <w:r w:rsidRPr="001D7AE8">
        <w:t xml:space="preserve"> and </w:t>
      </w:r>
      <w:r w:rsidRPr="00594541">
        <w:rPr>
          <w:rFonts w:cs="Arial"/>
          <w:i/>
        </w:rPr>
        <w:t>Rep</w:t>
      </w:r>
      <w:r w:rsidRPr="001D7AE8">
        <w:t xml:space="preserve">ly packets. Note that not all </w:t>
      </w:r>
      <w:r w:rsidRPr="009E22D2">
        <w:rPr>
          <w:rFonts w:ascii="Consolas" w:hAnsi="Consolas" w:cs="Consolas"/>
          <w:iCs/>
        </w:rPr>
        <w:t xml:space="preserve">ping </w:t>
      </w:r>
      <w:r w:rsidRPr="001D7AE8">
        <w:t>commands will be successful.</w:t>
      </w:r>
    </w:p>
    <w:p w14:paraId="30BE31D2" w14:textId="04EF5115" w:rsidR="00E940DE" w:rsidRPr="003F4168" w:rsidRDefault="00E940DE" w:rsidP="009E22D2">
      <w:pPr>
        <w:pStyle w:val="ListParagraph"/>
        <w:numPr>
          <w:ilvl w:val="0"/>
          <w:numId w:val="32"/>
        </w:numPr>
        <w:spacing w:before="120" w:after="120" w:line="240" w:lineRule="auto"/>
        <w:contextualSpacing w:val="0"/>
      </w:pPr>
      <w:r w:rsidRPr="009A4372">
        <w:rPr>
          <w:i/>
        </w:rPr>
        <w:t>PC1</w:t>
      </w:r>
      <w:r>
        <w:t xml:space="preserve"> </w:t>
      </w:r>
      <w:r>
        <w:sym w:font="Wingdings" w:char="F0E0"/>
      </w:r>
      <w:r>
        <w:t xml:space="preserve"> </w:t>
      </w:r>
      <w:r w:rsidRPr="009A4372">
        <w:rPr>
          <w:i/>
        </w:rPr>
        <w:t>PC2</w:t>
      </w:r>
      <w:r w:rsidRPr="001D7AE8">
        <w:t>:</w:t>
      </w:r>
      <w:ins w:id="166" w:author="vineet bharot" w:date="2021-03-13T12:03:00Z">
        <w:r w:rsidR="00A21E3C">
          <w:t xml:space="preserve"> PC1</w:t>
        </w:r>
        <w:r w:rsidR="00706B35">
          <w:t>-&gt;(R1)</w:t>
        </w:r>
        <w:r w:rsidR="00A21E3C">
          <w:t>-&gt;R2-&gt;PC2 (because of default route)</w:t>
        </w:r>
      </w:ins>
      <w:r w:rsidR="00385387">
        <w:t xml:space="preserve"> also we can verify that PC4 never get pings, and also the R4 does get</w:t>
      </w:r>
      <w:r w:rsidR="00DB614D">
        <w:t>s</w:t>
      </w:r>
      <w:r w:rsidR="00385387">
        <w:t xml:space="preserve"> </w:t>
      </w:r>
      <w:r w:rsidR="00DB614D">
        <w:t>ICMP</w:t>
      </w:r>
      <w:r w:rsidR="00385387">
        <w:t xml:space="preserve"> req/reply at f1/0 but it </w:t>
      </w:r>
      <w:r w:rsidR="00DB614D">
        <w:t>doesn’t</w:t>
      </w:r>
      <w:r w:rsidR="00385387">
        <w:t xml:space="preserve"> forward to f0/0 because it has learned that source and destination ie. PC1 and R2 are at f1/0 only.</w:t>
      </w:r>
    </w:p>
    <w:p w14:paraId="34E42DCF" w14:textId="19B00BE3" w:rsidR="00E940DE" w:rsidRPr="009E22D2" w:rsidRDefault="00E940DE" w:rsidP="009E22D2">
      <w:pPr>
        <w:pStyle w:val="Code"/>
        <w:spacing w:before="120" w:after="120"/>
        <w:ind w:left="720"/>
        <w:rPr>
          <w:b/>
          <w:shd w:val="clear" w:color="auto" w:fill="F2F2F2" w:themeFill="background1" w:themeFillShade="F2"/>
        </w:rPr>
      </w:pPr>
      <w:r w:rsidRPr="00594541">
        <w:t>PC1$</w:t>
      </w:r>
      <w:r w:rsidRPr="001D7AE8">
        <w:rPr>
          <w:rFonts w:ascii="Courier New" w:hAnsi="Courier New"/>
        </w:rPr>
        <w:t xml:space="preserve"> </w:t>
      </w:r>
      <w:r>
        <w:rPr>
          <w:rStyle w:val="Code-BChar"/>
        </w:rPr>
        <w:t>ping -</w:t>
      </w:r>
      <w:r w:rsidRPr="00594541">
        <w:rPr>
          <w:rStyle w:val="Code-BChar"/>
        </w:rPr>
        <w:t>c</w:t>
      </w:r>
      <w:r w:rsidR="009E22D2">
        <w:rPr>
          <w:rStyle w:val="Code-BChar"/>
        </w:rPr>
        <w:t xml:space="preserve"> </w:t>
      </w:r>
      <w:r>
        <w:rPr>
          <w:rStyle w:val="Code-BChar"/>
        </w:rPr>
        <w:t>3</w:t>
      </w:r>
      <w:r w:rsidRPr="00594541">
        <w:rPr>
          <w:rStyle w:val="Code-BChar"/>
        </w:rPr>
        <w:t xml:space="preserve"> 10.0.3.2</w:t>
      </w:r>
      <w:r>
        <w:rPr>
          <w:rStyle w:val="Code-BChar"/>
        </w:rPr>
        <w:t>2</w:t>
      </w:r>
    </w:p>
    <w:p w14:paraId="0E351849" w14:textId="3B29FD3A" w:rsidR="008E22FC" w:rsidRDefault="008E22FC" w:rsidP="009E22D2">
      <w:pPr>
        <w:pStyle w:val="ListParagraph"/>
        <w:numPr>
          <w:ilvl w:val="0"/>
          <w:numId w:val="32"/>
        </w:numPr>
        <w:spacing w:before="120" w:after="120" w:line="240" w:lineRule="auto"/>
        <w:contextualSpacing w:val="0"/>
      </w:pPr>
      <w:del w:id="167" w:author="vineet bharot" w:date="2021-03-13T12:03:00Z">
        <w:r w:rsidRPr="009A4372">
          <w:rPr>
            <w:i/>
          </w:rPr>
          <w:delText>PC1</w:delText>
        </w:r>
        <w:r w:rsidR="00743A21">
          <w:sym w:font="Wingdings" w:char="F0E0"/>
        </w:r>
        <w:r w:rsidR="00743A21" w:rsidRPr="009A4372">
          <w:rPr>
            <w:i/>
          </w:rPr>
          <w:delText>PC3</w:delText>
        </w:r>
        <w:r>
          <w:delText>:</w:delText>
        </w:r>
      </w:del>
      <w:ins w:id="168" w:author="vineet bharot" w:date="2021-03-13T12:03:00Z">
        <w:r w:rsidRPr="009A4372">
          <w:rPr>
            <w:i/>
          </w:rPr>
          <w:t>PC1</w:t>
        </w:r>
        <w:r w:rsidR="00743A21">
          <w:sym w:font="Wingdings" w:char="F0E0"/>
        </w:r>
        <w:r w:rsidR="00743A21" w:rsidRPr="009A4372">
          <w:rPr>
            <w:i/>
          </w:rPr>
          <w:t>PC3</w:t>
        </w:r>
        <w:r>
          <w:t>:</w:t>
        </w:r>
        <w:r w:rsidR="00A21E3C">
          <w:t xml:space="preserve"> PC1-&gt;</w:t>
        </w:r>
        <w:r w:rsidR="00706B35">
          <w:t>(R1)-&gt;</w:t>
        </w:r>
        <w:r w:rsidR="00A21E3C">
          <w:t>R2-&gt;R3-&gt;</w:t>
        </w:r>
        <w:r w:rsidR="002D44AB">
          <w:t>(</w:t>
        </w:r>
        <w:r w:rsidR="00A21E3C">
          <w:t>R4</w:t>
        </w:r>
        <w:r w:rsidR="002D44AB">
          <w:t>)</w:t>
        </w:r>
        <w:r w:rsidR="00A21E3C">
          <w:t>-&gt;PC3 (because of default route)</w:t>
        </w:r>
      </w:ins>
      <w:r w:rsidR="005A317A">
        <w:t xml:space="preserve"> the premature broadcast ping request to PC3 by hub3 has the no response seen, PC3 only responds to pings from R3-&gt;(R4)</w:t>
      </w:r>
      <w:r w:rsidR="00F1288F">
        <w:t xml:space="preserve"> via it’s default route.</w:t>
      </w:r>
    </w:p>
    <w:p w14:paraId="372C79C4" w14:textId="11C4B85E" w:rsidR="008E22FC" w:rsidRPr="009E22D2" w:rsidRDefault="008E22FC" w:rsidP="009E22D2">
      <w:pPr>
        <w:pStyle w:val="Code"/>
        <w:spacing w:before="120" w:after="120"/>
        <w:ind w:left="720"/>
        <w:rPr>
          <w:b/>
          <w:shd w:val="clear" w:color="auto" w:fill="F2F2F2" w:themeFill="background1" w:themeFillShade="F2"/>
        </w:rPr>
      </w:pPr>
      <w:r w:rsidRPr="00594541">
        <w:lastRenderedPageBreak/>
        <w:t xml:space="preserve">PC1$ </w:t>
      </w:r>
      <w:r w:rsidR="00AC647D">
        <w:rPr>
          <w:rStyle w:val="Code-BChar"/>
        </w:rPr>
        <w:t>ping -</w:t>
      </w:r>
      <w:r w:rsidRPr="00594541">
        <w:rPr>
          <w:rStyle w:val="Code-BChar"/>
        </w:rPr>
        <w:t>c</w:t>
      </w:r>
      <w:r w:rsidR="009E22D2">
        <w:rPr>
          <w:rStyle w:val="Code-BChar"/>
        </w:rPr>
        <w:t xml:space="preserve"> </w:t>
      </w:r>
      <w:r w:rsidR="0013257D">
        <w:rPr>
          <w:rStyle w:val="Code-BChar"/>
        </w:rPr>
        <w:t>3</w:t>
      </w:r>
      <w:r w:rsidRPr="00594541">
        <w:rPr>
          <w:rStyle w:val="Code-BChar"/>
        </w:rPr>
        <w:t xml:space="preserve"> 10.0.4.3</w:t>
      </w:r>
      <w:r w:rsidR="003A3606">
        <w:rPr>
          <w:rStyle w:val="Code-BChar"/>
        </w:rPr>
        <w:t>3</w:t>
      </w:r>
    </w:p>
    <w:p w14:paraId="40482F2B" w14:textId="17CCB9C9" w:rsidR="008E22FC" w:rsidRDefault="008E22FC" w:rsidP="009E22D2">
      <w:pPr>
        <w:pStyle w:val="ListParagraph"/>
        <w:numPr>
          <w:ilvl w:val="0"/>
          <w:numId w:val="32"/>
        </w:numPr>
        <w:spacing w:before="120" w:after="120" w:line="240" w:lineRule="auto"/>
        <w:contextualSpacing w:val="0"/>
      </w:pPr>
      <w:del w:id="169" w:author="vineet bharot" w:date="2021-03-13T12:03:00Z">
        <w:r w:rsidRPr="009A4372">
          <w:rPr>
            <w:i/>
          </w:rPr>
          <w:delText>PC1</w:delText>
        </w:r>
        <w:r w:rsidR="00743A21">
          <w:sym w:font="Wingdings" w:char="F0E0"/>
        </w:r>
        <w:r w:rsidR="00743A21">
          <w:delText xml:space="preserve"> </w:delText>
        </w:r>
        <w:r w:rsidR="00743A21" w:rsidRPr="009A4372">
          <w:rPr>
            <w:i/>
          </w:rPr>
          <w:delText>PC4</w:delText>
        </w:r>
        <w:r>
          <w:delText>:</w:delText>
        </w:r>
      </w:del>
      <w:ins w:id="170" w:author="vineet bharot" w:date="2021-03-13T12:03:00Z">
        <w:r w:rsidRPr="009A4372">
          <w:rPr>
            <w:i/>
          </w:rPr>
          <w:t>PC1</w:t>
        </w:r>
        <w:r w:rsidR="00743A21">
          <w:sym w:font="Wingdings" w:char="F0E0"/>
        </w:r>
        <w:r w:rsidR="00743A21">
          <w:t xml:space="preserve"> </w:t>
        </w:r>
        <w:r w:rsidR="00743A21" w:rsidRPr="009A4372">
          <w:rPr>
            <w:i/>
          </w:rPr>
          <w:t>PC4</w:t>
        </w:r>
        <w:r>
          <w:t>:</w:t>
        </w:r>
        <w:r w:rsidR="00A21E3C">
          <w:t xml:space="preserve"> PC1-&gt;R2-&gt;R3-&gt;PC4 (</w:t>
        </w:r>
        <w:r w:rsidR="002D44AB">
          <w:t xml:space="preserve">because </w:t>
        </w:r>
        <w:r w:rsidR="00A21E3C">
          <w:t>default route)</w:t>
        </w:r>
        <w:r w:rsidR="002D44AB">
          <w:t xml:space="preserve"> BUT REPLY PC4</w:t>
        </w:r>
      </w:ins>
      <w:r w:rsidR="008475FF">
        <w:t>-&gt;(R4)</w:t>
      </w:r>
      <w:ins w:id="171" w:author="vineet bharot" w:date="2021-03-13T12:03:00Z">
        <w:r w:rsidR="002D44AB">
          <w:t>-&gt;PC1 from MAC(cos /16)</w:t>
        </w:r>
      </w:ins>
    </w:p>
    <w:p w14:paraId="068D7863" w14:textId="7404D4F9" w:rsidR="008E22FC" w:rsidRPr="009E22D2" w:rsidRDefault="008E22FC" w:rsidP="009E22D2">
      <w:pPr>
        <w:pStyle w:val="Code"/>
        <w:spacing w:before="120" w:after="120"/>
        <w:ind w:left="720"/>
        <w:rPr>
          <w:b/>
          <w:shd w:val="clear" w:color="auto" w:fill="F2F2F2" w:themeFill="background1" w:themeFillShade="F2"/>
        </w:rPr>
      </w:pPr>
      <w:r w:rsidRPr="009A4372">
        <w:rPr>
          <w:i/>
        </w:rPr>
        <w:t>PC1</w:t>
      </w:r>
      <w:r w:rsidRPr="00594541">
        <w:t>$</w:t>
      </w:r>
      <w:r w:rsidRPr="001D7AE8">
        <w:rPr>
          <w:rFonts w:ascii="Courier New" w:hAnsi="Courier New"/>
        </w:rPr>
        <w:t xml:space="preserve"> </w:t>
      </w:r>
      <w:r w:rsidR="00AC647D" w:rsidRPr="009A4372">
        <w:rPr>
          <w:rStyle w:val="Code-BChar"/>
          <w:i/>
        </w:rPr>
        <w:t>ping</w:t>
      </w:r>
      <w:r w:rsidR="00AC647D">
        <w:rPr>
          <w:rStyle w:val="Code-BChar"/>
        </w:rPr>
        <w:t xml:space="preserve"> -</w:t>
      </w:r>
      <w:r w:rsidRPr="00594541">
        <w:rPr>
          <w:rStyle w:val="Code-BChar"/>
        </w:rPr>
        <w:t>c</w:t>
      </w:r>
      <w:r w:rsidR="009E22D2">
        <w:rPr>
          <w:rStyle w:val="Code-BChar"/>
        </w:rPr>
        <w:t xml:space="preserve"> </w:t>
      </w:r>
      <w:r w:rsidR="0013257D">
        <w:rPr>
          <w:rStyle w:val="Code-BChar"/>
        </w:rPr>
        <w:t>3</w:t>
      </w:r>
      <w:r w:rsidRPr="00594541">
        <w:rPr>
          <w:rStyle w:val="Code-BChar"/>
        </w:rPr>
        <w:t xml:space="preserve"> 10.0.4.4</w:t>
      </w:r>
      <w:r w:rsidR="003A3606">
        <w:rPr>
          <w:rStyle w:val="Code-BChar"/>
        </w:rPr>
        <w:t>4</w:t>
      </w:r>
    </w:p>
    <w:p w14:paraId="5C18919B" w14:textId="0CDBE7AE" w:rsidR="00743A21" w:rsidRPr="00594541" w:rsidRDefault="009A4372" w:rsidP="009E22D2">
      <w:pPr>
        <w:pStyle w:val="ListParagraph"/>
        <w:numPr>
          <w:ilvl w:val="0"/>
          <w:numId w:val="32"/>
        </w:numPr>
        <w:spacing w:before="120" w:after="120" w:line="240" w:lineRule="auto"/>
        <w:contextualSpacing w:val="0"/>
        <w:rPr>
          <w:rFonts w:ascii="Courier New" w:hAnsi="Courier New" w:cs="Courier New"/>
        </w:rPr>
      </w:pPr>
      <w:del w:id="172" w:author="vineet bharot" w:date="2021-03-13T12:03:00Z">
        <w:r w:rsidRPr="009A4372">
          <w:rPr>
            <w:i/>
          </w:rPr>
          <w:delText>PC2</w:delText>
        </w:r>
        <w:r>
          <w:sym w:font="Wingdings" w:char="F0E0"/>
        </w:r>
        <w:r>
          <w:delText xml:space="preserve"> </w:delText>
        </w:r>
        <w:r w:rsidRPr="009A4372">
          <w:rPr>
            <w:i/>
          </w:rPr>
          <w:delText>PC4</w:delText>
        </w:r>
        <w:r w:rsidR="00743A21">
          <w:delText>:</w:delText>
        </w:r>
      </w:del>
      <w:ins w:id="173" w:author="vineet bharot" w:date="2021-03-13T12:03:00Z">
        <w:r w:rsidRPr="009A4372">
          <w:rPr>
            <w:i/>
          </w:rPr>
          <w:t>PC2</w:t>
        </w:r>
        <w:r>
          <w:sym w:font="Wingdings" w:char="F0E0"/>
        </w:r>
        <w:r>
          <w:t xml:space="preserve"> </w:t>
        </w:r>
        <w:r w:rsidRPr="009A4372">
          <w:rPr>
            <w:i/>
          </w:rPr>
          <w:t>PC4</w:t>
        </w:r>
        <w:r w:rsidR="00743A21">
          <w:t>:</w:t>
        </w:r>
        <w:r w:rsidR="00A21E3C">
          <w:t xml:space="preserve"> </w:t>
        </w:r>
        <w:r w:rsidR="00B142D4">
          <w:t>(success request PC2-&gt;R2-&gt;R3-&gt;PC4)</w:t>
        </w:r>
      </w:ins>
      <w:r w:rsidR="0087467D">
        <w:t>(we also got the R2’s icmp redirects to PC2 for R3)</w:t>
      </w:r>
      <w:ins w:id="174" w:author="vineet bharot" w:date="2021-03-13T12:03:00Z">
        <w:r w:rsidR="00B142D4">
          <w:t>, fail reply PC4-&gt;(arp for 10.0.3.22)</w:t>
        </w:r>
        <w:r w:rsidR="00525162">
          <w:t xml:space="preserve"> cos /16</w:t>
        </w:r>
      </w:ins>
      <w:r w:rsidR="000824C2">
        <w:t>, AND PROXY-ARP is disabled</w:t>
      </w:r>
    </w:p>
    <w:p w14:paraId="22919E75" w14:textId="472C12B0" w:rsidR="009A4372" w:rsidRPr="009E22D2" w:rsidRDefault="00743A21" w:rsidP="009E22D2">
      <w:pPr>
        <w:pStyle w:val="Code"/>
        <w:spacing w:before="120" w:after="120"/>
        <w:ind w:left="720"/>
        <w:rPr>
          <w:b/>
          <w:shd w:val="clear" w:color="auto" w:fill="F2F2F2" w:themeFill="background1" w:themeFillShade="F2"/>
        </w:rPr>
      </w:pPr>
      <w:r w:rsidRPr="009A4372">
        <w:rPr>
          <w:rStyle w:val="Code-BChar"/>
          <w:b w:val="0"/>
        </w:rPr>
        <w:t>PC2$</w:t>
      </w:r>
      <w:r w:rsidRPr="009A4372">
        <w:rPr>
          <w:rStyle w:val="Code-BChar"/>
        </w:rPr>
        <w:t xml:space="preserve"> ping –c</w:t>
      </w:r>
      <w:r w:rsidR="009E22D2">
        <w:rPr>
          <w:rStyle w:val="Code-BChar"/>
        </w:rPr>
        <w:t xml:space="preserve"> 3</w:t>
      </w:r>
      <w:r w:rsidRPr="009A4372">
        <w:rPr>
          <w:rStyle w:val="Code-BChar"/>
        </w:rPr>
        <w:t xml:space="preserve"> 10.0.4.44</w:t>
      </w:r>
    </w:p>
    <w:p w14:paraId="3F4AEA50" w14:textId="08E3372D" w:rsidR="009E22D2" w:rsidRPr="00B142D4" w:rsidRDefault="009E22D2" w:rsidP="00B142D4">
      <w:pPr>
        <w:pStyle w:val="ListParagraph"/>
        <w:numPr>
          <w:ilvl w:val="0"/>
          <w:numId w:val="32"/>
        </w:numPr>
        <w:spacing w:before="120" w:after="120" w:line="240" w:lineRule="auto"/>
        <w:contextualSpacing w:val="0"/>
        <w:rPr>
          <w:rFonts w:ascii="Courier New" w:hAnsi="Courier New" w:cs="Courier New"/>
        </w:rPr>
      </w:pPr>
      <w:del w:id="175" w:author="vineet bharot" w:date="2021-03-13T12:03:00Z">
        <w:r w:rsidRPr="009A4372">
          <w:rPr>
            <w:i/>
          </w:rPr>
          <w:delText>PC</w:delText>
        </w:r>
        <w:r>
          <w:rPr>
            <w:i/>
          </w:rPr>
          <w:delText>4</w:delText>
        </w:r>
        <w:r>
          <w:sym w:font="Wingdings" w:char="F0E0"/>
        </w:r>
        <w:r>
          <w:delText xml:space="preserve"> </w:delText>
        </w:r>
        <w:r w:rsidRPr="009A4372">
          <w:rPr>
            <w:i/>
          </w:rPr>
          <w:delText>PC</w:delText>
        </w:r>
        <w:r>
          <w:rPr>
            <w:i/>
          </w:rPr>
          <w:delText>2</w:delText>
        </w:r>
        <w:r>
          <w:delText>:</w:delText>
        </w:r>
      </w:del>
      <w:ins w:id="176" w:author="vineet bharot" w:date="2021-03-13T12:03:00Z">
        <w:r w:rsidRPr="009A4372">
          <w:rPr>
            <w:i/>
          </w:rPr>
          <w:t>PC</w:t>
        </w:r>
        <w:r>
          <w:rPr>
            <w:i/>
          </w:rPr>
          <w:t>4</w:t>
        </w:r>
        <w:r>
          <w:sym w:font="Wingdings" w:char="F0E0"/>
        </w:r>
        <w:r>
          <w:t xml:space="preserve"> </w:t>
        </w:r>
        <w:r w:rsidRPr="009A4372">
          <w:rPr>
            <w:i/>
          </w:rPr>
          <w:t>PC</w:t>
        </w:r>
        <w:r>
          <w:rPr>
            <w:i/>
          </w:rPr>
          <w:t>2</w:t>
        </w:r>
        <w:r>
          <w:t>:</w:t>
        </w:r>
        <w:r w:rsidR="00A21E3C">
          <w:t xml:space="preserve"> FAIL Destnation Host Unreachable</w:t>
        </w:r>
        <w:r w:rsidR="00B142D4">
          <w:t>, fail request PC4-&gt;(arp for 10.0.3.22)</w:t>
        </w:r>
        <w:r w:rsidR="00525162">
          <w:t xml:space="preserve"> cos /16</w:t>
        </w:r>
      </w:ins>
      <w:r w:rsidR="000824C2">
        <w:t>, and proxy ARP is disabled.</w:t>
      </w:r>
    </w:p>
    <w:p w14:paraId="7C616FF9" w14:textId="515D4EEF" w:rsidR="008E22FC" w:rsidRPr="0098651D" w:rsidRDefault="0098651D" w:rsidP="0098651D">
      <w:pPr>
        <w:spacing w:before="120" w:after="120" w:line="240" w:lineRule="auto"/>
        <w:ind w:left="720"/>
      </w:pPr>
      <w:r>
        <w:rPr>
          <w:noProof/>
        </w:rPr>
        <w:drawing>
          <wp:anchor distT="0" distB="0" distL="114300" distR="114300" simplePos="0" relativeHeight="251798528" behindDoc="0" locked="0" layoutInCell="1" allowOverlap="1" wp14:anchorId="61E99237" wp14:editId="40B8FB68">
            <wp:simplePos x="0" y="0"/>
            <wp:positionH relativeFrom="column">
              <wp:posOffset>-569595</wp:posOffset>
            </wp:positionH>
            <wp:positionV relativeFrom="paragraph">
              <wp:posOffset>163707</wp:posOffset>
            </wp:positionV>
            <wp:extent cx="485336" cy="485336"/>
            <wp:effectExtent l="0" t="0" r="0" b="0"/>
            <wp:wrapNone/>
            <wp:docPr id="16" name="Picture 16" descr="A picture containing text,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Pod, electronic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9E22D2" w:rsidRPr="009A4372">
        <w:rPr>
          <w:rStyle w:val="Code-BChar"/>
          <w:b w:val="0"/>
        </w:rPr>
        <w:t>PC</w:t>
      </w:r>
      <w:r w:rsidR="009E22D2">
        <w:rPr>
          <w:rStyle w:val="Code-BChar"/>
          <w:b w:val="0"/>
        </w:rPr>
        <w:t>4</w:t>
      </w:r>
      <w:r w:rsidR="009E22D2" w:rsidRPr="009A4372">
        <w:rPr>
          <w:rStyle w:val="Code-BChar"/>
          <w:b w:val="0"/>
        </w:rPr>
        <w:t>$</w:t>
      </w:r>
      <w:r w:rsidR="009E22D2" w:rsidRPr="009A4372">
        <w:rPr>
          <w:rStyle w:val="Code-BChar"/>
        </w:rPr>
        <w:t xml:space="preserve"> ping</w:t>
      </w:r>
      <w:r w:rsidR="009E22D2">
        <w:rPr>
          <w:rStyle w:val="Code-BChar"/>
        </w:rPr>
        <w:t xml:space="preserve"> -c 3 10.0.3.22 </w:t>
      </w:r>
    </w:p>
    <w:p w14:paraId="1EC556CD" w14:textId="4F6F3E3B" w:rsidR="00C6068B" w:rsidRDefault="0098651D" w:rsidP="0098651D">
      <w:pPr>
        <w:pStyle w:val="ListParagraph"/>
        <w:numPr>
          <w:ilvl w:val="0"/>
          <w:numId w:val="31"/>
        </w:numPr>
        <w:spacing w:before="120" w:after="120" w:line="240" w:lineRule="auto"/>
        <w:contextualSpacing w:val="0"/>
      </w:pPr>
      <w:r>
        <w:t>Save</w:t>
      </w:r>
      <w:r w:rsidR="00C6068B" w:rsidRPr="001D7AE8">
        <w:t xml:space="preserve"> </w:t>
      </w:r>
      <w:r>
        <w:t>each Wireshark capture to answer the questions in the Lab Report</w:t>
      </w:r>
    </w:p>
    <w:p w14:paraId="1409AF9E" w14:textId="0764DADD" w:rsidR="00C6068B" w:rsidRPr="001D7AE8" w:rsidRDefault="0098651D" w:rsidP="0098651D">
      <w:pPr>
        <w:pStyle w:val="ListParagraph"/>
        <w:numPr>
          <w:ilvl w:val="0"/>
          <w:numId w:val="31"/>
        </w:numPr>
        <w:spacing w:before="120" w:after="120" w:line="240" w:lineRule="auto"/>
        <w:contextualSpacing w:val="0"/>
      </w:pPr>
      <w:r w:rsidRPr="003F4168">
        <w:rPr>
          <w:noProof/>
        </w:rPr>
        <w:drawing>
          <wp:anchor distT="0" distB="0" distL="114300" distR="114300" simplePos="0" relativeHeight="251718656" behindDoc="0" locked="0" layoutInCell="1" allowOverlap="1" wp14:anchorId="4C18DB6F" wp14:editId="355B7A15">
            <wp:simplePos x="0" y="0"/>
            <wp:positionH relativeFrom="leftMargin">
              <wp:posOffset>365248</wp:posOffset>
            </wp:positionH>
            <wp:positionV relativeFrom="paragraph">
              <wp:posOffset>220345</wp:posOffset>
            </wp:positionV>
            <wp:extent cx="466725" cy="381000"/>
            <wp:effectExtent l="0" t="0" r="952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2FC" w:rsidRPr="001D7AE8">
        <w:t xml:space="preserve">Stop the </w:t>
      </w:r>
      <w:r w:rsidR="00F42A61" w:rsidRPr="009318E5">
        <w:rPr>
          <w:i/>
        </w:rPr>
        <w:t>Wireshark</w:t>
      </w:r>
      <w:r w:rsidR="00F42A61" w:rsidRPr="001D7AE8">
        <w:t xml:space="preserve"> </w:t>
      </w:r>
      <w:r w:rsidR="008E22FC" w:rsidRPr="001D7AE8">
        <w:t>packet capture</w:t>
      </w:r>
      <w:r w:rsidR="00F42A61">
        <w:t>s</w:t>
      </w:r>
      <w:r w:rsidR="008E22FC" w:rsidRPr="001D7AE8">
        <w:t xml:space="preserve"> </w:t>
      </w:r>
      <w:r w:rsidR="008E22FC" w:rsidRPr="009318E5">
        <w:rPr>
          <w:i/>
        </w:rPr>
        <w:t>o</w:t>
      </w:r>
      <w:r w:rsidR="008E22FC" w:rsidRPr="001D7AE8">
        <w:t xml:space="preserve">n all PCs. </w:t>
      </w:r>
    </w:p>
    <w:p w14:paraId="7E032904" w14:textId="7120BF8B" w:rsidR="008E22FC" w:rsidRPr="001D7AE8" w:rsidRDefault="008E22FC" w:rsidP="008E22FC">
      <w:pPr>
        <w:pStyle w:val="LabTitle"/>
      </w:pPr>
      <w:r w:rsidRPr="001D7AE8">
        <w:t xml:space="preserve">Lab </w:t>
      </w:r>
      <w:r>
        <w:t>Questions/</w:t>
      </w:r>
      <w:r w:rsidRPr="001D7AE8">
        <w:t>Report</w:t>
      </w:r>
    </w:p>
    <w:p w14:paraId="735571A1" w14:textId="77777777" w:rsidR="0098651D" w:rsidRPr="001D7AE8" w:rsidRDefault="0098651D" w:rsidP="0098651D">
      <w:pPr>
        <w:pStyle w:val="ListParagraph"/>
        <w:numPr>
          <w:ilvl w:val="0"/>
          <w:numId w:val="30"/>
        </w:numPr>
        <w:spacing w:before="120" w:after="120" w:line="240" w:lineRule="auto"/>
        <w:contextualSpacing w:val="0"/>
      </w:pPr>
      <w:r w:rsidRPr="001D7AE8">
        <w:t xml:space="preserve">Determine which of the </w:t>
      </w:r>
      <w:r w:rsidRPr="009E22D2">
        <w:rPr>
          <w:rFonts w:ascii="Consolas" w:hAnsi="Consolas" w:cs="Consolas"/>
          <w:iCs/>
        </w:rPr>
        <w:t>ping</w:t>
      </w:r>
      <w:r w:rsidRPr="001D7AE8">
        <w:t xml:space="preserve"> commands are successful and which fail. </w:t>
      </w:r>
    </w:p>
    <w:p w14:paraId="2FF53556" w14:textId="744AB260" w:rsidR="0098651D" w:rsidRDefault="0098651D" w:rsidP="0098651D">
      <w:pPr>
        <w:pStyle w:val="ListParagraph"/>
        <w:numPr>
          <w:ilvl w:val="0"/>
          <w:numId w:val="30"/>
        </w:numPr>
        <w:spacing w:before="120" w:after="120" w:line="240" w:lineRule="auto"/>
        <w:contextualSpacing w:val="0"/>
      </w:pPr>
      <w:r w:rsidRPr="001D7AE8">
        <w:t xml:space="preserve">Use the data displayed by </w:t>
      </w:r>
      <w:r w:rsidRPr="009318E5">
        <w:rPr>
          <w:i/>
        </w:rPr>
        <w:t>Wireshark</w:t>
      </w:r>
      <w:r w:rsidRPr="001D7AE8">
        <w:t xml:space="preserve"> </w:t>
      </w:r>
      <w:r>
        <w:t xml:space="preserve">outputs </w:t>
      </w:r>
      <w:r w:rsidRPr="001D7AE8">
        <w:t xml:space="preserve">to determine the route of </w:t>
      </w:r>
      <w:r w:rsidRPr="009318E5">
        <w:rPr>
          <w:i/>
        </w:rPr>
        <w:t>the ICMP Echo Request</w:t>
      </w:r>
      <w:r w:rsidRPr="001D7AE8">
        <w:t xml:space="preserve"> and </w:t>
      </w:r>
      <w:r w:rsidRPr="009318E5">
        <w:rPr>
          <w:i/>
        </w:rPr>
        <w:t>Reply</w:t>
      </w:r>
      <w:r w:rsidRPr="001D7AE8">
        <w:t xml:space="preserve"> packets (</w:t>
      </w:r>
      <w:r w:rsidRPr="00066572">
        <w:rPr>
          <w:b/>
          <w:bCs/>
        </w:rPr>
        <w:t>e.g.</w:t>
      </w:r>
      <w:r w:rsidRPr="001D7AE8">
        <w:t xml:space="preserve">, </w:t>
      </w:r>
      <w:r w:rsidRPr="009A4372">
        <w:rPr>
          <w:i/>
        </w:rPr>
        <w:t>PC1</w:t>
      </w:r>
      <w:r w:rsidRPr="001D7AE8">
        <w:t xml:space="preserve"> </w:t>
      </w:r>
      <w:r w:rsidRPr="001D7AE8">
        <w:rPr>
          <w:noProof/>
        </w:rPr>
        <w:sym w:font="Wingdings" w:char="F0E0"/>
      </w:r>
      <w:r w:rsidRPr="001D7AE8">
        <w:t xml:space="preserve"> </w:t>
      </w:r>
      <w:r w:rsidRPr="009A4372">
        <w:rPr>
          <w:i/>
        </w:rPr>
        <w:t>Router1</w:t>
      </w:r>
      <w:r w:rsidRPr="001D7AE8">
        <w:t xml:space="preserve"> </w:t>
      </w:r>
      <w:r w:rsidRPr="001D7AE8">
        <w:rPr>
          <w:noProof/>
        </w:rPr>
        <w:sym w:font="Wingdings" w:char="F0E0"/>
      </w:r>
      <w:r w:rsidRPr="001D7AE8">
        <w:t xml:space="preserve"> </w:t>
      </w:r>
      <w:r w:rsidRPr="009A4372">
        <w:rPr>
          <w:i/>
        </w:rPr>
        <w:t>Router2</w:t>
      </w:r>
      <w:r w:rsidRPr="001D7AE8">
        <w:t xml:space="preserve"> </w:t>
      </w:r>
      <w:r w:rsidRPr="001D7AE8">
        <w:rPr>
          <w:noProof/>
        </w:rPr>
        <w:sym w:font="Wingdings" w:char="F0E0"/>
      </w:r>
      <w:r w:rsidRPr="001D7AE8">
        <w:t xml:space="preserve"> </w:t>
      </w:r>
      <w:r w:rsidRPr="009A4372">
        <w:rPr>
          <w:i/>
        </w:rPr>
        <w:t>Router4</w:t>
      </w:r>
      <w:r w:rsidRPr="001D7AE8">
        <w:t xml:space="preserve"> </w:t>
      </w:r>
      <w:r w:rsidRPr="001D7AE8">
        <w:rPr>
          <w:noProof/>
        </w:rPr>
        <w:sym w:font="Wingdings" w:char="F0E0"/>
      </w:r>
      <w:r w:rsidRPr="001D7AE8">
        <w:t xml:space="preserve"> </w:t>
      </w:r>
      <w:r w:rsidRPr="009A4372">
        <w:rPr>
          <w:i/>
        </w:rPr>
        <w:t>PC4</w:t>
      </w:r>
      <w:r w:rsidRPr="001D7AE8">
        <w:t xml:space="preserve">). </w:t>
      </w:r>
    </w:p>
    <w:p w14:paraId="6D0BE3DB" w14:textId="77777777" w:rsidR="0098651D" w:rsidRDefault="0098651D" w:rsidP="0098651D">
      <w:pPr>
        <w:pStyle w:val="ListParagraph"/>
        <w:numPr>
          <w:ilvl w:val="0"/>
          <w:numId w:val="30"/>
        </w:numPr>
        <w:spacing w:before="120" w:after="120" w:line="240" w:lineRule="auto"/>
        <w:contextualSpacing w:val="0"/>
      </w:pPr>
      <w:r>
        <w:t xml:space="preserve">The </w:t>
      </w:r>
      <w:r w:rsidRPr="009A4372">
        <w:rPr>
          <w:i/>
        </w:rPr>
        <w:t>Wireshark</w:t>
      </w:r>
      <w:r>
        <w:t xml:space="preserve"> sessions may not allow you to observe the traffic between the Cisco routers. To trace the path of the packets, you can use other sources of information: </w:t>
      </w:r>
    </w:p>
    <w:p w14:paraId="7C312A90" w14:textId="02C6889E" w:rsidR="0098651D" w:rsidRDefault="0098651D" w:rsidP="0098651D">
      <w:pPr>
        <w:pStyle w:val="ListParagraph"/>
        <w:numPr>
          <w:ilvl w:val="1"/>
          <w:numId w:val="30"/>
        </w:numPr>
        <w:spacing w:before="120" w:after="120" w:line="240" w:lineRule="auto"/>
        <w:contextualSpacing w:val="0"/>
      </w:pPr>
      <w:r>
        <w:t>The MAC addresses in</w:t>
      </w:r>
      <w:r w:rsidRPr="003F4817">
        <w:rPr>
          <w:b/>
          <w:bCs/>
        </w:rPr>
        <w:t xml:space="preserve"> Ethernet</w:t>
      </w:r>
      <w:r>
        <w:t xml:space="preserve"> packet headers can be matched against the MAC addresses of the Cisco routers</w:t>
      </w:r>
      <w:r w:rsidR="00AF5696">
        <w:t xml:space="preserve"> and the PCs (Table 5.10 and 5.11)</w:t>
      </w:r>
    </w:p>
    <w:p w14:paraId="053AC6A2" w14:textId="5CFA1CC4" w:rsidR="0098651D" w:rsidRPr="000777F4" w:rsidRDefault="0098651D" w:rsidP="0098651D">
      <w:pPr>
        <w:pStyle w:val="ListParagraph"/>
        <w:numPr>
          <w:ilvl w:val="1"/>
          <w:numId w:val="30"/>
        </w:numPr>
        <w:spacing w:before="120" w:after="120" w:line="240" w:lineRule="auto"/>
        <w:contextualSpacing w:val="0"/>
      </w:pPr>
      <w:r w:rsidRPr="000777F4">
        <w:t xml:space="preserve">The Identification field in the IP header can be used to uniquely tag a packet. If a packet with the same tag is observed at two observation points, and the path between the observation points is unique, the packet has traversed the unique path. </w:t>
      </w:r>
    </w:p>
    <w:p w14:paraId="5A4981A7" w14:textId="1E1296CD" w:rsidR="008E22FC" w:rsidRDefault="0098651D" w:rsidP="0098651D">
      <w:pPr>
        <w:pStyle w:val="ListParagraph"/>
        <w:numPr>
          <w:ilvl w:val="0"/>
          <w:numId w:val="30"/>
        </w:numPr>
      </w:pPr>
      <w:r w:rsidRPr="001D7AE8">
        <w:t xml:space="preserve">For each path, provide an explanation why a certain route is taken by the </w:t>
      </w:r>
      <w:r w:rsidRPr="009318E5">
        <w:rPr>
          <w:i/>
        </w:rPr>
        <w:t xml:space="preserve">ICMP Echo Request </w:t>
      </w:r>
      <w:r w:rsidRPr="001D7AE8">
        <w:t>and</w:t>
      </w:r>
      <w:r w:rsidRPr="009318E5">
        <w:rPr>
          <w:i/>
        </w:rPr>
        <w:t xml:space="preserve"> Reply </w:t>
      </w:r>
      <w:r w:rsidRPr="001D7AE8">
        <w:t>packets</w:t>
      </w:r>
      <w:r w:rsidRPr="009318E5">
        <w:rPr>
          <w:i/>
        </w:rPr>
        <w:t>.</w:t>
      </w:r>
    </w:p>
    <w:sectPr w:rsidR="008E22FC">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47E90" w14:textId="77777777" w:rsidR="00D801DD" w:rsidRDefault="00D801DD" w:rsidP="00452DA2">
      <w:pPr>
        <w:spacing w:after="0" w:line="240" w:lineRule="auto"/>
      </w:pPr>
      <w:r>
        <w:separator/>
      </w:r>
    </w:p>
    <w:p w14:paraId="4DF81F65" w14:textId="77777777" w:rsidR="00D801DD" w:rsidRDefault="00D801DD"/>
  </w:endnote>
  <w:endnote w:type="continuationSeparator" w:id="0">
    <w:p w14:paraId="261EB6C8" w14:textId="77777777" w:rsidR="00D801DD" w:rsidRDefault="00D801DD" w:rsidP="00452DA2">
      <w:pPr>
        <w:spacing w:after="0" w:line="240" w:lineRule="auto"/>
      </w:pPr>
      <w:r>
        <w:continuationSeparator/>
      </w:r>
    </w:p>
    <w:p w14:paraId="0356F033" w14:textId="77777777" w:rsidR="00D801DD" w:rsidRDefault="00D801DD"/>
  </w:endnote>
  <w:endnote w:type="continuationNotice" w:id="1">
    <w:p w14:paraId="554C7C06" w14:textId="77777777" w:rsidR="00D801DD" w:rsidRDefault="00D80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AD5FE" w14:textId="77777777" w:rsidR="00706B35" w:rsidRDefault="00706B35" w:rsidP="00F633D3">
    <w:pPr>
      <w:pStyle w:val="Footer"/>
      <w:rPr>
        <w:rStyle w:val="PageNumber"/>
      </w:rPr>
    </w:pPr>
  </w:p>
  <w:p w14:paraId="1C005006" w14:textId="5D96C846" w:rsidR="00706B35" w:rsidRPr="005C46CE" w:rsidRDefault="00706B35" w:rsidP="005522A9">
    <w:pPr>
      <w:pStyle w:val="Footer"/>
      <w:jc w:val="center"/>
      <w:rPr>
        <w:rStyle w:val="PageNumber"/>
      </w:rPr>
    </w:pPr>
    <w:r w:rsidRPr="005C46CE">
      <w:rPr>
        <w:rStyle w:val="PageNumber"/>
      </w:rPr>
      <w:t>L</w:t>
    </w:r>
    <w:r>
      <w:rPr>
        <w:rStyle w:val="PageNumber"/>
      </w:rPr>
      <w:t xml:space="preserve">AB 5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36</w:t>
        </w:r>
        <w:r w:rsidRPr="005C46CE">
          <w:rPr>
            <w:rStyle w:val="PageNumber"/>
          </w:rPr>
          <w:fldChar w:fldCharType="end"/>
        </w:r>
      </w:sdtContent>
    </w:sdt>
  </w:p>
  <w:p w14:paraId="530AB0C6" w14:textId="77777777" w:rsidR="00706B35" w:rsidRDefault="00706B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06BB5" w14:textId="77777777" w:rsidR="00D801DD" w:rsidRDefault="00D801DD" w:rsidP="00452DA2">
      <w:pPr>
        <w:spacing w:after="0" w:line="240" w:lineRule="auto"/>
      </w:pPr>
      <w:r>
        <w:separator/>
      </w:r>
    </w:p>
    <w:p w14:paraId="77B0CA95" w14:textId="77777777" w:rsidR="00D801DD" w:rsidRDefault="00D801DD"/>
  </w:footnote>
  <w:footnote w:type="continuationSeparator" w:id="0">
    <w:p w14:paraId="6701F31C" w14:textId="77777777" w:rsidR="00D801DD" w:rsidRDefault="00D801DD" w:rsidP="00452DA2">
      <w:pPr>
        <w:spacing w:after="0" w:line="240" w:lineRule="auto"/>
      </w:pPr>
      <w:r>
        <w:continuationSeparator/>
      </w:r>
    </w:p>
    <w:p w14:paraId="50D85CD3" w14:textId="77777777" w:rsidR="00D801DD" w:rsidRDefault="00D801DD"/>
  </w:footnote>
  <w:footnote w:type="continuationNotice" w:id="1">
    <w:p w14:paraId="713C20E7" w14:textId="77777777" w:rsidR="00D801DD" w:rsidRDefault="00D801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59F1" w14:textId="77777777" w:rsidR="00D04992" w:rsidRDefault="00D04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F46"/>
    <w:multiLevelType w:val="hybridMultilevel"/>
    <w:tmpl w:val="D9A0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E08D8"/>
    <w:multiLevelType w:val="hybridMultilevel"/>
    <w:tmpl w:val="C80E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4764"/>
    <w:multiLevelType w:val="hybridMultilevel"/>
    <w:tmpl w:val="792ADB4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21D4B"/>
    <w:multiLevelType w:val="hybridMultilevel"/>
    <w:tmpl w:val="15247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B19B2"/>
    <w:multiLevelType w:val="multilevel"/>
    <w:tmpl w:val="3CDC3000"/>
    <w:lvl w:ilvl="0">
      <w:start w:val="1"/>
      <w:numFmt w:val="decimal"/>
      <w:lvlText w:val="Step %1:"/>
      <w:lvlJc w:val="left"/>
      <w:pPr>
        <w:ind w:left="360" w:hanging="360"/>
      </w:pPr>
      <w:rPr>
        <w:rFonts w:ascii="Calibri" w:hAnsi="Calibri" w:hint="default"/>
        <w:b/>
        <w:i w:val="0"/>
        <w:color w:val="2E74B5" w:themeColor="accent1" w:themeShade="BF"/>
        <w:sz w:val="22"/>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96473DF"/>
    <w:multiLevelType w:val="hybridMultilevel"/>
    <w:tmpl w:val="E40C3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24E59"/>
    <w:multiLevelType w:val="hybridMultilevel"/>
    <w:tmpl w:val="C9A07D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8" w15:restartNumberingAfterBreak="0">
    <w:nsid w:val="0E3B2344"/>
    <w:multiLevelType w:val="hybridMultilevel"/>
    <w:tmpl w:val="AC40A46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2F315F"/>
    <w:multiLevelType w:val="hybridMultilevel"/>
    <w:tmpl w:val="663C9C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EA60F4"/>
    <w:multiLevelType w:val="hybridMultilevel"/>
    <w:tmpl w:val="824074FE"/>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F541A0"/>
    <w:multiLevelType w:val="hybridMultilevel"/>
    <w:tmpl w:val="8E54A2A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315784"/>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931B9"/>
    <w:multiLevelType w:val="hybridMultilevel"/>
    <w:tmpl w:val="A5F65AE6"/>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05382"/>
    <w:multiLevelType w:val="hybridMultilevel"/>
    <w:tmpl w:val="E268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67FA9"/>
    <w:multiLevelType w:val="hybridMultilevel"/>
    <w:tmpl w:val="FA8E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4E2E57"/>
    <w:multiLevelType w:val="hybridMultilevel"/>
    <w:tmpl w:val="61EAC6FC"/>
    <w:lvl w:ilvl="0" w:tplc="0409000F">
      <w:start w:val="1"/>
      <w:numFmt w:val="decimal"/>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52567"/>
    <w:multiLevelType w:val="hybridMultilevel"/>
    <w:tmpl w:val="62BC334C"/>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020733"/>
    <w:multiLevelType w:val="hybridMultilevel"/>
    <w:tmpl w:val="C2FC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034AE"/>
    <w:multiLevelType w:val="hybridMultilevel"/>
    <w:tmpl w:val="2A205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6766D0"/>
    <w:multiLevelType w:val="hybridMultilevel"/>
    <w:tmpl w:val="B7361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76B18"/>
    <w:multiLevelType w:val="hybridMultilevel"/>
    <w:tmpl w:val="783C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1B3DA7"/>
    <w:multiLevelType w:val="hybridMultilevel"/>
    <w:tmpl w:val="D444C80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5A3861"/>
    <w:multiLevelType w:val="hybridMultilevel"/>
    <w:tmpl w:val="B29EFE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6" w15:restartNumberingAfterBreak="0">
    <w:nsid w:val="2D46179B"/>
    <w:multiLevelType w:val="hybridMultilevel"/>
    <w:tmpl w:val="98DCB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3E39E8"/>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D2398"/>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C24243"/>
    <w:multiLevelType w:val="multilevel"/>
    <w:tmpl w:val="1924FA8E"/>
    <w:lvl w:ilvl="0">
      <w:start w:val="1"/>
      <w:numFmt w:val="decimal"/>
      <w:lvlText w:val="%1."/>
      <w:lvlJc w:val="left"/>
      <w:pPr>
        <w:ind w:left="720" w:hanging="360"/>
      </w:pPr>
      <w:rPr>
        <w:rFonts w:hint="default"/>
        <w:b w:val="0"/>
        <w:i w:val="0"/>
        <w:sz w:val="22"/>
      </w:rPr>
    </w:lvl>
    <w:lvl w:ilvl="1">
      <w:start w:val="1"/>
      <w:numFmt w:val="lowerLetter"/>
      <w:lvlText w:val="%2)"/>
      <w:lvlJc w:val="left"/>
      <w:pPr>
        <w:ind w:left="1440" w:hanging="360"/>
      </w:pPr>
      <w:rPr>
        <w:rFonts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1" w15:restartNumberingAfterBreak="0">
    <w:nsid w:val="33B71EBD"/>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C62630"/>
    <w:multiLevelType w:val="hybridMultilevel"/>
    <w:tmpl w:val="FA8E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352A81"/>
    <w:multiLevelType w:val="hybridMultilevel"/>
    <w:tmpl w:val="861C6E54"/>
    <w:lvl w:ilvl="0" w:tplc="DAAE0664">
      <w:start w:val="1"/>
      <w:numFmt w:val="bullet"/>
      <w:lvlText w:val=""/>
      <w:lvlJc w:val="left"/>
      <w:pPr>
        <w:ind w:left="1080" w:hanging="360"/>
      </w:pPr>
      <w:rPr>
        <w:rFonts w:ascii="Symbol" w:hAnsi="Symbol" w:cs="Symbol"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520E33"/>
    <w:multiLevelType w:val="hybridMultilevel"/>
    <w:tmpl w:val="EF90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0511C1"/>
    <w:multiLevelType w:val="hybridMultilevel"/>
    <w:tmpl w:val="86A4E8CA"/>
    <w:lvl w:ilvl="0" w:tplc="0409000F">
      <w:start w:val="1"/>
      <w:numFmt w:val="decimal"/>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A33E89"/>
    <w:multiLevelType w:val="hybridMultilevel"/>
    <w:tmpl w:val="B46A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8"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9" w15:restartNumberingAfterBreak="0">
    <w:nsid w:val="42EE70D7"/>
    <w:multiLevelType w:val="hybridMultilevel"/>
    <w:tmpl w:val="63EE0C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BD748A"/>
    <w:multiLevelType w:val="hybridMultilevel"/>
    <w:tmpl w:val="66728C2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412F6"/>
    <w:multiLevelType w:val="hybridMultilevel"/>
    <w:tmpl w:val="03A66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4" w15:restartNumberingAfterBreak="0">
    <w:nsid w:val="54F86D2B"/>
    <w:multiLevelType w:val="hybridMultilevel"/>
    <w:tmpl w:val="A57C0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6" w15:restartNumberingAfterBreak="0">
    <w:nsid w:val="55BD7B26"/>
    <w:multiLevelType w:val="hybridMultilevel"/>
    <w:tmpl w:val="61EAC6FC"/>
    <w:lvl w:ilvl="0" w:tplc="0409000F">
      <w:start w:val="1"/>
      <w:numFmt w:val="decimal"/>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EE7607"/>
    <w:multiLevelType w:val="hybridMultilevel"/>
    <w:tmpl w:val="5C165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EE4180"/>
    <w:multiLevelType w:val="hybridMultilevel"/>
    <w:tmpl w:val="215C4D1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985FA3"/>
    <w:multiLevelType w:val="hybridMultilevel"/>
    <w:tmpl w:val="B4AE01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A525C0"/>
    <w:multiLevelType w:val="hybridMultilevel"/>
    <w:tmpl w:val="3CDC3000"/>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34510C4"/>
    <w:multiLevelType w:val="hybridMultilevel"/>
    <w:tmpl w:val="D88CF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C30E8B"/>
    <w:multiLevelType w:val="hybridMultilevel"/>
    <w:tmpl w:val="DE2E1926"/>
    <w:lvl w:ilvl="0" w:tplc="0409000F">
      <w:start w:val="1"/>
      <w:numFmt w:val="decimal"/>
      <w:lvlText w:val="%1."/>
      <w:lvlJc w:val="left"/>
      <w:pPr>
        <w:ind w:left="720" w:hanging="360"/>
      </w:pPr>
      <w:rPr>
        <w:rFonts w:hint="default"/>
        <w:b/>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FD3385"/>
    <w:multiLevelType w:val="multilevel"/>
    <w:tmpl w:val="2D9AF03A"/>
    <w:lvl w:ilvl="0">
      <w:start w:val="1"/>
      <w:numFmt w:val="decimal"/>
      <w:lvlText w:val="%1."/>
      <w:lvlJc w:val="left"/>
      <w:pPr>
        <w:ind w:left="720" w:hanging="360"/>
      </w:pPr>
      <w:rPr>
        <w:rFonts w:hint="default"/>
        <w:b w:val="0"/>
        <w:i w:val="0"/>
        <w:sz w:val="22"/>
      </w:rPr>
    </w:lvl>
    <w:lvl w:ilvl="1">
      <w:start w:val="1"/>
      <w:numFmt w:val="bullet"/>
      <w:lvlText w:val=""/>
      <w:lvlJc w:val="left"/>
      <w:pPr>
        <w:tabs>
          <w:tab w:val="num" w:pos="1440"/>
        </w:tabs>
        <w:ind w:left="1440" w:hanging="360"/>
      </w:pPr>
      <w:rPr>
        <w:rFonts w:ascii="Symbol" w:hAnsi="Symbol" w:cs="Symbol" w:hint="default"/>
        <w:b w:val="0"/>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69664B64"/>
    <w:multiLevelType w:val="hybridMultilevel"/>
    <w:tmpl w:val="F69E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DA2778"/>
    <w:multiLevelType w:val="hybridMultilevel"/>
    <w:tmpl w:val="29760C0E"/>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F141F94"/>
    <w:multiLevelType w:val="hybridMultilevel"/>
    <w:tmpl w:val="DF40326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F42023C"/>
    <w:multiLevelType w:val="hybridMultilevel"/>
    <w:tmpl w:val="E9642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777E41"/>
    <w:multiLevelType w:val="hybridMultilevel"/>
    <w:tmpl w:val="D1C4D2B2"/>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B5983"/>
    <w:multiLevelType w:val="hybridMultilevel"/>
    <w:tmpl w:val="706E901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1546793"/>
    <w:multiLevelType w:val="hybridMultilevel"/>
    <w:tmpl w:val="6DDC139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4663880"/>
    <w:multiLevelType w:val="hybridMultilevel"/>
    <w:tmpl w:val="A2B220E6"/>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476949"/>
    <w:multiLevelType w:val="hybridMultilevel"/>
    <w:tmpl w:val="919A366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5D71046"/>
    <w:multiLevelType w:val="hybridMultilevel"/>
    <w:tmpl w:val="E6F4C51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60C0A20"/>
    <w:multiLevelType w:val="hybridMultilevel"/>
    <w:tmpl w:val="8056073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C6622B"/>
    <w:multiLevelType w:val="hybridMultilevel"/>
    <w:tmpl w:val="B166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444264"/>
    <w:multiLevelType w:val="hybridMultilevel"/>
    <w:tmpl w:val="7D4A18D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512666"/>
    <w:multiLevelType w:val="hybridMultilevel"/>
    <w:tmpl w:val="C80E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C81107"/>
    <w:multiLevelType w:val="hybridMultilevel"/>
    <w:tmpl w:val="C80E5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737A5F"/>
    <w:multiLevelType w:val="hybridMultilevel"/>
    <w:tmpl w:val="094885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999260B"/>
    <w:multiLevelType w:val="hybridMultilevel"/>
    <w:tmpl w:val="7BF0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6309D8"/>
    <w:multiLevelType w:val="hybridMultilevel"/>
    <w:tmpl w:val="AFE22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D93B05"/>
    <w:multiLevelType w:val="hybridMultilevel"/>
    <w:tmpl w:val="D10EBB48"/>
    <w:lvl w:ilvl="0" w:tplc="2DA43CAA">
      <w:start w:val="1"/>
      <w:numFmt w:val="decimal"/>
      <w:lvlText w:val="Step %1:"/>
      <w:lvlJc w:val="left"/>
      <w:pPr>
        <w:ind w:left="108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E223803"/>
    <w:multiLevelType w:val="hybridMultilevel"/>
    <w:tmpl w:val="37F66008"/>
    <w:lvl w:ilvl="0" w:tplc="0409000F">
      <w:start w:val="1"/>
      <w:numFmt w:val="decimal"/>
      <w:lvlText w:val="%1."/>
      <w:lvlJc w:val="left"/>
      <w:pPr>
        <w:ind w:left="1080" w:hanging="360"/>
      </w:pPr>
      <w:rPr>
        <w:rFonts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5"/>
  </w:num>
  <w:num w:numId="2">
    <w:abstractNumId w:val="25"/>
  </w:num>
  <w:num w:numId="3">
    <w:abstractNumId w:val="37"/>
  </w:num>
  <w:num w:numId="4">
    <w:abstractNumId w:val="7"/>
  </w:num>
  <w:num w:numId="5">
    <w:abstractNumId w:val="43"/>
  </w:num>
  <w:num w:numId="6">
    <w:abstractNumId w:val="54"/>
  </w:num>
  <w:num w:numId="7">
    <w:abstractNumId w:val="15"/>
  </w:num>
  <w:num w:numId="8">
    <w:abstractNumId w:val="57"/>
  </w:num>
  <w:num w:numId="9">
    <w:abstractNumId w:val="40"/>
  </w:num>
  <w:num w:numId="10">
    <w:abstractNumId w:val="30"/>
  </w:num>
  <w:num w:numId="11">
    <w:abstractNumId w:val="38"/>
  </w:num>
  <w:num w:numId="12">
    <w:abstractNumId w:val="47"/>
  </w:num>
  <w:num w:numId="13">
    <w:abstractNumId w:val="53"/>
  </w:num>
  <w:num w:numId="14">
    <w:abstractNumId w:val="71"/>
  </w:num>
  <w:num w:numId="15">
    <w:abstractNumId w:val="60"/>
  </w:num>
  <w:num w:numId="16">
    <w:abstractNumId w:val="31"/>
  </w:num>
  <w:num w:numId="17">
    <w:abstractNumId w:val="39"/>
  </w:num>
  <w:num w:numId="18">
    <w:abstractNumId w:val="21"/>
  </w:num>
  <w:num w:numId="19">
    <w:abstractNumId w:val="49"/>
  </w:num>
  <w:num w:numId="20">
    <w:abstractNumId w:val="56"/>
  </w:num>
  <w:num w:numId="21">
    <w:abstractNumId w:val="17"/>
  </w:num>
  <w:num w:numId="22">
    <w:abstractNumId w:val="9"/>
  </w:num>
  <w:num w:numId="23">
    <w:abstractNumId w:val="48"/>
  </w:num>
  <w:num w:numId="24">
    <w:abstractNumId w:val="14"/>
  </w:num>
  <w:num w:numId="25">
    <w:abstractNumId w:val="64"/>
  </w:num>
  <w:num w:numId="26">
    <w:abstractNumId w:val="0"/>
  </w:num>
  <w:num w:numId="27">
    <w:abstractNumId w:val="61"/>
  </w:num>
  <w:num w:numId="28">
    <w:abstractNumId w:val="20"/>
  </w:num>
  <w:num w:numId="29">
    <w:abstractNumId w:val="34"/>
  </w:num>
  <w:num w:numId="30">
    <w:abstractNumId w:val="59"/>
  </w:num>
  <w:num w:numId="31">
    <w:abstractNumId w:val="58"/>
  </w:num>
  <w:num w:numId="32">
    <w:abstractNumId w:val="73"/>
  </w:num>
  <w:num w:numId="33">
    <w:abstractNumId w:val="33"/>
  </w:num>
  <w:num w:numId="34">
    <w:abstractNumId w:val="8"/>
  </w:num>
  <w:num w:numId="35">
    <w:abstractNumId w:val="5"/>
  </w:num>
  <w:num w:numId="36">
    <w:abstractNumId w:val="44"/>
  </w:num>
  <w:num w:numId="37">
    <w:abstractNumId w:val="51"/>
  </w:num>
  <w:num w:numId="38">
    <w:abstractNumId w:val="68"/>
  </w:num>
  <w:num w:numId="39">
    <w:abstractNumId w:val="74"/>
  </w:num>
  <w:num w:numId="40">
    <w:abstractNumId w:val="66"/>
  </w:num>
  <w:num w:numId="41">
    <w:abstractNumId w:val="63"/>
  </w:num>
  <w:num w:numId="42">
    <w:abstractNumId w:val="70"/>
  </w:num>
  <w:num w:numId="43">
    <w:abstractNumId w:val="10"/>
  </w:num>
  <w:num w:numId="44">
    <w:abstractNumId w:val="41"/>
  </w:num>
  <w:num w:numId="45">
    <w:abstractNumId w:val="55"/>
  </w:num>
  <w:num w:numId="46">
    <w:abstractNumId w:val="11"/>
  </w:num>
  <w:num w:numId="47">
    <w:abstractNumId w:val="62"/>
  </w:num>
  <w:num w:numId="48">
    <w:abstractNumId w:val="32"/>
  </w:num>
  <w:num w:numId="49">
    <w:abstractNumId w:val="2"/>
  </w:num>
  <w:num w:numId="50">
    <w:abstractNumId w:val="24"/>
  </w:num>
  <w:num w:numId="51">
    <w:abstractNumId w:val="42"/>
  </w:num>
  <w:num w:numId="52">
    <w:abstractNumId w:val="16"/>
  </w:num>
  <w:num w:numId="53">
    <w:abstractNumId w:val="65"/>
  </w:num>
  <w:num w:numId="54">
    <w:abstractNumId w:val="72"/>
  </w:num>
  <w:num w:numId="55">
    <w:abstractNumId w:val="23"/>
  </w:num>
  <w:num w:numId="56">
    <w:abstractNumId w:val="13"/>
  </w:num>
  <w:num w:numId="57">
    <w:abstractNumId w:val="36"/>
  </w:num>
  <w:num w:numId="58">
    <w:abstractNumId w:val="18"/>
  </w:num>
  <w:num w:numId="59">
    <w:abstractNumId w:val="35"/>
  </w:num>
  <w:num w:numId="60">
    <w:abstractNumId w:val="75"/>
  </w:num>
  <w:num w:numId="61">
    <w:abstractNumId w:val="3"/>
  </w:num>
  <w:num w:numId="62">
    <w:abstractNumId w:val="46"/>
  </w:num>
  <w:num w:numId="63">
    <w:abstractNumId w:val="27"/>
  </w:num>
  <w:num w:numId="64">
    <w:abstractNumId w:val="12"/>
  </w:num>
  <w:num w:numId="65">
    <w:abstractNumId w:val="67"/>
  </w:num>
  <w:num w:numId="66">
    <w:abstractNumId w:val="22"/>
  </w:num>
  <w:num w:numId="67">
    <w:abstractNumId w:val="28"/>
  </w:num>
  <w:num w:numId="68">
    <w:abstractNumId w:val="26"/>
  </w:num>
  <w:num w:numId="69">
    <w:abstractNumId w:val="1"/>
  </w:num>
  <w:num w:numId="70">
    <w:abstractNumId w:val="50"/>
  </w:num>
  <w:num w:numId="71">
    <w:abstractNumId w:val="19"/>
  </w:num>
  <w:num w:numId="72">
    <w:abstractNumId w:val="29"/>
  </w:num>
  <w:num w:numId="73">
    <w:abstractNumId w:val="69"/>
  </w:num>
  <w:num w:numId="74">
    <w:abstractNumId w:val="6"/>
  </w:num>
  <w:num w:numId="75">
    <w:abstractNumId w:val="52"/>
  </w:num>
  <w:num w:numId="76">
    <w:abstractNumId w:val="4"/>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FC"/>
    <w:rsid w:val="00002981"/>
    <w:rsid w:val="000044BD"/>
    <w:rsid w:val="000058D7"/>
    <w:rsid w:val="000067BA"/>
    <w:rsid w:val="000069B3"/>
    <w:rsid w:val="000071F9"/>
    <w:rsid w:val="00007678"/>
    <w:rsid w:val="00007741"/>
    <w:rsid w:val="00013246"/>
    <w:rsid w:val="00013758"/>
    <w:rsid w:val="00014EC6"/>
    <w:rsid w:val="00015583"/>
    <w:rsid w:val="00015F95"/>
    <w:rsid w:val="00016540"/>
    <w:rsid w:val="00017D51"/>
    <w:rsid w:val="000209EA"/>
    <w:rsid w:val="000209F4"/>
    <w:rsid w:val="00022482"/>
    <w:rsid w:val="0002667D"/>
    <w:rsid w:val="00026CF0"/>
    <w:rsid w:val="00026F03"/>
    <w:rsid w:val="00027347"/>
    <w:rsid w:val="00030DDB"/>
    <w:rsid w:val="00030E46"/>
    <w:rsid w:val="00031F65"/>
    <w:rsid w:val="000328A6"/>
    <w:rsid w:val="000328B2"/>
    <w:rsid w:val="000344A9"/>
    <w:rsid w:val="000344B0"/>
    <w:rsid w:val="00034EE6"/>
    <w:rsid w:val="0003570A"/>
    <w:rsid w:val="00035DF2"/>
    <w:rsid w:val="00037E46"/>
    <w:rsid w:val="00037FB9"/>
    <w:rsid w:val="00040B03"/>
    <w:rsid w:val="00041B84"/>
    <w:rsid w:val="000426AB"/>
    <w:rsid w:val="00042D3B"/>
    <w:rsid w:val="00043FE0"/>
    <w:rsid w:val="000443CC"/>
    <w:rsid w:val="0004511B"/>
    <w:rsid w:val="00045245"/>
    <w:rsid w:val="00045F83"/>
    <w:rsid w:val="0005195F"/>
    <w:rsid w:val="000529AC"/>
    <w:rsid w:val="00052F40"/>
    <w:rsid w:val="000542C0"/>
    <w:rsid w:val="00054A24"/>
    <w:rsid w:val="00055344"/>
    <w:rsid w:val="00055976"/>
    <w:rsid w:val="00055981"/>
    <w:rsid w:val="0005759E"/>
    <w:rsid w:val="00060CF3"/>
    <w:rsid w:val="00061C7C"/>
    <w:rsid w:val="00061CCA"/>
    <w:rsid w:val="0006236B"/>
    <w:rsid w:val="00062447"/>
    <w:rsid w:val="00063463"/>
    <w:rsid w:val="00064427"/>
    <w:rsid w:val="0006463B"/>
    <w:rsid w:val="00064795"/>
    <w:rsid w:val="00064C5A"/>
    <w:rsid w:val="0006582A"/>
    <w:rsid w:val="000659E7"/>
    <w:rsid w:val="00066572"/>
    <w:rsid w:val="00067A41"/>
    <w:rsid w:val="000703B8"/>
    <w:rsid w:val="000712F6"/>
    <w:rsid w:val="00071CA5"/>
    <w:rsid w:val="00073AE4"/>
    <w:rsid w:val="00073DB1"/>
    <w:rsid w:val="00074022"/>
    <w:rsid w:val="0007438F"/>
    <w:rsid w:val="000758A8"/>
    <w:rsid w:val="00076296"/>
    <w:rsid w:val="00077123"/>
    <w:rsid w:val="000777F4"/>
    <w:rsid w:val="00077B70"/>
    <w:rsid w:val="00077FBE"/>
    <w:rsid w:val="000824C2"/>
    <w:rsid w:val="0008428F"/>
    <w:rsid w:val="0008467A"/>
    <w:rsid w:val="00084EC0"/>
    <w:rsid w:val="00084FA8"/>
    <w:rsid w:val="00085A77"/>
    <w:rsid w:val="00086B72"/>
    <w:rsid w:val="0009140F"/>
    <w:rsid w:val="00092063"/>
    <w:rsid w:val="0009516B"/>
    <w:rsid w:val="000954C7"/>
    <w:rsid w:val="000967CF"/>
    <w:rsid w:val="000971F5"/>
    <w:rsid w:val="000A0835"/>
    <w:rsid w:val="000A10F5"/>
    <w:rsid w:val="000A118D"/>
    <w:rsid w:val="000A1696"/>
    <w:rsid w:val="000A1C01"/>
    <w:rsid w:val="000A2BDD"/>
    <w:rsid w:val="000A36FC"/>
    <w:rsid w:val="000A4293"/>
    <w:rsid w:val="000A4456"/>
    <w:rsid w:val="000A6F82"/>
    <w:rsid w:val="000A765F"/>
    <w:rsid w:val="000A7CB7"/>
    <w:rsid w:val="000B244A"/>
    <w:rsid w:val="000B3540"/>
    <w:rsid w:val="000B455B"/>
    <w:rsid w:val="000B48FF"/>
    <w:rsid w:val="000B524B"/>
    <w:rsid w:val="000B74E3"/>
    <w:rsid w:val="000C03B1"/>
    <w:rsid w:val="000C0E18"/>
    <w:rsid w:val="000C0F8A"/>
    <w:rsid w:val="000C1281"/>
    <w:rsid w:val="000C164A"/>
    <w:rsid w:val="000C266C"/>
    <w:rsid w:val="000C30C8"/>
    <w:rsid w:val="000C3F1D"/>
    <w:rsid w:val="000C4CA4"/>
    <w:rsid w:val="000C5190"/>
    <w:rsid w:val="000C6585"/>
    <w:rsid w:val="000C6950"/>
    <w:rsid w:val="000C7540"/>
    <w:rsid w:val="000D00FE"/>
    <w:rsid w:val="000D04F7"/>
    <w:rsid w:val="000D0DDB"/>
    <w:rsid w:val="000D1DD5"/>
    <w:rsid w:val="000D2500"/>
    <w:rsid w:val="000D59DF"/>
    <w:rsid w:val="000D62D3"/>
    <w:rsid w:val="000D7078"/>
    <w:rsid w:val="000D760E"/>
    <w:rsid w:val="000E0F38"/>
    <w:rsid w:val="000E11E7"/>
    <w:rsid w:val="000E13D8"/>
    <w:rsid w:val="000E2E00"/>
    <w:rsid w:val="000E3DD6"/>
    <w:rsid w:val="000E46A8"/>
    <w:rsid w:val="000E5068"/>
    <w:rsid w:val="000E611A"/>
    <w:rsid w:val="000E66D2"/>
    <w:rsid w:val="000F1683"/>
    <w:rsid w:val="000F2577"/>
    <w:rsid w:val="000F3561"/>
    <w:rsid w:val="000F412A"/>
    <w:rsid w:val="000F50BD"/>
    <w:rsid w:val="000F5ECB"/>
    <w:rsid w:val="000F6078"/>
    <w:rsid w:val="000F61DB"/>
    <w:rsid w:val="00100258"/>
    <w:rsid w:val="00100951"/>
    <w:rsid w:val="001014B7"/>
    <w:rsid w:val="001016DC"/>
    <w:rsid w:val="00102265"/>
    <w:rsid w:val="00105006"/>
    <w:rsid w:val="00105291"/>
    <w:rsid w:val="00105761"/>
    <w:rsid w:val="001059CA"/>
    <w:rsid w:val="00105DAD"/>
    <w:rsid w:val="00106664"/>
    <w:rsid w:val="00107DED"/>
    <w:rsid w:val="001101EA"/>
    <w:rsid w:val="00110798"/>
    <w:rsid w:val="00110BE0"/>
    <w:rsid w:val="001119BE"/>
    <w:rsid w:val="0011263E"/>
    <w:rsid w:val="0011325F"/>
    <w:rsid w:val="00113684"/>
    <w:rsid w:val="00113744"/>
    <w:rsid w:val="001139F3"/>
    <w:rsid w:val="001159D9"/>
    <w:rsid w:val="00116EFD"/>
    <w:rsid w:val="0011793E"/>
    <w:rsid w:val="00120125"/>
    <w:rsid w:val="00121348"/>
    <w:rsid w:val="001217A8"/>
    <w:rsid w:val="0012546D"/>
    <w:rsid w:val="00125962"/>
    <w:rsid w:val="00126974"/>
    <w:rsid w:val="0013074E"/>
    <w:rsid w:val="0013257D"/>
    <w:rsid w:val="001344DB"/>
    <w:rsid w:val="0013526D"/>
    <w:rsid w:val="0013623C"/>
    <w:rsid w:val="00137DCA"/>
    <w:rsid w:val="00140FC9"/>
    <w:rsid w:val="00141D22"/>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61D1"/>
    <w:rsid w:val="001562B9"/>
    <w:rsid w:val="001572B4"/>
    <w:rsid w:val="00157946"/>
    <w:rsid w:val="00162B28"/>
    <w:rsid w:val="00163023"/>
    <w:rsid w:val="00163B8C"/>
    <w:rsid w:val="001662EB"/>
    <w:rsid w:val="00166DCC"/>
    <w:rsid w:val="001678FD"/>
    <w:rsid w:val="00167C02"/>
    <w:rsid w:val="00167E29"/>
    <w:rsid w:val="00171A7A"/>
    <w:rsid w:val="00171FDD"/>
    <w:rsid w:val="0017365D"/>
    <w:rsid w:val="00174F29"/>
    <w:rsid w:val="0017554B"/>
    <w:rsid w:val="00175D4C"/>
    <w:rsid w:val="00180A03"/>
    <w:rsid w:val="00182276"/>
    <w:rsid w:val="001838FB"/>
    <w:rsid w:val="00186233"/>
    <w:rsid w:val="0018797C"/>
    <w:rsid w:val="00190FF2"/>
    <w:rsid w:val="00191472"/>
    <w:rsid w:val="00192017"/>
    <w:rsid w:val="00193897"/>
    <w:rsid w:val="00194437"/>
    <w:rsid w:val="001948A8"/>
    <w:rsid w:val="00194B66"/>
    <w:rsid w:val="00195882"/>
    <w:rsid w:val="00195C38"/>
    <w:rsid w:val="001975BC"/>
    <w:rsid w:val="001A0D1A"/>
    <w:rsid w:val="001A1F04"/>
    <w:rsid w:val="001A249C"/>
    <w:rsid w:val="001A3611"/>
    <w:rsid w:val="001A45D5"/>
    <w:rsid w:val="001A4FD6"/>
    <w:rsid w:val="001A6782"/>
    <w:rsid w:val="001A6E05"/>
    <w:rsid w:val="001B0743"/>
    <w:rsid w:val="001B1D18"/>
    <w:rsid w:val="001B3D87"/>
    <w:rsid w:val="001B3E58"/>
    <w:rsid w:val="001B5793"/>
    <w:rsid w:val="001B6B6E"/>
    <w:rsid w:val="001B6B7E"/>
    <w:rsid w:val="001B7265"/>
    <w:rsid w:val="001B7E1B"/>
    <w:rsid w:val="001C1398"/>
    <w:rsid w:val="001C1700"/>
    <w:rsid w:val="001C170E"/>
    <w:rsid w:val="001C21BD"/>
    <w:rsid w:val="001C2DB0"/>
    <w:rsid w:val="001C3830"/>
    <w:rsid w:val="001C3B89"/>
    <w:rsid w:val="001C4006"/>
    <w:rsid w:val="001C4A11"/>
    <w:rsid w:val="001C5CAA"/>
    <w:rsid w:val="001C682C"/>
    <w:rsid w:val="001C7149"/>
    <w:rsid w:val="001D0ADF"/>
    <w:rsid w:val="001D0AF7"/>
    <w:rsid w:val="001D2624"/>
    <w:rsid w:val="001D2C0B"/>
    <w:rsid w:val="001D2DF2"/>
    <w:rsid w:val="001D2FDC"/>
    <w:rsid w:val="001D49C6"/>
    <w:rsid w:val="001D558B"/>
    <w:rsid w:val="001D5EC0"/>
    <w:rsid w:val="001D7AE8"/>
    <w:rsid w:val="001D7E75"/>
    <w:rsid w:val="001E1226"/>
    <w:rsid w:val="001E1C32"/>
    <w:rsid w:val="001E2307"/>
    <w:rsid w:val="001E2AC5"/>
    <w:rsid w:val="001E2BD9"/>
    <w:rsid w:val="001E34AA"/>
    <w:rsid w:val="001E5A8C"/>
    <w:rsid w:val="001E5F23"/>
    <w:rsid w:val="001E77DC"/>
    <w:rsid w:val="001E78DF"/>
    <w:rsid w:val="001E7B25"/>
    <w:rsid w:val="001F00FC"/>
    <w:rsid w:val="001F0A15"/>
    <w:rsid w:val="001F1143"/>
    <w:rsid w:val="001F1251"/>
    <w:rsid w:val="001F19A2"/>
    <w:rsid w:val="001F5AFF"/>
    <w:rsid w:val="002005E9"/>
    <w:rsid w:val="00201B5F"/>
    <w:rsid w:val="00203079"/>
    <w:rsid w:val="00204A19"/>
    <w:rsid w:val="00204F60"/>
    <w:rsid w:val="00205153"/>
    <w:rsid w:val="00205DF3"/>
    <w:rsid w:val="00206311"/>
    <w:rsid w:val="00206CFD"/>
    <w:rsid w:val="00207CBC"/>
    <w:rsid w:val="00207FDF"/>
    <w:rsid w:val="00213084"/>
    <w:rsid w:val="002140BC"/>
    <w:rsid w:val="00215E91"/>
    <w:rsid w:val="00216359"/>
    <w:rsid w:val="00216C73"/>
    <w:rsid w:val="002205A7"/>
    <w:rsid w:val="00221609"/>
    <w:rsid w:val="0022392A"/>
    <w:rsid w:val="00224D77"/>
    <w:rsid w:val="00227C98"/>
    <w:rsid w:val="00230691"/>
    <w:rsid w:val="00231AC1"/>
    <w:rsid w:val="00232310"/>
    <w:rsid w:val="00232554"/>
    <w:rsid w:val="00235035"/>
    <w:rsid w:val="002374B1"/>
    <w:rsid w:val="00237CE6"/>
    <w:rsid w:val="00240D66"/>
    <w:rsid w:val="00242E6E"/>
    <w:rsid w:val="00243B7F"/>
    <w:rsid w:val="00245854"/>
    <w:rsid w:val="002507BF"/>
    <w:rsid w:val="0025083F"/>
    <w:rsid w:val="00250BF3"/>
    <w:rsid w:val="00252319"/>
    <w:rsid w:val="002546D5"/>
    <w:rsid w:val="00255369"/>
    <w:rsid w:val="00256033"/>
    <w:rsid w:val="0025643C"/>
    <w:rsid w:val="00262219"/>
    <w:rsid w:val="00262456"/>
    <w:rsid w:val="00263698"/>
    <w:rsid w:val="00264086"/>
    <w:rsid w:val="002643F8"/>
    <w:rsid w:val="002657DC"/>
    <w:rsid w:val="00265AD4"/>
    <w:rsid w:val="00266CC3"/>
    <w:rsid w:val="00266FBA"/>
    <w:rsid w:val="00267025"/>
    <w:rsid w:val="00270C79"/>
    <w:rsid w:val="002710CB"/>
    <w:rsid w:val="002721EB"/>
    <w:rsid w:val="00274528"/>
    <w:rsid w:val="002747BE"/>
    <w:rsid w:val="002753F1"/>
    <w:rsid w:val="00275E77"/>
    <w:rsid w:val="002773AF"/>
    <w:rsid w:val="0028025E"/>
    <w:rsid w:val="002808C3"/>
    <w:rsid w:val="00282C0F"/>
    <w:rsid w:val="0028459F"/>
    <w:rsid w:val="00285A85"/>
    <w:rsid w:val="0028778A"/>
    <w:rsid w:val="00287FFE"/>
    <w:rsid w:val="0029110A"/>
    <w:rsid w:val="002915B0"/>
    <w:rsid w:val="00291666"/>
    <w:rsid w:val="002924D8"/>
    <w:rsid w:val="00292EE8"/>
    <w:rsid w:val="002935BA"/>
    <w:rsid w:val="0029399F"/>
    <w:rsid w:val="00293A37"/>
    <w:rsid w:val="0029540C"/>
    <w:rsid w:val="0029608A"/>
    <w:rsid w:val="00297C81"/>
    <w:rsid w:val="002A01F0"/>
    <w:rsid w:val="002A1A3E"/>
    <w:rsid w:val="002A2A91"/>
    <w:rsid w:val="002A3AF2"/>
    <w:rsid w:val="002A42BA"/>
    <w:rsid w:val="002A5190"/>
    <w:rsid w:val="002A5197"/>
    <w:rsid w:val="002A5411"/>
    <w:rsid w:val="002A7799"/>
    <w:rsid w:val="002B03D9"/>
    <w:rsid w:val="002B04B4"/>
    <w:rsid w:val="002B2021"/>
    <w:rsid w:val="002B23BA"/>
    <w:rsid w:val="002B384D"/>
    <w:rsid w:val="002B6967"/>
    <w:rsid w:val="002B7D87"/>
    <w:rsid w:val="002C0F12"/>
    <w:rsid w:val="002C0FC9"/>
    <w:rsid w:val="002C19BF"/>
    <w:rsid w:val="002C1EC2"/>
    <w:rsid w:val="002C236B"/>
    <w:rsid w:val="002C23C4"/>
    <w:rsid w:val="002C3923"/>
    <w:rsid w:val="002C433A"/>
    <w:rsid w:val="002C4757"/>
    <w:rsid w:val="002C4F2B"/>
    <w:rsid w:val="002C4FF3"/>
    <w:rsid w:val="002C7C98"/>
    <w:rsid w:val="002D0022"/>
    <w:rsid w:val="002D1B49"/>
    <w:rsid w:val="002D3473"/>
    <w:rsid w:val="002D44AB"/>
    <w:rsid w:val="002E1E7A"/>
    <w:rsid w:val="002E3D1F"/>
    <w:rsid w:val="002E4CD4"/>
    <w:rsid w:val="002E6480"/>
    <w:rsid w:val="002F0811"/>
    <w:rsid w:val="002F50B0"/>
    <w:rsid w:val="002F51DA"/>
    <w:rsid w:val="002F7555"/>
    <w:rsid w:val="00301679"/>
    <w:rsid w:val="003020FF"/>
    <w:rsid w:val="00302992"/>
    <w:rsid w:val="00302D9D"/>
    <w:rsid w:val="003042CA"/>
    <w:rsid w:val="00310934"/>
    <w:rsid w:val="00311605"/>
    <w:rsid w:val="003119BF"/>
    <w:rsid w:val="00311B8E"/>
    <w:rsid w:val="00312FFA"/>
    <w:rsid w:val="00316D1E"/>
    <w:rsid w:val="00317425"/>
    <w:rsid w:val="00317DF0"/>
    <w:rsid w:val="0032020C"/>
    <w:rsid w:val="00320CCD"/>
    <w:rsid w:val="00321839"/>
    <w:rsid w:val="00321F2F"/>
    <w:rsid w:val="00322440"/>
    <w:rsid w:val="00322E0D"/>
    <w:rsid w:val="003230CD"/>
    <w:rsid w:val="003233BF"/>
    <w:rsid w:val="00323D26"/>
    <w:rsid w:val="00323F18"/>
    <w:rsid w:val="00324C63"/>
    <w:rsid w:val="0032576D"/>
    <w:rsid w:val="00326CF2"/>
    <w:rsid w:val="003276B7"/>
    <w:rsid w:val="00327FBC"/>
    <w:rsid w:val="00330318"/>
    <w:rsid w:val="0033073E"/>
    <w:rsid w:val="003319DD"/>
    <w:rsid w:val="00331C0C"/>
    <w:rsid w:val="003321EB"/>
    <w:rsid w:val="00334244"/>
    <w:rsid w:val="00335E13"/>
    <w:rsid w:val="003376A7"/>
    <w:rsid w:val="00337E58"/>
    <w:rsid w:val="00342D8B"/>
    <w:rsid w:val="00343880"/>
    <w:rsid w:val="00343E6F"/>
    <w:rsid w:val="003454E1"/>
    <w:rsid w:val="00345ABF"/>
    <w:rsid w:val="00346A82"/>
    <w:rsid w:val="0035063C"/>
    <w:rsid w:val="00350B70"/>
    <w:rsid w:val="00350F6E"/>
    <w:rsid w:val="00353688"/>
    <w:rsid w:val="00353C11"/>
    <w:rsid w:val="003559ED"/>
    <w:rsid w:val="0036221D"/>
    <w:rsid w:val="0036260D"/>
    <w:rsid w:val="003635C1"/>
    <w:rsid w:val="003638BE"/>
    <w:rsid w:val="00364609"/>
    <w:rsid w:val="00364A34"/>
    <w:rsid w:val="00365FC1"/>
    <w:rsid w:val="00366165"/>
    <w:rsid w:val="003664E3"/>
    <w:rsid w:val="003665F1"/>
    <w:rsid w:val="00366BC1"/>
    <w:rsid w:val="00366C66"/>
    <w:rsid w:val="00367F48"/>
    <w:rsid w:val="00370D66"/>
    <w:rsid w:val="00370D95"/>
    <w:rsid w:val="00371194"/>
    <w:rsid w:val="0037219F"/>
    <w:rsid w:val="003727B3"/>
    <w:rsid w:val="00372C3F"/>
    <w:rsid w:val="003732D9"/>
    <w:rsid w:val="00373E70"/>
    <w:rsid w:val="003741AA"/>
    <w:rsid w:val="003759B0"/>
    <w:rsid w:val="00377622"/>
    <w:rsid w:val="00377C8E"/>
    <w:rsid w:val="003809DB"/>
    <w:rsid w:val="00380ACF"/>
    <w:rsid w:val="00381F08"/>
    <w:rsid w:val="0038272C"/>
    <w:rsid w:val="00383057"/>
    <w:rsid w:val="003837E0"/>
    <w:rsid w:val="00385387"/>
    <w:rsid w:val="00385D0C"/>
    <w:rsid w:val="00386B8D"/>
    <w:rsid w:val="00387D43"/>
    <w:rsid w:val="003916CA"/>
    <w:rsid w:val="003935F4"/>
    <w:rsid w:val="00393707"/>
    <w:rsid w:val="00395919"/>
    <w:rsid w:val="003A076C"/>
    <w:rsid w:val="003A111D"/>
    <w:rsid w:val="003A1B75"/>
    <w:rsid w:val="003A3606"/>
    <w:rsid w:val="003A373B"/>
    <w:rsid w:val="003A39E2"/>
    <w:rsid w:val="003A58A7"/>
    <w:rsid w:val="003A5BA6"/>
    <w:rsid w:val="003A5D60"/>
    <w:rsid w:val="003A6ECB"/>
    <w:rsid w:val="003A7FE8"/>
    <w:rsid w:val="003B086D"/>
    <w:rsid w:val="003B265A"/>
    <w:rsid w:val="003B3126"/>
    <w:rsid w:val="003B3F1C"/>
    <w:rsid w:val="003B50A3"/>
    <w:rsid w:val="003B6CDC"/>
    <w:rsid w:val="003C0F25"/>
    <w:rsid w:val="003C2896"/>
    <w:rsid w:val="003C4045"/>
    <w:rsid w:val="003C43FC"/>
    <w:rsid w:val="003C5EB0"/>
    <w:rsid w:val="003C7F91"/>
    <w:rsid w:val="003D0E9B"/>
    <w:rsid w:val="003D12E9"/>
    <w:rsid w:val="003D1B3E"/>
    <w:rsid w:val="003D1C10"/>
    <w:rsid w:val="003D49F2"/>
    <w:rsid w:val="003D531D"/>
    <w:rsid w:val="003D784D"/>
    <w:rsid w:val="003E09C4"/>
    <w:rsid w:val="003E12B4"/>
    <w:rsid w:val="003E20ED"/>
    <w:rsid w:val="003E444D"/>
    <w:rsid w:val="003E4476"/>
    <w:rsid w:val="003E66CA"/>
    <w:rsid w:val="003F02A2"/>
    <w:rsid w:val="003F0DBE"/>
    <w:rsid w:val="003F0F53"/>
    <w:rsid w:val="003F246E"/>
    <w:rsid w:val="003F2FB8"/>
    <w:rsid w:val="003F39F7"/>
    <w:rsid w:val="003F4168"/>
    <w:rsid w:val="003F4817"/>
    <w:rsid w:val="003F6D9F"/>
    <w:rsid w:val="004005C4"/>
    <w:rsid w:val="004012B7"/>
    <w:rsid w:val="00401FCF"/>
    <w:rsid w:val="00402FB2"/>
    <w:rsid w:val="00404543"/>
    <w:rsid w:val="0040514B"/>
    <w:rsid w:val="00405DA2"/>
    <w:rsid w:val="0040759C"/>
    <w:rsid w:val="00407F96"/>
    <w:rsid w:val="00410200"/>
    <w:rsid w:val="00411487"/>
    <w:rsid w:val="00411F54"/>
    <w:rsid w:val="004137F4"/>
    <w:rsid w:val="00415C5F"/>
    <w:rsid w:val="00415E8F"/>
    <w:rsid w:val="004166E0"/>
    <w:rsid w:val="00416F18"/>
    <w:rsid w:val="00417FE3"/>
    <w:rsid w:val="004208B8"/>
    <w:rsid w:val="00423E4A"/>
    <w:rsid w:val="00426223"/>
    <w:rsid w:val="0042731F"/>
    <w:rsid w:val="00427585"/>
    <w:rsid w:val="00427F1A"/>
    <w:rsid w:val="00427F69"/>
    <w:rsid w:val="00432E43"/>
    <w:rsid w:val="00433316"/>
    <w:rsid w:val="00433C37"/>
    <w:rsid w:val="00433EF3"/>
    <w:rsid w:val="00434031"/>
    <w:rsid w:val="00434CB2"/>
    <w:rsid w:val="004355C2"/>
    <w:rsid w:val="004359AA"/>
    <w:rsid w:val="00435DDA"/>
    <w:rsid w:val="00440CDD"/>
    <w:rsid w:val="00441109"/>
    <w:rsid w:val="004414BD"/>
    <w:rsid w:val="00443D9C"/>
    <w:rsid w:val="00444D08"/>
    <w:rsid w:val="004454F0"/>
    <w:rsid w:val="00445939"/>
    <w:rsid w:val="00445C31"/>
    <w:rsid w:val="004474EA"/>
    <w:rsid w:val="00447DEB"/>
    <w:rsid w:val="00447FC6"/>
    <w:rsid w:val="004514AE"/>
    <w:rsid w:val="00451B03"/>
    <w:rsid w:val="00452074"/>
    <w:rsid w:val="00452D7A"/>
    <w:rsid w:val="00452DA2"/>
    <w:rsid w:val="00455D6E"/>
    <w:rsid w:val="00455E1C"/>
    <w:rsid w:val="00456051"/>
    <w:rsid w:val="004567B2"/>
    <w:rsid w:val="004605B7"/>
    <w:rsid w:val="00464EF9"/>
    <w:rsid w:val="00465133"/>
    <w:rsid w:val="00465B5F"/>
    <w:rsid w:val="0046652A"/>
    <w:rsid w:val="00466613"/>
    <w:rsid w:val="00466DB4"/>
    <w:rsid w:val="00470B68"/>
    <w:rsid w:val="004711F3"/>
    <w:rsid w:val="00471C19"/>
    <w:rsid w:val="004725EF"/>
    <w:rsid w:val="0047302C"/>
    <w:rsid w:val="0047487C"/>
    <w:rsid w:val="00474996"/>
    <w:rsid w:val="00475053"/>
    <w:rsid w:val="0047532B"/>
    <w:rsid w:val="004758AB"/>
    <w:rsid w:val="00476058"/>
    <w:rsid w:val="00476DCE"/>
    <w:rsid w:val="00482C31"/>
    <w:rsid w:val="00482D42"/>
    <w:rsid w:val="0048411C"/>
    <w:rsid w:val="004848EE"/>
    <w:rsid w:val="00484CAA"/>
    <w:rsid w:val="00485CFD"/>
    <w:rsid w:val="00487EF9"/>
    <w:rsid w:val="00490BA9"/>
    <w:rsid w:val="00490D81"/>
    <w:rsid w:val="0049125E"/>
    <w:rsid w:val="004917D7"/>
    <w:rsid w:val="00491B77"/>
    <w:rsid w:val="0049277C"/>
    <w:rsid w:val="00492C92"/>
    <w:rsid w:val="004931DF"/>
    <w:rsid w:val="0049380D"/>
    <w:rsid w:val="00493D83"/>
    <w:rsid w:val="00494BE6"/>
    <w:rsid w:val="0049532D"/>
    <w:rsid w:val="004957B8"/>
    <w:rsid w:val="00495882"/>
    <w:rsid w:val="00495CD6"/>
    <w:rsid w:val="004A068D"/>
    <w:rsid w:val="004A09DC"/>
    <w:rsid w:val="004A0ACC"/>
    <w:rsid w:val="004A33D4"/>
    <w:rsid w:val="004A4458"/>
    <w:rsid w:val="004A4B00"/>
    <w:rsid w:val="004A4CDF"/>
    <w:rsid w:val="004A5160"/>
    <w:rsid w:val="004A51D4"/>
    <w:rsid w:val="004A6465"/>
    <w:rsid w:val="004A6F8A"/>
    <w:rsid w:val="004B0C75"/>
    <w:rsid w:val="004B121D"/>
    <w:rsid w:val="004B14DC"/>
    <w:rsid w:val="004B2777"/>
    <w:rsid w:val="004B586C"/>
    <w:rsid w:val="004B5FD2"/>
    <w:rsid w:val="004B627E"/>
    <w:rsid w:val="004B6A92"/>
    <w:rsid w:val="004B7845"/>
    <w:rsid w:val="004C040F"/>
    <w:rsid w:val="004C10D7"/>
    <w:rsid w:val="004C1CCD"/>
    <w:rsid w:val="004C20B6"/>
    <w:rsid w:val="004C2B23"/>
    <w:rsid w:val="004C3261"/>
    <w:rsid w:val="004C334B"/>
    <w:rsid w:val="004D10DF"/>
    <w:rsid w:val="004D3A52"/>
    <w:rsid w:val="004D3D74"/>
    <w:rsid w:val="004D5C74"/>
    <w:rsid w:val="004D5DA9"/>
    <w:rsid w:val="004D5EE4"/>
    <w:rsid w:val="004E0730"/>
    <w:rsid w:val="004E2C8E"/>
    <w:rsid w:val="004E3050"/>
    <w:rsid w:val="004E3766"/>
    <w:rsid w:val="004E3892"/>
    <w:rsid w:val="004E5666"/>
    <w:rsid w:val="004E57A8"/>
    <w:rsid w:val="004E5E0C"/>
    <w:rsid w:val="004E62F9"/>
    <w:rsid w:val="004E726F"/>
    <w:rsid w:val="004E73E8"/>
    <w:rsid w:val="004F10DA"/>
    <w:rsid w:val="004F1C94"/>
    <w:rsid w:val="004F1ECD"/>
    <w:rsid w:val="004F2853"/>
    <w:rsid w:val="004F2FFE"/>
    <w:rsid w:val="004F3257"/>
    <w:rsid w:val="004F42D5"/>
    <w:rsid w:val="004F5060"/>
    <w:rsid w:val="004F52B1"/>
    <w:rsid w:val="004F5636"/>
    <w:rsid w:val="004F5FBC"/>
    <w:rsid w:val="004F63F4"/>
    <w:rsid w:val="005011AE"/>
    <w:rsid w:val="00501888"/>
    <w:rsid w:val="00503338"/>
    <w:rsid w:val="005039AB"/>
    <w:rsid w:val="00503BA4"/>
    <w:rsid w:val="0050734C"/>
    <w:rsid w:val="0050744A"/>
    <w:rsid w:val="00507C42"/>
    <w:rsid w:val="005102CD"/>
    <w:rsid w:val="0051040E"/>
    <w:rsid w:val="005108CD"/>
    <w:rsid w:val="00510CCF"/>
    <w:rsid w:val="00512798"/>
    <w:rsid w:val="00514DDA"/>
    <w:rsid w:val="00517C45"/>
    <w:rsid w:val="00517E75"/>
    <w:rsid w:val="0052029E"/>
    <w:rsid w:val="005221FC"/>
    <w:rsid w:val="00523A14"/>
    <w:rsid w:val="00525162"/>
    <w:rsid w:val="00525217"/>
    <w:rsid w:val="00525FB5"/>
    <w:rsid w:val="005263A8"/>
    <w:rsid w:val="00526489"/>
    <w:rsid w:val="00527878"/>
    <w:rsid w:val="0053051E"/>
    <w:rsid w:val="00530B4C"/>
    <w:rsid w:val="00531BC1"/>
    <w:rsid w:val="005335DB"/>
    <w:rsid w:val="00535095"/>
    <w:rsid w:val="005353F0"/>
    <w:rsid w:val="0053672D"/>
    <w:rsid w:val="00537A53"/>
    <w:rsid w:val="005401ED"/>
    <w:rsid w:val="005404F1"/>
    <w:rsid w:val="005418F7"/>
    <w:rsid w:val="00541BDA"/>
    <w:rsid w:val="00541C17"/>
    <w:rsid w:val="005420E4"/>
    <w:rsid w:val="00542AFD"/>
    <w:rsid w:val="00543BFC"/>
    <w:rsid w:val="005447FB"/>
    <w:rsid w:val="00544946"/>
    <w:rsid w:val="00545320"/>
    <w:rsid w:val="005463AA"/>
    <w:rsid w:val="00546687"/>
    <w:rsid w:val="00546C52"/>
    <w:rsid w:val="00547F4A"/>
    <w:rsid w:val="00551F6A"/>
    <w:rsid w:val="005522A9"/>
    <w:rsid w:val="00553A84"/>
    <w:rsid w:val="0055443D"/>
    <w:rsid w:val="00555B0B"/>
    <w:rsid w:val="00555DFC"/>
    <w:rsid w:val="005578EA"/>
    <w:rsid w:val="00561ECF"/>
    <w:rsid w:val="00562B37"/>
    <w:rsid w:val="00563323"/>
    <w:rsid w:val="00563BA2"/>
    <w:rsid w:val="00564370"/>
    <w:rsid w:val="00564B0D"/>
    <w:rsid w:val="00565598"/>
    <w:rsid w:val="00567F81"/>
    <w:rsid w:val="0057096E"/>
    <w:rsid w:val="00572242"/>
    <w:rsid w:val="00574F2C"/>
    <w:rsid w:val="005751AC"/>
    <w:rsid w:val="00577971"/>
    <w:rsid w:val="00580734"/>
    <w:rsid w:val="00581F06"/>
    <w:rsid w:val="00582A0C"/>
    <w:rsid w:val="0058343F"/>
    <w:rsid w:val="005849A3"/>
    <w:rsid w:val="00584FED"/>
    <w:rsid w:val="0058704D"/>
    <w:rsid w:val="00587419"/>
    <w:rsid w:val="00590295"/>
    <w:rsid w:val="005927EF"/>
    <w:rsid w:val="005936D1"/>
    <w:rsid w:val="00593BBF"/>
    <w:rsid w:val="00594541"/>
    <w:rsid w:val="00594AFB"/>
    <w:rsid w:val="00594C12"/>
    <w:rsid w:val="00595F82"/>
    <w:rsid w:val="005974BA"/>
    <w:rsid w:val="00597BFE"/>
    <w:rsid w:val="005A317A"/>
    <w:rsid w:val="005A38B4"/>
    <w:rsid w:val="005A4046"/>
    <w:rsid w:val="005A43C1"/>
    <w:rsid w:val="005A4626"/>
    <w:rsid w:val="005A592E"/>
    <w:rsid w:val="005B2C88"/>
    <w:rsid w:val="005B320B"/>
    <w:rsid w:val="005B3311"/>
    <w:rsid w:val="005B35A4"/>
    <w:rsid w:val="005B41F1"/>
    <w:rsid w:val="005B4285"/>
    <w:rsid w:val="005B4DB6"/>
    <w:rsid w:val="005B4F93"/>
    <w:rsid w:val="005B5BF8"/>
    <w:rsid w:val="005B7242"/>
    <w:rsid w:val="005C09ED"/>
    <w:rsid w:val="005C23BD"/>
    <w:rsid w:val="005C46CE"/>
    <w:rsid w:val="005C4B0B"/>
    <w:rsid w:val="005C5D2B"/>
    <w:rsid w:val="005C644E"/>
    <w:rsid w:val="005C66C3"/>
    <w:rsid w:val="005C7103"/>
    <w:rsid w:val="005C7633"/>
    <w:rsid w:val="005D060C"/>
    <w:rsid w:val="005D184B"/>
    <w:rsid w:val="005D2F03"/>
    <w:rsid w:val="005D5272"/>
    <w:rsid w:val="005D53E6"/>
    <w:rsid w:val="005D5E91"/>
    <w:rsid w:val="005D6B6E"/>
    <w:rsid w:val="005E0B86"/>
    <w:rsid w:val="005E2045"/>
    <w:rsid w:val="005E3E93"/>
    <w:rsid w:val="005E409A"/>
    <w:rsid w:val="005E4160"/>
    <w:rsid w:val="005E5129"/>
    <w:rsid w:val="005E6D25"/>
    <w:rsid w:val="005E72C2"/>
    <w:rsid w:val="005F03A3"/>
    <w:rsid w:val="005F106C"/>
    <w:rsid w:val="005F1505"/>
    <w:rsid w:val="005F1600"/>
    <w:rsid w:val="005F25BB"/>
    <w:rsid w:val="005F2B55"/>
    <w:rsid w:val="005F33DC"/>
    <w:rsid w:val="005F5D45"/>
    <w:rsid w:val="005F6C26"/>
    <w:rsid w:val="005F7607"/>
    <w:rsid w:val="005F7ADF"/>
    <w:rsid w:val="00600749"/>
    <w:rsid w:val="006017CD"/>
    <w:rsid w:val="00601CE2"/>
    <w:rsid w:val="00601FC8"/>
    <w:rsid w:val="006024AC"/>
    <w:rsid w:val="00603273"/>
    <w:rsid w:val="006056EC"/>
    <w:rsid w:val="00607D33"/>
    <w:rsid w:val="006101A8"/>
    <w:rsid w:val="006125EA"/>
    <w:rsid w:val="00613AA4"/>
    <w:rsid w:val="006140D2"/>
    <w:rsid w:val="00615B35"/>
    <w:rsid w:val="00620845"/>
    <w:rsid w:val="00620E5E"/>
    <w:rsid w:val="00620EF2"/>
    <w:rsid w:val="0062144F"/>
    <w:rsid w:val="006223DE"/>
    <w:rsid w:val="00623305"/>
    <w:rsid w:val="00623A96"/>
    <w:rsid w:val="00623D44"/>
    <w:rsid w:val="0062606F"/>
    <w:rsid w:val="00626184"/>
    <w:rsid w:val="00630A3A"/>
    <w:rsid w:val="00630E46"/>
    <w:rsid w:val="0063299E"/>
    <w:rsid w:val="00634AFB"/>
    <w:rsid w:val="00635195"/>
    <w:rsid w:val="00637233"/>
    <w:rsid w:val="00637FB1"/>
    <w:rsid w:val="00640F5C"/>
    <w:rsid w:val="00642DE1"/>
    <w:rsid w:val="00642F35"/>
    <w:rsid w:val="006433AF"/>
    <w:rsid w:val="00644525"/>
    <w:rsid w:val="00645ABB"/>
    <w:rsid w:val="00645AF6"/>
    <w:rsid w:val="00645E61"/>
    <w:rsid w:val="00646255"/>
    <w:rsid w:val="006503EE"/>
    <w:rsid w:val="006509F4"/>
    <w:rsid w:val="00650BAF"/>
    <w:rsid w:val="0065246F"/>
    <w:rsid w:val="00652979"/>
    <w:rsid w:val="00652DBB"/>
    <w:rsid w:val="00652FE7"/>
    <w:rsid w:val="00653967"/>
    <w:rsid w:val="00653F97"/>
    <w:rsid w:val="006543F7"/>
    <w:rsid w:val="00654665"/>
    <w:rsid w:val="006547BB"/>
    <w:rsid w:val="00655FBC"/>
    <w:rsid w:val="00656DDC"/>
    <w:rsid w:val="00657DEB"/>
    <w:rsid w:val="00660408"/>
    <w:rsid w:val="00660BFF"/>
    <w:rsid w:val="00661017"/>
    <w:rsid w:val="00661413"/>
    <w:rsid w:val="00661946"/>
    <w:rsid w:val="0066496D"/>
    <w:rsid w:val="006654C6"/>
    <w:rsid w:val="006670A2"/>
    <w:rsid w:val="006700E6"/>
    <w:rsid w:val="006702F3"/>
    <w:rsid w:val="0067078B"/>
    <w:rsid w:val="00674926"/>
    <w:rsid w:val="006750E4"/>
    <w:rsid w:val="006755E9"/>
    <w:rsid w:val="00675A19"/>
    <w:rsid w:val="00675FC3"/>
    <w:rsid w:val="00677264"/>
    <w:rsid w:val="00681603"/>
    <w:rsid w:val="006820A1"/>
    <w:rsid w:val="00682EAB"/>
    <w:rsid w:val="00683510"/>
    <w:rsid w:val="0068446A"/>
    <w:rsid w:val="00690B1C"/>
    <w:rsid w:val="00690D85"/>
    <w:rsid w:val="006948CA"/>
    <w:rsid w:val="00694B08"/>
    <w:rsid w:val="00694EF3"/>
    <w:rsid w:val="006955FF"/>
    <w:rsid w:val="00695A48"/>
    <w:rsid w:val="00695EFB"/>
    <w:rsid w:val="006962BC"/>
    <w:rsid w:val="00696384"/>
    <w:rsid w:val="0069751C"/>
    <w:rsid w:val="006A06F8"/>
    <w:rsid w:val="006A45AF"/>
    <w:rsid w:val="006A4923"/>
    <w:rsid w:val="006A4DC8"/>
    <w:rsid w:val="006A54EA"/>
    <w:rsid w:val="006A5F50"/>
    <w:rsid w:val="006A78F5"/>
    <w:rsid w:val="006A7912"/>
    <w:rsid w:val="006A7E57"/>
    <w:rsid w:val="006B087A"/>
    <w:rsid w:val="006B1239"/>
    <w:rsid w:val="006B196B"/>
    <w:rsid w:val="006B2988"/>
    <w:rsid w:val="006B3CCA"/>
    <w:rsid w:val="006B4500"/>
    <w:rsid w:val="006B5904"/>
    <w:rsid w:val="006B5A8D"/>
    <w:rsid w:val="006B7FA0"/>
    <w:rsid w:val="006C02DE"/>
    <w:rsid w:val="006C18B5"/>
    <w:rsid w:val="006C4271"/>
    <w:rsid w:val="006C7028"/>
    <w:rsid w:val="006C7085"/>
    <w:rsid w:val="006D193D"/>
    <w:rsid w:val="006D4599"/>
    <w:rsid w:val="006D4F43"/>
    <w:rsid w:val="006D5872"/>
    <w:rsid w:val="006D5FB8"/>
    <w:rsid w:val="006D609E"/>
    <w:rsid w:val="006E2D46"/>
    <w:rsid w:val="006E2E08"/>
    <w:rsid w:val="006E3163"/>
    <w:rsid w:val="006E34F7"/>
    <w:rsid w:val="006E46A5"/>
    <w:rsid w:val="006E56BD"/>
    <w:rsid w:val="006E56F7"/>
    <w:rsid w:val="006E6FF1"/>
    <w:rsid w:val="006E7CAC"/>
    <w:rsid w:val="006E7EAC"/>
    <w:rsid w:val="006F03F2"/>
    <w:rsid w:val="006F0825"/>
    <w:rsid w:val="006F500A"/>
    <w:rsid w:val="006F5804"/>
    <w:rsid w:val="006F5854"/>
    <w:rsid w:val="0070072D"/>
    <w:rsid w:val="0070089D"/>
    <w:rsid w:val="00700A7D"/>
    <w:rsid w:val="00701311"/>
    <w:rsid w:val="00701599"/>
    <w:rsid w:val="00702DF7"/>
    <w:rsid w:val="007039D1"/>
    <w:rsid w:val="00704341"/>
    <w:rsid w:val="007046CA"/>
    <w:rsid w:val="00704A33"/>
    <w:rsid w:val="00704CF0"/>
    <w:rsid w:val="00705243"/>
    <w:rsid w:val="0070600C"/>
    <w:rsid w:val="00706444"/>
    <w:rsid w:val="00706B35"/>
    <w:rsid w:val="00706C90"/>
    <w:rsid w:val="007072E0"/>
    <w:rsid w:val="007078E1"/>
    <w:rsid w:val="0070790E"/>
    <w:rsid w:val="0070794C"/>
    <w:rsid w:val="0071126C"/>
    <w:rsid w:val="00712365"/>
    <w:rsid w:val="007133DF"/>
    <w:rsid w:val="00713EF6"/>
    <w:rsid w:val="007147E6"/>
    <w:rsid w:val="00714F6C"/>
    <w:rsid w:val="0071634A"/>
    <w:rsid w:val="007163C5"/>
    <w:rsid w:val="00722083"/>
    <w:rsid w:val="0072251A"/>
    <w:rsid w:val="007240E2"/>
    <w:rsid w:val="00724272"/>
    <w:rsid w:val="0072465A"/>
    <w:rsid w:val="0073018F"/>
    <w:rsid w:val="00730EA5"/>
    <w:rsid w:val="00731574"/>
    <w:rsid w:val="00732029"/>
    <w:rsid w:val="0073266A"/>
    <w:rsid w:val="007336A0"/>
    <w:rsid w:val="00733A93"/>
    <w:rsid w:val="0073445D"/>
    <w:rsid w:val="00736296"/>
    <w:rsid w:val="00740A65"/>
    <w:rsid w:val="00740C9D"/>
    <w:rsid w:val="007423CA"/>
    <w:rsid w:val="00742B98"/>
    <w:rsid w:val="00742D17"/>
    <w:rsid w:val="00742E56"/>
    <w:rsid w:val="00743A21"/>
    <w:rsid w:val="00744B98"/>
    <w:rsid w:val="00745F36"/>
    <w:rsid w:val="00746459"/>
    <w:rsid w:val="0074757F"/>
    <w:rsid w:val="007501BB"/>
    <w:rsid w:val="0075038A"/>
    <w:rsid w:val="00750D6A"/>
    <w:rsid w:val="00751326"/>
    <w:rsid w:val="007519D9"/>
    <w:rsid w:val="00751D5A"/>
    <w:rsid w:val="00751EC7"/>
    <w:rsid w:val="0075308C"/>
    <w:rsid w:val="00753E6D"/>
    <w:rsid w:val="007543CF"/>
    <w:rsid w:val="00754557"/>
    <w:rsid w:val="00754EAA"/>
    <w:rsid w:val="00755399"/>
    <w:rsid w:val="007555C1"/>
    <w:rsid w:val="00756165"/>
    <w:rsid w:val="00757BEB"/>
    <w:rsid w:val="0076026E"/>
    <w:rsid w:val="0076077B"/>
    <w:rsid w:val="00760C99"/>
    <w:rsid w:val="0076192A"/>
    <w:rsid w:val="007624D8"/>
    <w:rsid w:val="00762FBA"/>
    <w:rsid w:val="007653EE"/>
    <w:rsid w:val="00765F7E"/>
    <w:rsid w:val="00766584"/>
    <w:rsid w:val="007718E5"/>
    <w:rsid w:val="0077216A"/>
    <w:rsid w:val="00773C53"/>
    <w:rsid w:val="00774963"/>
    <w:rsid w:val="007752BC"/>
    <w:rsid w:val="00775AAA"/>
    <w:rsid w:val="00780109"/>
    <w:rsid w:val="00781A45"/>
    <w:rsid w:val="00782523"/>
    <w:rsid w:val="0078412E"/>
    <w:rsid w:val="00785678"/>
    <w:rsid w:val="00786A90"/>
    <w:rsid w:val="00786C47"/>
    <w:rsid w:val="007876DB"/>
    <w:rsid w:val="0078775E"/>
    <w:rsid w:val="00787C7B"/>
    <w:rsid w:val="00787D25"/>
    <w:rsid w:val="007926E1"/>
    <w:rsid w:val="00792EA4"/>
    <w:rsid w:val="00793266"/>
    <w:rsid w:val="00793CF9"/>
    <w:rsid w:val="00794696"/>
    <w:rsid w:val="00795980"/>
    <w:rsid w:val="00795D64"/>
    <w:rsid w:val="007963C9"/>
    <w:rsid w:val="00797045"/>
    <w:rsid w:val="007970DE"/>
    <w:rsid w:val="007972FD"/>
    <w:rsid w:val="00797547"/>
    <w:rsid w:val="00797878"/>
    <w:rsid w:val="00797B93"/>
    <w:rsid w:val="00797E16"/>
    <w:rsid w:val="007A0D57"/>
    <w:rsid w:val="007A1D99"/>
    <w:rsid w:val="007A1F51"/>
    <w:rsid w:val="007A2133"/>
    <w:rsid w:val="007A39E2"/>
    <w:rsid w:val="007A4701"/>
    <w:rsid w:val="007A641C"/>
    <w:rsid w:val="007A6FBA"/>
    <w:rsid w:val="007A7BBF"/>
    <w:rsid w:val="007B0679"/>
    <w:rsid w:val="007B110E"/>
    <w:rsid w:val="007B1EA6"/>
    <w:rsid w:val="007B2A11"/>
    <w:rsid w:val="007B316B"/>
    <w:rsid w:val="007B3A9D"/>
    <w:rsid w:val="007B4BD2"/>
    <w:rsid w:val="007B67C8"/>
    <w:rsid w:val="007B6CC2"/>
    <w:rsid w:val="007B736A"/>
    <w:rsid w:val="007B75B2"/>
    <w:rsid w:val="007B7D2D"/>
    <w:rsid w:val="007C0340"/>
    <w:rsid w:val="007C1818"/>
    <w:rsid w:val="007C2C90"/>
    <w:rsid w:val="007C3454"/>
    <w:rsid w:val="007C4D01"/>
    <w:rsid w:val="007C550F"/>
    <w:rsid w:val="007C5C38"/>
    <w:rsid w:val="007D0004"/>
    <w:rsid w:val="007D0434"/>
    <w:rsid w:val="007D2C0D"/>
    <w:rsid w:val="007D32FC"/>
    <w:rsid w:val="007D39C6"/>
    <w:rsid w:val="007D4B16"/>
    <w:rsid w:val="007E2453"/>
    <w:rsid w:val="007E65F1"/>
    <w:rsid w:val="007E6DF6"/>
    <w:rsid w:val="007F0BD0"/>
    <w:rsid w:val="007F17EB"/>
    <w:rsid w:val="007F1A60"/>
    <w:rsid w:val="007F1D84"/>
    <w:rsid w:val="007F1ED2"/>
    <w:rsid w:val="007F1FC4"/>
    <w:rsid w:val="007F2276"/>
    <w:rsid w:val="007F3291"/>
    <w:rsid w:val="007F3639"/>
    <w:rsid w:val="007F66FC"/>
    <w:rsid w:val="008000C4"/>
    <w:rsid w:val="00800A67"/>
    <w:rsid w:val="008017CF"/>
    <w:rsid w:val="00801A16"/>
    <w:rsid w:val="00801AD9"/>
    <w:rsid w:val="008024A2"/>
    <w:rsid w:val="00802E19"/>
    <w:rsid w:val="0080442C"/>
    <w:rsid w:val="00804CBC"/>
    <w:rsid w:val="00805DB7"/>
    <w:rsid w:val="00805E23"/>
    <w:rsid w:val="00806161"/>
    <w:rsid w:val="00807E05"/>
    <w:rsid w:val="008101AF"/>
    <w:rsid w:val="0081064E"/>
    <w:rsid w:val="008108B9"/>
    <w:rsid w:val="00812192"/>
    <w:rsid w:val="0081290E"/>
    <w:rsid w:val="00813510"/>
    <w:rsid w:val="00813B77"/>
    <w:rsid w:val="00814A6E"/>
    <w:rsid w:val="00814A95"/>
    <w:rsid w:val="00817F72"/>
    <w:rsid w:val="0082132A"/>
    <w:rsid w:val="0082288C"/>
    <w:rsid w:val="008238F5"/>
    <w:rsid w:val="00826761"/>
    <w:rsid w:val="0083073B"/>
    <w:rsid w:val="00830AE9"/>
    <w:rsid w:val="008317B8"/>
    <w:rsid w:val="008317FA"/>
    <w:rsid w:val="00831AB8"/>
    <w:rsid w:val="00832DF2"/>
    <w:rsid w:val="0083371C"/>
    <w:rsid w:val="008343CE"/>
    <w:rsid w:val="008348EC"/>
    <w:rsid w:val="00834F5A"/>
    <w:rsid w:val="008356BE"/>
    <w:rsid w:val="00837AEB"/>
    <w:rsid w:val="00840FEE"/>
    <w:rsid w:val="0084135D"/>
    <w:rsid w:val="00842803"/>
    <w:rsid w:val="00843B40"/>
    <w:rsid w:val="00844A80"/>
    <w:rsid w:val="00844FB1"/>
    <w:rsid w:val="008450E5"/>
    <w:rsid w:val="0084524D"/>
    <w:rsid w:val="00845412"/>
    <w:rsid w:val="0084549D"/>
    <w:rsid w:val="008469C4"/>
    <w:rsid w:val="008471B9"/>
    <w:rsid w:val="008475FF"/>
    <w:rsid w:val="00850157"/>
    <w:rsid w:val="0085083B"/>
    <w:rsid w:val="00851052"/>
    <w:rsid w:val="00851F9A"/>
    <w:rsid w:val="008525D0"/>
    <w:rsid w:val="00852614"/>
    <w:rsid w:val="0085280D"/>
    <w:rsid w:val="008537A0"/>
    <w:rsid w:val="00854B96"/>
    <w:rsid w:val="0085575F"/>
    <w:rsid w:val="00855984"/>
    <w:rsid w:val="00855CC8"/>
    <w:rsid w:val="008563C9"/>
    <w:rsid w:val="008577D9"/>
    <w:rsid w:val="00857B79"/>
    <w:rsid w:val="00860740"/>
    <w:rsid w:val="00861014"/>
    <w:rsid w:val="008672F3"/>
    <w:rsid w:val="008716BF"/>
    <w:rsid w:val="00871E71"/>
    <w:rsid w:val="0087330C"/>
    <w:rsid w:val="00873E82"/>
    <w:rsid w:val="0087467D"/>
    <w:rsid w:val="00874780"/>
    <w:rsid w:val="00875831"/>
    <w:rsid w:val="008804D4"/>
    <w:rsid w:val="00880BF9"/>
    <w:rsid w:val="0088273F"/>
    <w:rsid w:val="00882D7C"/>
    <w:rsid w:val="00883230"/>
    <w:rsid w:val="00883F49"/>
    <w:rsid w:val="0089027D"/>
    <w:rsid w:val="00894CE5"/>
    <w:rsid w:val="00895AAF"/>
    <w:rsid w:val="0089634B"/>
    <w:rsid w:val="00897B12"/>
    <w:rsid w:val="008A2344"/>
    <w:rsid w:val="008A2549"/>
    <w:rsid w:val="008A4618"/>
    <w:rsid w:val="008A5356"/>
    <w:rsid w:val="008A53B7"/>
    <w:rsid w:val="008A585E"/>
    <w:rsid w:val="008A589F"/>
    <w:rsid w:val="008A71EA"/>
    <w:rsid w:val="008A7C2D"/>
    <w:rsid w:val="008B1AE1"/>
    <w:rsid w:val="008B3AFF"/>
    <w:rsid w:val="008B3BFD"/>
    <w:rsid w:val="008B4E2A"/>
    <w:rsid w:val="008B5445"/>
    <w:rsid w:val="008B6159"/>
    <w:rsid w:val="008B655D"/>
    <w:rsid w:val="008C0E02"/>
    <w:rsid w:val="008C1236"/>
    <w:rsid w:val="008C1F67"/>
    <w:rsid w:val="008C1FD3"/>
    <w:rsid w:val="008C22CF"/>
    <w:rsid w:val="008C247C"/>
    <w:rsid w:val="008C44C2"/>
    <w:rsid w:val="008C7733"/>
    <w:rsid w:val="008C7905"/>
    <w:rsid w:val="008C7E14"/>
    <w:rsid w:val="008D04B8"/>
    <w:rsid w:val="008D04B9"/>
    <w:rsid w:val="008D12D9"/>
    <w:rsid w:val="008D3DD9"/>
    <w:rsid w:val="008D6638"/>
    <w:rsid w:val="008D76FC"/>
    <w:rsid w:val="008E22FC"/>
    <w:rsid w:val="008E2F97"/>
    <w:rsid w:val="008E3021"/>
    <w:rsid w:val="008E340C"/>
    <w:rsid w:val="008E37D8"/>
    <w:rsid w:val="008E3C4D"/>
    <w:rsid w:val="008E41F5"/>
    <w:rsid w:val="008E52FC"/>
    <w:rsid w:val="008E53C5"/>
    <w:rsid w:val="008E7954"/>
    <w:rsid w:val="008F0106"/>
    <w:rsid w:val="008F0819"/>
    <w:rsid w:val="008F108A"/>
    <w:rsid w:val="008F16B0"/>
    <w:rsid w:val="008F17F2"/>
    <w:rsid w:val="008F19FE"/>
    <w:rsid w:val="008F1BC8"/>
    <w:rsid w:val="008F24BF"/>
    <w:rsid w:val="008F47A6"/>
    <w:rsid w:val="008F5D56"/>
    <w:rsid w:val="00901A89"/>
    <w:rsid w:val="0090309C"/>
    <w:rsid w:val="009069B9"/>
    <w:rsid w:val="00907AB4"/>
    <w:rsid w:val="0091027E"/>
    <w:rsid w:val="00910CEC"/>
    <w:rsid w:val="00914400"/>
    <w:rsid w:val="00915154"/>
    <w:rsid w:val="009167BF"/>
    <w:rsid w:val="00916A75"/>
    <w:rsid w:val="0091780F"/>
    <w:rsid w:val="00921619"/>
    <w:rsid w:val="00921A3A"/>
    <w:rsid w:val="00921F7E"/>
    <w:rsid w:val="0092250A"/>
    <w:rsid w:val="00923C4D"/>
    <w:rsid w:val="00924C08"/>
    <w:rsid w:val="00924C53"/>
    <w:rsid w:val="009259F9"/>
    <w:rsid w:val="00925A1E"/>
    <w:rsid w:val="00930149"/>
    <w:rsid w:val="00930712"/>
    <w:rsid w:val="009318E5"/>
    <w:rsid w:val="00932B61"/>
    <w:rsid w:val="00932BE6"/>
    <w:rsid w:val="00934362"/>
    <w:rsid w:val="0093704C"/>
    <w:rsid w:val="009370C8"/>
    <w:rsid w:val="009375ED"/>
    <w:rsid w:val="0094146D"/>
    <w:rsid w:val="00942B8D"/>
    <w:rsid w:val="00943119"/>
    <w:rsid w:val="00944A5D"/>
    <w:rsid w:val="00946757"/>
    <w:rsid w:val="009471BF"/>
    <w:rsid w:val="00950A4F"/>
    <w:rsid w:val="009538FE"/>
    <w:rsid w:val="00953949"/>
    <w:rsid w:val="00957A31"/>
    <w:rsid w:val="00957DEA"/>
    <w:rsid w:val="00961A3A"/>
    <w:rsid w:val="00961AD7"/>
    <w:rsid w:val="0096218B"/>
    <w:rsid w:val="00964907"/>
    <w:rsid w:val="00965958"/>
    <w:rsid w:val="009659C8"/>
    <w:rsid w:val="009661F5"/>
    <w:rsid w:val="009673A7"/>
    <w:rsid w:val="0096752B"/>
    <w:rsid w:val="00970BC3"/>
    <w:rsid w:val="009718A0"/>
    <w:rsid w:val="00972ACB"/>
    <w:rsid w:val="0097415A"/>
    <w:rsid w:val="00975491"/>
    <w:rsid w:val="0097617C"/>
    <w:rsid w:val="009761E8"/>
    <w:rsid w:val="009762E2"/>
    <w:rsid w:val="009769F2"/>
    <w:rsid w:val="009771E3"/>
    <w:rsid w:val="00977B35"/>
    <w:rsid w:val="00980226"/>
    <w:rsid w:val="009812A1"/>
    <w:rsid w:val="009819A8"/>
    <w:rsid w:val="009829F0"/>
    <w:rsid w:val="0098355B"/>
    <w:rsid w:val="00983A87"/>
    <w:rsid w:val="00983AF7"/>
    <w:rsid w:val="009846DD"/>
    <w:rsid w:val="00984CD3"/>
    <w:rsid w:val="00986100"/>
    <w:rsid w:val="0098651D"/>
    <w:rsid w:val="00986D1D"/>
    <w:rsid w:val="00987AEF"/>
    <w:rsid w:val="00987E18"/>
    <w:rsid w:val="00987F06"/>
    <w:rsid w:val="00990F66"/>
    <w:rsid w:val="00992B0A"/>
    <w:rsid w:val="00992F82"/>
    <w:rsid w:val="00995CF8"/>
    <w:rsid w:val="00996335"/>
    <w:rsid w:val="009967CE"/>
    <w:rsid w:val="00997276"/>
    <w:rsid w:val="009973AA"/>
    <w:rsid w:val="009A05CB"/>
    <w:rsid w:val="009A05CF"/>
    <w:rsid w:val="009A0C75"/>
    <w:rsid w:val="009A0FA7"/>
    <w:rsid w:val="009A0FD6"/>
    <w:rsid w:val="009A14A2"/>
    <w:rsid w:val="009A3D6C"/>
    <w:rsid w:val="009A4372"/>
    <w:rsid w:val="009A498A"/>
    <w:rsid w:val="009A49E8"/>
    <w:rsid w:val="009A4FA1"/>
    <w:rsid w:val="009A5F50"/>
    <w:rsid w:val="009A70FB"/>
    <w:rsid w:val="009A7A13"/>
    <w:rsid w:val="009B08B6"/>
    <w:rsid w:val="009B3204"/>
    <w:rsid w:val="009B3CE1"/>
    <w:rsid w:val="009B3D20"/>
    <w:rsid w:val="009B43CD"/>
    <w:rsid w:val="009B4B78"/>
    <w:rsid w:val="009B4B8A"/>
    <w:rsid w:val="009B500E"/>
    <w:rsid w:val="009B668F"/>
    <w:rsid w:val="009B6E4F"/>
    <w:rsid w:val="009C0B5E"/>
    <w:rsid w:val="009C2035"/>
    <w:rsid w:val="009C2DAE"/>
    <w:rsid w:val="009C3279"/>
    <w:rsid w:val="009C4DA0"/>
    <w:rsid w:val="009C5313"/>
    <w:rsid w:val="009C5909"/>
    <w:rsid w:val="009C5BBF"/>
    <w:rsid w:val="009C5CBA"/>
    <w:rsid w:val="009C6E6A"/>
    <w:rsid w:val="009D15E4"/>
    <w:rsid w:val="009D1ADE"/>
    <w:rsid w:val="009D266C"/>
    <w:rsid w:val="009D35CE"/>
    <w:rsid w:val="009D4963"/>
    <w:rsid w:val="009D5455"/>
    <w:rsid w:val="009D5AE0"/>
    <w:rsid w:val="009D5F1E"/>
    <w:rsid w:val="009D6B58"/>
    <w:rsid w:val="009E03AA"/>
    <w:rsid w:val="009E0671"/>
    <w:rsid w:val="009E113C"/>
    <w:rsid w:val="009E13A3"/>
    <w:rsid w:val="009E19F7"/>
    <w:rsid w:val="009E22D2"/>
    <w:rsid w:val="009E3168"/>
    <w:rsid w:val="009E3D14"/>
    <w:rsid w:val="009E4210"/>
    <w:rsid w:val="009E43F7"/>
    <w:rsid w:val="009E6F5A"/>
    <w:rsid w:val="009E7458"/>
    <w:rsid w:val="009F0233"/>
    <w:rsid w:val="009F304A"/>
    <w:rsid w:val="009F4657"/>
    <w:rsid w:val="009F4B54"/>
    <w:rsid w:val="009F6109"/>
    <w:rsid w:val="009F798C"/>
    <w:rsid w:val="00A0072F"/>
    <w:rsid w:val="00A03BE2"/>
    <w:rsid w:val="00A069EB"/>
    <w:rsid w:val="00A07078"/>
    <w:rsid w:val="00A07434"/>
    <w:rsid w:val="00A106DA"/>
    <w:rsid w:val="00A12CBF"/>
    <w:rsid w:val="00A1441A"/>
    <w:rsid w:val="00A14C74"/>
    <w:rsid w:val="00A157E7"/>
    <w:rsid w:val="00A16BC8"/>
    <w:rsid w:val="00A172E1"/>
    <w:rsid w:val="00A173A9"/>
    <w:rsid w:val="00A17714"/>
    <w:rsid w:val="00A177DB"/>
    <w:rsid w:val="00A204B7"/>
    <w:rsid w:val="00A20EEE"/>
    <w:rsid w:val="00A21E3C"/>
    <w:rsid w:val="00A2389D"/>
    <w:rsid w:val="00A2595B"/>
    <w:rsid w:val="00A26FD1"/>
    <w:rsid w:val="00A27570"/>
    <w:rsid w:val="00A27F89"/>
    <w:rsid w:val="00A30278"/>
    <w:rsid w:val="00A3211E"/>
    <w:rsid w:val="00A321FC"/>
    <w:rsid w:val="00A32502"/>
    <w:rsid w:val="00A3528E"/>
    <w:rsid w:val="00A35960"/>
    <w:rsid w:val="00A35A28"/>
    <w:rsid w:val="00A35B68"/>
    <w:rsid w:val="00A36BE6"/>
    <w:rsid w:val="00A36E46"/>
    <w:rsid w:val="00A37FC3"/>
    <w:rsid w:val="00A41658"/>
    <w:rsid w:val="00A421FA"/>
    <w:rsid w:val="00A4380C"/>
    <w:rsid w:val="00A44053"/>
    <w:rsid w:val="00A44451"/>
    <w:rsid w:val="00A44A26"/>
    <w:rsid w:val="00A47413"/>
    <w:rsid w:val="00A476E6"/>
    <w:rsid w:val="00A47BD8"/>
    <w:rsid w:val="00A50074"/>
    <w:rsid w:val="00A5371C"/>
    <w:rsid w:val="00A5572D"/>
    <w:rsid w:val="00A56130"/>
    <w:rsid w:val="00A564E2"/>
    <w:rsid w:val="00A57925"/>
    <w:rsid w:val="00A610F2"/>
    <w:rsid w:val="00A61D1D"/>
    <w:rsid w:val="00A638F0"/>
    <w:rsid w:val="00A65DE9"/>
    <w:rsid w:val="00A6745F"/>
    <w:rsid w:val="00A67D34"/>
    <w:rsid w:val="00A720E4"/>
    <w:rsid w:val="00A7264E"/>
    <w:rsid w:val="00A734D3"/>
    <w:rsid w:val="00A75E97"/>
    <w:rsid w:val="00A77189"/>
    <w:rsid w:val="00A77772"/>
    <w:rsid w:val="00A77DB1"/>
    <w:rsid w:val="00A81508"/>
    <w:rsid w:val="00A8223F"/>
    <w:rsid w:val="00A828E3"/>
    <w:rsid w:val="00A833EA"/>
    <w:rsid w:val="00A83840"/>
    <w:rsid w:val="00A83871"/>
    <w:rsid w:val="00A84057"/>
    <w:rsid w:val="00A87040"/>
    <w:rsid w:val="00A90821"/>
    <w:rsid w:val="00A911C3"/>
    <w:rsid w:val="00A93234"/>
    <w:rsid w:val="00A95BB2"/>
    <w:rsid w:val="00A960E2"/>
    <w:rsid w:val="00AA115A"/>
    <w:rsid w:val="00AA15F6"/>
    <w:rsid w:val="00AA250E"/>
    <w:rsid w:val="00AA30B2"/>
    <w:rsid w:val="00AA3D7B"/>
    <w:rsid w:val="00AA4A54"/>
    <w:rsid w:val="00AA6571"/>
    <w:rsid w:val="00AB0027"/>
    <w:rsid w:val="00AB1D85"/>
    <w:rsid w:val="00AB4508"/>
    <w:rsid w:val="00AB45E3"/>
    <w:rsid w:val="00AB4DE0"/>
    <w:rsid w:val="00AB6FDA"/>
    <w:rsid w:val="00AC071D"/>
    <w:rsid w:val="00AC2B06"/>
    <w:rsid w:val="00AC2B98"/>
    <w:rsid w:val="00AC647D"/>
    <w:rsid w:val="00AC6D03"/>
    <w:rsid w:val="00AC7349"/>
    <w:rsid w:val="00AC7BAA"/>
    <w:rsid w:val="00AC7E53"/>
    <w:rsid w:val="00AD048C"/>
    <w:rsid w:val="00AD06AE"/>
    <w:rsid w:val="00AD17F2"/>
    <w:rsid w:val="00AD18F7"/>
    <w:rsid w:val="00AD24D9"/>
    <w:rsid w:val="00AD31CD"/>
    <w:rsid w:val="00AD7D9E"/>
    <w:rsid w:val="00AE145D"/>
    <w:rsid w:val="00AE14B0"/>
    <w:rsid w:val="00AE2445"/>
    <w:rsid w:val="00AE3A25"/>
    <w:rsid w:val="00AE53E0"/>
    <w:rsid w:val="00AE5C1F"/>
    <w:rsid w:val="00AE770A"/>
    <w:rsid w:val="00AF14F7"/>
    <w:rsid w:val="00AF172E"/>
    <w:rsid w:val="00AF1906"/>
    <w:rsid w:val="00AF3C70"/>
    <w:rsid w:val="00AF4787"/>
    <w:rsid w:val="00AF5696"/>
    <w:rsid w:val="00AF5AC5"/>
    <w:rsid w:val="00AF5D7D"/>
    <w:rsid w:val="00AF6E4C"/>
    <w:rsid w:val="00AF6F25"/>
    <w:rsid w:val="00AF7678"/>
    <w:rsid w:val="00B00293"/>
    <w:rsid w:val="00B01E59"/>
    <w:rsid w:val="00B01FC6"/>
    <w:rsid w:val="00B034AD"/>
    <w:rsid w:val="00B05538"/>
    <w:rsid w:val="00B05E32"/>
    <w:rsid w:val="00B07296"/>
    <w:rsid w:val="00B103EA"/>
    <w:rsid w:val="00B10FE0"/>
    <w:rsid w:val="00B11529"/>
    <w:rsid w:val="00B1154B"/>
    <w:rsid w:val="00B1201A"/>
    <w:rsid w:val="00B13A02"/>
    <w:rsid w:val="00B142D4"/>
    <w:rsid w:val="00B152E9"/>
    <w:rsid w:val="00B15A02"/>
    <w:rsid w:val="00B21D83"/>
    <w:rsid w:val="00B229D0"/>
    <w:rsid w:val="00B2379D"/>
    <w:rsid w:val="00B24B89"/>
    <w:rsid w:val="00B25F76"/>
    <w:rsid w:val="00B27DEF"/>
    <w:rsid w:val="00B3158E"/>
    <w:rsid w:val="00B318EA"/>
    <w:rsid w:val="00B31A84"/>
    <w:rsid w:val="00B32A0D"/>
    <w:rsid w:val="00B34716"/>
    <w:rsid w:val="00B35C3B"/>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504B2"/>
    <w:rsid w:val="00B50E44"/>
    <w:rsid w:val="00B51BDE"/>
    <w:rsid w:val="00B524F7"/>
    <w:rsid w:val="00B5283D"/>
    <w:rsid w:val="00B52A18"/>
    <w:rsid w:val="00B55637"/>
    <w:rsid w:val="00B5625A"/>
    <w:rsid w:val="00B565E3"/>
    <w:rsid w:val="00B56667"/>
    <w:rsid w:val="00B57657"/>
    <w:rsid w:val="00B60757"/>
    <w:rsid w:val="00B61741"/>
    <w:rsid w:val="00B61786"/>
    <w:rsid w:val="00B635BE"/>
    <w:rsid w:val="00B65BB6"/>
    <w:rsid w:val="00B66E8C"/>
    <w:rsid w:val="00B67866"/>
    <w:rsid w:val="00B70647"/>
    <w:rsid w:val="00B7107B"/>
    <w:rsid w:val="00B71316"/>
    <w:rsid w:val="00B71DF7"/>
    <w:rsid w:val="00B72583"/>
    <w:rsid w:val="00B726D0"/>
    <w:rsid w:val="00B734C0"/>
    <w:rsid w:val="00B73F5E"/>
    <w:rsid w:val="00B747C9"/>
    <w:rsid w:val="00B74A3F"/>
    <w:rsid w:val="00B74DAF"/>
    <w:rsid w:val="00B74FA8"/>
    <w:rsid w:val="00B77FD1"/>
    <w:rsid w:val="00B8212E"/>
    <w:rsid w:val="00B83075"/>
    <w:rsid w:val="00B83D4B"/>
    <w:rsid w:val="00B8513A"/>
    <w:rsid w:val="00B86B4A"/>
    <w:rsid w:val="00B90395"/>
    <w:rsid w:val="00B9041C"/>
    <w:rsid w:val="00B90DB5"/>
    <w:rsid w:val="00B91F59"/>
    <w:rsid w:val="00B92006"/>
    <w:rsid w:val="00B93E81"/>
    <w:rsid w:val="00B94C4E"/>
    <w:rsid w:val="00B955AF"/>
    <w:rsid w:val="00B96A94"/>
    <w:rsid w:val="00BA0551"/>
    <w:rsid w:val="00BA0556"/>
    <w:rsid w:val="00BA0E1B"/>
    <w:rsid w:val="00BA0F33"/>
    <w:rsid w:val="00BA1223"/>
    <w:rsid w:val="00BA2CBB"/>
    <w:rsid w:val="00BA3A7C"/>
    <w:rsid w:val="00BA43B7"/>
    <w:rsid w:val="00BA4CF7"/>
    <w:rsid w:val="00BA7615"/>
    <w:rsid w:val="00BB2B73"/>
    <w:rsid w:val="00BB3421"/>
    <w:rsid w:val="00BB36C3"/>
    <w:rsid w:val="00BB3C77"/>
    <w:rsid w:val="00BB3FDD"/>
    <w:rsid w:val="00BB54C6"/>
    <w:rsid w:val="00BB61B9"/>
    <w:rsid w:val="00BB6E28"/>
    <w:rsid w:val="00BB7A08"/>
    <w:rsid w:val="00BC1240"/>
    <w:rsid w:val="00BC2764"/>
    <w:rsid w:val="00BC471C"/>
    <w:rsid w:val="00BC56B4"/>
    <w:rsid w:val="00BC5745"/>
    <w:rsid w:val="00BC59B6"/>
    <w:rsid w:val="00BC7D40"/>
    <w:rsid w:val="00BD1E4D"/>
    <w:rsid w:val="00BD2130"/>
    <w:rsid w:val="00BD3070"/>
    <w:rsid w:val="00BD49B6"/>
    <w:rsid w:val="00BD5EDE"/>
    <w:rsid w:val="00BD75FA"/>
    <w:rsid w:val="00BE20A5"/>
    <w:rsid w:val="00BE28A7"/>
    <w:rsid w:val="00BE2B22"/>
    <w:rsid w:val="00BE3DE5"/>
    <w:rsid w:val="00BE5451"/>
    <w:rsid w:val="00BE635F"/>
    <w:rsid w:val="00BE63EE"/>
    <w:rsid w:val="00BE7283"/>
    <w:rsid w:val="00BF0301"/>
    <w:rsid w:val="00BF197D"/>
    <w:rsid w:val="00BF367A"/>
    <w:rsid w:val="00BF3961"/>
    <w:rsid w:val="00BF4670"/>
    <w:rsid w:val="00BF48B0"/>
    <w:rsid w:val="00BF5765"/>
    <w:rsid w:val="00BF5791"/>
    <w:rsid w:val="00BF6CC3"/>
    <w:rsid w:val="00BF7213"/>
    <w:rsid w:val="00BF7F31"/>
    <w:rsid w:val="00C003BC"/>
    <w:rsid w:val="00C01C19"/>
    <w:rsid w:val="00C01C92"/>
    <w:rsid w:val="00C0301F"/>
    <w:rsid w:val="00C03335"/>
    <w:rsid w:val="00C04746"/>
    <w:rsid w:val="00C0498E"/>
    <w:rsid w:val="00C04B76"/>
    <w:rsid w:val="00C052EF"/>
    <w:rsid w:val="00C06647"/>
    <w:rsid w:val="00C06693"/>
    <w:rsid w:val="00C06CAE"/>
    <w:rsid w:val="00C07129"/>
    <w:rsid w:val="00C10D98"/>
    <w:rsid w:val="00C1159B"/>
    <w:rsid w:val="00C11BC4"/>
    <w:rsid w:val="00C123F6"/>
    <w:rsid w:val="00C14565"/>
    <w:rsid w:val="00C148C2"/>
    <w:rsid w:val="00C16751"/>
    <w:rsid w:val="00C16C30"/>
    <w:rsid w:val="00C17730"/>
    <w:rsid w:val="00C178A7"/>
    <w:rsid w:val="00C17A06"/>
    <w:rsid w:val="00C21867"/>
    <w:rsid w:val="00C219DE"/>
    <w:rsid w:val="00C21A94"/>
    <w:rsid w:val="00C2241F"/>
    <w:rsid w:val="00C22A14"/>
    <w:rsid w:val="00C240A4"/>
    <w:rsid w:val="00C24A59"/>
    <w:rsid w:val="00C25407"/>
    <w:rsid w:val="00C300B1"/>
    <w:rsid w:val="00C3139E"/>
    <w:rsid w:val="00C35C14"/>
    <w:rsid w:val="00C35DA8"/>
    <w:rsid w:val="00C362CF"/>
    <w:rsid w:val="00C366BE"/>
    <w:rsid w:val="00C374BD"/>
    <w:rsid w:val="00C37969"/>
    <w:rsid w:val="00C4095F"/>
    <w:rsid w:val="00C40A9D"/>
    <w:rsid w:val="00C44A46"/>
    <w:rsid w:val="00C451EF"/>
    <w:rsid w:val="00C454E8"/>
    <w:rsid w:val="00C47D67"/>
    <w:rsid w:val="00C501A6"/>
    <w:rsid w:val="00C519B9"/>
    <w:rsid w:val="00C51F3E"/>
    <w:rsid w:val="00C527D3"/>
    <w:rsid w:val="00C52D7B"/>
    <w:rsid w:val="00C52E70"/>
    <w:rsid w:val="00C53ED0"/>
    <w:rsid w:val="00C545AE"/>
    <w:rsid w:val="00C54D0F"/>
    <w:rsid w:val="00C552A6"/>
    <w:rsid w:val="00C56261"/>
    <w:rsid w:val="00C5633E"/>
    <w:rsid w:val="00C56B66"/>
    <w:rsid w:val="00C56EC6"/>
    <w:rsid w:val="00C5767B"/>
    <w:rsid w:val="00C60210"/>
    <w:rsid w:val="00C6068B"/>
    <w:rsid w:val="00C6125E"/>
    <w:rsid w:val="00C62C2D"/>
    <w:rsid w:val="00C64443"/>
    <w:rsid w:val="00C64764"/>
    <w:rsid w:val="00C67705"/>
    <w:rsid w:val="00C7296F"/>
    <w:rsid w:val="00C7319C"/>
    <w:rsid w:val="00C76652"/>
    <w:rsid w:val="00C76BEE"/>
    <w:rsid w:val="00C7781B"/>
    <w:rsid w:val="00C80520"/>
    <w:rsid w:val="00C806EF"/>
    <w:rsid w:val="00C8187D"/>
    <w:rsid w:val="00C82729"/>
    <w:rsid w:val="00C83C49"/>
    <w:rsid w:val="00C869DD"/>
    <w:rsid w:val="00C86AF9"/>
    <w:rsid w:val="00C86B0C"/>
    <w:rsid w:val="00C87006"/>
    <w:rsid w:val="00C8770A"/>
    <w:rsid w:val="00C902D8"/>
    <w:rsid w:val="00C907B9"/>
    <w:rsid w:val="00C92DEF"/>
    <w:rsid w:val="00C935C1"/>
    <w:rsid w:val="00C93D00"/>
    <w:rsid w:val="00C94FF7"/>
    <w:rsid w:val="00C97047"/>
    <w:rsid w:val="00CA132C"/>
    <w:rsid w:val="00CA13CA"/>
    <w:rsid w:val="00CA1CCC"/>
    <w:rsid w:val="00CA33D1"/>
    <w:rsid w:val="00CA52ED"/>
    <w:rsid w:val="00CA5361"/>
    <w:rsid w:val="00CB13B6"/>
    <w:rsid w:val="00CB4A6A"/>
    <w:rsid w:val="00CB4AA0"/>
    <w:rsid w:val="00CB5338"/>
    <w:rsid w:val="00CB5B3F"/>
    <w:rsid w:val="00CB5DA1"/>
    <w:rsid w:val="00CC0096"/>
    <w:rsid w:val="00CC19AB"/>
    <w:rsid w:val="00CC335A"/>
    <w:rsid w:val="00CC3B71"/>
    <w:rsid w:val="00CC49FD"/>
    <w:rsid w:val="00CC4A07"/>
    <w:rsid w:val="00CC5DF9"/>
    <w:rsid w:val="00CD0299"/>
    <w:rsid w:val="00CD2394"/>
    <w:rsid w:val="00CD2B3E"/>
    <w:rsid w:val="00CD36BB"/>
    <w:rsid w:val="00CD3F21"/>
    <w:rsid w:val="00CD4ADC"/>
    <w:rsid w:val="00CD4B85"/>
    <w:rsid w:val="00CD5AC7"/>
    <w:rsid w:val="00CE0E11"/>
    <w:rsid w:val="00CE25D0"/>
    <w:rsid w:val="00CE29BD"/>
    <w:rsid w:val="00CE2ED4"/>
    <w:rsid w:val="00CE38A0"/>
    <w:rsid w:val="00CE3E2D"/>
    <w:rsid w:val="00CE4226"/>
    <w:rsid w:val="00CF0A92"/>
    <w:rsid w:val="00CF0AD7"/>
    <w:rsid w:val="00CF0BE5"/>
    <w:rsid w:val="00CF287A"/>
    <w:rsid w:val="00CF3940"/>
    <w:rsid w:val="00CF414A"/>
    <w:rsid w:val="00CF5C3C"/>
    <w:rsid w:val="00CF5EB6"/>
    <w:rsid w:val="00D020E9"/>
    <w:rsid w:val="00D0428D"/>
    <w:rsid w:val="00D04600"/>
    <w:rsid w:val="00D04992"/>
    <w:rsid w:val="00D06C98"/>
    <w:rsid w:val="00D06E4C"/>
    <w:rsid w:val="00D079E8"/>
    <w:rsid w:val="00D10AEC"/>
    <w:rsid w:val="00D12FAD"/>
    <w:rsid w:val="00D13BC1"/>
    <w:rsid w:val="00D13CCC"/>
    <w:rsid w:val="00D14A20"/>
    <w:rsid w:val="00D15C8D"/>
    <w:rsid w:val="00D22ADE"/>
    <w:rsid w:val="00D23241"/>
    <w:rsid w:val="00D24163"/>
    <w:rsid w:val="00D24BA8"/>
    <w:rsid w:val="00D25146"/>
    <w:rsid w:val="00D2557F"/>
    <w:rsid w:val="00D25C81"/>
    <w:rsid w:val="00D31F6F"/>
    <w:rsid w:val="00D32ED1"/>
    <w:rsid w:val="00D35761"/>
    <w:rsid w:val="00D370D3"/>
    <w:rsid w:val="00D40A0D"/>
    <w:rsid w:val="00D43184"/>
    <w:rsid w:val="00D4451F"/>
    <w:rsid w:val="00D451A8"/>
    <w:rsid w:val="00D4594B"/>
    <w:rsid w:val="00D466DB"/>
    <w:rsid w:val="00D47086"/>
    <w:rsid w:val="00D47810"/>
    <w:rsid w:val="00D47F70"/>
    <w:rsid w:val="00D5159D"/>
    <w:rsid w:val="00D52BFC"/>
    <w:rsid w:val="00D532DE"/>
    <w:rsid w:val="00D5349E"/>
    <w:rsid w:val="00D549A3"/>
    <w:rsid w:val="00D54FAF"/>
    <w:rsid w:val="00D563C9"/>
    <w:rsid w:val="00D56652"/>
    <w:rsid w:val="00D56A2C"/>
    <w:rsid w:val="00D57C1E"/>
    <w:rsid w:val="00D602C7"/>
    <w:rsid w:val="00D625A6"/>
    <w:rsid w:val="00D64142"/>
    <w:rsid w:val="00D6618E"/>
    <w:rsid w:val="00D66B45"/>
    <w:rsid w:val="00D67D23"/>
    <w:rsid w:val="00D70774"/>
    <w:rsid w:val="00D715BA"/>
    <w:rsid w:val="00D723D2"/>
    <w:rsid w:val="00D74862"/>
    <w:rsid w:val="00D767EB"/>
    <w:rsid w:val="00D76E51"/>
    <w:rsid w:val="00D77156"/>
    <w:rsid w:val="00D7779E"/>
    <w:rsid w:val="00D801DD"/>
    <w:rsid w:val="00D81AF6"/>
    <w:rsid w:val="00D822A0"/>
    <w:rsid w:val="00D849FC"/>
    <w:rsid w:val="00D85165"/>
    <w:rsid w:val="00D90329"/>
    <w:rsid w:val="00D90696"/>
    <w:rsid w:val="00D912E9"/>
    <w:rsid w:val="00D91AC0"/>
    <w:rsid w:val="00D9469A"/>
    <w:rsid w:val="00D97B37"/>
    <w:rsid w:val="00D97C89"/>
    <w:rsid w:val="00DA0157"/>
    <w:rsid w:val="00DA053C"/>
    <w:rsid w:val="00DA19ED"/>
    <w:rsid w:val="00DA21E7"/>
    <w:rsid w:val="00DA4C23"/>
    <w:rsid w:val="00DA7476"/>
    <w:rsid w:val="00DB0C85"/>
    <w:rsid w:val="00DB0C98"/>
    <w:rsid w:val="00DB0E3B"/>
    <w:rsid w:val="00DB187A"/>
    <w:rsid w:val="00DB2C06"/>
    <w:rsid w:val="00DB2E56"/>
    <w:rsid w:val="00DB3FCE"/>
    <w:rsid w:val="00DB614D"/>
    <w:rsid w:val="00DB6162"/>
    <w:rsid w:val="00DB62E6"/>
    <w:rsid w:val="00DB7084"/>
    <w:rsid w:val="00DB70CE"/>
    <w:rsid w:val="00DB7233"/>
    <w:rsid w:val="00DC1FB4"/>
    <w:rsid w:val="00DC29DC"/>
    <w:rsid w:val="00DC3712"/>
    <w:rsid w:val="00DC4691"/>
    <w:rsid w:val="00DC48B1"/>
    <w:rsid w:val="00DC525A"/>
    <w:rsid w:val="00DC62A2"/>
    <w:rsid w:val="00DC6E7A"/>
    <w:rsid w:val="00DC7C1A"/>
    <w:rsid w:val="00DD5197"/>
    <w:rsid w:val="00DD53B7"/>
    <w:rsid w:val="00DD69D4"/>
    <w:rsid w:val="00DD7F4D"/>
    <w:rsid w:val="00DE1D5C"/>
    <w:rsid w:val="00DE2287"/>
    <w:rsid w:val="00DE24C0"/>
    <w:rsid w:val="00DE2DBE"/>
    <w:rsid w:val="00DE3866"/>
    <w:rsid w:val="00DE3C9F"/>
    <w:rsid w:val="00DE46C5"/>
    <w:rsid w:val="00DE5789"/>
    <w:rsid w:val="00DE711F"/>
    <w:rsid w:val="00DE75D2"/>
    <w:rsid w:val="00DF054A"/>
    <w:rsid w:val="00DF194F"/>
    <w:rsid w:val="00DF3702"/>
    <w:rsid w:val="00DF4CFA"/>
    <w:rsid w:val="00DF4E7A"/>
    <w:rsid w:val="00DF5E12"/>
    <w:rsid w:val="00DF638D"/>
    <w:rsid w:val="00DF6EB6"/>
    <w:rsid w:val="00DF6FE1"/>
    <w:rsid w:val="00DF7B9D"/>
    <w:rsid w:val="00DF7C8E"/>
    <w:rsid w:val="00DF7E70"/>
    <w:rsid w:val="00E008DA"/>
    <w:rsid w:val="00E0272D"/>
    <w:rsid w:val="00E035AB"/>
    <w:rsid w:val="00E03A85"/>
    <w:rsid w:val="00E03F95"/>
    <w:rsid w:val="00E0565A"/>
    <w:rsid w:val="00E057A0"/>
    <w:rsid w:val="00E05E4F"/>
    <w:rsid w:val="00E05F66"/>
    <w:rsid w:val="00E06B5F"/>
    <w:rsid w:val="00E11005"/>
    <w:rsid w:val="00E122C8"/>
    <w:rsid w:val="00E133DA"/>
    <w:rsid w:val="00E13AA5"/>
    <w:rsid w:val="00E161B3"/>
    <w:rsid w:val="00E170CE"/>
    <w:rsid w:val="00E17B63"/>
    <w:rsid w:val="00E20441"/>
    <w:rsid w:val="00E205FC"/>
    <w:rsid w:val="00E2070C"/>
    <w:rsid w:val="00E221B9"/>
    <w:rsid w:val="00E25360"/>
    <w:rsid w:val="00E257DB"/>
    <w:rsid w:val="00E25EFA"/>
    <w:rsid w:val="00E30748"/>
    <w:rsid w:val="00E310DF"/>
    <w:rsid w:val="00E31E54"/>
    <w:rsid w:val="00E326DE"/>
    <w:rsid w:val="00E339E5"/>
    <w:rsid w:val="00E34563"/>
    <w:rsid w:val="00E352D5"/>
    <w:rsid w:val="00E35BEE"/>
    <w:rsid w:val="00E36584"/>
    <w:rsid w:val="00E36D44"/>
    <w:rsid w:val="00E36F11"/>
    <w:rsid w:val="00E40D5C"/>
    <w:rsid w:val="00E417EE"/>
    <w:rsid w:val="00E41AF4"/>
    <w:rsid w:val="00E4235B"/>
    <w:rsid w:val="00E42D2B"/>
    <w:rsid w:val="00E43BA1"/>
    <w:rsid w:val="00E443EC"/>
    <w:rsid w:val="00E46444"/>
    <w:rsid w:val="00E50C78"/>
    <w:rsid w:val="00E51804"/>
    <w:rsid w:val="00E527BE"/>
    <w:rsid w:val="00E530BC"/>
    <w:rsid w:val="00E555FE"/>
    <w:rsid w:val="00E560A8"/>
    <w:rsid w:val="00E60D28"/>
    <w:rsid w:val="00E634A1"/>
    <w:rsid w:val="00E638E7"/>
    <w:rsid w:val="00E64CF3"/>
    <w:rsid w:val="00E64CFF"/>
    <w:rsid w:val="00E67541"/>
    <w:rsid w:val="00E67874"/>
    <w:rsid w:val="00E7171B"/>
    <w:rsid w:val="00E71748"/>
    <w:rsid w:val="00E731B8"/>
    <w:rsid w:val="00E733A8"/>
    <w:rsid w:val="00E73404"/>
    <w:rsid w:val="00E73636"/>
    <w:rsid w:val="00E741E5"/>
    <w:rsid w:val="00E746C8"/>
    <w:rsid w:val="00E753C5"/>
    <w:rsid w:val="00E75513"/>
    <w:rsid w:val="00E804B9"/>
    <w:rsid w:val="00E80AC3"/>
    <w:rsid w:val="00E80B21"/>
    <w:rsid w:val="00E811A4"/>
    <w:rsid w:val="00E81F69"/>
    <w:rsid w:val="00E820E6"/>
    <w:rsid w:val="00E846E4"/>
    <w:rsid w:val="00E85680"/>
    <w:rsid w:val="00E874A4"/>
    <w:rsid w:val="00E903A5"/>
    <w:rsid w:val="00E9054C"/>
    <w:rsid w:val="00E90C37"/>
    <w:rsid w:val="00E91055"/>
    <w:rsid w:val="00E914EF"/>
    <w:rsid w:val="00E927B5"/>
    <w:rsid w:val="00E92A75"/>
    <w:rsid w:val="00E93967"/>
    <w:rsid w:val="00E940DE"/>
    <w:rsid w:val="00E94BE8"/>
    <w:rsid w:val="00E95CE6"/>
    <w:rsid w:val="00E96685"/>
    <w:rsid w:val="00E96EBF"/>
    <w:rsid w:val="00E972CF"/>
    <w:rsid w:val="00E97ADB"/>
    <w:rsid w:val="00EA0D69"/>
    <w:rsid w:val="00EA0E88"/>
    <w:rsid w:val="00EA1DF5"/>
    <w:rsid w:val="00EA2568"/>
    <w:rsid w:val="00EA25EB"/>
    <w:rsid w:val="00EA3652"/>
    <w:rsid w:val="00EA7E03"/>
    <w:rsid w:val="00EB1375"/>
    <w:rsid w:val="00EB1531"/>
    <w:rsid w:val="00EB23EF"/>
    <w:rsid w:val="00EB2DED"/>
    <w:rsid w:val="00EB316E"/>
    <w:rsid w:val="00EB3872"/>
    <w:rsid w:val="00EB3AE5"/>
    <w:rsid w:val="00EB5611"/>
    <w:rsid w:val="00EB744D"/>
    <w:rsid w:val="00EB77B6"/>
    <w:rsid w:val="00EC01CC"/>
    <w:rsid w:val="00EC01FC"/>
    <w:rsid w:val="00EC3570"/>
    <w:rsid w:val="00EC3C0A"/>
    <w:rsid w:val="00EC5D43"/>
    <w:rsid w:val="00EC7799"/>
    <w:rsid w:val="00EC7C7C"/>
    <w:rsid w:val="00ED08E1"/>
    <w:rsid w:val="00ED0FC5"/>
    <w:rsid w:val="00ED10B9"/>
    <w:rsid w:val="00ED16B5"/>
    <w:rsid w:val="00ED1D04"/>
    <w:rsid w:val="00ED3466"/>
    <w:rsid w:val="00ED5A69"/>
    <w:rsid w:val="00ED5C39"/>
    <w:rsid w:val="00ED6EDF"/>
    <w:rsid w:val="00ED7B9E"/>
    <w:rsid w:val="00EE0C0F"/>
    <w:rsid w:val="00EE2026"/>
    <w:rsid w:val="00EE3FBF"/>
    <w:rsid w:val="00EE4140"/>
    <w:rsid w:val="00EE6D38"/>
    <w:rsid w:val="00EF0354"/>
    <w:rsid w:val="00EF2638"/>
    <w:rsid w:val="00EF4074"/>
    <w:rsid w:val="00EF426C"/>
    <w:rsid w:val="00EF4944"/>
    <w:rsid w:val="00EF4E1F"/>
    <w:rsid w:val="00EF580E"/>
    <w:rsid w:val="00EF59E7"/>
    <w:rsid w:val="00EF6B52"/>
    <w:rsid w:val="00F01543"/>
    <w:rsid w:val="00F0220B"/>
    <w:rsid w:val="00F0361B"/>
    <w:rsid w:val="00F040C1"/>
    <w:rsid w:val="00F07155"/>
    <w:rsid w:val="00F07533"/>
    <w:rsid w:val="00F10DB7"/>
    <w:rsid w:val="00F1288F"/>
    <w:rsid w:val="00F12A63"/>
    <w:rsid w:val="00F12A69"/>
    <w:rsid w:val="00F12BFD"/>
    <w:rsid w:val="00F136C9"/>
    <w:rsid w:val="00F13793"/>
    <w:rsid w:val="00F15F74"/>
    <w:rsid w:val="00F165A7"/>
    <w:rsid w:val="00F17288"/>
    <w:rsid w:val="00F174CD"/>
    <w:rsid w:val="00F17A8C"/>
    <w:rsid w:val="00F17BEF"/>
    <w:rsid w:val="00F21A78"/>
    <w:rsid w:val="00F222E6"/>
    <w:rsid w:val="00F23A32"/>
    <w:rsid w:val="00F2421A"/>
    <w:rsid w:val="00F26EBB"/>
    <w:rsid w:val="00F27FBE"/>
    <w:rsid w:val="00F3029B"/>
    <w:rsid w:val="00F31CAD"/>
    <w:rsid w:val="00F32091"/>
    <w:rsid w:val="00F33723"/>
    <w:rsid w:val="00F33B5C"/>
    <w:rsid w:val="00F34646"/>
    <w:rsid w:val="00F34A8B"/>
    <w:rsid w:val="00F3583C"/>
    <w:rsid w:val="00F35D64"/>
    <w:rsid w:val="00F3729F"/>
    <w:rsid w:val="00F37381"/>
    <w:rsid w:val="00F42A5A"/>
    <w:rsid w:val="00F42A61"/>
    <w:rsid w:val="00F4322C"/>
    <w:rsid w:val="00F43480"/>
    <w:rsid w:val="00F4583C"/>
    <w:rsid w:val="00F45A70"/>
    <w:rsid w:val="00F45AEE"/>
    <w:rsid w:val="00F45C65"/>
    <w:rsid w:val="00F50424"/>
    <w:rsid w:val="00F50BB4"/>
    <w:rsid w:val="00F50CE7"/>
    <w:rsid w:val="00F51456"/>
    <w:rsid w:val="00F51A19"/>
    <w:rsid w:val="00F545BC"/>
    <w:rsid w:val="00F553BD"/>
    <w:rsid w:val="00F5638B"/>
    <w:rsid w:val="00F5667D"/>
    <w:rsid w:val="00F57E51"/>
    <w:rsid w:val="00F6023B"/>
    <w:rsid w:val="00F60325"/>
    <w:rsid w:val="00F633D3"/>
    <w:rsid w:val="00F63EBD"/>
    <w:rsid w:val="00F645F6"/>
    <w:rsid w:val="00F64F81"/>
    <w:rsid w:val="00F6503A"/>
    <w:rsid w:val="00F66042"/>
    <w:rsid w:val="00F6676C"/>
    <w:rsid w:val="00F7031B"/>
    <w:rsid w:val="00F709D3"/>
    <w:rsid w:val="00F70F35"/>
    <w:rsid w:val="00F71E9D"/>
    <w:rsid w:val="00F738E7"/>
    <w:rsid w:val="00F73903"/>
    <w:rsid w:val="00F73C77"/>
    <w:rsid w:val="00F75D27"/>
    <w:rsid w:val="00F766F2"/>
    <w:rsid w:val="00F76D9D"/>
    <w:rsid w:val="00F81128"/>
    <w:rsid w:val="00F81950"/>
    <w:rsid w:val="00F83D40"/>
    <w:rsid w:val="00F860BA"/>
    <w:rsid w:val="00F8788F"/>
    <w:rsid w:val="00F87C49"/>
    <w:rsid w:val="00F91E60"/>
    <w:rsid w:val="00F92886"/>
    <w:rsid w:val="00F94099"/>
    <w:rsid w:val="00F9421F"/>
    <w:rsid w:val="00F94CB3"/>
    <w:rsid w:val="00F95126"/>
    <w:rsid w:val="00F95151"/>
    <w:rsid w:val="00F96458"/>
    <w:rsid w:val="00F9699C"/>
    <w:rsid w:val="00F97FC1"/>
    <w:rsid w:val="00FA165D"/>
    <w:rsid w:val="00FA1859"/>
    <w:rsid w:val="00FA1FD9"/>
    <w:rsid w:val="00FA286E"/>
    <w:rsid w:val="00FA28D4"/>
    <w:rsid w:val="00FA34B3"/>
    <w:rsid w:val="00FA413E"/>
    <w:rsid w:val="00FA57C8"/>
    <w:rsid w:val="00FA6C08"/>
    <w:rsid w:val="00FA7153"/>
    <w:rsid w:val="00FB07AE"/>
    <w:rsid w:val="00FB0853"/>
    <w:rsid w:val="00FB0C4C"/>
    <w:rsid w:val="00FB2FD0"/>
    <w:rsid w:val="00FB3158"/>
    <w:rsid w:val="00FB37F0"/>
    <w:rsid w:val="00FB45FD"/>
    <w:rsid w:val="00FB5C95"/>
    <w:rsid w:val="00FB5D5B"/>
    <w:rsid w:val="00FB63D0"/>
    <w:rsid w:val="00FC08C4"/>
    <w:rsid w:val="00FC1E1D"/>
    <w:rsid w:val="00FC1F7B"/>
    <w:rsid w:val="00FC2279"/>
    <w:rsid w:val="00FC3B45"/>
    <w:rsid w:val="00FC3FC4"/>
    <w:rsid w:val="00FC4BD3"/>
    <w:rsid w:val="00FC7957"/>
    <w:rsid w:val="00FC7959"/>
    <w:rsid w:val="00FC7BA2"/>
    <w:rsid w:val="00FD0CDF"/>
    <w:rsid w:val="00FD0E63"/>
    <w:rsid w:val="00FD2679"/>
    <w:rsid w:val="00FD35C0"/>
    <w:rsid w:val="00FD470F"/>
    <w:rsid w:val="00FD4C1C"/>
    <w:rsid w:val="00FD6D27"/>
    <w:rsid w:val="00FE16B3"/>
    <w:rsid w:val="00FE1B41"/>
    <w:rsid w:val="00FE2576"/>
    <w:rsid w:val="00FE63BB"/>
    <w:rsid w:val="00FE6C8E"/>
    <w:rsid w:val="00FE71CB"/>
    <w:rsid w:val="00FE7413"/>
    <w:rsid w:val="00FE7BCE"/>
    <w:rsid w:val="00FF0742"/>
    <w:rsid w:val="00FF20AD"/>
    <w:rsid w:val="00FF2C5D"/>
    <w:rsid w:val="00FF3609"/>
    <w:rsid w:val="00FF5A31"/>
    <w:rsid w:val="00FF5DAE"/>
    <w:rsid w:val="00FF6049"/>
    <w:rsid w:val="00FF747D"/>
    <w:rsid w:val="00FF7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1BCE"/>
  <w15:chartTrackingRefBased/>
  <w15:docId w15:val="{EE396B41-E05B-4741-A830-AB54D9D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0-Normal"/>
    <w:qFormat/>
    <w:rsid w:val="00B6174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562B37"/>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character" w:customStyle="1" w:styleId="notranslate">
    <w:name w:val="notranslate"/>
    <w:basedOn w:val="DefaultParagraphFont"/>
    <w:rsid w:val="00C0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754329">
      <w:bodyDiv w:val="1"/>
      <w:marLeft w:val="0"/>
      <w:marRight w:val="0"/>
      <w:marTop w:val="0"/>
      <w:marBottom w:val="0"/>
      <w:divBdr>
        <w:top w:val="none" w:sz="0" w:space="0" w:color="auto"/>
        <w:left w:val="none" w:sz="0" w:space="0" w:color="auto"/>
        <w:bottom w:val="none" w:sz="0" w:space="0" w:color="auto"/>
        <w:right w:val="none" w:sz="0" w:space="0" w:color="auto"/>
      </w:divBdr>
      <w:divsChild>
        <w:div w:id="1346443317">
          <w:marLeft w:val="0"/>
          <w:marRight w:val="0"/>
          <w:marTop w:val="0"/>
          <w:marBottom w:val="0"/>
          <w:divBdr>
            <w:top w:val="none" w:sz="0" w:space="0" w:color="auto"/>
            <w:left w:val="none" w:sz="0" w:space="0" w:color="auto"/>
            <w:bottom w:val="none" w:sz="0" w:space="0" w:color="auto"/>
            <w:right w:val="none" w:sz="0" w:space="0" w:color="auto"/>
          </w:divBdr>
          <w:divsChild>
            <w:div w:id="11208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219">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dging_(networking)" TargetMode="External"/><Relationship Id="rId13" Type="http://schemas.openxmlformats.org/officeDocument/2006/relationships/image" Target="media/image2.tif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tif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debian.org/BridgeNetworkConnec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en.wikipedia.org/wiki/Bridge_Protocol_Data_Un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earchnetworking.techtarget.com/definition/spanning-tree-protocol" TargetMode="External"/><Relationship Id="rId14" Type="http://schemas.openxmlformats.org/officeDocument/2006/relationships/image" Target="media/image3.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5881-5C1A-A745-9480-79EA87E9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Template_IntenetLab-V11.dotx</Template>
  <TotalTime>790</TotalTime>
  <Pages>28</Pages>
  <Words>7540</Words>
  <Characters>42984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32</cp:revision>
  <cp:lastPrinted>2020-12-31T21:44:00Z</cp:lastPrinted>
  <dcterms:created xsi:type="dcterms:W3CDTF">2021-02-26T00:07:00Z</dcterms:created>
  <dcterms:modified xsi:type="dcterms:W3CDTF">2021-03-14T01:34:00Z</dcterms:modified>
</cp:coreProperties>
</file>