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31BCD" w14:textId="62B5FEE5" w:rsidR="00415C5F" w:rsidRDefault="00415C5F" w:rsidP="005D435F">
      <w:pPr>
        <w:pStyle w:val="PartLabel"/>
        <w:framePr w:h="1440" w:hRule="exact" w:hSpace="187" w:wrap="around" w:vAnchor="text" w:x="1770" w:y="-359" w:anchorLock="0"/>
        <w:jc w:val="left"/>
      </w:pPr>
      <w:r>
        <w:rPr>
          <w:rFonts w:ascii="Arial Black" w:hAnsi="Arial Black"/>
          <w:color w:val="auto"/>
          <w:spacing w:val="-35"/>
          <w:kern w:val="28"/>
          <w:position w:val="0"/>
          <w:sz w:val="54"/>
        </w:rPr>
        <w:br w:type="page"/>
      </w:r>
      <w:r>
        <w:t>Lab</w:t>
      </w:r>
    </w:p>
    <w:p w14:paraId="795E875F" w14:textId="77777777" w:rsidR="00415C5F" w:rsidRDefault="00EB4DB9" w:rsidP="00415C5F">
      <w:pPr>
        <w:pStyle w:val="PartTitle"/>
        <w:framePr w:h="1440" w:hRule="exact" w:hSpace="187" w:wrap="around" w:vAnchor="text" w:x="1770" w:y="-359" w:anchorLock="0"/>
      </w:pPr>
      <w:r>
        <w:t>4</w:t>
      </w:r>
    </w:p>
    <w:p w14:paraId="3A7C4A1D" w14:textId="77777777" w:rsidR="00415C5F" w:rsidRDefault="00415C5F" w:rsidP="00415C5F"/>
    <w:p w14:paraId="4D340517" w14:textId="77777777" w:rsidR="00415C5F" w:rsidRDefault="00415C5F" w:rsidP="00415C5F">
      <w:pPr>
        <w:pStyle w:val="Subtitle"/>
        <w:rPr>
          <w:rFonts w:ascii="Helvetica" w:eastAsiaTheme="majorEastAsia" w:hAnsi="Helvetica" w:cs="Helvetica"/>
          <w:b/>
          <w:bCs/>
          <w:spacing w:val="-10"/>
          <w:sz w:val="60"/>
          <w:szCs w:val="60"/>
        </w:rPr>
      </w:pPr>
    </w:p>
    <w:p w14:paraId="5FB412ED" w14:textId="77777777" w:rsidR="00EB4DB9" w:rsidRPr="00EB4DB9" w:rsidRDefault="00EB4DB9" w:rsidP="00EB4DB9">
      <w:pPr>
        <w:pStyle w:val="Subtitle"/>
        <w:rPr>
          <w:rFonts w:ascii="Helvetica" w:eastAsiaTheme="majorEastAsia" w:hAnsi="Helvetica" w:cs="Helvetica"/>
          <w:b/>
          <w:bCs/>
          <w:spacing w:val="-10"/>
          <w:sz w:val="60"/>
          <w:szCs w:val="60"/>
        </w:rPr>
      </w:pPr>
      <w:r w:rsidRPr="00EB4DB9">
        <w:rPr>
          <w:rFonts w:ascii="Helvetica" w:eastAsiaTheme="majorEastAsia" w:hAnsi="Helvetica" w:cs="Helvetica"/>
          <w:b/>
          <w:bCs/>
          <w:spacing w:val="-10"/>
          <w:sz w:val="60"/>
          <w:szCs w:val="60"/>
        </w:rPr>
        <w:t xml:space="preserve">Dynamic Routing Protocols </w:t>
      </w:r>
    </w:p>
    <w:p w14:paraId="1A470A8E" w14:textId="77777777" w:rsidR="00415C5F" w:rsidRPr="00637233" w:rsidRDefault="00EB4DB9" w:rsidP="00EB4DB9">
      <w:pPr>
        <w:pStyle w:val="Subtitle"/>
        <w:rPr>
          <w:rFonts w:ascii="Helvetica" w:eastAsiaTheme="majorEastAsia" w:hAnsi="Helvetica" w:cs="Helvetica"/>
          <w:b/>
          <w:bCs/>
          <w:spacing w:val="-10"/>
          <w:sz w:val="60"/>
          <w:szCs w:val="60"/>
        </w:rPr>
      </w:pPr>
      <w:r w:rsidRPr="00EB4DB9">
        <w:rPr>
          <w:rFonts w:ascii="Helvetica" w:eastAsiaTheme="majorEastAsia" w:hAnsi="Helvetica" w:cs="Helvetica"/>
          <w:b/>
          <w:bCs/>
          <w:spacing w:val="-10"/>
          <w:sz w:val="60"/>
          <w:szCs w:val="60"/>
        </w:rPr>
        <w:t>(RIP, OSPF and BGP)</w:t>
      </w:r>
    </w:p>
    <w:p w14:paraId="326CB81D" w14:textId="77777777" w:rsidR="00415C5F" w:rsidRDefault="00415C5F" w:rsidP="00415C5F"/>
    <w:p w14:paraId="0FDFF1CD" w14:textId="77777777" w:rsidR="00415C5F" w:rsidRPr="00637233" w:rsidRDefault="00415C5F" w:rsidP="00415C5F">
      <w:pPr>
        <w:keepNext/>
        <w:keepLines/>
        <w:spacing w:before="60" w:after="120" w:line="340" w:lineRule="atLeast"/>
        <w:rPr>
          <w:rFonts w:ascii="Calibri" w:eastAsia="SimSun" w:hAnsi="Calibri" w:cs="Calibri"/>
          <w:spacing w:val="-16"/>
          <w:kern w:val="28"/>
          <w:sz w:val="32"/>
          <w:szCs w:val="20"/>
        </w:rPr>
      </w:pPr>
      <w:r w:rsidRPr="00637233">
        <w:rPr>
          <w:rFonts w:ascii="Calibri" w:eastAsia="SimSun" w:hAnsi="Calibri" w:cs="Calibri"/>
          <w:spacing w:val="-16"/>
          <w:kern w:val="28"/>
          <w:sz w:val="32"/>
          <w:szCs w:val="20"/>
        </w:rPr>
        <w:t>What you will learn in this lab:</w:t>
      </w:r>
    </w:p>
    <w:p w14:paraId="1D4C00F8" w14:textId="77777777" w:rsidR="00EB4DB9" w:rsidRDefault="00EB4DB9" w:rsidP="00D12676">
      <w:pPr>
        <w:numPr>
          <w:ilvl w:val="0"/>
          <w:numId w:val="8"/>
        </w:numPr>
        <w:tabs>
          <w:tab w:val="clear" w:pos="2520"/>
          <w:tab w:val="clear" w:pos="2880"/>
        </w:tabs>
        <w:spacing w:before="120" w:after="120" w:line="240" w:lineRule="auto"/>
      </w:pPr>
      <w:r>
        <w:t>How to configure the routing protocols RIP, OSPF, and BGP on a Linux PC and a Cisco router.</w:t>
      </w:r>
    </w:p>
    <w:p w14:paraId="07CDE61D" w14:textId="77777777" w:rsidR="00EB4DB9" w:rsidRDefault="00EB4DB9" w:rsidP="00D12676">
      <w:pPr>
        <w:numPr>
          <w:ilvl w:val="0"/>
          <w:numId w:val="8"/>
        </w:numPr>
        <w:tabs>
          <w:tab w:val="clear" w:pos="2520"/>
          <w:tab w:val="clear" w:pos="2880"/>
        </w:tabs>
        <w:spacing w:before="120" w:after="120" w:line="240" w:lineRule="auto"/>
      </w:pPr>
      <w:r>
        <w:t>How those routing protocols update the routing tables after a change in the network topology.</w:t>
      </w:r>
    </w:p>
    <w:p w14:paraId="3855760B" w14:textId="77777777" w:rsidR="00EB4DB9" w:rsidRDefault="00EB4DB9" w:rsidP="00D12676">
      <w:pPr>
        <w:numPr>
          <w:ilvl w:val="0"/>
          <w:numId w:val="8"/>
        </w:numPr>
        <w:tabs>
          <w:tab w:val="clear" w:pos="2520"/>
          <w:tab w:val="clear" w:pos="2880"/>
        </w:tabs>
        <w:spacing w:before="120" w:after="120" w:line="240" w:lineRule="auto"/>
      </w:pPr>
      <w:r>
        <w:t>How OSPF achieves a hierarchical routing scheme through the use of multiple areas.</w:t>
      </w:r>
    </w:p>
    <w:p w14:paraId="419E5692" w14:textId="77777777" w:rsidR="00EB4DB9" w:rsidRDefault="00EB4DB9" w:rsidP="00D12676">
      <w:pPr>
        <w:numPr>
          <w:ilvl w:val="0"/>
          <w:numId w:val="8"/>
        </w:numPr>
        <w:tabs>
          <w:tab w:val="clear" w:pos="2520"/>
          <w:tab w:val="clear" w:pos="2880"/>
        </w:tabs>
        <w:spacing w:before="120" w:after="120" w:line="240" w:lineRule="auto"/>
      </w:pPr>
      <w:r>
        <w:t>How to set up and route traffic between autonomous systems with BGP and how to configure a routing policy.</w:t>
      </w:r>
    </w:p>
    <w:p w14:paraId="1FB9A735" w14:textId="77777777" w:rsidR="00415C5F" w:rsidRDefault="00415C5F" w:rsidP="00415C5F">
      <w:pPr>
        <w:pBdr>
          <w:top w:val="nil"/>
          <w:left w:val="nil"/>
          <w:bottom w:val="nil"/>
          <w:right w:val="nil"/>
          <w:between w:val="nil"/>
          <w:bar w:val="nil"/>
        </w:pBdr>
        <w:tabs>
          <w:tab w:val="clear" w:pos="360"/>
          <w:tab w:val="clear" w:pos="720"/>
          <w:tab w:val="clear" w:pos="1080"/>
          <w:tab w:val="clear" w:pos="1440"/>
          <w:tab w:val="clear" w:pos="1800"/>
          <w:tab w:val="clear" w:pos="2160"/>
          <w:tab w:val="clear" w:pos="2520"/>
          <w:tab w:val="clear" w:pos="2880"/>
        </w:tabs>
        <w:spacing w:after="0" w:line="240" w:lineRule="auto"/>
        <w:rPr>
          <w:rFonts w:ascii="Calibri" w:eastAsia="Arial Unicode MS" w:hAnsi="Calibri" w:cs="Calibri"/>
          <w:color w:val="000000"/>
          <w:bdr w:val="nil"/>
        </w:rPr>
      </w:pPr>
    </w:p>
    <w:p w14:paraId="527DC4C2" w14:textId="77777777" w:rsidR="00EB4DB9" w:rsidRPr="005522A9" w:rsidRDefault="00EB4DB9" w:rsidP="00415C5F">
      <w:pPr>
        <w:pBdr>
          <w:top w:val="nil"/>
          <w:left w:val="nil"/>
          <w:bottom w:val="nil"/>
          <w:right w:val="nil"/>
          <w:between w:val="nil"/>
          <w:bar w:val="nil"/>
        </w:pBdr>
        <w:tabs>
          <w:tab w:val="clear" w:pos="360"/>
          <w:tab w:val="clear" w:pos="720"/>
          <w:tab w:val="clear" w:pos="1080"/>
          <w:tab w:val="clear" w:pos="1440"/>
          <w:tab w:val="clear" w:pos="1800"/>
          <w:tab w:val="clear" w:pos="2160"/>
          <w:tab w:val="clear" w:pos="2520"/>
          <w:tab w:val="clear" w:pos="2880"/>
        </w:tabs>
        <w:spacing w:after="0" w:line="240" w:lineRule="auto"/>
        <w:rPr>
          <w:rFonts w:ascii="Calibri" w:eastAsia="Arial Unicode MS" w:hAnsi="Calibri" w:cs="Calibri"/>
          <w:color w:val="000000"/>
          <w:bdr w:val="nil"/>
        </w:rPr>
      </w:pPr>
    </w:p>
    <w:p w14:paraId="3DF21F0B" w14:textId="77777777" w:rsidR="00415C5F" w:rsidRPr="005522A9" w:rsidRDefault="00415C5F" w:rsidP="00415C5F">
      <w:pPr>
        <w:pBdr>
          <w:top w:val="nil"/>
          <w:left w:val="nil"/>
          <w:bottom w:val="nil"/>
          <w:right w:val="nil"/>
          <w:between w:val="nil"/>
          <w:bar w:val="nil"/>
        </w:pBdr>
        <w:tabs>
          <w:tab w:val="clear" w:pos="360"/>
          <w:tab w:val="clear" w:pos="720"/>
          <w:tab w:val="clear" w:pos="1080"/>
          <w:tab w:val="clear" w:pos="1440"/>
          <w:tab w:val="clear" w:pos="1800"/>
          <w:tab w:val="clear" w:pos="2160"/>
          <w:tab w:val="clear" w:pos="2520"/>
          <w:tab w:val="clear" w:pos="2880"/>
        </w:tabs>
        <w:spacing w:after="0" w:line="240" w:lineRule="auto"/>
        <w:rPr>
          <w:rFonts w:ascii="Calibri" w:eastAsia="Arial Unicode MS" w:hAnsi="Calibri" w:cs="Calibri"/>
          <w:color w:val="000000"/>
          <w:bdr w:val="nil"/>
        </w:rPr>
      </w:pPr>
    </w:p>
    <w:p w14:paraId="198DB155" w14:textId="77777777" w:rsidR="00415C5F" w:rsidRPr="005522A9" w:rsidRDefault="00415C5F" w:rsidP="00D12676">
      <w:pPr>
        <w:tabs>
          <w:tab w:val="clear" w:pos="360"/>
          <w:tab w:val="clear" w:pos="720"/>
          <w:tab w:val="clear" w:pos="1080"/>
          <w:tab w:val="clear" w:pos="1440"/>
          <w:tab w:val="clear" w:pos="1800"/>
          <w:tab w:val="clear" w:pos="2160"/>
          <w:tab w:val="clear" w:pos="2520"/>
          <w:tab w:val="clear" w:pos="2880"/>
        </w:tabs>
        <w:spacing w:after="240" w:line="240" w:lineRule="atLeast"/>
        <w:jc w:val="both"/>
        <w:rPr>
          <w:rFonts w:ascii="Arial" w:eastAsia="PMingLiU" w:hAnsi="Arial" w:cs="Times New Roman"/>
          <w:spacing w:val="-5"/>
          <w:szCs w:val="20"/>
          <w:lang w:val="en-CA"/>
        </w:rPr>
      </w:pPr>
    </w:p>
    <w:p w14:paraId="6BD8D1BC" w14:textId="1094E16A" w:rsidR="00415C5F" w:rsidRPr="005522A9" w:rsidRDefault="00415C5F" w:rsidP="00EB4DB9">
      <w:pPr>
        <w:tabs>
          <w:tab w:val="clear" w:pos="360"/>
          <w:tab w:val="clear" w:pos="720"/>
          <w:tab w:val="clear" w:pos="1080"/>
          <w:tab w:val="clear" w:pos="1440"/>
          <w:tab w:val="clear" w:pos="1800"/>
          <w:tab w:val="clear" w:pos="2160"/>
          <w:tab w:val="clear" w:pos="2520"/>
          <w:tab w:val="clear" w:pos="2880"/>
        </w:tabs>
        <w:spacing w:after="240" w:line="240" w:lineRule="atLeast"/>
        <w:ind w:left="1080"/>
        <w:jc w:val="both"/>
        <w:rPr>
          <w:rFonts w:ascii="Arial" w:eastAsia="PMingLiU" w:hAnsi="Arial" w:cs="Times New Roman"/>
          <w:spacing w:val="-5"/>
          <w:szCs w:val="20"/>
          <w:lang w:val="en-CA"/>
        </w:rPr>
      </w:pPr>
      <w:r w:rsidRPr="005522A9">
        <w:rPr>
          <w:rFonts w:ascii="Arial" w:eastAsia="PMingLiU" w:hAnsi="Arial" w:cs="Times New Roman"/>
          <w:spacing w:val="-5"/>
          <w:szCs w:val="20"/>
          <w:lang w:val="en-CA"/>
        </w:rPr>
        <w:t xml:space="preserve">Updated: </w:t>
      </w:r>
      <w:r w:rsidR="00196F67">
        <w:rPr>
          <w:rFonts w:ascii="Arial" w:eastAsia="PMingLiU" w:hAnsi="Arial" w:cs="Times New Roman"/>
          <w:spacing w:val="-5"/>
          <w:szCs w:val="20"/>
          <w:lang w:val="en-CA"/>
        </w:rPr>
        <w:t>February</w:t>
      </w:r>
      <w:r w:rsidR="00D12676">
        <w:rPr>
          <w:rFonts w:ascii="Arial" w:eastAsia="PMingLiU" w:hAnsi="Arial" w:cs="Times New Roman"/>
          <w:spacing w:val="-5"/>
          <w:szCs w:val="20"/>
          <w:lang w:val="en-CA"/>
        </w:rPr>
        <w:t xml:space="preserve"> </w:t>
      </w:r>
      <w:r w:rsidRPr="005522A9">
        <w:rPr>
          <w:rFonts w:ascii="Arial" w:eastAsia="PMingLiU" w:hAnsi="Arial" w:cs="Times New Roman"/>
          <w:spacing w:val="-5"/>
          <w:szCs w:val="20"/>
          <w:lang w:val="en-CA"/>
        </w:rPr>
        <w:t>202</w:t>
      </w:r>
      <w:r w:rsidR="00D12676">
        <w:rPr>
          <w:rFonts w:ascii="Arial" w:eastAsia="PMingLiU" w:hAnsi="Arial" w:cs="Times New Roman"/>
          <w:spacing w:val="-5"/>
          <w:szCs w:val="20"/>
          <w:lang w:val="en-CA"/>
        </w:rPr>
        <w:t>1</w:t>
      </w:r>
    </w:p>
    <w:p w14:paraId="77F2FA8D" w14:textId="77777777" w:rsidR="00415C5F" w:rsidRPr="005522A9" w:rsidRDefault="00415C5F" w:rsidP="00415C5F">
      <w:pPr>
        <w:tabs>
          <w:tab w:val="clear" w:pos="360"/>
          <w:tab w:val="clear" w:pos="720"/>
          <w:tab w:val="clear" w:pos="1080"/>
          <w:tab w:val="clear" w:pos="1440"/>
          <w:tab w:val="clear" w:pos="1800"/>
          <w:tab w:val="clear" w:pos="2160"/>
          <w:tab w:val="clear" w:pos="2520"/>
          <w:tab w:val="clear" w:pos="2880"/>
        </w:tabs>
        <w:spacing w:after="240" w:line="240" w:lineRule="atLeast"/>
        <w:ind w:left="1080"/>
        <w:jc w:val="both"/>
        <w:rPr>
          <w:rFonts w:ascii="Arial" w:eastAsia="PMingLiU" w:hAnsi="Arial" w:cs="Times New Roman"/>
          <w:spacing w:val="-5"/>
          <w:szCs w:val="20"/>
          <w:lang w:val="en-CA"/>
        </w:rPr>
      </w:pPr>
    </w:p>
    <w:p w14:paraId="3F82EABC" w14:textId="77777777" w:rsidR="00415C5F" w:rsidRDefault="00415C5F" w:rsidP="00415C5F">
      <w:pPr>
        <w:tabs>
          <w:tab w:val="clear" w:pos="360"/>
          <w:tab w:val="clear" w:pos="720"/>
          <w:tab w:val="clear" w:pos="1080"/>
          <w:tab w:val="clear" w:pos="1440"/>
          <w:tab w:val="clear" w:pos="1800"/>
          <w:tab w:val="clear" w:pos="2160"/>
          <w:tab w:val="clear" w:pos="2520"/>
          <w:tab w:val="clear" w:pos="2880"/>
        </w:tabs>
        <w:rPr>
          <w:rFonts w:ascii="Arial" w:eastAsia="PMingLiU" w:hAnsi="Arial" w:cs="Times New Roman"/>
          <w:spacing w:val="-5"/>
          <w:szCs w:val="20"/>
          <w:lang w:val="en-CA"/>
        </w:rPr>
      </w:pPr>
      <w:r>
        <w:rPr>
          <w:rFonts w:ascii="Arial" w:eastAsia="PMingLiU" w:hAnsi="Arial" w:cs="Times New Roman"/>
          <w:spacing w:val="-5"/>
          <w:szCs w:val="20"/>
          <w:lang w:val="en-CA"/>
        </w:rPr>
        <w:br w:type="page"/>
      </w:r>
    </w:p>
    <w:p w14:paraId="1C73FD59" w14:textId="77777777" w:rsidR="00415C5F" w:rsidRPr="005522A9" w:rsidRDefault="00415C5F" w:rsidP="00415C5F">
      <w:pPr>
        <w:tabs>
          <w:tab w:val="clear" w:pos="360"/>
          <w:tab w:val="clear" w:pos="720"/>
          <w:tab w:val="clear" w:pos="1080"/>
          <w:tab w:val="clear" w:pos="1440"/>
          <w:tab w:val="clear" w:pos="1800"/>
          <w:tab w:val="clear" w:pos="2160"/>
          <w:tab w:val="clear" w:pos="2520"/>
          <w:tab w:val="clear" w:pos="2880"/>
        </w:tabs>
        <w:spacing w:after="240" w:line="240" w:lineRule="atLeast"/>
        <w:jc w:val="both"/>
        <w:rPr>
          <w:rFonts w:ascii="Arial" w:eastAsia="PMingLiU" w:hAnsi="Arial" w:cs="Times New Roman"/>
          <w:spacing w:val="-5"/>
          <w:szCs w:val="20"/>
          <w:lang w:val="en-CA"/>
        </w:rPr>
      </w:pPr>
    </w:p>
    <w:p w14:paraId="28CB0B03" w14:textId="77777777" w:rsidR="00415C5F" w:rsidRPr="005522A9" w:rsidRDefault="00415C5F" w:rsidP="00415C5F">
      <w:pPr>
        <w:tabs>
          <w:tab w:val="clear" w:pos="360"/>
          <w:tab w:val="clear" w:pos="720"/>
          <w:tab w:val="clear" w:pos="1080"/>
          <w:tab w:val="clear" w:pos="1440"/>
          <w:tab w:val="clear" w:pos="1800"/>
          <w:tab w:val="clear" w:pos="2160"/>
          <w:tab w:val="clear" w:pos="2520"/>
          <w:tab w:val="clear" w:pos="2880"/>
        </w:tabs>
        <w:spacing w:after="0" w:line="240" w:lineRule="auto"/>
        <w:contextualSpacing/>
        <w:rPr>
          <w:rFonts w:ascii="Helvetica" w:eastAsia="SimSun" w:hAnsi="Helvetica" w:cs="Helvetica"/>
          <w:b/>
          <w:bCs/>
          <w:spacing w:val="-10"/>
          <w:kern w:val="28"/>
          <w:sz w:val="60"/>
          <w:szCs w:val="60"/>
          <w:lang w:val="en-CA"/>
        </w:rPr>
      </w:pPr>
      <w:r w:rsidRPr="005522A9">
        <w:rPr>
          <w:rFonts w:ascii="Helvetica" w:eastAsia="SimSun" w:hAnsi="Helvetica" w:cs="Helvetica"/>
          <w:b/>
          <w:bCs/>
          <w:spacing w:val="-10"/>
          <w:kern w:val="28"/>
          <w:sz w:val="60"/>
          <w:szCs w:val="60"/>
          <w:lang w:val="en-CA"/>
        </w:rPr>
        <w:t>Table of Content</w:t>
      </w:r>
    </w:p>
    <w:bookmarkStart w:id="0" w:name="_Lab_1"/>
    <w:bookmarkStart w:id="1" w:name="_Setup_for_Lab"/>
    <w:bookmarkStart w:id="2" w:name="_Part_1._Getting"/>
    <w:bookmarkStart w:id="3" w:name="_Toc49347441"/>
    <w:bookmarkEnd w:id="0"/>
    <w:bookmarkEnd w:id="1"/>
    <w:bookmarkEnd w:id="2"/>
    <w:p w14:paraId="071E191F" w14:textId="2539E115" w:rsidR="00AC13F8" w:rsidRDefault="00AC13F8">
      <w:pPr>
        <w:pStyle w:val="TOC1"/>
        <w:tabs>
          <w:tab w:val="right" w:leader="dot" w:pos="9350"/>
        </w:tabs>
        <w:rPr>
          <w:rFonts w:eastAsiaTheme="minorEastAsia" w:cstheme="minorBidi"/>
          <w:b w:val="0"/>
          <w:bCs w:val="0"/>
          <w:caps w:val="0"/>
          <w:noProof/>
          <w:sz w:val="24"/>
        </w:rPr>
      </w:pPr>
      <w:r>
        <w:rPr>
          <w:bCs w:val="0"/>
          <w:caps w:val="0"/>
          <w:lang w:val="en-CA"/>
        </w:rPr>
        <w:fldChar w:fldCharType="begin"/>
      </w:r>
      <w:r>
        <w:rPr>
          <w:bCs w:val="0"/>
          <w:caps w:val="0"/>
          <w:lang w:val="en-CA"/>
        </w:rPr>
        <w:instrText xml:space="preserve"> TOC \o "1-3" \h \z \u </w:instrText>
      </w:r>
      <w:r>
        <w:rPr>
          <w:bCs w:val="0"/>
          <w:caps w:val="0"/>
          <w:lang w:val="en-CA"/>
        </w:rPr>
        <w:fldChar w:fldCharType="separate"/>
      </w:r>
      <w:hyperlink w:anchor="_Toc63550522" w:history="1">
        <w:r w:rsidRPr="003205FB">
          <w:rPr>
            <w:rStyle w:val="Hyperlink"/>
            <w:noProof/>
            <w:lang w:val="en-CA"/>
          </w:rPr>
          <w:t>Study Material for Lab 4</w:t>
        </w:r>
        <w:r>
          <w:rPr>
            <w:noProof/>
            <w:webHidden/>
          </w:rPr>
          <w:tab/>
        </w:r>
        <w:r>
          <w:rPr>
            <w:noProof/>
            <w:webHidden/>
          </w:rPr>
          <w:fldChar w:fldCharType="begin"/>
        </w:r>
        <w:r>
          <w:rPr>
            <w:noProof/>
            <w:webHidden/>
          </w:rPr>
          <w:instrText xml:space="preserve"> PAGEREF _Toc63550522 \h </w:instrText>
        </w:r>
        <w:r>
          <w:rPr>
            <w:noProof/>
            <w:webHidden/>
          </w:rPr>
        </w:r>
        <w:r>
          <w:rPr>
            <w:noProof/>
            <w:webHidden/>
          </w:rPr>
          <w:fldChar w:fldCharType="separate"/>
        </w:r>
        <w:r w:rsidR="001F0286">
          <w:rPr>
            <w:noProof/>
            <w:webHidden/>
          </w:rPr>
          <w:t>3</w:t>
        </w:r>
        <w:r>
          <w:rPr>
            <w:noProof/>
            <w:webHidden/>
          </w:rPr>
          <w:fldChar w:fldCharType="end"/>
        </w:r>
      </w:hyperlink>
    </w:p>
    <w:p w14:paraId="28B67B00" w14:textId="620B0D5D" w:rsidR="00AC13F8" w:rsidRDefault="005869B9">
      <w:pPr>
        <w:pStyle w:val="TOC2"/>
        <w:tabs>
          <w:tab w:val="right" w:leader="dot" w:pos="9350"/>
        </w:tabs>
        <w:rPr>
          <w:rFonts w:eastAsiaTheme="minorEastAsia" w:cstheme="minorBidi"/>
          <w:smallCaps w:val="0"/>
          <w:noProof/>
          <w:sz w:val="24"/>
        </w:rPr>
      </w:pPr>
      <w:hyperlink w:anchor="_Toc63550523" w:history="1">
        <w:r w:rsidR="00AC13F8" w:rsidRPr="003205FB">
          <w:rPr>
            <w:rStyle w:val="Hyperlink"/>
            <w:noProof/>
            <w:lang w:val="en-CA"/>
          </w:rPr>
          <w:t>Prelab 4</w:t>
        </w:r>
        <w:r w:rsidR="00AC13F8">
          <w:rPr>
            <w:noProof/>
            <w:webHidden/>
          </w:rPr>
          <w:tab/>
        </w:r>
        <w:r w:rsidR="00AC13F8">
          <w:rPr>
            <w:noProof/>
            <w:webHidden/>
          </w:rPr>
          <w:fldChar w:fldCharType="begin"/>
        </w:r>
        <w:r w:rsidR="00AC13F8">
          <w:rPr>
            <w:noProof/>
            <w:webHidden/>
          </w:rPr>
          <w:instrText xml:space="preserve"> PAGEREF _Toc63550523 \h </w:instrText>
        </w:r>
        <w:r w:rsidR="00AC13F8">
          <w:rPr>
            <w:noProof/>
            <w:webHidden/>
          </w:rPr>
        </w:r>
        <w:r w:rsidR="00AC13F8">
          <w:rPr>
            <w:noProof/>
            <w:webHidden/>
          </w:rPr>
          <w:fldChar w:fldCharType="separate"/>
        </w:r>
        <w:r w:rsidR="001F0286">
          <w:rPr>
            <w:noProof/>
            <w:webHidden/>
          </w:rPr>
          <w:t>4</w:t>
        </w:r>
        <w:r w:rsidR="00AC13F8">
          <w:rPr>
            <w:noProof/>
            <w:webHidden/>
          </w:rPr>
          <w:fldChar w:fldCharType="end"/>
        </w:r>
      </w:hyperlink>
    </w:p>
    <w:p w14:paraId="7B998670" w14:textId="493A6967" w:rsidR="00AC13F8" w:rsidRDefault="005869B9">
      <w:pPr>
        <w:pStyle w:val="TOC1"/>
        <w:tabs>
          <w:tab w:val="right" w:leader="dot" w:pos="9350"/>
        </w:tabs>
        <w:rPr>
          <w:rFonts w:eastAsiaTheme="minorEastAsia" w:cstheme="minorBidi"/>
          <w:b w:val="0"/>
          <w:bCs w:val="0"/>
          <w:caps w:val="0"/>
          <w:noProof/>
          <w:sz w:val="24"/>
        </w:rPr>
      </w:pPr>
      <w:hyperlink w:anchor="_Toc63550524" w:history="1">
        <w:r w:rsidR="00AC13F8" w:rsidRPr="003205FB">
          <w:rPr>
            <w:rStyle w:val="Hyperlink"/>
            <w:noProof/>
            <w:lang w:val="en-CA"/>
          </w:rPr>
          <w:t>Lab 4 - Dynamic Routing Protocols</w:t>
        </w:r>
        <w:r w:rsidR="00AC13F8">
          <w:rPr>
            <w:noProof/>
            <w:webHidden/>
          </w:rPr>
          <w:tab/>
        </w:r>
        <w:r w:rsidR="00AC13F8">
          <w:rPr>
            <w:noProof/>
            <w:webHidden/>
          </w:rPr>
          <w:fldChar w:fldCharType="begin"/>
        </w:r>
        <w:r w:rsidR="00AC13F8">
          <w:rPr>
            <w:noProof/>
            <w:webHidden/>
          </w:rPr>
          <w:instrText xml:space="preserve"> PAGEREF _Toc63550524 \h </w:instrText>
        </w:r>
        <w:r w:rsidR="00AC13F8">
          <w:rPr>
            <w:noProof/>
            <w:webHidden/>
          </w:rPr>
        </w:r>
        <w:r w:rsidR="00AC13F8">
          <w:rPr>
            <w:noProof/>
            <w:webHidden/>
          </w:rPr>
          <w:fldChar w:fldCharType="separate"/>
        </w:r>
        <w:r w:rsidR="001F0286">
          <w:rPr>
            <w:noProof/>
            <w:webHidden/>
          </w:rPr>
          <w:t>5</w:t>
        </w:r>
        <w:r w:rsidR="00AC13F8">
          <w:rPr>
            <w:noProof/>
            <w:webHidden/>
          </w:rPr>
          <w:fldChar w:fldCharType="end"/>
        </w:r>
      </w:hyperlink>
    </w:p>
    <w:p w14:paraId="4BC775EA" w14:textId="1B8F176B" w:rsidR="00AC13F8" w:rsidRDefault="005869B9">
      <w:pPr>
        <w:pStyle w:val="TOC2"/>
        <w:tabs>
          <w:tab w:val="right" w:leader="dot" w:pos="9350"/>
        </w:tabs>
        <w:rPr>
          <w:rFonts w:eastAsiaTheme="minorEastAsia" w:cstheme="minorBidi"/>
          <w:smallCaps w:val="0"/>
          <w:noProof/>
          <w:sz w:val="24"/>
        </w:rPr>
      </w:pPr>
      <w:hyperlink w:anchor="_Toc63550525" w:history="1">
        <w:r w:rsidR="00AC13F8" w:rsidRPr="003205FB">
          <w:rPr>
            <w:rStyle w:val="Hyperlink"/>
            <w:noProof/>
            <w:lang w:val="en-CA"/>
          </w:rPr>
          <w:t>Part 1.  Configuring RIP on Cisco Routers</w:t>
        </w:r>
        <w:r w:rsidR="00AC13F8">
          <w:rPr>
            <w:noProof/>
            <w:webHidden/>
          </w:rPr>
          <w:tab/>
        </w:r>
        <w:r w:rsidR="00AC13F8">
          <w:rPr>
            <w:noProof/>
            <w:webHidden/>
          </w:rPr>
          <w:fldChar w:fldCharType="begin"/>
        </w:r>
        <w:r w:rsidR="00AC13F8">
          <w:rPr>
            <w:noProof/>
            <w:webHidden/>
          </w:rPr>
          <w:instrText xml:space="preserve"> PAGEREF _Toc63550525 \h </w:instrText>
        </w:r>
        <w:r w:rsidR="00AC13F8">
          <w:rPr>
            <w:noProof/>
            <w:webHidden/>
          </w:rPr>
        </w:r>
        <w:r w:rsidR="00AC13F8">
          <w:rPr>
            <w:noProof/>
            <w:webHidden/>
          </w:rPr>
          <w:fldChar w:fldCharType="separate"/>
        </w:r>
        <w:r w:rsidR="001F0286">
          <w:rPr>
            <w:noProof/>
            <w:webHidden/>
          </w:rPr>
          <w:t>7</w:t>
        </w:r>
        <w:r w:rsidR="00AC13F8">
          <w:rPr>
            <w:noProof/>
            <w:webHidden/>
          </w:rPr>
          <w:fldChar w:fldCharType="end"/>
        </w:r>
      </w:hyperlink>
    </w:p>
    <w:p w14:paraId="3E037C55" w14:textId="2D2A7070" w:rsidR="00AC13F8" w:rsidRDefault="005869B9">
      <w:pPr>
        <w:pStyle w:val="TOC3"/>
        <w:tabs>
          <w:tab w:val="right" w:leader="dot" w:pos="9350"/>
        </w:tabs>
        <w:rPr>
          <w:rFonts w:eastAsiaTheme="minorEastAsia" w:cstheme="minorBidi"/>
          <w:i w:val="0"/>
          <w:iCs w:val="0"/>
          <w:noProof/>
          <w:sz w:val="24"/>
        </w:rPr>
      </w:pPr>
      <w:hyperlink w:anchor="_Toc63550526" w:history="1">
        <w:r w:rsidR="00AC13F8" w:rsidRPr="003205FB">
          <w:rPr>
            <w:rStyle w:val="Hyperlink"/>
            <w:noProof/>
            <w:lang w:val="en-CA"/>
          </w:rPr>
          <w:t xml:space="preserve">Exercise 1-a. </w:t>
        </w:r>
        <w:r w:rsidR="00AC13F8" w:rsidRPr="003205FB">
          <w:rPr>
            <w:rStyle w:val="Hyperlink"/>
            <w:noProof/>
            <w:spacing w:val="-16"/>
            <w:kern w:val="28"/>
            <w:lang w:val="en-CA"/>
          </w:rPr>
          <w:t>Network setup</w:t>
        </w:r>
        <w:r w:rsidR="00AC13F8">
          <w:rPr>
            <w:noProof/>
            <w:webHidden/>
          </w:rPr>
          <w:tab/>
        </w:r>
        <w:r w:rsidR="00AC13F8">
          <w:rPr>
            <w:noProof/>
            <w:webHidden/>
          </w:rPr>
          <w:fldChar w:fldCharType="begin"/>
        </w:r>
        <w:r w:rsidR="00AC13F8">
          <w:rPr>
            <w:noProof/>
            <w:webHidden/>
          </w:rPr>
          <w:instrText xml:space="preserve"> PAGEREF _Toc63550526 \h </w:instrText>
        </w:r>
        <w:r w:rsidR="00AC13F8">
          <w:rPr>
            <w:noProof/>
            <w:webHidden/>
          </w:rPr>
        </w:r>
        <w:r w:rsidR="00AC13F8">
          <w:rPr>
            <w:noProof/>
            <w:webHidden/>
          </w:rPr>
          <w:fldChar w:fldCharType="separate"/>
        </w:r>
        <w:r w:rsidR="001F0286">
          <w:rPr>
            <w:noProof/>
            <w:webHidden/>
          </w:rPr>
          <w:t>7</w:t>
        </w:r>
        <w:r w:rsidR="00AC13F8">
          <w:rPr>
            <w:noProof/>
            <w:webHidden/>
          </w:rPr>
          <w:fldChar w:fldCharType="end"/>
        </w:r>
      </w:hyperlink>
    </w:p>
    <w:p w14:paraId="26C5990E" w14:textId="35DEB79F" w:rsidR="00AC13F8" w:rsidRDefault="005869B9">
      <w:pPr>
        <w:pStyle w:val="TOC3"/>
        <w:tabs>
          <w:tab w:val="right" w:leader="dot" w:pos="9350"/>
        </w:tabs>
        <w:rPr>
          <w:rFonts w:eastAsiaTheme="minorEastAsia" w:cstheme="minorBidi"/>
          <w:i w:val="0"/>
          <w:iCs w:val="0"/>
          <w:noProof/>
          <w:sz w:val="24"/>
        </w:rPr>
      </w:pPr>
      <w:hyperlink w:anchor="_Toc63550527" w:history="1">
        <w:r w:rsidR="00AC13F8" w:rsidRPr="003205FB">
          <w:rPr>
            <w:rStyle w:val="Hyperlink"/>
            <w:noProof/>
            <w:lang w:val="en-CA"/>
          </w:rPr>
          <w:t>Exercise 1-b. Configuring RIP on Cisco routers</w:t>
        </w:r>
        <w:r w:rsidR="00AC13F8">
          <w:rPr>
            <w:noProof/>
            <w:webHidden/>
          </w:rPr>
          <w:tab/>
        </w:r>
        <w:r w:rsidR="00AC13F8">
          <w:rPr>
            <w:noProof/>
            <w:webHidden/>
          </w:rPr>
          <w:fldChar w:fldCharType="begin"/>
        </w:r>
        <w:r w:rsidR="00AC13F8">
          <w:rPr>
            <w:noProof/>
            <w:webHidden/>
          </w:rPr>
          <w:instrText xml:space="preserve"> PAGEREF _Toc63550527 \h </w:instrText>
        </w:r>
        <w:r w:rsidR="00AC13F8">
          <w:rPr>
            <w:noProof/>
            <w:webHidden/>
          </w:rPr>
        </w:r>
        <w:r w:rsidR="00AC13F8">
          <w:rPr>
            <w:noProof/>
            <w:webHidden/>
          </w:rPr>
          <w:fldChar w:fldCharType="separate"/>
        </w:r>
        <w:r w:rsidR="001F0286">
          <w:rPr>
            <w:noProof/>
            <w:webHidden/>
          </w:rPr>
          <w:t>7</w:t>
        </w:r>
        <w:r w:rsidR="00AC13F8">
          <w:rPr>
            <w:noProof/>
            <w:webHidden/>
          </w:rPr>
          <w:fldChar w:fldCharType="end"/>
        </w:r>
      </w:hyperlink>
    </w:p>
    <w:p w14:paraId="058D6F34" w14:textId="299F1ED2" w:rsidR="00AC13F8" w:rsidRDefault="005869B9">
      <w:pPr>
        <w:pStyle w:val="TOC3"/>
        <w:tabs>
          <w:tab w:val="right" w:leader="dot" w:pos="9350"/>
        </w:tabs>
        <w:rPr>
          <w:rFonts w:eastAsiaTheme="minorEastAsia" w:cstheme="minorBidi"/>
          <w:i w:val="0"/>
          <w:iCs w:val="0"/>
          <w:noProof/>
          <w:sz w:val="24"/>
        </w:rPr>
      </w:pPr>
      <w:hyperlink w:anchor="_Toc63550528" w:history="1">
        <w:r w:rsidR="00AC13F8" w:rsidRPr="003205FB">
          <w:rPr>
            <w:rStyle w:val="Hyperlink"/>
            <w:noProof/>
            <w:lang w:val="en-CA"/>
          </w:rPr>
          <w:t>Exercise 1-c. Adding another router and observing route updates</w:t>
        </w:r>
        <w:r w:rsidR="00AC13F8">
          <w:rPr>
            <w:noProof/>
            <w:webHidden/>
          </w:rPr>
          <w:tab/>
        </w:r>
        <w:r w:rsidR="00AC13F8">
          <w:rPr>
            <w:noProof/>
            <w:webHidden/>
          </w:rPr>
          <w:fldChar w:fldCharType="begin"/>
        </w:r>
        <w:r w:rsidR="00AC13F8">
          <w:rPr>
            <w:noProof/>
            <w:webHidden/>
          </w:rPr>
          <w:instrText xml:space="preserve"> PAGEREF _Toc63550528 \h </w:instrText>
        </w:r>
        <w:r w:rsidR="00AC13F8">
          <w:rPr>
            <w:noProof/>
            <w:webHidden/>
          </w:rPr>
        </w:r>
        <w:r w:rsidR="00AC13F8">
          <w:rPr>
            <w:noProof/>
            <w:webHidden/>
          </w:rPr>
          <w:fldChar w:fldCharType="separate"/>
        </w:r>
        <w:r w:rsidR="001F0286">
          <w:rPr>
            <w:noProof/>
            <w:webHidden/>
          </w:rPr>
          <w:t>9</w:t>
        </w:r>
        <w:r w:rsidR="00AC13F8">
          <w:rPr>
            <w:noProof/>
            <w:webHidden/>
          </w:rPr>
          <w:fldChar w:fldCharType="end"/>
        </w:r>
      </w:hyperlink>
    </w:p>
    <w:p w14:paraId="1DEFCB73" w14:textId="1341ABA5" w:rsidR="00AC13F8" w:rsidRDefault="005869B9">
      <w:pPr>
        <w:pStyle w:val="TOC3"/>
        <w:tabs>
          <w:tab w:val="right" w:leader="dot" w:pos="9350"/>
        </w:tabs>
        <w:rPr>
          <w:rFonts w:eastAsiaTheme="minorEastAsia" w:cstheme="minorBidi"/>
          <w:i w:val="0"/>
          <w:iCs w:val="0"/>
          <w:noProof/>
          <w:sz w:val="24"/>
        </w:rPr>
      </w:pPr>
      <w:hyperlink w:anchor="_Toc63550529" w:history="1">
        <w:r w:rsidR="00AC13F8" w:rsidRPr="003205FB">
          <w:rPr>
            <w:rStyle w:val="Hyperlink"/>
            <w:noProof/>
            <w:lang w:val="en-CA"/>
          </w:rPr>
          <w:t>Exercise 1-d. Configuring RIP on a Linux host</w:t>
        </w:r>
        <w:r w:rsidR="00AC13F8">
          <w:rPr>
            <w:noProof/>
            <w:webHidden/>
          </w:rPr>
          <w:tab/>
        </w:r>
        <w:r w:rsidR="00AC13F8">
          <w:rPr>
            <w:noProof/>
            <w:webHidden/>
          </w:rPr>
          <w:fldChar w:fldCharType="begin"/>
        </w:r>
        <w:r w:rsidR="00AC13F8">
          <w:rPr>
            <w:noProof/>
            <w:webHidden/>
          </w:rPr>
          <w:instrText xml:space="preserve"> PAGEREF _Toc63550529 \h </w:instrText>
        </w:r>
        <w:r w:rsidR="00AC13F8">
          <w:rPr>
            <w:noProof/>
            <w:webHidden/>
          </w:rPr>
        </w:r>
        <w:r w:rsidR="00AC13F8">
          <w:rPr>
            <w:noProof/>
            <w:webHidden/>
          </w:rPr>
          <w:fldChar w:fldCharType="separate"/>
        </w:r>
        <w:r w:rsidR="001F0286">
          <w:rPr>
            <w:noProof/>
            <w:webHidden/>
          </w:rPr>
          <w:t>13</w:t>
        </w:r>
        <w:r w:rsidR="00AC13F8">
          <w:rPr>
            <w:noProof/>
            <w:webHidden/>
          </w:rPr>
          <w:fldChar w:fldCharType="end"/>
        </w:r>
      </w:hyperlink>
    </w:p>
    <w:p w14:paraId="135CBF0A" w14:textId="33C8E105" w:rsidR="00AC13F8" w:rsidRDefault="005869B9">
      <w:pPr>
        <w:pStyle w:val="TOC3"/>
        <w:tabs>
          <w:tab w:val="right" w:leader="dot" w:pos="9350"/>
        </w:tabs>
        <w:rPr>
          <w:rFonts w:eastAsiaTheme="minorEastAsia" w:cstheme="minorBidi"/>
          <w:i w:val="0"/>
          <w:iCs w:val="0"/>
          <w:noProof/>
          <w:sz w:val="24"/>
        </w:rPr>
      </w:pPr>
      <w:hyperlink w:anchor="_Toc63550530" w:history="1">
        <w:r w:rsidR="00AC13F8" w:rsidRPr="003205FB">
          <w:rPr>
            <w:rStyle w:val="Hyperlink"/>
            <w:noProof/>
            <w:lang w:val="en-CA"/>
          </w:rPr>
          <w:t>Exercise 1-e. Convergence of RIP</w:t>
        </w:r>
        <w:r w:rsidR="00AC13F8">
          <w:rPr>
            <w:noProof/>
            <w:webHidden/>
          </w:rPr>
          <w:tab/>
        </w:r>
        <w:r w:rsidR="00AC13F8">
          <w:rPr>
            <w:noProof/>
            <w:webHidden/>
          </w:rPr>
          <w:fldChar w:fldCharType="begin"/>
        </w:r>
        <w:r w:rsidR="00AC13F8">
          <w:rPr>
            <w:noProof/>
            <w:webHidden/>
          </w:rPr>
          <w:instrText xml:space="preserve"> PAGEREF _Toc63550530 \h </w:instrText>
        </w:r>
        <w:r w:rsidR="00AC13F8">
          <w:rPr>
            <w:noProof/>
            <w:webHidden/>
          </w:rPr>
        </w:r>
        <w:r w:rsidR="00AC13F8">
          <w:rPr>
            <w:noProof/>
            <w:webHidden/>
          </w:rPr>
          <w:fldChar w:fldCharType="separate"/>
        </w:r>
        <w:r w:rsidR="001F0286">
          <w:rPr>
            <w:noProof/>
            <w:webHidden/>
          </w:rPr>
          <w:t>15</w:t>
        </w:r>
        <w:r w:rsidR="00AC13F8">
          <w:rPr>
            <w:noProof/>
            <w:webHidden/>
          </w:rPr>
          <w:fldChar w:fldCharType="end"/>
        </w:r>
      </w:hyperlink>
    </w:p>
    <w:p w14:paraId="6819A850" w14:textId="47D93144" w:rsidR="00AC13F8" w:rsidRDefault="005869B9">
      <w:pPr>
        <w:pStyle w:val="TOC2"/>
        <w:tabs>
          <w:tab w:val="right" w:leader="dot" w:pos="9350"/>
        </w:tabs>
        <w:rPr>
          <w:rFonts w:eastAsiaTheme="minorEastAsia" w:cstheme="minorBidi"/>
          <w:smallCaps w:val="0"/>
          <w:noProof/>
          <w:sz w:val="24"/>
        </w:rPr>
      </w:pPr>
      <w:hyperlink w:anchor="_Toc63550531" w:history="1">
        <w:r w:rsidR="00AC13F8" w:rsidRPr="003205FB">
          <w:rPr>
            <w:rStyle w:val="Hyperlink"/>
            <w:noProof/>
            <w:lang w:val="en-CA"/>
          </w:rPr>
          <w:t>Part 2  Configuring Open Shortest Path First (OSPF)</w:t>
        </w:r>
        <w:r w:rsidR="00AC13F8">
          <w:rPr>
            <w:noProof/>
            <w:webHidden/>
          </w:rPr>
          <w:tab/>
        </w:r>
        <w:r w:rsidR="00AC13F8">
          <w:rPr>
            <w:noProof/>
            <w:webHidden/>
          </w:rPr>
          <w:fldChar w:fldCharType="begin"/>
        </w:r>
        <w:r w:rsidR="00AC13F8">
          <w:rPr>
            <w:noProof/>
            <w:webHidden/>
          </w:rPr>
          <w:instrText xml:space="preserve"> PAGEREF _Toc63550531 \h </w:instrText>
        </w:r>
        <w:r w:rsidR="00AC13F8">
          <w:rPr>
            <w:noProof/>
            <w:webHidden/>
          </w:rPr>
        </w:r>
        <w:r w:rsidR="00AC13F8">
          <w:rPr>
            <w:noProof/>
            <w:webHidden/>
          </w:rPr>
          <w:fldChar w:fldCharType="separate"/>
        </w:r>
        <w:r w:rsidR="001F0286">
          <w:rPr>
            <w:noProof/>
            <w:webHidden/>
          </w:rPr>
          <w:t>19</w:t>
        </w:r>
        <w:r w:rsidR="00AC13F8">
          <w:rPr>
            <w:noProof/>
            <w:webHidden/>
          </w:rPr>
          <w:fldChar w:fldCharType="end"/>
        </w:r>
      </w:hyperlink>
    </w:p>
    <w:p w14:paraId="3B5B026B" w14:textId="30155CA5" w:rsidR="00AC13F8" w:rsidRDefault="005869B9">
      <w:pPr>
        <w:pStyle w:val="TOC3"/>
        <w:tabs>
          <w:tab w:val="right" w:leader="dot" w:pos="9350"/>
        </w:tabs>
        <w:rPr>
          <w:rFonts w:eastAsiaTheme="minorEastAsia" w:cstheme="minorBidi"/>
          <w:i w:val="0"/>
          <w:iCs w:val="0"/>
          <w:noProof/>
          <w:sz w:val="24"/>
        </w:rPr>
      </w:pPr>
      <w:hyperlink w:anchor="_Toc63550532" w:history="1">
        <w:r w:rsidR="00AC13F8" w:rsidRPr="003205FB">
          <w:rPr>
            <w:rStyle w:val="Hyperlink"/>
            <w:noProof/>
            <w:lang w:val="en-CA"/>
          </w:rPr>
          <w:t>Exercise 2-a. Network setup</w:t>
        </w:r>
        <w:r w:rsidR="00AC13F8">
          <w:rPr>
            <w:noProof/>
            <w:webHidden/>
          </w:rPr>
          <w:tab/>
        </w:r>
        <w:r w:rsidR="00AC13F8">
          <w:rPr>
            <w:noProof/>
            <w:webHidden/>
          </w:rPr>
          <w:fldChar w:fldCharType="begin"/>
        </w:r>
        <w:r w:rsidR="00AC13F8">
          <w:rPr>
            <w:noProof/>
            <w:webHidden/>
          </w:rPr>
          <w:instrText xml:space="preserve"> PAGEREF _Toc63550532 \h </w:instrText>
        </w:r>
        <w:r w:rsidR="00AC13F8">
          <w:rPr>
            <w:noProof/>
            <w:webHidden/>
          </w:rPr>
        </w:r>
        <w:r w:rsidR="00AC13F8">
          <w:rPr>
            <w:noProof/>
            <w:webHidden/>
          </w:rPr>
          <w:fldChar w:fldCharType="separate"/>
        </w:r>
        <w:r w:rsidR="001F0286">
          <w:rPr>
            <w:noProof/>
            <w:webHidden/>
          </w:rPr>
          <w:t>21</w:t>
        </w:r>
        <w:r w:rsidR="00AC13F8">
          <w:rPr>
            <w:noProof/>
            <w:webHidden/>
          </w:rPr>
          <w:fldChar w:fldCharType="end"/>
        </w:r>
      </w:hyperlink>
    </w:p>
    <w:p w14:paraId="2D78984A" w14:textId="30E7E049" w:rsidR="00AC13F8" w:rsidRDefault="005869B9">
      <w:pPr>
        <w:pStyle w:val="TOC3"/>
        <w:tabs>
          <w:tab w:val="right" w:leader="dot" w:pos="9350"/>
        </w:tabs>
        <w:rPr>
          <w:rFonts w:eastAsiaTheme="minorEastAsia" w:cstheme="minorBidi"/>
          <w:i w:val="0"/>
          <w:iCs w:val="0"/>
          <w:noProof/>
          <w:sz w:val="24"/>
        </w:rPr>
      </w:pPr>
      <w:hyperlink w:anchor="_Toc63550533" w:history="1">
        <w:r w:rsidR="00AC13F8" w:rsidRPr="003205FB">
          <w:rPr>
            <w:rStyle w:val="Hyperlink"/>
            <w:noProof/>
            <w:lang w:val="en-CA"/>
          </w:rPr>
          <w:t>Exercise 2-b. Configuring OSPF on Cisco routers</w:t>
        </w:r>
        <w:r w:rsidR="00AC13F8">
          <w:rPr>
            <w:noProof/>
            <w:webHidden/>
          </w:rPr>
          <w:tab/>
        </w:r>
        <w:r w:rsidR="00AC13F8">
          <w:rPr>
            <w:noProof/>
            <w:webHidden/>
          </w:rPr>
          <w:fldChar w:fldCharType="begin"/>
        </w:r>
        <w:r w:rsidR="00AC13F8">
          <w:rPr>
            <w:noProof/>
            <w:webHidden/>
          </w:rPr>
          <w:instrText xml:space="preserve"> PAGEREF _Toc63550533 \h </w:instrText>
        </w:r>
        <w:r w:rsidR="00AC13F8">
          <w:rPr>
            <w:noProof/>
            <w:webHidden/>
          </w:rPr>
        </w:r>
        <w:r w:rsidR="00AC13F8">
          <w:rPr>
            <w:noProof/>
            <w:webHidden/>
          </w:rPr>
          <w:fldChar w:fldCharType="separate"/>
        </w:r>
        <w:r w:rsidR="001F0286">
          <w:rPr>
            <w:noProof/>
            <w:webHidden/>
          </w:rPr>
          <w:t>21</w:t>
        </w:r>
        <w:r w:rsidR="00AC13F8">
          <w:rPr>
            <w:noProof/>
            <w:webHidden/>
          </w:rPr>
          <w:fldChar w:fldCharType="end"/>
        </w:r>
      </w:hyperlink>
    </w:p>
    <w:p w14:paraId="06772B6C" w14:textId="2D360A9E" w:rsidR="00AC13F8" w:rsidRDefault="005869B9">
      <w:pPr>
        <w:pStyle w:val="TOC3"/>
        <w:tabs>
          <w:tab w:val="right" w:leader="dot" w:pos="9350"/>
        </w:tabs>
        <w:rPr>
          <w:rFonts w:eastAsiaTheme="minorEastAsia" w:cstheme="minorBidi"/>
          <w:i w:val="0"/>
          <w:iCs w:val="0"/>
          <w:noProof/>
          <w:sz w:val="24"/>
        </w:rPr>
      </w:pPr>
      <w:hyperlink w:anchor="_Toc63550534" w:history="1">
        <w:r w:rsidR="00AC13F8" w:rsidRPr="003205FB">
          <w:rPr>
            <w:rStyle w:val="Hyperlink"/>
            <w:noProof/>
            <w:lang w:val="en-CA"/>
          </w:rPr>
          <w:t>Exercise 2-c. Configuring OSPF on a Linux host</w:t>
        </w:r>
        <w:r w:rsidR="00AC13F8">
          <w:rPr>
            <w:noProof/>
            <w:webHidden/>
          </w:rPr>
          <w:tab/>
        </w:r>
        <w:r w:rsidR="00AC13F8">
          <w:rPr>
            <w:noProof/>
            <w:webHidden/>
          </w:rPr>
          <w:fldChar w:fldCharType="begin"/>
        </w:r>
        <w:r w:rsidR="00AC13F8">
          <w:rPr>
            <w:noProof/>
            <w:webHidden/>
          </w:rPr>
          <w:instrText xml:space="preserve"> PAGEREF _Toc63550534 \h </w:instrText>
        </w:r>
        <w:r w:rsidR="00AC13F8">
          <w:rPr>
            <w:noProof/>
            <w:webHidden/>
          </w:rPr>
        </w:r>
        <w:r w:rsidR="00AC13F8">
          <w:rPr>
            <w:noProof/>
            <w:webHidden/>
          </w:rPr>
          <w:fldChar w:fldCharType="separate"/>
        </w:r>
        <w:r w:rsidR="001F0286">
          <w:rPr>
            <w:noProof/>
            <w:webHidden/>
          </w:rPr>
          <w:t>24</w:t>
        </w:r>
        <w:r w:rsidR="00AC13F8">
          <w:rPr>
            <w:noProof/>
            <w:webHidden/>
          </w:rPr>
          <w:fldChar w:fldCharType="end"/>
        </w:r>
      </w:hyperlink>
    </w:p>
    <w:p w14:paraId="24C98E3A" w14:textId="3D0FA806" w:rsidR="00AC13F8" w:rsidRDefault="005869B9">
      <w:pPr>
        <w:pStyle w:val="TOC3"/>
        <w:tabs>
          <w:tab w:val="right" w:leader="dot" w:pos="9350"/>
        </w:tabs>
        <w:rPr>
          <w:rFonts w:eastAsiaTheme="minorEastAsia" w:cstheme="minorBidi"/>
          <w:i w:val="0"/>
          <w:iCs w:val="0"/>
          <w:noProof/>
          <w:sz w:val="24"/>
        </w:rPr>
      </w:pPr>
      <w:hyperlink w:anchor="_Toc63550535" w:history="1">
        <w:r w:rsidR="00AC13F8" w:rsidRPr="003205FB">
          <w:rPr>
            <w:rStyle w:val="Hyperlink"/>
            <w:noProof/>
            <w:lang w:val="en-CA"/>
          </w:rPr>
          <w:t>Exercise 2-d. Convergence of OSPF</w:t>
        </w:r>
        <w:r w:rsidR="00AC13F8">
          <w:rPr>
            <w:noProof/>
            <w:webHidden/>
          </w:rPr>
          <w:tab/>
        </w:r>
        <w:r w:rsidR="00AC13F8">
          <w:rPr>
            <w:noProof/>
            <w:webHidden/>
          </w:rPr>
          <w:fldChar w:fldCharType="begin"/>
        </w:r>
        <w:r w:rsidR="00AC13F8">
          <w:rPr>
            <w:noProof/>
            <w:webHidden/>
          </w:rPr>
          <w:instrText xml:space="preserve"> PAGEREF _Toc63550535 \h </w:instrText>
        </w:r>
        <w:r w:rsidR="00AC13F8">
          <w:rPr>
            <w:noProof/>
            <w:webHidden/>
          </w:rPr>
        </w:r>
        <w:r w:rsidR="00AC13F8">
          <w:rPr>
            <w:noProof/>
            <w:webHidden/>
          </w:rPr>
          <w:fldChar w:fldCharType="separate"/>
        </w:r>
        <w:r w:rsidR="001F0286">
          <w:rPr>
            <w:noProof/>
            <w:webHidden/>
          </w:rPr>
          <w:t>26</w:t>
        </w:r>
        <w:r w:rsidR="00AC13F8">
          <w:rPr>
            <w:noProof/>
            <w:webHidden/>
          </w:rPr>
          <w:fldChar w:fldCharType="end"/>
        </w:r>
      </w:hyperlink>
    </w:p>
    <w:p w14:paraId="6361FF31" w14:textId="518EBD1C" w:rsidR="00AC13F8" w:rsidRDefault="005869B9">
      <w:pPr>
        <w:pStyle w:val="TOC2"/>
        <w:tabs>
          <w:tab w:val="right" w:leader="dot" w:pos="9350"/>
        </w:tabs>
        <w:rPr>
          <w:rFonts w:eastAsiaTheme="minorEastAsia" w:cstheme="minorBidi"/>
          <w:smallCaps w:val="0"/>
          <w:noProof/>
          <w:sz w:val="24"/>
        </w:rPr>
      </w:pPr>
      <w:hyperlink w:anchor="_Toc63550536" w:history="1">
        <w:r w:rsidR="00AC13F8" w:rsidRPr="003205FB">
          <w:rPr>
            <w:rStyle w:val="Hyperlink"/>
            <w:noProof/>
            <w:lang w:val="en-CA"/>
          </w:rPr>
          <w:t>Part 3.  OSPF Metrics and Traffic Engineering</w:t>
        </w:r>
        <w:r w:rsidR="00AC13F8">
          <w:rPr>
            <w:noProof/>
            <w:webHidden/>
          </w:rPr>
          <w:tab/>
        </w:r>
        <w:r w:rsidR="00AC13F8">
          <w:rPr>
            <w:noProof/>
            <w:webHidden/>
          </w:rPr>
          <w:fldChar w:fldCharType="begin"/>
        </w:r>
        <w:r w:rsidR="00AC13F8">
          <w:rPr>
            <w:noProof/>
            <w:webHidden/>
          </w:rPr>
          <w:instrText xml:space="preserve"> PAGEREF _Toc63550536 \h </w:instrText>
        </w:r>
        <w:r w:rsidR="00AC13F8">
          <w:rPr>
            <w:noProof/>
            <w:webHidden/>
          </w:rPr>
        </w:r>
        <w:r w:rsidR="00AC13F8">
          <w:rPr>
            <w:noProof/>
            <w:webHidden/>
          </w:rPr>
          <w:fldChar w:fldCharType="separate"/>
        </w:r>
        <w:r w:rsidR="001F0286">
          <w:rPr>
            <w:noProof/>
            <w:webHidden/>
          </w:rPr>
          <w:t>27</w:t>
        </w:r>
        <w:r w:rsidR="00AC13F8">
          <w:rPr>
            <w:noProof/>
            <w:webHidden/>
          </w:rPr>
          <w:fldChar w:fldCharType="end"/>
        </w:r>
      </w:hyperlink>
    </w:p>
    <w:p w14:paraId="4187D683" w14:textId="659C4605" w:rsidR="00AC13F8" w:rsidRDefault="005869B9">
      <w:pPr>
        <w:pStyle w:val="TOC3"/>
        <w:tabs>
          <w:tab w:val="right" w:leader="dot" w:pos="9350"/>
        </w:tabs>
        <w:rPr>
          <w:rFonts w:eastAsiaTheme="minorEastAsia" w:cstheme="minorBidi"/>
          <w:i w:val="0"/>
          <w:iCs w:val="0"/>
          <w:noProof/>
          <w:sz w:val="24"/>
        </w:rPr>
      </w:pPr>
      <w:hyperlink w:anchor="_Toc63550537" w:history="1">
        <w:r w:rsidR="00AC13F8" w:rsidRPr="003205FB">
          <w:rPr>
            <w:rStyle w:val="Hyperlink"/>
            <w:noProof/>
            <w:lang w:val="en-CA"/>
          </w:rPr>
          <w:t>Exercise 3-a. Changing routing metrics</w:t>
        </w:r>
        <w:r w:rsidR="00AC13F8">
          <w:rPr>
            <w:noProof/>
            <w:webHidden/>
          </w:rPr>
          <w:tab/>
        </w:r>
        <w:r w:rsidR="00AC13F8">
          <w:rPr>
            <w:noProof/>
            <w:webHidden/>
          </w:rPr>
          <w:fldChar w:fldCharType="begin"/>
        </w:r>
        <w:r w:rsidR="00AC13F8">
          <w:rPr>
            <w:noProof/>
            <w:webHidden/>
          </w:rPr>
          <w:instrText xml:space="preserve"> PAGEREF _Toc63550537 \h </w:instrText>
        </w:r>
        <w:r w:rsidR="00AC13F8">
          <w:rPr>
            <w:noProof/>
            <w:webHidden/>
          </w:rPr>
        </w:r>
        <w:r w:rsidR="00AC13F8">
          <w:rPr>
            <w:noProof/>
            <w:webHidden/>
          </w:rPr>
          <w:fldChar w:fldCharType="separate"/>
        </w:r>
        <w:r w:rsidR="001F0286">
          <w:rPr>
            <w:noProof/>
            <w:webHidden/>
          </w:rPr>
          <w:t>28</w:t>
        </w:r>
        <w:r w:rsidR="00AC13F8">
          <w:rPr>
            <w:noProof/>
            <w:webHidden/>
          </w:rPr>
          <w:fldChar w:fldCharType="end"/>
        </w:r>
      </w:hyperlink>
    </w:p>
    <w:p w14:paraId="133D4605" w14:textId="56587C41" w:rsidR="00AC13F8" w:rsidRDefault="005869B9">
      <w:pPr>
        <w:pStyle w:val="TOC2"/>
        <w:tabs>
          <w:tab w:val="right" w:leader="dot" w:pos="9350"/>
        </w:tabs>
        <w:rPr>
          <w:rFonts w:eastAsiaTheme="minorEastAsia" w:cstheme="minorBidi"/>
          <w:smallCaps w:val="0"/>
          <w:noProof/>
          <w:sz w:val="24"/>
        </w:rPr>
      </w:pPr>
      <w:hyperlink w:anchor="_Toc63550538" w:history="1">
        <w:r w:rsidR="00AC13F8" w:rsidRPr="003205FB">
          <w:rPr>
            <w:rStyle w:val="Hyperlink"/>
            <w:noProof/>
            <w:lang w:val="en-CA"/>
          </w:rPr>
          <w:t>Part 4.  Configuring the Border Gateway Protocol (BGP)</w:t>
        </w:r>
        <w:r w:rsidR="00AC13F8">
          <w:rPr>
            <w:noProof/>
            <w:webHidden/>
          </w:rPr>
          <w:tab/>
        </w:r>
        <w:r w:rsidR="00AC13F8">
          <w:rPr>
            <w:noProof/>
            <w:webHidden/>
          </w:rPr>
          <w:fldChar w:fldCharType="begin"/>
        </w:r>
        <w:r w:rsidR="00AC13F8">
          <w:rPr>
            <w:noProof/>
            <w:webHidden/>
          </w:rPr>
          <w:instrText xml:space="preserve"> PAGEREF _Toc63550538 \h </w:instrText>
        </w:r>
        <w:r w:rsidR="00AC13F8">
          <w:rPr>
            <w:noProof/>
            <w:webHidden/>
          </w:rPr>
        </w:r>
        <w:r w:rsidR="00AC13F8">
          <w:rPr>
            <w:noProof/>
            <w:webHidden/>
          </w:rPr>
          <w:fldChar w:fldCharType="separate"/>
        </w:r>
        <w:r w:rsidR="001F0286">
          <w:rPr>
            <w:noProof/>
            <w:webHidden/>
          </w:rPr>
          <w:t>30</w:t>
        </w:r>
        <w:r w:rsidR="00AC13F8">
          <w:rPr>
            <w:noProof/>
            <w:webHidden/>
          </w:rPr>
          <w:fldChar w:fldCharType="end"/>
        </w:r>
      </w:hyperlink>
    </w:p>
    <w:p w14:paraId="30B3ECE8" w14:textId="6EB436F7" w:rsidR="00AC13F8" w:rsidRDefault="005869B9">
      <w:pPr>
        <w:pStyle w:val="TOC3"/>
        <w:tabs>
          <w:tab w:val="right" w:leader="dot" w:pos="9350"/>
        </w:tabs>
        <w:rPr>
          <w:rFonts w:eastAsiaTheme="minorEastAsia" w:cstheme="minorBidi"/>
          <w:i w:val="0"/>
          <w:iCs w:val="0"/>
          <w:noProof/>
          <w:sz w:val="24"/>
        </w:rPr>
      </w:pPr>
      <w:hyperlink w:anchor="_Toc63550539" w:history="1">
        <w:r w:rsidR="00AC13F8" w:rsidRPr="003205FB">
          <w:rPr>
            <w:rStyle w:val="Hyperlink"/>
            <w:noProof/>
            <w:lang w:val="en-CA"/>
          </w:rPr>
          <w:t>Exercise 4-a. Network setup and IPv4 configuration</w:t>
        </w:r>
        <w:r w:rsidR="00AC13F8">
          <w:rPr>
            <w:noProof/>
            <w:webHidden/>
          </w:rPr>
          <w:tab/>
        </w:r>
        <w:r w:rsidR="00AC13F8">
          <w:rPr>
            <w:noProof/>
            <w:webHidden/>
          </w:rPr>
          <w:fldChar w:fldCharType="begin"/>
        </w:r>
        <w:r w:rsidR="00AC13F8">
          <w:rPr>
            <w:noProof/>
            <w:webHidden/>
          </w:rPr>
          <w:instrText xml:space="preserve"> PAGEREF _Toc63550539 \h </w:instrText>
        </w:r>
        <w:r w:rsidR="00AC13F8">
          <w:rPr>
            <w:noProof/>
            <w:webHidden/>
          </w:rPr>
        </w:r>
        <w:r w:rsidR="00AC13F8">
          <w:rPr>
            <w:noProof/>
            <w:webHidden/>
          </w:rPr>
          <w:fldChar w:fldCharType="separate"/>
        </w:r>
        <w:r w:rsidR="001F0286">
          <w:rPr>
            <w:noProof/>
            <w:webHidden/>
          </w:rPr>
          <w:t>31</w:t>
        </w:r>
        <w:r w:rsidR="00AC13F8">
          <w:rPr>
            <w:noProof/>
            <w:webHidden/>
          </w:rPr>
          <w:fldChar w:fldCharType="end"/>
        </w:r>
      </w:hyperlink>
    </w:p>
    <w:p w14:paraId="019457E0" w14:textId="2AA899E2" w:rsidR="00AC13F8" w:rsidRDefault="005869B9">
      <w:pPr>
        <w:pStyle w:val="TOC3"/>
        <w:tabs>
          <w:tab w:val="right" w:leader="dot" w:pos="9350"/>
        </w:tabs>
        <w:rPr>
          <w:rFonts w:eastAsiaTheme="minorEastAsia" w:cstheme="minorBidi"/>
          <w:i w:val="0"/>
          <w:iCs w:val="0"/>
          <w:noProof/>
          <w:sz w:val="24"/>
        </w:rPr>
      </w:pPr>
      <w:hyperlink w:anchor="_Toc63550540" w:history="1">
        <w:r w:rsidR="00AC13F8" w:rsidRPr="003205FB">
          <w:rPr>
            <w:rStyle w:val="Hyperlink"/>
            <w:noProof/>
            <w:lang w:val="en-CA"/>
          </w:rPr>
          <w:t>Exercise 4-b. eBGP configuration of Cisco routers</w:t>
        </w:r>
        <w:r w:rsidR="00AC13F8">
          <w:rPr>
            <w:noProof/>
            <w:webHidden/>
          </w:rPr>
          <w:tab/>
        </w:r>
        <w:r w:rsidR="00AC13F8">
          <w:rPr>
            <w:noProof/>
            <w:webHidden/>
          </w:rPr>
          <w:fldChar w:fldCharType="begin"/>
        </w:r>
        <w:r w:rsidR="00AC13F8">
          <w:rPr>
            <w:noProof/>
            <w:webHidden/>
          </w:rPr>
          <w:instrText xml:space="preserve"> PAGEREF _Toc63550540 \h </w:instrText>
        </w:r>
        <w:r w:rsidR="00AC13F8">
          <w:rPr>
            <w:noProof/>
            <w:webHidden/>
          </w:rPr>
        </w:r>
        <w:r w:rsidR="00AC13F8">
          <w:rPr>
            <w:noProof/>
            <w:webHidden/>
          </w:rPr>
          <w:fldChar w:fldCharType="separate"/>
        </w:r>
        <w:r w:rsidR="001F0286">
          <w:rPr>
            <w:noProof/>
            <w:webHidden/>
          </w:rPr>
          <w:t>32</w:t>
        </w:r>
        <w:r w:rsidR="00AC13F8">
          <w:rPr>
            <w:noProof/>
            <w:webHidden/>
          </w:rPr>
          <w:fldChar w:fldCharType="end"/>
        </w:r>
      </w:hyperlink>
    </w:p>
    <w:p w14:paraId="32FBECD1" w14:textId="05755016" w:rsidR="00AC13F8" w:rsidRDefault="005869B9">
      <w:pPr>
        <w:pStyle w:val="TOC3"/>
        <w:tabs>
          <w:tab w:val="right" w:leader="dot" w:pos="9350"/>
        </w:tabs>
        <w:rPr>
          <w:rFonts w:eastAsiaTheme="minorEastAsia" w:cstheme="minorBidi"/>
          <w:i w:val="0"/>
          <w:iCs w:val="0"/>
          <w:noProof/>
          <w:sz w:val="24"/>
        </w:rPr>
      </w:pPr>
      <w:hyperlink w:anchor="_Toc63550541" w:history="1">
        <w:r w:rsidR="00AC13F8" w:rsidRPr="003205FB">
          <w:rPr>
            <w:rStyle w:val="Hyperlink"/>
            <w:noProof/>
            <w:lang w:val="en-CA"/>
          </w:rPr>
          <w:t>Exercise 4-c. iBGP configuration</w:t>
        </w:r>
        <w:r w:rsidR="00AC13F8">
          <w:rPr>
            <w:noProof/>
            <w:webHidden/>
          </w:rPr>
          <w:tab/>
        </w:r>
        <w:r w:rsidR="00AC13F8">
          <w:rPr>
            <w:noProof/>
            <w:webHidden/>
          </w:rPr>
          <w:fldChar w:fldCharType="begin"/>
        </w:r>
        <w:r w:rsidR="00AC13F8">
          <w:rPr>
            <w:noProof/>
            <w:webHidden/>
          </w:rPr>
          <w:instrText xml:space="preserve"> PAGEREF _Toc63550541 \h </w:instrText>
        </w:r>
        <w:r w:rsidR="00AC13F8">
          <w:rPr>
            <w:noProof/>
            <w:webHidden/>
          </w:rPr>
        </w:r>
        <w:r w:rsidR="00AC13F8">
          <w:rPr>
            <w:noProof/>
            <w:webHidden/>
          </w:rPr>
          <w:fldChar w:fldCharType="separate"/>
        </w:r>
        <w:r w:rsidR="001F0286">
          <w:rPr>
            <w:noProof/>
            <w:webHidden/>
          </w:rPr>
          <w:t>34</w:t>
        </w:r>
        <w:r w:rsidR="00AC13F8">
          <w:rPr>
            <w:noProof/>
            <w:webHidden/>
          </w:rPr>
          <w:fldChar w:fldCharType="end"/>
        </w:r>
      </w:hyperlink>
    </w:p>
    <w:p w14:paraId="05B8C980" w14:textId="62ACBA84" w:rsidR="00AC13F8" w:rsidRDefault="005869B9">
      <w:pPr>
        <w:pStyle w:val="TOC3"/>
        <w:tabs>
          <w:tab w:val="right" w:leader="dot" w:pos="9350"/>
        </w:tabs>
        <w:rPr>
          <w:rFonts w:eastAsiaTheme="minorEastAsia" w:cstheme="minorBidi"/>
          <w:i w:val="0"/>
          <w:iCs w:val="0"/>
          <w:noProof/>
          <w:sz w:val="24"/>
        </w:rPr>
      </w:pPr>
      <w:hyperlink w:anchor="_Toc63550542" w:history="1">
        <w:r w:rsidR="00AC13F8" w:rsidRPr="003205FB">
          <w:rPr>
            <w:rStyle w:val="Hyperlink"/>
            <w:noProof/>
            <w:lang w:val="en-CA"/>
          </w:rPr>
          <w:t>Exercise 4-d. Routing policy (selective transit)</w:t>
        </w:r>
        <w:r w:rsidR="00AC13F8">
          <w:rPr>
            <w:noProof/>
            <w:webHidden/>
          </w:rPr>
          <w:tab/>
        </w:r>
        <w:r w:rsidR="00AC13F8">
          <w:rPr>
            <w:noProof/>
            <w:webHidden/>
          </w:rPr>
          <w:fldChar w:fldCharType="begin"/>
        </w:r>
        <w:r w:rsidR="00AC13F8">
          <w:rPr>
            <w:noProof/>
            <w:webHidden/>
          </w:rPr>
          <w:instrText xml:space="preserve"> PAGEREF _Toc63550542 \h </w:instrText>
        </w:r>
        <w:r w:rsidR="00AC13F8">
          <w:rPr>
            <w:noProof/>
            <w:webHidden/>
          </w:rPr>
        </w:r>
        <w:r w:rsidR="00AC13F8">
          <w:rPr>
            <w:noProof/>
            <w:webHidden/>
          </w:rPr>
          <w:fldChar w:fldCharType="separate"/>
        </w:r>
        <w:r w:rsidR="001F0286">
          <w:rPr>
            <w:noProof/>
            <w:webHidden/>
          </w:rPr>
          <w:t>38</w:t>
        </w:r>
        <w:r w:rsidR="00AC13F8">
          <w:rPr>
            <w:noProof/>
            <w:webHidden/>
          </w:rPr>
          <w:fldChar w:fldCharType="end"/>
        </w:r>
      </w:hyperlink>
    </w:p>
    <w:p w14:paraId="1D16DBA0" w14:textId="176DBB40" w:rsidR="00AC13F8" w:rsidRDefault="005869B9">
      <w:pPr>
        <w:pStyle w:val="TOC1"/>
        <w:tabs>
          <w:tab w:val="right" w:leader="dot" w:pos="9350"/>
        </w:tabs>
        <w:rPr>
          <w:rFonts w:eastAsiaTheme="minorEastAsia" w:cstheme="minorBidi"/>
          <w:b w:val="0"/>
          <w:bCs w:val="0"/>
          <w:caps w:val="0"/>
          <w:noProof/>
          <w:sz w:val="24"/>
        </w:rPr>
      </w:pPr>
      <w:hyperlink w:anchor="_Toc63550543" w:history="1">
        <w:r w:rsidR="00AC13F8" w:rsidRPr="003205FB">
          <w:rPr>
            <w:rStyle w:val="Hyperlink"/>
            <w:noProof/>
            <w:lang w:val="en-CA"/>
          </w:rPr>
          <w:t>Appendix: An Introduction to Quagga</w:t>
        </w:r>
        <w:r w:rsidR="00AC13F8">
          <w:rPr>
            <w:noProof/>
            <w:webHidden/>
          </w:rPr>
          <w:tab/>
        </w:r>
        <w:r w:rsidR="00AC13F8">
          <w:rPr>
            <w:noProof/>
            <w:webHidden/>
          </w:rPr>
          <w:fldChar w:fldCharType="begin"/>
        </w:r>
        <w:r w:rsidR="00AC13F8">
          <w:rPr>
            <w:noProof/>
            <w:webHidden/>
          </w:rPr>
          <w:instrText xml:space="preserve"> PAGEREF _Toc63550543 \h </w:instrText>
        </w:r>
        <w:r w:rsidR="00AC13F8">
          <w:rPr>
            <w:noProof/>
            <w:webHidden/>
          </w:rPr>
        </w:r>
        <w:r w:rsidR="00AC13F8">
          <w:rPr>
            <w:noProof/>
            <w:webHidden/>
          </w:rPr>
          <w:fldChar w:fldCharType="separate"/>
        </w:r>
        <w:r w:rsidR="001F0286">
          <w:rPr>
            <w:noProof/>
            <w:webHidden/>
          </w:rPr>
          <w:t>40</w:t>
        </w:r>
        <w:r w:rsidR="00AC13F8">
          <w:rPr>
            <w:noProof/>
            <w:webHidden/>
          </w:rPr>
          <w:fldChar w:fldCharType="end"/>
        </w:r>
      </w:hyperlink>
    </w:p>
    <w:p w14:paraId="10F45A17" w14:textId="2ECAA25D" w:rsidR="00AC13F8" w:rsidRDefault="005869B9">
      <w:pPr>
        <w:pStyle w:val="TOC3"/>
        <w:tabs>
          <w:tab w:val="right" w:leader="dot" w:pos="9350"/>
        </w:tabs>
        <w:rPr>
          <w:rFonts w:eastAsiaTheme="minorEastAsia" w:cstheme="minorBidi"/>
          <w:i w:val="0"/>
          <w:iCs w:val="0"/>
          <w:noProof/>
          <w:sz w:val="24"/>
        </w:rPr>
      </w:pPr>
      <w:hyperlink w:anchor="_Toc63550544" w:history="1">
        <w:r w:rsidR="00AC13F8" w:rsidRPr="003205FB">
          <w:rPr>
            <w:rStyle w:val="Hyperlink"/>
            <w:noProof/>
            <w:lang w:val="en-CA"/>
          </w:rPr>
          <w:t>1. Starting and stopping quagga processes</w:t>
        </w:r>
        <w:r w:rsidR="00AC13F8">
          <w:rPr>
            <w:noProof/>
            <w:webHidden/>
          </w:rPr>
          <w:tab/>
        </w:r>
        <w:r w:rsidR="00AC13F8">
          <w:rPr>
            <w:noProof/>
            <w:webHidden/>
          </w:rPr>
          <w:fldChar w:fldCharType="begin"/>
        </w:r>
        <w:r w:rsidR="00AC13F8">
          <w:rPr>
            <w:noProof/>
            <w:webHidden/>
          </w:rPr>
          <w:instrText xml:space="preserve"> PAGEREF _Toc63550544 \h </w:instrText>
        </w:r>
        <w:r w:rsidR="00AC13F8">
          <w:rPr>
            <w:noProof/>
            <w:webHidden/>
          </w:rPr>
        </w:r>
        <w:r w:rsidR="00AC13F8">
          <w:rPr>
            <w:noProof/>
            <w:webHidden/>
          </w:rPr>
          <w:fldChar w:fldCharType="separate"/>
        </w:r>
        <w:r w:rsidR="001F0286">
          <w:rPr>
            <w:noProof/>
            <w:webHidden/>
          </w:rPr>
          <w:t>40</w:t>
        </w:r>
        <w:r w:rsidR="00AC13F8">
          <w:rPr>
            <w:noProof/>
            <w:webHidden/>
          </w:rPr>
          <w:fldChar w:fldCharType="end"/>
        </w:r>
      </w:hyperlink>
    </w:p>
    <w:p w14:paraId="0930CEBB" w14:textId="21101251" w:rsidR="00AC13F8" w:rsidRDefault="005869B9">
      <w:pPr>
        <w:pStyle w:val="TOC3"/>
        <w:tabs>
          <w:tab w:val="right" w:leader="dot" w:pos="9350"/>
        </w:tabs>
        <w:rPr>
          <w:rFonts w:eastAsiaTheme="minorEastAsia" w:cstheme="minorBidi"/>
          <w:i w:val="0"/>
          <w:iCs w:val="0"/>
          <w:noProof/>
          <w:sz w:val="24"/>
        </w:rPr>
      </w:pPr>
      <w:hyperlink w:anchor="_Toc63550545" w:history="1">
        <w:r w:rsidR="00AC13F8" w:rsidRPr="003205FB">
          <w:rPr>
            <w:rStyle w:val="Hyperlink"/>
            <w:noProof/>
            <w:lang w:val="en-CA"/>
          </w:rPr>
          <w:t>2. Configuring the routing protocol processes</w:t>
        </w:r>
        <w:r w:rsidR="00AC13F8">
          <w:rPr>
            <w:noProof/>
            <w:webHidden/>
          </w:rPr>
          <w:tab/>
        </w:r>
        <w:r w:rsidR="00AC13F8">
          <w:rPr>
            <w:noProof/>
            <w:webHidden/>
          </w:rPr>
          <w:fldChar w:fldCharType="begin"/>
        </w:r>
        <w:r w:rsidR="00AC13F8">
          <w:rPr>
            <w:noProof/>
            <w:webHidden/>
          </w:rPr>
          <w:instrText xml:space="preserve"> PAGEREF _Toc63550545 \h </w:instrText>
        </w:r>
        <w:r w:rsidR="00AC13F8">
          <w:rPr>
            <w:noProof/>
            <w:webHidden/>
          </w:rPr>
        </w:r>
        <w:r w:rsidR="00AC13F8">
          <w:rPr>
            <w:noProof/>
            <w:webHidden/>
          </w:rPr>
          <w:fldChar w:fldCharType="separate"/>
        </w:r>
        <w:r w:rsidR="001F0286">
          <w:rPr>
            <w:noProof/>
            <w:webHidden/>
          </w:rPr>
          <w:t>41</w:t>
        </w:r>
        <w:r w:rsidR="00AC13F8">
          <w:rPr>
            <w:noProof/>
            <w:webHidden/>
          </w:rPr>
          <w:fldChar w:fldCharType="end"/>
        </w:r>
      </w:hyperlink>
    </w:p>
    <w:p w14:paraId="307797C4" w14:textId="68EED564" w:rsidR="00AC13F8" w:rsidRDefault="005869B9">
      <w:pPr>
        <w:pStyle w:val="TOC3"/>
        <w:tabs>
          <w:tab w:val="right" w:leader="dot" w:pos="9350"/>
        </w:tabs>
        <w:rPr>
          <w:rFonts w:eastAsiaTheme="minorEastAsia" w:cstheme="minorBidi"/>
          <w:i w:val="0"/>
          <w:iCs w:val="0"/>
          <w:noProof/>
          <w:sz w:val="24"/>
        </w:rPr>
      </w:pPr>
      <w:hyperlink w:anchor="_Toc63550546" w:history="1">
        <w:r w:rsidR="00AC13F8" w:rsidRPr="003205FB">
          <w:rPr>
            <w:rStyle w:val="Hyperlink"/>
            <w:noProof/>
            <w:lang w:val="en-CA"/>
          </w:rPr>
          <w:t>3. Typing configuration commands</w:t>
        </w:r>
        <w:r w:rsidR="00AC13F8">
          <w:rPr>
            <w:noProof/>
            <w:webHidden/>
          </w:rPr>
          <w:tab/>
        </w:r>
        <w:r w:rsidR="00AC13F8">
          <w:rPr>
            <w:noProof/>
            <w:webHidden/>
          </w:rPr>
          <w:fldChar w:fldCharType="begin"/>
        </w:r>
        <w:r w:rsidR="00AC13F8">
          <w:rPr>
            <w:noProof/>
            <w:webHidden/>
          </w:rPr>
          <w:instrText xml:space="preserve"> PAGEREF _Toc63550546 \h </w:instrText>
        </w:r>
        <w:r w:rsidR="00AC13F8">
          <w:rPr>
            <w:noProof/>
            <w:webHidden/>
          </w:rPr>
        </w:r>
        <w:r w:rsidR="00AC13F8">
          <w:rPr>
            <w:noProof/>
            <w:webHidden/>
          </w:rPr>
          <w:fldChar w:fldCharType="separate"/>
        </w:r>
        <w:r w:rsidR="001F0286">
          <w:rPr>
            <w:noProof/>
            <w:webHidden/>
          </w:rPr>
          <w:t>42</w:t>
        </w:r>
        <w:r w:rsidR="00AC13F8">
          <w:rPr>
            <w:noProof/>
            <w:webHidden/>
          </w:rPr>
          <w:fldChar w:fldCharType="end"/>
        </w:r>
      </w:hyperlink>
    </w:p>
    <w:p w14:paraId="677CA8C5" w14:textId="77060265" w:rsidR="00EB4DB9" w:rsidRPr="00FC0A32" w:rsidRDefault="00AC13F8" w:rsidP="00EB4DB9">
      <w:pPr>
        <w:pStyle w:val="Heading1"/>
      </w:pPr>
      <w:r>
        <w:rPr>
          <w:rFonts w:asciiTheme="minorHAnsi" w:eastAsiaTheme="minorHAnsi" w:hAnsiTheme="minorHAnsi" w:cstheme="minorHAnsi"/>
          <w:bCs/>
          <w:caps/>
          <w:color w:val="auto"/>
          <w:sz w:val="20"/>
          <w:szCs w:val="24"/>
          <w:lang w:val="en-CA"/>
        </w:rPr>
        <w:lastRenderedPageBreak/>
        <w:fldChar w:fldCharType="end"/>
      </w:r>
      <w:r w:rsidR="00EB4DB9" w:rsidRPr="00EB4DB9">
        <w:rPr>
          <w:lang w:val="en-CA"/>
        </w:rPr>
        <w:t xml:space="preserve"> </w:t>
      </w:r>
      <w:bookmarkStart w:id="4" w:name="_Toc63550522"/>
      <w:r w:rsidR="00EB4DB9" w:rsidRPr="005522A9">
        <w:rPr>
          <w:lang w:val="en-CA"/>
        </w:rPr>
        <w:t>Study Material for Lab 4</w:t>
      </w:r>
      <w:bookmarkEnd w:id="3"/>
      <w:bookmarkEnd w:id="4"/>
    </w:p>
    <w:p w14:paraId="34637F15" w14:textId="77777777" w:rsidR="00EB4DB9" w:rsidRPr="00216359" w:rsidRDefault="00EB4DB9" w:rsidP="00D12676">
      <w:pPr>
        <w:pStyle w:val="ListParagraph"/>
        <w:numPr>
          <w:ilvl w:val="0"/>
          <w:numId w:val="15"/>
        </w:numPr>
        <w:spacing w:before="120" w:after="120" w:line="240" w:lineRule="auto"/>
        <w:ind w:left="360"/>
        <w:contextualSpacing w:val="0"/>
        <w:rPr>
          <w:lang w:val="en-CA"/>
        </w:rPr>
      </w:pPr>
      <w:r w:rsidRPr="00216359">
        <w:rPr>
          <w:b/>
          <w:lang w:val="en-CA"/>
        </w:rPr>
        <w:t>Distance Vector and Link State Routing Protocols</w:t>
      </w:r>
      <w:r w:rsidRPr="00216359">
        <w:rPr>
          <w:lang w:val="en-CA"/>
        </w:rPr>
        <w:t xml:space="preserve">: The following article (in PDF) </w:t>
      </w:r>
      <w:hyperlink r:id="rId11" w:history="1">
        <w:r w:rsidRPr="00946CD6">
          <w:rPr>
            <w:rStyle w:val="Hyperlink"/>
            <w:lang w:val="en-CA"/>
          </w:rPr>
          <w:t>https://www.google.com/url?sa=t&amp;rct=j&amp;q=&amp;esrc=s&amp;source=web&amp;cd=&amp;ved=2ahUKEwj5ofvRl4TrAhUVlHIEHZ87BPQQFjALegQIAxAB&amp;url=https%3A%2F%2Fptgmedia.pearsoncmg.com%2Fimages%2F9781587132063%2Fsamplechapter%2F1587132060_03.pdf&amp;usg=AOvVaw2x7ZuazBLseG6JSLySw46_</w:t>
        </w:r>
      </w:hyperlink>
      <w:r>
        <w:rPr>
          <w:lang w:val="en-CA"/>
        </w:rPr>
        <w:t xml:space="preserve"> </w:t>
      </w:r>
      <w:hyperlink r:id="rId12" w:history="1"/>
      <w:r w:rsidRPr="00216359">
        <w:rPr>
          <w:lang w:val="en-CA"/>
        </w:rPr>
        <w:t>provides an introduction to dynamic routing protocols. Review your knowledge of interdomain and intradomain routing, distance vector routing, and link state routing.</w:t>
      </w:r>
    </w:p>
    <w:p w14:paraId="680F2996" w14:textId="77777777" w:rsidR="00EB4DB9" w:rsidRPr="00311B8E" w:rsidRDefault="00EB4DB9" w:rsidP="00D12676">
      <w:pPr>
        <w:pStyle w:val="ListParagraph"/>
        <w:numPr>
          <w:ilvl w:val="0"/>
          <w:numId w:val="15"/>
        </w:numPr>
        <w:spacing w:before="120" w:after="120" w:line="240" w:lineRule="auto"/>
        <w:ind w:left="360"/>
        <w:contextualSpacing w:val="0"/>
        <w:rPr>
          <w:lang w:val="en-CA"/>
        </w:rPr>
      </w:pPr>
      <w:r w:rsidRPr="00311B8E">
        <w:rPr>
          <w:b/>
          <w:lang w:val="en-CA"/>
        </w:rPr>
        <w:t>Quagga</w:t>
      </w:r>
      <w:r w:rsidRPr="00311B8E">
        <w:rPr>
          <w:lang w:val="en-CA"/>
        </w:rPr>
        <w:t xml:space="preserve">: Information on the </w:t>
      </w:r>
      <w:r w:rsidRPr="00311B8E">
        <w:rPr>
          <w:i/>
          <w:lang w:val="en-CA"/>
        </w:rPr>
        <w:t xml:space="preserve">Quagga </w:t>
      </w:r>
      <w:r w:rsidRPr="00311B8E">
        <w:rPr>
          <w:lang w:val="en-CA"/>
        </w:rPr>
        <w:t>routing software package is found at</w:t>
      </w:r>
      <w:r w:rsidRPr="00311B8E">
        <w:rPr>
          <w:lang w:val="en-CA"/>
        </w:rPr>
        <w:br/>
      </w:r>
      <w:hyperlink r:id="rId13" w:history="1">
        <w:r w:rsidRPr="00946CD6">
          <w:rPr>
            <w:rStyle w:val="Hyperlink"/>
            <w:lang w:val="en-CA"/>
          </w:rPr>
          <w:t>https://www.nongnu.org/quagga/docs/quagga.html</w:t>
        </w:r>
      </w:hyperlink>
      <w:r>
        <w:rPr>
          <w:u w:val="single"/>
          <w:lang w:val="en-CA"/>
        </w:rPr>
        <w:t xml:space="preserve"> </w:t>
      </w:r>
      <w:r w:rsidRPr="00311B8E">
        <w:rPr>
          <w:lang w:val="en-CA"/>
        </w:rPr>
        <w:br/>
        <w:t xml:space="preserve">Read the documents on </w:t>
      </w:r>
      <w:r w:rsidRPr="00311B8E">
        <w:rPr>
          <w:i/>
          <w:lang w:val="en-CA"/>
        </w:rPr>
        <w:t>zebra</w:t>
      </w:r>
      <w:r w:rsidRPr="00311B8E">
        <w:rPr>
          <w:lang w:val="en-CA"/>
        </w:rPr>
        <w:t xml:space="preserve">, </w:t>
      </w:r>
      <w:r w:rsidRPr="00311B8E">
        <w:rPr>
          <w:i/>
          <w:lang w:val="en-CA"/>
        </w:rPr>
        <w:t>ripd</w:t>
      </w:r>
      <w:r w:rsidRPr="00311B8E">
        <w:rPr>
          <w:lang w:val="en-CA"/>
        </w:rPr>
        <w:t xml:space="preserve">, </w:t>
      </w:r>
      <w:r w:rsidRPr="00311B8E">
        <w:rPr>
          <w:i/>
          <w:lang w:val="en-CA"/>
        </w:rPr>
        <w:t>ospfd</w:t>
      </w:r>
      <w:r w:rsidRPr="00311B8E">
        <w:rPr>
          <w:b/>
          <w:lang w:val="en-CA"/>
        </w:rPr>
        <w:t xml:space="preserve"> </w:t>
      </w:r>
      <w:r w:rsidRPr="00311B8E">
        <w:rPr>
          <w:lang w:val="en-CA"/>
        </w:rPr>
        <w:t>and</w:t>
      </w:r>
      <w:r w:rsidRPr="00311B8E">
        <w:rPr>
          <w:b/>
          <w:lang w:val="en-CA"/>
        </w:rPr>
        <w:t xml:space="preserve"> </w:t>
      </w:r>
      <w:r w:rsidRPr="00311B8E">
        <w:rPr>
          <w:i/>
          <w:lang w:val="en-CA"/>
        </w:rPr>
        <w:t>bgpd</w:t>
      </w:r>
      <w:r w:rsidRPr="00311B8E">
        <w:rPr>
          <w:lang w:val="en-CA"/>
        </w:rPr>
        <w:t xml:space="preserve">. </w:t>
      </w:r>
    </w:p>
    <w:p w14:paraId="28BB3AFB" w14:textId="77777777" w:rsidR="00EB4DB9" w:rsidRPr="00311B8E" w:rsidRDefault="00EB4DB9" w:rsidP="00D12676">
      <w:pPr>
        <w:pStyle w:val="ListParagraph"/>
        <w:numPr>
          <w:ilvl w:val="0"/>
          <w:numId w:val="15"/>
        </w:numPr>
        <w:spacing w:before="120" w:after="120" w:line="240" w:lineRule="auto"/>
        <w:ind w:left="360"/>
        <w:contextualSpacing w:val="0"/>
        <w:rPr>
          <w:lang w:val="en-CA"/>
        </w:rPr>
      </w:pPr>
      <w:r w:rsidRPr="00311B8E">
        <w:rPr>
          <w:b/>
          <w:lang w:val="en-CA"/>
        </w:rPr>
        <w:t>RIP</w:t>
      </w:r>
      <w:r w:rsidRPr="00311B8E">
        <w:rPr>
          <w:lang w:val="en-CA"/>
        </w:rPr>
        <w:t xml:space="preserve">: An overview of the Routing Information Protocol (RIP) is </w:t>
      </w:r>
      <w:r w:rsidRPr="00311B8E">
        <w:rPr>
          <w:lang w:val="en-CA"/>
        </w:rPr>
        <w:br/>
      </w:r>
      <w:hyperlink r:id="rId14" w:history="1">
        <w:r w:rsidRPr="00311B8E">
          <w:rPr>
            <w:rStyle w:val="Hyperlink"/>
            <w:lang w:val="en-CA"/>
          </w:rPr>
          <w:t>https://en.wikipedia.org/wiki/Routing_Information_Protocol</w:t>
        </w:r>
      </w:hyperlink>
    </w:p>
    <w:p w14:paraId="31D280B5" w14:textId="77777777" w:rsidR="00EB4DB9" w:rsidRPr="00311B8E" w:rsidRDefault="00EB4DB9" w:rsidP="00D12676">
      <w:pPr>
        <w:pStyle w:val="ListParagraph"/>
        <w:numPr>
          <w:ilvl w:val="0"/>
          <w:numId w:val="15"/>
        </w:numPr>
        <w:spacing w:before="120" w:after="120" w:line="240" w:lineRule="auto"/>
        <w:ind w:left="360"/>
        <w:contextualSpacing w:val="0"/>
        <w:rPr>
          <w:lang w:val="en-CA"/>
        </w:rPr>
      </w:pPr>
      <w:r w:rsidRPr="00311B8E">
        <w:rPr>
          <w:lang w:val="en-CA"/>
        </w:rPr>
        <w:t xml:space="preserve">Commands to configure RIP on a Cisco router are explained at </w:t>
      </w:r>
      <w:r w:rsidRPr="00311B8E">
        <w:rPr>
          <w:lang w:val="en-CA"/>
        </w:rPr>
        <w:br/>
      </w:r>
      <w:hyperlink r:id="rId15" w:history="1">
        <w:r w:rsidRPr="00311B8E">
          <w:rPr>
            <w:rStyle w:val="Hyperlink"/>
            <w:lang w:val="en-CA"/>
          </w:rPr>
          <w:t>https://www.cisco.com/c/en/us/td/docs/ios/iproute_rip/command/reference/irr_book/irr_rip.html</w:t>
        </w:r>
      </w:hyperlink>
    </w:p>
    <w:p w14:paraId="73A06B34" w14:textId="77777777" w:rsidR="00EB4DB9" w:rsidRPr="00311B8E" w:rsidRDefault="00EB4DB9" w:rsidP="00D12676">
      <w:pPr>
        <w:pStyle w:val="ListParagraph"/>
        <w:numPr>
          <w:ilvl w:val="0"/>
          <w:numId w:val="15"/>
        </w:numPr>
        <w:spacing w:before="120" w:after="120" w:line="240" w:lineRule="auto"/>
        <w:ind w:left="360"/>
        <w:contextualSpacing w:val="0"/>
        <w:rPr>
          <w:lang w:val="en-CA"/>
        </w:rPr>
      </w:pPr>
      <w:r w:rsidRPr="00311B8E">
        <w:rPr>
          <w:b/>
          <w:lang w:val="en-CA"/>
        </w:rPr>
        <w:t>OSPF</w:t>
      </w:r>
      <w:r w:rsidRPr="00311B8E">
        <w:rPr>
          <w:lang w:val="en-CA"/>
        </w:rPr>
        <w:t>: Here is an overview of Open Shortest Path First (OSPF) routing protocol:</w:t>
      </w:r>
      <w:r w:rsidRPr="00311B8E">
        <w:rPr>
          <w:lang w:val="en-CA"/>
        </w:rPr>
        <w:br/>
      </w:r>
      <w:hyperlink r:id="rId16" w:history="1">
        <w:r w:rsidRPr="00311B8E">
          <w:rPr>
            <w:rStyle w:val="Hyperlink"/>
            <w:lang w:val="en-CA"/>
          </w:rPr>
          <w:t>https://en.wikipedia.org/wiki/Open_Shortest_Path_First</w:t>
        </w:r>
      </w:hyperlink>
    </w:p>
    <w:p w14:paraId="6C3DA6B8" w14:textId="77777777" w:rsidR="00EB4DB9" w:rsidRPr="00311B8E" w:rsidRDefault="00EB4DB9" w:rsidP="00D12676">
      <w:pPr>
        <w:pStyle w:val="ListParagraph"/>
        <w:numPr>
          <w:ilvl w:val="0"/>
          <w:numId w:val="15"/>
        </w:numPr>
        <w:spacing w:before="120" w:after="120" w:line="240" w:lineRule="auto"/>
        <w:ind w:left="360"/>
        <w:contextualSpacing w:val="0"/>
        <w:rPr>
          <w:lang w:val="en-CA"/>
        </w:rPr>
      </w:pPr>
      <w:r w:rsidRPr="00311B8E">
        <w:rPr>
          <w:lang w:val="en-CA"/>
        </w:rPr>
        <w:t xml:space="preserve">Commands to configure OSPF on a Cisco router are explained at </w:t>
      </w:r>
      <w:r w:rsidRPr="00311B8E">
        <w:rPr>
          <w:lang w:val="en-CA"/>
        </w:rPr>
        <w:br/>
      </w:r>
      <w:hyperlink r:id="rId17" w:history="1">
        <w:r w:rsidRPr="00311B8E">
          <w:rPr>
            <w:rStyle w:val="Hyperlink"/>
            <w:lang w:val="en-CA"/>
          </w:rPr>
          <w:t>https://www.cisco.com/c/en/us/td/docs/ios-xml/ios/iproute_ospf/configuration/xe-16/iro-xe-16-book/iro-cfg.html</w:t>
        </w:r>
      </w:hyperlink>
    </w:p>
    <w:p w14:paraId="1431D25D" w14:textId="77777777" w:rsidR="00EB4DB9" w:rsidRPr="00B72583" w:rsidRDefault="00EB4DB9" w:rsidP="00D12676">
      <w:pPr>
        <w:pStyle w:val="ListParagraph"/>
        <w:numPr>
          <w:ilvl w:val="0"/>
          <w:numId w:val="15"/>
        </w:numPr>
        <w:spacing w:before="120" w:after="120" w:line="240" w:lineRule="auto"/>
        <w:ind w:left="360"/>
        <w:contextualSpacing w:val="0"/>
        <w:rPr>
          <w:lang w:val="en-CA"/>
        </w:rPr>
      </w:pPr>
      <w:r w:rsidRPr="00B72583">
        <w:rPr>
          <w:b/>
          <w:lang w:val="en-CA"/>
        </w:rPr>
        <w:t>BGP</w:t>
      </w:r>
      <w:r w:rsidRPr="00B72583">
        <w:rPr>
          <w:lang w:val="en-CA"/>
        </w:rPr>
        <w:t>: This is an overview of the Border Gateway Protocol (BGP):</w:t>
      </w:r>
      <w:r>
        <w:rPr>
          <w:lang w:val="en-CA"/>
        </w:rPr>
        <w:br/>
      </w:r>
      <w:hyperlink r:id="rId18" w:history="1">
        <w:r w:rsidRPr="00B72583">
          <w:rPr>
            <w:rStyle w:val="Hyperlink"/>
            <w:lang w:val="en-CA"/>
          </w:rPr>
          <w:t>https://en.wikipedia.org/wiki/Border_Gateway_Protocol</w:t>
        </w:r>
      </w:hyperlink>
    </w:p>
    <w:p w14:paraId="565FF474" w14:textId="77777777" w:rsidR="00EB4DB9" w:rsidRPr="00B72583" w:rsidRDefault="00EB4DB9" w:rsidP="00D12676">
      <w:pPr>
        <w:pStyle w:val="ListParagraph"/>
        <w:numPr>
          <w:ilvl w:val="0"/>
          <w:numId w:val="15"/>
        </w:numPr>
        <w:spacing w:before="120" w:after="120" w:line="240" w:lineRule="auto"/>
        <w:ind w:left="360"/>
        <w:contextualSpacing w:val="0"/>
        <w:rPr>
          <w:lang w:val="en-CA"/>
        </w:rPr>
      </w:pPr>
      <w:r w:rsidRPr="00B72583">
        <w:rPr>
          <w:lang w:val="en-CA"/>
        </w:rPr>
        <w:t xml:space="preserve">For an explanation of commands to configure BGP on a Cisco router go to </w:t>
      </w:r>
      <w:r>
        <w:rPr>
          <w:lang w:val="en-CA"/>
        </w:rPr>
        <w:br/>
      </w:r>
      <w:hyperlink r:id="rId19" w:history="1">
        <w:r w:rsidRPr="00B72583">
          <w:rPr>
            <w:rStyle w:val="Hyperlink"/>
            <w:lang w:val="en-CA"/>
          </w:rPr>
          <w:t>https://www.cisco.com/c/en/us/td/docs/ios-xml/ios/iproute_bgp/configuration/xe-16/irg-xe-16-book/configuring-a-basic-bgp-network.html</w:t>
        </w:r>
      </w:hyperlink>
    </w:p>
    <w:p w14:paraId="3A31E899" w14:textId="77777777" w:rsidR="00EB4DB9" w:rsidRPr="005522A9" w:rsidRDefault="00EB4DB9" w:rsidP="00D12676">
      <w:pPr>
        <w:spacing w:before="120" w:after="120" w:line="240" w:lineRule="auto"/>
        <w:rPr>
          <w:lang w:val="en-CA"/>
        </w:rPr>
      </w:pPr>
      <w:r w:rsidRPr="005522A9">
        <w:rPr>
          <w:lang w:val="en-CA"/>
        </w:rPr>
        <w:t>Here are additional pointers to online course material on RIP, OSPF, and BGP:</w:t>
      </w:r>
    </w:p>
    <w:p w14:paraId="27B502FC" w14:textId="77777777" w:rsidR="00EB4DB9" w:rsidRPr="00B72583" w:rsidRDefault="00EB4DB9" w:rsidP="00D12676">
      <w:pPr>
        <w:pStyle w:val="ListParagraph"/>
        <w:numPr>
          <w:ilvl w:val="0"/>
          <w:numId w:val="16"/>
        </w:numPr>
        <w:spacing w:before="120" w:after="120" w:line="240" w:lineRule="auto"/>
        <w:contextualSpacing w:val="0"/>
        <w:rPr>
          <w:lang w:val="en-CA"/>
        </w:rPr>
      </w:pPr>
      <w:r w:rsidRPr="00B72583">
        <w:rPr>
          <w:lang w:val="en-CA"/>
        </w:rPr>
        <w:t xml:space="preserve">RIP: </w:t>
      </w:r>
      <w:hyperlink r:id="rId20" w:history="1">
        <w:r w:rsidRPr="00B72583">
          <w:rPr>
            <w:rFonts w:eastAsiaTheme="majorEastAsia"/>
            <w:color w:val="0563C1" w:themeColor="hyperlink"/>
            <w:u w:val="single"/>
            <w:lang w:val="en-CA"/>
          </w:rPr>
          <w:t>https://networklessons.com/rip</w:t>
        </w:r>
      </w:hyperlink>
    </w:p>
    <w:p w14:paraId="6640495F" w14:textId="77777777" w:rsidR="00EB4DB9" w:rsidRPr="00B72583" w:rsidRDefault="00EB4DB9" w:rsidP="00D12676">
      <w:pPr>
        <w:pStyle w:val="ListParagraph"/>
        <w:numPr>
          <w:ilvl w:val="0"/>
          <w:numId w:val="16"/>
        </w:numPr>
        <w:spacing w:before="120" w:after="120" w:line="240" w:lineRule="auto"/>
        <w:contextualSpacing w:val="0"/>
        <w:rPr>
          <w:lang w:val="en-CA"/>
        </w:rPr>
      </w:pPr>
      <w:r w:rsidRPr="00B72583">
        <w:rPr>
          <w:rFonts w:eastAsiaTheme="majorEastAsia"/>
          <w:lang w:val="en-CA"/>
        </w:rPr>
        <w:t xml:space="preserve">OSPF: </w:t>
      </w:r>
      <w:hyperlink r:id="rId21" w:history="1">
        <w:r w:rsidRPr="00B72583">
          <w:rPr>
            <w:rFonts w:eastAsiaTheme="majorEastAsia"/>
            <w:color w:val="0563C1" w:themeColor="hyperlink"/>
            <w:u w:val="single"/>
            <w:lang w:val="en-CA"/>
          </w:rPr>
          <w:t>https://networklessons.com/ospf</w:t>
        </w:r>
      </w:hyperlink>
    </w:p>
    <w:p w14:paraId="4B4BBAD2" w14:textId="77777777" w:rsidR="00EB4DB9" w:rsidRPr="00B72583" w:rsidRDefault="00EB4DB9" w:rsidP="00D12676">
      <w:pPr>
        <w:pStyle w:val="ListParagraph"/>
        <w:numPr>
          <w:ilvl w:val="0"/>
          <w:numId w:val="16"/>
        </w:numPr>
        <w:spacing w:before="120" w:after="120" w:line="240" w:lineRule="auto"/>
        <w:contextualSpacing w:val="0"/>
        <w:rPr>
          <w:lang w:val="en-CA"/>
        </w:rPr>
      </w:pPr>
      <w:r w:rsidRPr="00B72583">
        <w:rPr>
          <w:rFonts w:eastAsiaTheme="majorEastAsia"/>
          <w:lang w:val="en-CA"/>
        </w:rPr>
        <w:t>BGP:</w:t>
      </w:r>
      <w:r w:rsidRPr="00B72583">
        <w:rPr>
          <w:lang w:val="en-CA"/>
        </w:rPr>
        <w:t xml:space="preserve"> </w:t>
      </w:r>
      <w:hyperlink r:id="rId22" w:history="1">
        <w:r w:rsidRPr="00B72583">
          <w:rPr>
            <w:rFonts w:eastAsiaTheme="majorEastAsia"/>
            <w:color w:val="0563C1" w:themeColor="hyperlink"/>
            <w:u w:val="single"/>
            <w:lang w:val="en-CA"/>
          </w:rPr>
          <w:t>https://networklessons.com/bgp</w:t>
        </w:r>
      </w:hyperlink>
    </w:p>
    <w:p w14:paraId="334AE70D" w14:textId="77777777" w:rsidR="00EB4DB9" w:rsidRPr="005522A9" w:rsidRDefault="00EB4DB9" w:rsidP="00D12676">
      <w:pPr>
        <w:tabs>
          <w:tab w:val="clear" w:pos="360"/>
          <w:tab w:val="clear" w:pos="720"/>
          <w:tab w:val="clear" w:pos="1080"/>
          <w:tab w:val="clear" w:pos="1440"/>
          <w:tab w:val="clear" w:pos="1800"/>
          <w:tab w:val="clear" w:pos="2160"/>
          <w:tab w:val="clear" w:pos="2520"/>
          <w:tab w:val="clear" w:pos="2880"/>
        </w:tabs>
        <w:spacing w:before="120" w:after="120" w:line="240" w:lineRule="auto"/>
        <w:ind w:left="720"/>
        <w:rPr>
          <w:rFonts w:eastAsia="Times New Roman" w:cs="Times New Roman"/>
          <w:szCs w:val="24"/>
          <w:lang w:val="en-CA"/>
        </w:rPr>
      </w:pPr>
    </w:p>
    <w:p w14:paraId="5B8EB29D"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0C672986"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cs="Times New Roman"/>
          <w:szCs w:val="24"/>
          <w:lang w:val="en-CA"/>
        </w:rPr>
      </w:pPr>
      <w:r w:rsidRPr="005522A9">
        <w:rPr>
          <w:rFonts w:eastAsia="Times New Roman" w:cs="Times New Roman"/>
          <w:szCs w:val="24"/>
          <w:lang w:val="en-CA"/>
        </w:rPr>
        <w:t xml:space="preserve"> </w:t>
      </w:r>
      <w:r w:rsidRPr="005522A9">
        <w:rPr>
          <w:rFonts w:eastAsia="Times New Roman" w:cs="Times New Roman"/>
          <w:szCs w:val="24"/>
          <w:lang w:val="en-CA"/>
        </w:rPr>
        <w:br/>
      </w:r>
    </w:p>
    <w:p w14:paraId="6CB0B026"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5162A408" w14:textId="77777777" w:rsidR="00EB4DB9" w:rsidRPr="005522A9" w:rsidRDefault="00EB4DB9" w:rsidP="00EB4DB9">
      <w:pPr>
        <w:pStyle w:val="Heading2"/>
        <w:rPr>
          <w:lang w:val="en-CA"/>
        </w:rPr>
      </w:pPr>
      <w:bookmarkStart w:id="5" w:name="_Toc492296358"/>
      <w:bookmarkStart w:id="6" w:name="_Toc535769932"/>
      <w:bookmarkStart w:id="7" w:name="_Toc49347442"/>
      <w:bookmarkStart w:id="8" w:name="_Toc63550523"/>
      <w:r w:rsidRPr="005522A9">
        <w:rPr>
          <w:lang w:val="en-CA"/>
        </w:rPr>
        <w:lastRenderedPageBreak/>
        <w:t xml:space="preserve">Prelab </w:t>
      </w:r>
      <w:bookmarkEnd w:id="5"/>
      <w:bookmarkEnd w:id="6"/>
      <w:r w:rsidRPr="005522A9">
        <w:rPr>
          <w:lang w:val="en-CA"/>
        </w:rPr>
        <w:t>4</w:t>
      </w:r>
      <w:bookmarkEnd w:id="7"/>
      <w:bookmarkEnd w:id="8"/>
    </w:p>
    <w:p w14:paraId="635CDAD9" w14:textId="77777777" w:rsidR="00CA22CA" w:rsidRPr="0062144F" w:rsidRDefault="00CA22CA" w:rsidP="00CA22CA">
      <w:pPr>
        <w:rPr>
          <w:lang w:val="en-CA"/>
        </w:rPr>
      </w:pPr>
    </w:p>
    <w:p w14:paraId="7EFC8BAC" w14:textId="728FC743" w:rsidR="00CA22CA" w:rsidRPr="00CA22CA" w:rsidRDefault="00CA22CA" w:rsidP="0068223A">
      <w:pPr>
        <w:pStyle w:val="ListParagraph"/>
        <w:numPr>
          <w:ilvl w:val="0"/>
          <w:numId w:val="41"/>
        </w:numPr>
        <w:spacing w:before="120" w:after="120" w:line="240" w:lineRule="auto"/>
        <w:ind w:left="360"/>
        <w:contextualSpacing w:val="0"/>
        <w:rPr>
          <w:lang w:val="en-CA"/>
        </w:rPr>
      </w:pPr>
      <w:r>
        <w:rPr>
          <w:lang w:val="en-CA"/>
        </w:rPr>
        <w:t xml:space="preserve">List one example each of a currently used </w:t>
      </w:r>
      <w:r w:rsidRPr="0062144F">
        <w:rPr>
          <w:lang w:val="en-CA"/>
        </w:rPr>
        <w:t>distance vector routing protocol</w:t>
      </w:r>
      <w:r>
        <w:rPr>
          <w:lang w:val="en-CA"/>
        </w:rPr>
        <w:t xml:space="preserve"> </w:t>
      </w:r>
      <w:r w:rsidRPr="0062144F">
        <w:rPr>
          <w:lang w:val="en-CA"/>
        </w:rPr>
        <w:t>and a link state routing protocol</w:t>
      </w:r>
      <w:r>
        <w:rPr>
          <w:lang w:val="en-CA"/>
        </w:rPr>
        <w:t xml:space="preserve"> for IPv4. For each protocol, list the full name, the acronym of the protocol, and version number (if applicable). </w:t>
      </w:r>
    </w:p>
    <w:p w14:paraId="6B382761" w14:textId="550A5EB9" w:rsidR="00CA22CA" w:rsidRPr="00CA22CA" w:rsidRDefault="00CA22CA" w:rsidP="0068223A">
      <w:pPr>
        <w:pStyle w:val="ListParagraph"/>
        <w:numPr>
          <w:ilvl w:val="0"/>
          <w:numId w:val="41"/>
        </w:numPr>
        <w:spacing w:before="120" w:after="120" w:line="240" w:lineRule="auto"/>
        <w:ind w:left="360"/>
        <w:contextualSpacing w:val="0"/>
        <w:rPr>
          <w:lang w:val="en-CA"/>
        </w:rPr>
      </w:pPr>
      <w:r>
        <w:rPr>
          <w:lang w:val="en-CA"/>
        </w:rPr>
        <w:t xml:space="preserve">List one example each of a currently used </w:t>
      </w:r>
      <w:r w:rsidRPr="0062144F">
        <w:rPr>
          <w:lang w:val="en-CA"/>
        </w:rPr>
        <w:t>distance vector routing protocol</w:t>
      </w:r>
      <w:r>
        <w:rPr>
          <w:lang w:val="en-CA"/>
        </w:rPr>
        <w:t xml:space="preserve"> </w:t>
      </w:r>
      <w:r w:rsidRPr="0062144F">
        <w:rPr>
          <w:lang w:val="en-CA"/>
        </w:rPr>
        <w:t>and a link state routing protocol</w:t>
      </w:r>
      <w:r>
        <w:rPr>
          <w:lang w:val="en-CA"/>
        </w:rPr>
        <w:t xml:space="preserve"> for IPv6. For each protocol, list the full name, the acronym of the protocol, and version number (if applicable). </w:t>
      </w:r>
    </w:p>
    <w:p w14:paraId="644B9F16" w14:textId="77777777" w:rsidR="00CA22CA" w:rsidRDefault="00CA22CA" w:rsidP="0068223A">
      <w:pPr>
        <w:pStyle w:val="ListParagraph"/>
        <w:numPr>
          <w:ilvl w:val="0"/>
          <w:numId w:val="41"/>
        </w:numPr>
        <w:spacing w:before="120" w:after="120" w:line="240" w:lineRule="auto"/>
        <w:ind w:left="360"/>
        <w:contextualSpacing w:val="0"/>
        <w:rPr>
          <w:lang w:val="en-CA"/>
        </w:rPr>
      </w:pPr>
      <w:r w:rsidRPr="0062144F">
        <w:rPr>
          <w:lang w:val="en-CA"/>
        </w:rPr>
        <w:t>Provide a list of all routing protocols supported by the software package Quagga?</w:t>
      </w:r>
    </w:p>
    <w:p w14:paraId="7BE4F231" w14:textId="38530033" w:rsidR="00CA22CA" w:rsidRPr="00CA22CA" w:rsidRDefault="00CA22CA" w:rsidP="0068223A">
      <w:pPr>
        <w:pStyle w:val="ListParagraph"/>
        <w:numPr>
          <w:ilvl w:val="0"/>
          <w:numId w:val="41"/>
        </w:numPr>
        <w:spacing w:before="120" w:after="120" w:line="240" w:lineRule="auto"/>
        <w:ind w:left="360"/>
        <w:contextualSpacing w:val="0"/>
        <w:rPr>
          <w:lang w:val="en-CA"/>
        </w:rPr>
      </w:pPr>
      <w:r w:rsidRPr="0062144F">
        <w:rPr>
          <w:lang w:val="en-CA"/>
        </w:rPr>
        <w:t xml:space="preserve">Which role does the </w:t>
      </w:r>
      <w:r w:rsidRPr="0043219C">
        <w:rPr>
          <w:i/>
          <w:lang w:val="en-CA"/>
        </w:rPr>
        <w:t>zebra</w:t>
      </w:r>
      <w:r w:rsidRPr="0062144F">
        <w:rPr>
          <w:lang w:val="en-CA"/>
        </w:rPr>
        <w:t xml:space="preserve"> process play</w:t>
      </w:r>
      <w:r>
        <w:rPr>
          <w:lang w:val="en-CA"/>
        </w:rPr>
        <w:t xml:space="preserve"> in Quagga</w:t>
      </w:r>
      <w:r w:rsidRPr="0062144F">
        <w:rPr>
          <w:lang w:val="en-CA"/>
        </w:rPr>
        <w:t>?</w:t>
      </w:r>
    </w:p>
    <w:p w14:paraId="192C3006" w14:textId="77777777" w:rsidR="00CA22CA" w:rsidRDefault="00CA22CA" w:rsidP="0068223A">
      <w:pPr>
        <w:pStyle w:val="ListParagraph"/>
        <w:numPr>
          <w:ilvl w:val="0"/>
          <w:numId w:val="41"/>
        </w:numPr>
        <w:spacing w:before="120" w:after="120" w:line="240" w:lineRule="auto"/>
        <w:ind w:left="360"/>
        <w:contextualSpacing w:val="0"/>
        <w:rPr>
          <w:lang w:val="en-CA"/>
        </w:rPr>
      </w:pPr>
      <w:r w:rsidRPr="0062144F">
        <w:rPr>
          <w:lang w:val="en-CA"/>
        </w:rPr>
        <w:t xml:space="preserve">Describe how a Linux user accesses the processes of Quagga (zebra, ripd, ospfd, bgpd) to configure routing parameters? </w:t>
      </w:r>
    </w:p>
    <w:p w14:paraId="312986D9" w14:textId="77777777" w:rsidR="00CA22CA" w:rsidRDefault="00CA22CA" w:rsidP="0068223A">
      <w:pPr>
        <w:pStyle w:val="ListParagraph"/>
        <w:numPr>
          <w:ilvl w:val="0"/>
          <w:numId w:val="41"/>
        </w:numPr>
        <w:spacing w:before="120" w:after="120" w:line="240" w:lineRule="auto"/>
        <w:ind w:left="360"/>
        <w:contextualSpacing w:val="0"/>
        <w:rPr>
          <w:lang w:val="en-CA"/>
        </w:rPr>
      </w:pPr>
      <w:r w:rsidRPr="0062144F">
        <w:rPr>
          <w:lang w:val="en-CA"/>
        </w:rPr>
        <w:t>Explain what it means to "run RIP in passive mode".</w:t>
      </w:r>
    </w:p>
    <w:p w14:paraId="703DE9C0" w14:textId="77777777" w:rsidR="00CA22CA" w:rsidRDefault="00CA22CA" w:rsidP="0068223A">
      <w:pPr>
        <w:pStyle w:val="ListParagraph"/>
        <w:numPr>
          <w:ilvl w:val="0"/>
          <w:numId w:val="41"/>
        </w:numPr>
        <w:spacing w:before="120" w:after="120" w:line="240" w:lineRule="auto"/>
        <w:ind w:left="360"/>
        <w:contextualSpacing w:val="0"/>
        <w:rPr>
          <w:lang w:val="en-CA"/>
        </w:rPr>
      </w:pPr>
      <w:r w:rsidRPr="0062144F">
        <w:rPr>
          <w:lang w:val="en-CA"/>
        </w:rPr>
        <w:t xml:space="preserve">Explain the meaning </w:t>
      </w:r>
      <w:r>
        <w:rPr>
          <w:lang w:val="en-CA"/>
        </w:rPr>
        <w:t xml:space="preserve">and the purpose </w:t>
      </w:r>
      <w:r w:rsidRPr="0062144F">
        <w:rPr>
          <w:lang w:val="en-CA"/>
        </w:rPr>
        <w:t>of "triggered updates" in RIP.</w:t>
      </w:r>
    </w:p>
    <w:p w14:paraId="1FE81C3E" w14:textId="77777777" w:rsidR="00CA22CA" w:rsidRDefault="00CA22CA" w:rsidP="0068223A">
      <w:pPr>
        <w:pStyle w:val="ListParagraph"/>
        <w:numPr>
          <w:ilvl w:val="0"/>
          <w:numId w:val="41"/>
        </w:numPr>
        <w:spacing w:before="120" w:after="120" w:line="240" w:lineRule="auto"/>
        <w:ind w:left="360"/>
        <w:contextualSpacing w:val="0"/>
        <w:rPr>
          <w:lang w:val="en-CA"/>
        </w:rPr>
      </w:pPr>
      <w:r w:rsidRPr="0062144F">
        <w:rPr>
          <w:lang w:val="en-CA"/>
        </w:rPr>
        <w:t xml:space="preserve">What is </w:t>
      </w:r>
      <w:r>
        <w:rPr>
          <w:lang w:val="en-CA"/>
        </w:rPr>
        <w:t xml:space="preserve">the role of a designated router in OSPF? How is a designated router determined? </w:t>
      </w:r>
    </w:p>
    <w:p w14:paraId="22497A2C" w14:textId="73660BF2" w:rsidR="00CA22CA" w:rsidRDefault="00CA22CA" w:rsidP="0068223A">
      <w:pPr>
        <w:pStyle w:val="ListParagraph"/>
        <w:numPr>
          <w:ilvl w:val="0"/>
          <w:numId w:val="41"/>
        </w:numPr>
        <w:spacing w:before="120" w:after="120" w:line="240" w:lineRule="auto"/>
        <w:ind w:left="360"/>
        <w:contextualSpacing w:val="0"/>
        <w:rPr>
          <w:lang w:val="en-CA"/>
        </w:rPr>
      </w:pPr>
      <w:r>
        <w:rPr>
          <w:lang w:val="en-CA"/>
        </w:rPr>
        <w:t xml:space="preserve">Provide the Cisco IOS </w:t>
      </w:r>
      <w:r w:rsidR="00077196">
        <w:rPr>
          <w:lang w:val="en-CA"/>
        </w:rPr>
        <w:t xml:space="preserve">command </w:t>
      </w:r>
      <w:r>
        <w:rPr>
          <w:lang w:val="en-CA"/>
        </w:rPr>
        <w:t xml:space="preserve">to display the link state database of OSPF. </w:t>
      </w:r>
    </w:p>
    <w:p w14:paraId="276E7676" w14:textId="5EE33547" w:rsidR="00EB4DB9" w:rsidRPr="00D12676" w:rsidRDefault="00CA22CA" w:rsidP="0068223A">
      <w:pPr>
        <w:pStyle w:val="ListParagraph"/>
        <w:numPr>
          <w:ilvl w:val="0"/>
          <w:numId w:val="41"/>
        </w:numPr>
        <w:spacing w:before="120" w:after="120" w:line="240" w:lineRule="auto"/>
        <w:ind w:left="360"/>
        <w:contextualSpacing w:val="0"/>
        <w:rPr>
          <w:lang w:val="en-CA"/>
        </w:rPr>
      </w:pPr>
      <w:r>
        <w:rPr>
          <w:lang w:val="en-CA"/>
        </w:rPr>
        <w:t xml:space="preserve">If multiple routing protocols run simultaneously on a Cisco IOS router, how can you tell which routing table entries were created by the different routing protocols. </w:t>
      </w:r>
    </w:p>
    <w:p w14:paraId="53C34BA8" w14:textId="77777777" w:rsidR="00EB4DB9" w:rsidRPr="005522A9" w:rsidRDefault="00EB4DB9" w:rsidP="00EB4DB9">
      <w:pPr>
        <w:pStyle w:val="Heading1"/>
        <w:rPr>
          <w:lang w:val="en-CA"/>
        </w:rPr>
      </w:pPr>
      <w:bookmarkStart w:id="9" w:name="_Toc462111617"/>
      <w:bookmarkStart w:id="10" w:name="_Toc535382859"/>
      <w:bookmarkStart w:id="11" w:name="_Toc35269900"/>
      <w:bookmarkStart w:id="12" w:name="_Toc530141978"/>
      <w:bookmarkStart w:id="13" w:name="_Toc530308479"/>
      <w:bookmarkStart w:id="14" w:name="_Toc530686649"/>
      <w:bookmarkStart w:id="15" w:name="_Toc804131"/>
      <w:bookmarkStart w:id="16" w:name="_Toc49347443"/>
      <w:bookmarkStart w:id="17" w:name="_Toc63550524"/>
      <w:r w:rsidRPr="005522A9">
        <w:rPr>
          <w:lang w:val="en-CA"/>
        </w:rPr>
        <w:lastRenderedPageBreak/>
        <w:t xml:space="preserve">Lab </w:t>
      </w:r>
      <w:bookmarkEnd w:id="9"/>
      <w:bookmarkEnd w:id="10"/>
      <w:bookmarkEnd w:id="11"/>
      <w:bookmarkEnd w:id="12"/>
      <w:r w:rsidRPr="005522A9">
        <w:rPr>
          <w:lang w:val="en-CA"/>
        </w:rPr>
        <w:t>4</w:t>
      </w:r>
      <w:bookmarkEnd w:id="13"/>
      <w:bookmarkEnd w:id="14"/>
      <w:bookmarkEnd w:id="15"/>
      <w:r>
        <w:rPr>
          <w:lang w:val="en-CA"/>
        </w:rPr>
        <w:t xml:space="preserve"> - </w:t>
      </w:r>
      <w:r w:rsidRPr="00F12A69">
        <w:rPr>
          <w:lang w:val="en-CA"/>
        </w:rPr>
        <w:t>Dynamic Routing Protocols</w:t>
      </w:r>
      <w:bookmarkEnd w:id="16"/>
      <w:bookmarkEnd w:id="17"/>
    </w:p>
    <w:p w14:paraId="063A4E1E" w14:textId="77777777" w:rsidR="00EB4DB9" w:rsidRPr="005522A9" w:rsidRDefault="00EB4DB9" w:rsidP="00D12676">
      <w:pPr>
        <w:spacing w:before="120" w:after="120" w:line="240" w:lineRule="auto"/>
        <w:rPr>
          <w:lang w:val="en-CA"/>
        </w:rPr>
      </w:pPr>
      <w:r w:rsidRPr="005522A9">
        <w:rPr>
          <w:lang w:val="en-CA"/>
        </w:rPr>
        <w:t xml:space="preserve">In the previous lab, you learned how to configure routing table entries manually. This was referred to as </w:t>
      </w:r>
      <w:r w:rsidRPr="005522A9">
        <w:rPr>
          <w:i/>
          <w:lang w:val="en-CA"/>
        </w:rPr>
        <w:t>static routing</w:t>
      </w:r>
      <w:r w:rsidRPr="005522A9">
        <w:rPr>
          <w:lang w:val="en-CA"/>
        </w:rPr>
        <w:t xml:space="preserve">. The topic of Lab 4 is </w:t>
      </w:r>
      <w:r w:rsidRPr="005522A9">
        <w:rPr>
          <w:i/>
          <w:lang w:val="en-CA"/>
        </w:rPr>
        <w:t xml:space="preserve">dynamic routing, </w:t>
      </w:r>
      <w:r w:rsidRPr="005522A9">
        <w:rPr>
          <w:lang w:val="en-CA"/>
        </w:rPr>
        <w:t xml:space="preserve">where </w:t>
      </w:r>
      <w:r w:rsidRPr="005522A9">
        <w:rPr>
          <w:i/>
          <w:lang w:val="en-CA"/>
        </w:rPr>
        <w:t>dynamic routing protocols</w:t>
      </w:r>
      <w:r w:rsidRPr="005522A9">
        <w:rPr>
          <w:lang w:val="en-CA"/>
        </w:rPr>
        <w:t xml:space="preserve"> (from now on, called </w:t>
      </w:r>
      <w:r w:rsidRPr="005522A9">
        <w:rPr>
          <w:i/>
          <w:lang w:val="en-CA"/>
        </w:rPr>
        <w:t>routing protocols</w:t>
      </w:r>
      <w:r w:rsidRPr="005522A9">
        <w:rPr>
          <w:lang w:val="en-CA"/>
        </w:rPr>
        <w:t>) set the routing tables automatically without human intervention. Routers and hosts that run a routing protocol, exchange routing protocol messages related to network paths and node conditions, and use these messages to compute paths between routers and hosts.</w:t>
      </w:r>
    </w:p>
    <w:p w14:paraId="05D37F76" w14:textId="77777777" w:rsidR="00EB4DB9" w:rsidRPr="005522A9" w:rsidRDefault="00EB4DB9" w:rsidP="00D12676">
      <w:pPr>
        <w:spacing w:before="120" w:after="120" w:line="240" w:lineRule="auto"/>
        <w:rPr>
          <w:lang w:val="en-CA"/>
        </w:rPr>
      </w:pPr>
      <w:r w:rsidRPr="005522A9">
        <w:rPr>
          <w:lang w:val="en-CA"/>
        </w:rPr>
        <w:t xml:space="preserve">Most routing protocols implement a shortest-path algorithm, which, for a given set of routers, determines the shortest paths between the routers. Some routing protocols allow that each network interface be assigned a </w:t>
      </w:r>
      <w:r w:rsidRPr="005522A9">
        <w:rPr>
          <w:i/>
          <w:lang w:val="en-CA"/>
        </w:rPr>
        <w:t>cost metric</w:t>
      </w:r>
      <w:r w:rsidRPr="005522A9">
        <w:rPr>
          <w:lang w:val="en-CA"/>
        </w:rPr>
        <w:t xml:space="preserve">. In this case, routing protocols compute paths with least cost. Based on the method used to compute the shortest or least-cost paths, one distinguishes </w:t>
      </w:r>
      <w:r w:rsidRPr="005522A9">
        <w:rPr>
          <w:i/>
          <w:iCs/>
          <w:lang w:val="en-CA"/>
        </w:rPr>
        <w:t>distance vector</w:t>
      </w:r>
      <w:r w:rsidRPr="005522A9">
        <w:rPr>
          <w:lang w:val="en-CA"/>
        </w:rPr>
        <w:t xml:space="preserve"> and </w:t>
      </w:r>
      <w:r w:rsidRPr="005522A9">
        <w:rPr>
          <w:i/>
          <w:iCs/>
          <w:lang w:val="en-CA"/>
        </w:rPr>
        <w:t>link state</w:t>
      </w:r>
      <w:r w:rsidRPr="005522A9">
        <w:rPr>
          <w:lang w:val="en-CA"/>
        </w:rPr>
        <w:t xml:space="preserve"> routing protocols. In a distance vector routing protocol, </w:t>
      </w:r>
      <w:r w:rsidRPr="005522A9">
        <w:rPr>
          <w:i/>
          <w:iCs/>
          <w:lang w:val="en-CA"/>
        </w:rPr>
        <w:t>neighboring</w:t>
      </w:r>
      <w:r w:rsidRPr="005522A9">
        <w:rPr>
          <w:lang w:val="en-CA"/>
        </w:rPr>
        <w:t xml:space="preserve"> routers send the content of their routing tables to each other and update the routing tables based on the received routing tables. In a link state routing protocol, each router advertises the cost of each of its interfaces to </w:t>
      </w:r>
      <w:r w:rsidRPr="005522A9">
        <w:rPr>
          <w:i/>
          <w:iCs/>
          <w:lang w:val="en-CA"/>
        </w:rPr>
        <w:t>all</w:t>
      </w:r>
      <w:r w:rsidRPr="005522A9">
        <w:rPr>
          <w:lang w:val="en-CA"/>
        </w:rPr>
        <w:t xml:space="preserve"> routers in the network. Thus, all routers have complete knowledge of the network topology, and can locally run a shortest-path (or least-cost) algorithm to determine their own routing tables. </w:t>
      </w:r>
    </w:p>
    <w:p w14:paraId="1DCD8BF0" w14:textId="77777777" w:rsidR="00EB4DB9" w:rsidRPr="005522A9" w:rsidRDefault="00EB4DB9" w:rsidP="00D12676">
      <w:pPr>
        <w:spacing w:before="120" w:after="120" w:line="240" w:lineRule="auto"/>
        <w:rPr>
          <w:lang w:val="en-CA"/>
        </w:rPr>
      </w:pPr>
      <w:r w:rsidRPr="005522A9">
        <w:rPr>
          <w:lang w:val="en-CA"/>
        </w:rPr>
        <w:t xml:space="preserve">The notion of an </w:t>
      </w:r>
      <w:r w:rsidRPr="005522A9">
        <w:rPr>
          <w:i/>
          <w:lang w:val="en-CA"/>
        </w:rPr>
        <w:t>autonomous system</w:t>
      </w:r>
      <w:r w:rsidRPr="005522A9">
        <w:rPr>
          <w:lang w:val="en-CA"/>
        </w:rPr>
        <w:t xml:space="preserve"> (AS) is central to the understanding of routing protocols on the Internet. An autonomous system is a group of IP networks under the authority of a single administration, and the entire Internet is carved up into a large number of autonomous systems. Examples of autonomous systems are the campus network of a university and the backbone network of a global network service provider. Each autonomous system is assigned a globally unique identifier, called the </w:t>
      </w:r>
      <w:r w:rsidRPr="005522A9">
        <w:rPr>
          <w:i/>
          <w:lang w:val="en-CA"/>
        </w:rPr>
        <w:t>AS number</w:t>
      </w:r>
      <w:r w:rsidRPr="005522A9">
        <w:rPr>
          <w:lang w:val="en-CA"/>
        </w:rPr>
        <w:t xml:space="preserve">. On the Internet, dynamic routing within an autonomous system and between autonomous systems is handled by different types of routing protocols. A routing protocol that is concerned with routing within an autonomous system is called an </w:t>
      </w:r>
      <w:r w:rsidRPr="005522A9">
        <w:rPr>
          <w:i/>
          <w:lang w:val="en-CA"/>
        </w:rPr>
        <w:t>intradomain routing protocol</w:t>
      </w:r>
      <w:r w:rsidRPr="005522A9">
        <w:rPr>
          <w:lang w:val="en-CA"/>
        </w:rPr>
        <w:t xml:space="preserve"> or </w:t>
      </w:r>
      <w:r w:rsidRPr="005522A9">
        <w:rPr>
          <w:i/>
          <w:iCs/>
          <w:lang w:val="en-CA"/>
        </w:rPr>
        <w:t>interior</w:t>
      </w:r>
      <w:r w:rsidRPr="005522A9">
        <w:rPr>
          <w:lang w:val="en-CA"/>
        </w:rPr>
        <w:t xml:space="preserve"> </w:t>
      </w:r>
      <w:r w:rsidRPr="005522A9">
        <w:rPr>
          <w:i/>
          <w:lang w:val="en-CA"/>
        </w:rPr>
        <w:t>gateway protocol (IGP).</w:t>
      </w:r>
      <w:r w:rsidRPr="005522A9">
        <w:rPr>
          <w:lang w:val="en-CA"/>
        </w:rPr>
        <w:t xml:space="preserve"> A routing protocol that determines routes between autonomous systems is called an </w:t>
      </w:r>
      <w:r w:rsidRPr="005522A9">
        <w:rPr>
          <w:i/>
          <w:lang w:val="en-CA"/>
        </w:rPr>
        <w:t>interdomain</w:t>
      </w:r>
      <w:r w:rsidRPr="005522A9">
        <w:rPr>
          <w:lang w:val="en-CA"/>
        </w:rPr>
        <w:t xml:space="preserve"> </w:t>
      </w:r>
      <w:r w:rsidRPr="005522A9">
        <w:rPr>
          <w:i/>
          <w:lang w:val="en-CA"/>
        </w:rPr>
        <w:t>routing protocol</w:t>
      </w:r>
      <w:r w:rsidRPr="005522A9">
        <w:rPr>
          <w:lang w:val="en-CA"/>
        </w:rPr>
        <w:t xml:space="preserve"> or </w:t>
      </w:r>
      <w:r w:rsidRPr="005522A9">
        <w:rPr>
          <w:i/>
          <w:lang w:val="en-CA"/>
        </w:rPr>
        <w:t>exterior gateway protocol (EGP).</w:t>
      </w:r>
    </w:p>
    <w:p w14:paraId="717E4742" w14:textId="072A1DB0" w:rsidR="00EB4DB9" w:rsidRPr="005522A9" w:rsidRDefault="00EB4DB9" w:rsidP="00D12676">
      <w:pPr>
        <w:spacing w:before="120" w:after="120" w:line="240" w:lineRule="auto"/>
        <w:rPr>
          <w:lang w:val="en-CA"/>
        </w:rPr>
      </w:pPr>
      <w:r w:rsidRPr="005522A9">
        <w:rPr>
          <w:lang w:val="en-CA"/>
        </w:rPr>
        <w:t>In this lab, you study two intradomain protocols, namely, the Routing Information Protocol (RIP) and the Open Shortest Path First (OSPF) protocol.  Parts 1–</w:t>
      </w:r>
      <w:r w:rsidR="00D12676">
        <w:rPr>
          <w:lang w:val="en-CA"/>
        </w:rPr>
        <w:t>3</w:t>
      </w:r>
      <w:r w:rsidRPr="005522A9">
        <w:rPr>
          <w:lang w:val="en-CA"/>
        </w:rPr>
        <w:t xml:space="preserve"> of this lab deal with RIP, and Parts </w:t>
      </w:r>
      <w:r w:rsidR="00D12676">
        <w:rPr>
          <w:lang w:val="en-CA"/>
        </w:rPr>
        <w:t>4</w:t>
      </w:r>
      <w:r w:rsidRPr="005522A9">
        <w:rPr>
          <w:lang w:val="en-CA"/>
        </w:rPr>
        <w:t>–</w:t>
      </w:r>
      <w:r w:rsidR="00D12676">
        <w:rPr>
          <w:lang w:val="en-CA"/>
        </w:rPr>
        <w:t>5</w:t>
      </w:r>
      <w:r w:rsidRPr="005522A9">
        <w:rPr>
          <w:lang w:val="en-CA"/>
        </w:rPr>
        <w:t xml:space="preserve"> are about OSPF. In Part </w:t>
      </w:r>
      <w:r w:rsidR="00D12676">
        <w:rPr>
          <w:lang w:val="en-CA"/>
        </w:rPr>
        <w:t>6-7</w:t>
      </w:r>
      <w:r w:rsidRPr="005522A9">
        <w:rPr>
          <w:lang w:val="en-CA"/>
        </w:rPr>
        <w:t>, you are exposed to a few features of the Border Gateway Protocol (BGP), which is the interdomain routing protocol of the Internet.</w:t>
      </w:r>
    </w:p>
    <w:p w14:paraId="14809D59" w14:textId="1BBEE00C" w:rsidR="00EB4DB9" w:rsidRPr="005522A9" w:rsidRDefault="00EB4DB9" w:rsidP="00D12676">
      <w:pPr>
        <w:spacing w:before="120" w:after="120" w:line="240" w:lineRule="auto"/>
        <w:jc w:val="both"/>
        <w:rPr>
          <w:lang w:val="en-CA"/>
        </w:rPr>
      </w:pPr>
      <w:r w:rsidRPr="005522A9">
        <w:rPr>
          <w:lang w:val="en-CA"/>
        </w:rPr>
        <w:t xml:space="preserve">For the network configurations, we start with the topology in Figure 4.1, to which we add additional PCs and routers in Part 2 (Figure 4.2) and Part </w:t>
      </w:r>
      <w:r w:rsidR="00D12676">
        <w:rPr>
          <w:lang w:val="en-CA"/>
        </w:rPr>
        <w:t>4</w:t>
      </w:r>
      <w:r w:rsidRPr="005522A9">
        <w:rPr>
          <w:lang w:val="en-CA"/>
        </w:rPr>
        <w:t xml:space="preserve"> (Figure 4.3). For Part </w:t>
      </w:r>
      <w:r w:rsidR="00680333">
        <w:rPr>
          <w:lang w:val="en-CA"/>
        </w:rPr>
        <w:t>6</w:t>
      </w:r>
      <w:r w:rsidRPr="005522A9">
        <w:rPr>
          <w:lang w:val="en-CA"/>
        </w:rPr>
        <w:t>, we need a completely new topology (Figure 4.</w:t>
      </w:r>
      <w:r w:rsidR="00D12676">
        <w:rPr>
          <w:lang w:val="en-CA"/>
        </w:rPr>
        <w:t>4</w:t>
      </w:r>
      <w:r w:rsidRPr="005522A9">
        <w:rPr>
          <w:lang w:val="en-CA"/>
        </w:rPr>
        <w:t>).</w:t>
      </w:r>
    </w:p>
    <w:bookmarkStart w:id="18" w:name="_Toc530141979"/>
    <w:bookmarkStart w:id="19" w:name="_Toc530308481"/>
    <w:bookmarkStart w:id="20" w:name="_Toc530686651"/>
    <w:bookmarkStart w:id="21" w:name="_Toc804133"/>
    <w:bookmarkStart w:id="22" w:name="_Ref535775125"/>
    <w:bookmarkStart w:id="23" w:name="_Ref535869186"/>
    <w:p w14:paraId="2521283D" w14:textId="77777777" w:rsidR="00EB4DB9" w:rsidRPr="005522A9" w:rsidRDefault="0068223A"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r w:rsidRPr="0068223A">
        <w:rPr>
          <w:rFonts w:eastAsia="Times New Roman" w:cs="Times New Roman"/>
          <w:noProof/>
          <w:szCs w:val="24"/>
          <w:lang w:val="en-CA"/>
        </w:rPr>
        <w:object w:dxaOrig="16070" w:dyaOrig="7430" w14:anchorId="7E41FF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73.25pt;height:221.25pt;mso-width-percent:0;mso-height-percent:0;mso-width-percent:0;mso-height-percent:0" o:ole="">
            <v:imagedata r:id="rId23" o:title=""/>
          </v:shape>
          <o:OLEObject Type="Embed" ProgID="Visio.Drawing.15" ShapeID="_x0000_i1025" DrawAspect="Content" ObjectID="_1676900943" r:id="rId24"/>
        </w:object>
      </w:r>
    </w:p>
    <w:p w14:paraId="0322DBB9" w14:textId="41F06937" w:rsidR="00EB4DB9" w:rsidRPr="00D12676" w:rsidRDefault="00EB4DB9" w:rsidP="00D12676">
      <w:pPr>
        <w:keepNext/>
        <w:tabs>
          <w:tab w:val="clear" w:pos="360"/>
          <w:tab w:val="clear" w:pos="720"/>
          <w:tab w:val="clear" w:pos="1080"/>
          <w:tab w:val="clear" w:pos="1440"/>
          <w:tab w:val="clear" w:pos="1800"/>
          <w:tab w:val="clear" w:pos="2160"/>
          <w:tab w:val="clear" w:pos="2520"/>
          <w:tab w:val="clear" w:pos="2880"/>
        </w:tabs>
        <w:spacing w:before="60" w:after="240" w:line="220" w:lineRule="atLeast"/>
        <w:ind w:left="720"/>
        <w:jc w:val="center"/>
        <w:rPr>
          <w:rFonts w:eastAsia="SimSun" w:cs="Times New Roman"/>
          <w:noProof/>
          <w:szCs w:val="20"/>
          <w:lang w:val="en-CA"/>
        </w:rPr>
      </w:pPr>
      <w:r w:rsidRPr="005522A9">
        <w:rPr>
          <w:rFonts w:eastAsia="SimSun" w:cs="Times New Roman"/>
          <w:noProof/>
          <w:szCs w:val="20"/>
          <w:lang w:val="en-CA"/>
        </w:rPr>
        <w:t xml:space="preserve">Figure 4.1. Network topology for Part 1. </w:t>
      </w:r>
    </w:p>
    <w:tbl>
      <w:tblPr>
        <w:tblStyle w:val="GridTable4-Accent12"/>
        <w:tblW w:w="0" w:type="auto"/>
        <w:jc w:val="center"/>
        <w:tblLayout w:type="fixed"/>
        <w:tblLook w:val="0420" w:firstRow="1" w:lastRow="0" w:firstColumn="0" w:lastColumn="0" w:noHBand="0" w:noVBand="1"/>
      </w:tblPr>
      <w:tblGrid>
        <w:gridCol w:w="1891"/>
        <w:gridCol w:w="2160"/>
        <w:gridCol w:w="2070"/>
      </w:tblGrid>
      <w:tr w:rsidR="00EB4DB9" w:rsidRPr="005522A9" w14:paraId="23C6A60B" w14:textId="77777777" w:rsidTr="00C027B8">
        <w:trPr>
          <w:cnfStyle w:val="100000000000" w:firstRow="1" w:lastRow="0" w:firstColumn="0" w:lastColumn="0" w:oddVBand="0" w:evenVBand="0" w:oddHBand="0" w:evenHBand="0" w:firstRowFirstColumn="0" w:firstRowLastColumn="0" w:lastRowFirstColumn="0" w:lastRowLastColumn="0"/>
          <w:trHeight w:val="432"/>
          <w:jc w:val="center"/>
        </w:trPr>
        <w:tc>
          <w:tcPr>
            <w:tcW w:w="1891" w:type="dxa"/>
            <w:vAlign w:val="bottom"/>
          </w:tcPr>
          <w:p w14:paraId="6B53EE7F"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Cisco Router</w:t>
            </w:r>
          </w:p>
        </w:tc>
        <w:tc>
          <w:tcPr>
            <w:tcW w:w="2160" w:type="dxa"/>
            <w:vAlign w:val="bottom"/>
          </w:tcPr>
          <w:p w14:paraId="0DF16802" w14:textId="10C854DA"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 xml:space="preserve">Interface </w:t>
            </w:r>
            <w:r w:rsidR="00740F15">
              <w:rPr>
                <w:rFonts w:eastAsia="Times New Roman" w:cs="Times New Roman"/>
                <w:szCs w:val="24"/>
                <w:lang w:val="en-CA"/>
              </w:rPr>
              <w:t>Fast</w:t>
            </w:r>
            <w:r w:rsidRPr="005522A9">
              <w:rPr>
                <w:rFonts w:eastAsia="Times New Roman" w:cs="Times New Roman"/>
                <w:szCs w:val="24"/>
                <w:lang w:val="en-CA"/>
              </w:rPr>
              <w:t>Ethernet0</w:t>
            </w:r>
            <w:r w:rsidR="00740F15">
              <w:rPr>
                <w:rFonts w:eastAsia="Times New Roman" w:cs="Times New Roman"/>
                <w:szCs w:val="24"/>
                <w:lang w:val="en-CA"/>
              </w:rPr>
              <w:t>/0</w:t>
            </w:r>
          </w:p>
        </w:tc>
        <w:tc>
          <w:tcPr>
            <w:tcW w:w="2070" w:type="dxa"/>
            <w:vAlign w:val="bottom"/>
          </w:tcPr>
          <w:p w14:paraId="012FD9E4" w14:textId="24F700CF"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 xml:space="preserve">Interface </w:t>
            </w:r>
            <w:r w:rsidR="00740F15">
              <w:rPr>
                <w:rFonts w:eastAsia="Times New Roman" w:cs="Times New Roman"/>
                <w:szCs w:val="24"/>
                <w:lang w:val="en-CA"/>
              </w:rPr>
              <w:t>Fast</w:t>
            </w:r>
            <w:r w:rsidRPr="005522A9">
              <w:rPr>
                <w:rFonts w:eastAsia="Times New Roman" w:cs="Times New Roman"/>
                <w:szCs w:val="24"/>
                <w:lang w:val="en-CA"/>
              </w:rPr>
              <w:t>Ethernet1</w:t>
            </w:r>
            <w:r w:rsidR="00740F15">
              <w:rPr>
                <w:rFonts w:eastAsia="Times New Roman" w:cs="Times New Roman"/>
                <w:szCs w:val="24"/>
                <w:lang w:val="en-CA"/>
              </w:rPr>
              <w:t>/0</w:t>
            </w:r>
          </w:p>
        </w:tc>
      </w:tr>
      <w:tr w:rsidR="00EB4DB9" w:rsidRPr="005522A9" w14:paraId="3274A949" w14:textId="77777777" w:rsidTr="00C027B8">
        <w:trPr>
          <w:cnfStyle w:val="000000100000" w:firstRow="0" w:lastRow="0" w:firstColumn="0" w:lastColumn="0" w:oddVBand="0" w:evenVBand="0" w:oddHBand="1" w:evenHBand="0" w:firstRowFirstColumn="0" w:firstRowLastColumn="0" w:lastRowFirstColumn="0" w:lastRowLastColumn="0"/>
          <w:trHeight w:val="432"/>
          <w:jc w:val="center"/>
        </w:trPr>
        <w:tc>
          <w:tcPr>
            <w:tcW w:w="1891" w:type="dxa"/>
            <w:vAlign w:val="bottom"/>
          </w:tcPr>
          <w:p w14:paraId="16DCBFE7"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Router1</w:t>
            </w:r>
          </w:p>
        </w:tc>
        <w:tc>
          <w:tcPr>
            <w:tcW w:w="2160" w:type="dxa"/>
            <w:vAlign w:val="bottom"/>
          </w:tcPr>
          <w:p w14:paraId="2DBABFF9"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10.0.1.1/24</w:t>
            </w:r>
          </w:p>
        </w:tc>
        <w:tc>
          <w:tcPr>
            <w:tcW w:w="2070" w:type="dxa"/>
            <w:vAlign w:val="bottom"/>
          </w:tcPr>
          <w:p w14:paraId="70637461"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10.0.2.1/24</w:t>
            </w:r>
          </w:p>
        </w:tc>
      </w:tr>
      <w:tr w:rsidR="00EB4DB9" w:rsidRPr="005522A9" w14:paraId="13C5D614" w14:textId="77777777" w:rsidTr="00C027B8">
        <w:trPr>
          <w:trHeight w:val="432"/>
          <w:jc w:val="center"/>
        </w:trPr>
        <w:tc>
          <w:tcPr>
            <w:tcW w:w="1891" w:type="dxa"/>
            <w:vAlign w:val="bottom"/>
          </w:tcPr>
          <w:p w14:paraId="408F10F0"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Router2</w:t>
            </w:r>
          </w:p>
        </w:tc>
        <w:tc>
          <w:tcPr>
            <w:tcW w:w="2160" w:type="dxa"/>
            <w:vAlign w:val="bottom"/>
          </w:tcPr>
          <w:p w14:paraId="4B89A29A"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10.0.3.2/24</w:t>
            </w:r>
          </w:p>
        </w:tc>
        <w:tc>
          <w:tcPr>
            <w:tcW w:w="2070" w:type="dxa"/>
            <w:vAlign w:val="bottom"/>
          </w:tcPr>
          <w:p w14:paraId="7A2FB87F"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10.0.2.2/24</w:t>
            </w:r>
          </w:p>
        </w:tc>
      </w:tr>
      <w:tr w:rsidR="00EB4DB9" w:rsidRPr="005522A9" w14:paraId="3B08D595" w14:textId="77777777" w:rsidTr="00C027B8">
        <w:trPr>
          <w:cnfStyle w:val="000000100000" w:firstRow="0" w:lastRow="0" w:firstColumn="0" w:lastColumn="0" w:oddVBand="0" w:evenVBand="0" w:oddHBand="1" w:evenHBand="0" w:firstRowFirstColumn="0" w:firstRowLastColumn="0" w:lastRowFirstColumn="0" w:lastRowLastColumn="0"/>
          <w:trHeight w:val="432"/>
          <w:jc w:val="center"/>
        </w:trPr>
        <w:tc>
          <w:tcPr>
            <w:tcW w:w="1891" w:type="dxa"/>
            <w:vAlign w:val="bottom"/>
          </w:tcPr>
          <w:p w14:paraId="27B26D26"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Router3</w:t>
            </w:r>
          </w:p>
        </w:tc>
        <w:tc>
          <w:tcPr>
            <w:tcW w:w="2160" w:type="dxa"/>
            <w:vAlign w:val="bottom"/>
          </w:tcPr>
          <w:p w14:paraId="031200E8"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10.0.3.3/24</w:t>
            </w:r>
          </w:p>
        </w:tc>
        <w:tc>
          <w:tcPr>
            <w:tcW w:w="2070" w:type="dxa"/>
            <w:vAlign w:val="bottom"/>
          </w:tcPr>
          <w:p w14:paraId="64B97D4D"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10.0.4.3/24</w:t>
            </w:r>
          </w:p>
        </w:tc>
      </w:tr>
    </w:tbl>
    <w:p w14:paraId="77C3C9B0" w14:textId="2512165B" w:rsidR="00EB4DB9" w:rsidRPr="00D12676" w:rsidRDefault="00EB4DB9" w:rsidP="00D12676">
      <w:pPr>
        <w:keepNext/>
        <w:tabs>
          <w:tab w:val="clear" w:pos="360"/>
          <w:tab w:val="clear" w:pos="720"/>
          <w:tab w:val="clear" w:pos="1080"/>
          <w:tab w:val="clear" w:pos="1440"/>
          <w:tab w:val="clear" w:pos="1800"/>
          <w:tab w:val="clear" w:pos="2160"/>
          <w:tab w:val="clear" w:pos="2520"/>
          <w:tab w:val="clear" w:pos="2880"/>
        </w:tabs>
        <w:spacing w:before="60" w:after="240" w:line="220" w:lineRule="atLeast"/>
        <w:ind w:left="720"/>
        <w:jc w:val="center"/>
        <w:rPr>
          <w:rFonts w:eastAsia="SimSun" w:cs="Times New Roman"/>
          <w:noProof/>
          <w:szCs w:val="20"/>
          <w:lang w:val="en-CA"/>
        </w:rPr>
      </w:pPr>
      <w:r w:rsidRPr="005522A9">
        <w:rPr>
          <w:rFonts w:eastAsia="SimSun" w:cs="Times New Roman"/>
          <w:noProof/>
          <w:szCs w:val="20"/>
          <w:lang w:val="en-CA"/>
        </w:rPr>
        <w:t>Table 4.1. IPv4 addresses of Cisco routers.</w:t>
      </w:r>
    </w:p>
    <w:tbl>
      <w:tblPr>
        <w:tblStyle w:val="GridTable4-Accent12"/>
        <w:tblW w:w="0" w:type="auto"/>
        <w:jc w:val="center"/>
        <w:tblLayout w:type="fixed"/>
        <w:tblLook w:val="0420" w:firstRow="1" w:lastRow="0" w:firstColumn="0" w:lastColumn="0" w:noHBand="0" w:noVBand="1"/>
      </w:tblPr>
      <w:tblGrid>
        <w:gridCol w:w="1568"/>
        <w:gridCol w:w="1784"/>
        <w:gridCol w:w="1711"/>
        <w:gridCol w:w="1872"/>
      </w:tblGrid>
      <w:tr w:rsidR="00EB4DB9" w:rsidRPr="005522A9" w14:paraId="08E9A1E5" w14:textId="77777777" w:rsidTr="00C027B8">
        <w:trPr>
          <w:cnfStyle w:val="100000000000" w:firstRow="1" w:lastRow="0" w:firstColumn="0" w:lastColumn="0" w:oddVBand="0" w:evenVBand="0" w:oddHBand="0" w:evenHBand="0" w:firstRowFirstColumn="0" w:firstRowLastColumn="0" w:lastRowFirstColumn="0" w:lastRowLastColumn="0"/>
          <w:trHeight w:val="432"/>
          <w:jc w:val="center"/>
        </w:trPr>
        <w:tc>
          <w:tcPr>
            <w:tcW w:w="1568" w:type="dxa"/>
            <w:vAlign w:val="bottom"/>
          </w:tcPr>
          <w:p w14:paraId="2D1D5FD2"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szCs w:val="24"/>
                <w:lang w:val="en-CA"/>
              </w:rPr>
            </w:pPr>
            <w:r w:rsidRPr="005522A9">
              <w:rPr>
                <w:rFonts w:eastAsia="Times New Roman" w:cs="Times New Roman"/>
                <w:szCs w:val="24"/>
                <w:lang w:val="en-CA"/>
              </w:rPr>
              <w:t>Linux PC</w:t>
            </w:r>
          </w:p>
        </w:tc>
        <w:tc>
          <w:tcPr>
            <w:tcW w:w="1784" w:type="dxa"/>
            <w:vAlign w:val="bottom"/>
          </w:tcPr>
          <w:p w14:paraId="5AF1D0EE"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szCs w:val="24"/>
                <w:lang w:val="en-CA"/>
              </w:rPr>
            </w:pPr>
            <w:r w:rsidRPr="005522A9">
              <w:rPr>
                <w:rFonts w:eastAsia="Times New Roman" w:cs="Times New Roman"/>
                <w:szCs w:val="24"/>
                <w:lang w:val="en-CA"/>
              </w:rPr>
              <w:t xml:space="preserve">Interface </w:t>
            </w:r>
            <w:r w:rsidRPr="005522A9">
              <w:rPr>
                <w:rFonts w:eastAsia="Times New Roman" w:cs="Times New Roman"/>
                <w:i/>
                <w:szCs w:val="24"/>
                <w:lang w:val="en-CA"/>
              </w:rPr>
              <w:t>eth0</w:t>
            </w:r>
          </w:p>
        </w:tc>
        <w:tc>
          <w:tcPr>
            <w:tcW w:w="1711" w:type="dxa"/>
            <w:vAlign w:val="bottom"/>
          </w:tcPr>
          <w:p w14:paraId="09E92BE8"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szCs w:val="24"/>
                <w:lang w:val="en-CA"/>
              </w:rPr>
            </w:pPr>
            <w:r w:rsidRPr="005522A9">
              <w:rPr>
                <w:rFonts w:eastAsia="Times New Roman" w:cs="Times New Roman"/>
                <w:szCs w:val="24"/>
                <w:lang w:val="en-CA"/>
              </w:rPr>
              <w:t xml:space="preserve">Interface </w:t>
            </w:r>
            <w:r w:rsidRPr="005522A9">
              <w:rPr>
                <w:rFonts w:eastAsia="Times New Roman" w:cs="Times New Roman"/>
                <w:i/>
                <w:szCs w:val="24"/>
                <w:lang w:val="en-CA"/>
              </w:rPr>
              <w:t>eth1</w:t>
            </w:r>
          </w:p>
        </w:tc>
        <w:tc>
          <w:tcPr>
            <w:tcW w:w="1872" w:type="dxa"/>
            <w:vAlign w:val="bottom"/>
          </w:tcPr>
          <w:p w14:paraId="514616E8"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Default gateway</w:t>
            </w:r>
          </w:p>
        </w:tc>
      </w:tr>
      <w:tr w:rsidR="00EB4DB9" w:rsidRPr="005522A9" w14:paraId="6F1C617F" w14:textId="77777777" w:rsidTr="00C027B8">
        <w:trPr>
          <w:cnfStyle w:val="000000100000" w:firstRow="0" w:lastRow="0" w:firstColumn="0" w:lastColumn="0" w:oddVBand="0" w:evenVBand="0" w:oddHBand="1" w:evenHBand="0" w:firstRowFirstColumn="0" w:firstRowLastColumn="0" w:lastRowFirstColumn="0" w:lastRowLastColumn="0"/>
          <w:trHeight w:val="432"/>
          <w:jc w:val="center"/>
        </w:trPr>
        <w:tc>
          <w:tcPr>
            <w:tcW w:w="1568" w:type="dxa"/>
            <w:vAlign w:val="bottom"/>
          </w:tcPr>
          <w:p w14:paraId="05F478FB"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PC1</w:t>
            </w:r>
          </w:p>
        </w:tc>
        <w:tc>
          <w:tcPr>
            <w:tcW w:w="1784" w:type="dxa"/>
            <w:vAlign w:val="bottom"/>
          </w:tcPr>
          <w:p w14:paraId="0ED1DDCC"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10.0.1.11/24</w:t>
            </w:r>
          </w:p>
        </w:tc>
        <w:tc>
          <w:tcPr>
            <w:tcW w:w="1711" w:type="dxa"/>
            <w:vAlign w:val="bottom"/>
          </w:tcPr>
          <w:p w14:paraId="24369FD2" w14:textId="0D77B79E" w:rsidR="00EB4DB9" w:rsidRPr="005522A9" w:rsidRDefault="008024B3"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w:t>
            </w:r>
          </w:p>
        </w:tc>
        <w:tc>
          <w:tcPr>
            <w:tcW w:w="1872" w:type="dxa"/>
            <w:vAlign w:val="bottom"/>
          </w:tcPr>
          <w:p w14:paraId="5E9E046B"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10.0.1.1</w:t>
            </w:r>
          </w:p>
        </w:tc>
      </w:tr>
      <w:tr w:rsidR="00EB4DB9" w:rsidRPr="005522A9" w14:paraId="7018266E" w14:textId="77777777" w:rsidTr="00C027B8">
        <w:trPr>
          <w:trHeight w:val="432"/>
          <w:jc w:val="center"/>
        </w:trPr>
        <w:tc>
          <w:tcPr>
            <w:tcW w:w="1568" w:type="dxa"/>
            <w:vAlign w:val="bottom"/>
          </w:tcPr>
          <w:p w14:paraId="2ED5432B"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PC4</w:t>
            </w:r>
          </w:p>
        </w:tc>
        <w:tc>
          <w:tcPr>
            <w:tcW w:w="1784" w:type="dxa"/>
            <w:vAlign w:val="bottom"/>
          </w:tcPr>
          <w:p w14:paraId="467E902D"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10.0.4.44/24</w:t>
            </w:r>
          </w:p>
        </w:tc>
        <w:tc>
          <w:tcPr>
            <w:tcW w:w="1711" w:type="dxa"/>
            <w:vAlign w:val="bottom"/>
          </w:tcPr>
          <w:p w14:paraId="006DFA19" w14:textId="4D1B74C9" w:rsidR="00EB4DB9" w:rsidRPr="005522A9" w:rsidRDefault="008024B3"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w:t>
            </w:r>
          </w:p>
        </w:tc>
        <w:tc>
          <w:tcPr>
            <w:tcW w:w="1872" w:type="dxa"/>
            <w:vAlign w:val="bottom"/>
          </w:tcPr>
          <w:p w14:paraId="16204C34"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10.0.4.3</w:t>
            </w:r>
          </w:p>
        </w:tc>
      </w:tr>
    </w:tbl>
    <w:p w14:paraId="69873080" w14:textId="77777777" w:rsidR="00EB4DB9" w:rsidRPr="005522A9" w:rsidRDefault="00EB4DB9" w:rsidP="00EB4DB9">
      <w:pPr>
        <w:keepNext/>
        <w:tabs>
          <w:tab w:val="clear" w:pos="360"/>
          <w:tab w:val="clear" w:pos="720"/>
          <w:tab w:val="clear" w:pos="1080"/>
          <w:tab w:val="clear" w:pos="1440"/>
          <w:tab w:val="clear" w:pos="1800"/>
          <w:tab w:val="clear" w:pos="2160"/>
          <w:tab w:val="clear" w:pos="2520"/>
          <w:tab w:val="clear" w:pos="2880"/>
        </w:tabs>
        <w:spacing w:before="60" w:after="240" w:line="220" w:lineRule="atLeast"/>
        <w:ind w:left="720"/>
        <w:jc w:val="center"/>
        <w:rPr>
          <w:rFonts w:eastAsia="SimSun" w:cs="Times New Roman"/>
          <w:noProof/>
          <w:szCs w:val="20"/>
          <w:lang w:val="en-CA"/>
        </w:rPr>
      </w:pPr>
      <w:r w:rsidRPr="005522A9">
        <w:rPr>
          <w:rFonts w:eastAsia="SimSun" w:cs="Times New Roman"/>
          <w:noProof/>
          <w:szCs w:val="20"/>
          <w:lang w:val="en-CA"/>
        </w:rPr>
        <w:t xml:space="preserve">Table 4.2. IPv4 addresses of PCs. </w:t>
      </w:r>
    </w:p>
    <w:p w14:paraId="025C7B57"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30F46E1B"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2C30CFD0" w14:textId="77777777" w:rsidR="00EB4DB9" w:rsidRPr="005522A9" w:rsidRDefault="00EB4DB9" w:rsidP="00EB4DB9">
      <w:pPr>
        <w:pStyle w:val="Heading2"/>
        <w:rPr>
          <w:lang w:val="en-CA"/>
        </w:rPr>
      </w:pPr>
      <w:bookmarkStart w:id="24" w:name="_Toc49347444"/>
      <w:bookmarkStart w:id="25" w:name="_Toc63550525"/>
      <w:r w:rsidRPr="005522A9">
        <w:rPr>
          <w:lang w:val="en-CA"/>
        </w:rPr>
        <w:lastRenderedPageBreak/>
        <w:t>Part 1.  Configuring RIP on Cisco Routers</w:t>
      </w:r>
      <w:bookmarkEnd w:id="24"/>
      <w:bookmarkEnd w:id="25"/>
    </w:p>
    <w:p w14:paraId="67A12C69" w14:textId="77777777" w:rsidR="00EB4DB9" w:rsidRPr="005522A9" w:rsidRDefault="00EB4DB9" w:rsidP="007F5FB3">
      <w:pPr>
        <w:spacing w:before="120" w:after="120" w:line="240" w:lineRule="auto"/>
        <w:rPr>
          <w:lang w:val="en-CA"/>
        </w:rPr>
      </w:pPr>
      <w:r w:rsidRPr="005522A9">
        <w:rPr>
          <w:lang w:val="en-CA"/>
        </w:rPr>
        <w:t xml:space="preserve">In this part of the </w:t>
      </w:r>
      <w:r w:rsidR="00F118A1" w:rsidRPr="005522A9">
        <w:rPr>
          <w:lang w:val="en-CA"/>
        </w:rPr>
        <w:t>lab,</w:t>
      </w:r>
      <w:r w:rsidRPr="005522A9">
        <w:rPr>
          <w:lang w:val="en-CA"/>
        </w:rPr>
        <w:t xml:space="preserve"> you configure the routing protocol RIP on the routers in Figure 4.1.</w:t>
      </w:r>
    </w:p>
    <w:p w14:paraId="2D31ADC9" w14:textId="23C262DB" w:rsidR="00EB4DB9" w:rsidRPr="005522A9" w:rsidRDefault="00EB4DB9" w:rsidP="007F5FB3">
      <w:pPr>
        <w:spacing w:before="120" w:after="120" w:line="240" w:lineRule="auto"/>
        <w:rPr>
          <w:lang w:val="en-CA"/>
        </w:rPr>
      </w:pPr>
      <w:r w:rsidRPr="005522A9">
        <w:rPr>
          <w:lang w:val="en-CA"/>
        </w:rPr>
        <w:t xml:space="preserve">RIP is one of the oldest dynamic routing protocols that is still in use. </w:t>
      </w:r>
      <w:r w:rsidR="00F118A1">
        <w:rPr>
          <w:lang w:val="en-CA"/>
        </w:rPr>
        <w:t>RIP</w:t>
      </w:r>
      <w:r w:rsidRPr="005522A9">
        <w:rPr>
          <w:lang w:val="en-CA"/>
        </w:rPr>
        <w:t xml:space="preserve"> is an intradomain routing protocol that uses </w:t>
      </w:r>
      <w:r w:rsidR="000619D2">
        <w:rPr>
          <w:lang w:val="en-CA"/>
        </w:rPr>
        <w:t xml:space="preserve">a </w:t>
      </w:r>
      <w:r w:rsidRPr="005522A9">
        <w:rPr>
          <w:lang w:val="en-CA"/>
        </w:rPr>
        <w:t xml:space="preserve">distance vector approach to </w:t>
      </w:r>
      <w:r w:rsidR="000619D2">
        <w:rPr>
          <w:lang w:val="en-CA"/>
        </w:rPr>
        <w:t>resolve</w:t>
      </w:r>
      <w:r w:rsidRPr="005522A9">
        <w:rPr>
          <w:lang w:val="en-CA"/>
        </w:rPr>
        <w:t xml:space="preserve"> the paths between routers. RIP minimizes the number of hops of each path, where the traversal of each subnet counts as a </w:t>
      </w:r>
      <w:r w:rsidRPr="005522A9">
        <w:rPr>
          <w:i/>
          <w:lang w:val="en-CA"/>
        </w:rPr>
        <w:t>hop</w:t>
      </w:r>
      <w:r w:rsidRPr="005522A9">
        <w:rPr>
          <w:lang w:val="en-CA"/>
        </w:rPr>
        <w:t xml:space="preserve">.  </w:t>
      </w:r>
    </w:p>
    <w:p w14:paraId="65E4B23D" w14:textId="43D1ACBF" w:rsidR="00EB4DB9" w:rsidRPr="005522A9" w:rsidRDefault="00EB4DB9" w:rsidP="007F5FB3">
      <w:pPr>
        <w:spacing w:before="120" w:after="120" w:line="240" w:lineRule="auto"/>
        <w:rPr>
          <w:lang w:val="en-CA"/>
        </w:rPr>
      </w:pPr>
      <w:r w:rsidRPr="005522A9">
        <w:rPr>
          <w:lang w:val="en-CA"/>
        </w:rPr>
        <w:t xml:space="preserve">Two versions of RIP are in use today </w:t>
      </w:r>
      <w:r w:rsidRPr="00CA22CA">
        <w:rPr>
          <w:i/>
          <w:lang w:val="en-CA"/>
        </w:rPr>
        <w:t>RIPv2</w:t>
      </w:r>
      <w:r w:rsidRPr="005522A9">
        <w:rPr>
          <w:lang w:val="en-CA"/>
        </w:rPr>
        <w:t xml:space="preserve"> (RIP Version 2) for IPv4 routers and </w:t>
      </w:r>
      <w:r w:rsidRPr="00CA22CA">
        <w:rPr>
          <w:i/>
          <w:lang w:val="en-CA"/>
        </w:rPr>
        <w:t>RIPng</w:t>
      </w:r>
      <w:r w:rsidRPr="005522A9">
        <w:rPr>
          <w:lang w:val="en-CA"/>
        </w:rPr>
        <w:t xml:space="preserve"> (RIP next generation) for IPv6. In this lab, we only work with RIPv2. RIP </w:t>
      </w:r>
      <w:r w:rsidR="000B706A">
        <w:rPr>
          <w:lang w:val="en-CA"/>
        </w:rPr>
        <w:t>does not work well in</w:t>
      </w:r>
      <w:r w:rsidRPr="005522A9">
        <w:rPr>
          <w:lang w:val="en-CA"/>
        </w:rPr>
        <w:t xml:space="preserve"> large networks</w:t>
      </w:r>
      <w:r w:rsidR="000B706A">
        <w:rPr>
          <w:lang w:val="en-CA"/>
        </w:rPr>
        <w:t>,</w:t>
      </w:r>
      <w:r w:rsidRPr="005522A9">
        <w:rPr>
          <w:lang w:val="en-CA"/>
        </w:rPr>
        <w:t xml:space="preserve"> the convergence of routing tables after a change in the network is </w:t>
      </w:r>
      <w:r w:rsidR="00CA22CA">
        <w:rPr>
          <w:lang w:val="en-CA"/>
        </w:rPr>
        <w:t>quite</w:t>
      </w:r>
      <w:r w:rsidRPr="005522A9">
        <w:rPr>
          <w:lang w:val="en-CA"/>
        </w:rPr>
        <w:t xml:space="preserve"> slow. RIP is very easy to configure. </w:t>
      </w:r>
    </w:p>
    <w:p w14:paraId="1196AD2C" w14:textId="77777777" w:rsidR="00EB4DB9" w:rsidRPr="005522A9" w:rsidRDefault="00EB4DB9" w:rsidP="007F5FB3">
      <w:pPr>
        <w:spacing w:before="120" w:after="120" w:line="240" w:lineRule="auto"/>
        <w:rPr>
          <w:lang w:val="en-CA"/>
        </w:rPr>
      </w:pPr>
      <w:r w:rsidRPr="005522A9">
        <w:rPr>
          <w:lang w:val="en-CA"/>
        </w:rPr>
        <w:t>Every RIP-enabled router periodically sends routing table entries to each of its neighboring routers in an update message. For each routing table entry, the router sends the destination (host IP address or network IP address) and the distance to that destination measured in hops. When a router receives an update message from a neighboring router, it updates its own routing table.</w:t>
      </w:r>
    </w:p>
    <w:p w14:paraId="5C7E30BF" w14:textId="77777777" w:rsidR="00EB4DB9" w:rsidRPr="005522A9" w:rsidRDefault="00EB4DB9" w:rsidP="00EB4DB9">
      <w:pPr>
        <w:pStyle w:val="Heading3"/>
        <w:rPr>
          <w:lang w:val="en-CA"/>
        </w:rPr>
      </w:pPr>
      <w:bookmarkStart w:id="26" w:name="_Toc49347445"/>
      <w:bookmarkStart w:id="27" w:name="_Toc63550526"/>
      <w:r w:rsidRPr="005522A9">
        <w:rPr>
          <w:lang w:val="en-CA"/>
        </w:rPr>
        <w:t xml:space="preserve">Exercise 1-a. </w:t>
      </w:r>
      <w:r w:rsidRPr="005522A9">
        <w:rPr>
          <w:spacing w:val="-16"/>
          <w:kern w:val="28"/>
          <w:lang w:val="en-CA"/>
        </w:rPr>
        <w:t>Network setup</w:t>
      </w:r>
      <w:bookmarkEnd w:id="26"/>
      <w:bookmarkEnd w:id="27"/>
    </w:p>
    <w:p w14:paraId="7020FF54" w14:textId="77777777" w:rsidR="00EB4DB9" w:rsidRPr="00797E16" w:rsidRDefault="00EB4DB9" w:rsidP="007F5FB3">
      <w:pPr>
        <w:pStyle w:val="ListParagraph"/>
        <w:numPr>
          <w:ilvl w:val="0"/>
          <w:numId w:val="12"/>
        </w:numPr>
        <w:spacing w:before="120" w:after="120" w:line="240" w:lineRule="auto"/>
        <w:contextualSpacing w:val="0"/>
        <w:rPr>
          <w:lang w:val="en-CA"/>
        </w:rPr>
      </w:pPr>
      <w:r w:rsidRPr="00797E16">
        <w:rPr>
          <w:lang w:val="en-CA"/>
        </w:rPr>
        <w:t xml:space="preserve">Connect the Ethernet interfaces of the Linux PCs </w:t>
      </w:r>
      <w:r w:rsidRPr="005522A9">
        <w:t>and</w:t>
      </w:r>
      <w:r w:rsidRPr="00797E16">
        <w:rPr>
          <w:lang w:val="en-CA"/>
        </w:rPr>
        <w:t xml:space="preserve"> the Cisco routers as shown in Figure 4.1. </w:t>
      </w:r>
    </w:p>
    <w:p w14:paraId="6345833B" w14:textId="056F4537" w:rsidR="00EB4DB9" w:rsidRPr="007F5FB3" w:rsidRDefault="00EB4DB9" w:rsidP="007F5FB3">
      <w:pPr>
        <w:pStyle w:val="ListParagraph"/>
        <w:numPr>
          <w:ilvl w:val="0"/>
          <w:numId w:val="12"/>
        </w:numPr>
        <w:spacing w:before="120" w:after="120" w:line="240" w:lineRule="auto"/>
        <w:contextualSpacing w:val="0"/>
        <w:rPr>
          <w:lang w:val="en-CA"/>
        </w:rPr>
      </w:pPr>
      <w:r w:rsidRPr="005F25BB">
        <w:rPr>
          <w:lang w:val="en-CA"/>
        </w:rPr>
        <w:t xml:space="preserve">Configure the IP addresses and default gateways of </w:t>
      </w:r>
      <w:r w:rsidRPr="00227E77">
        <w:rPr>
          <w:i/>
          <w:lang w:val="en-CA"/>
        </w:rPr>
        <w:t>PC1</w:t>
      </w:r>
      <w:r w:rsidRPr="005F25BB">
        <w:rPr>
          <w:lang w:val="en-CA"/>
        </w:rPr>
        <w:t xml:space="preserve"> and </w:t>
      </w:r>
      <w:r w:rsidRPr="00227E77">
        <w:rPr>
          <w:i/>
          <w:lang w:val="en-CA"/>
        </w:rPr>
        <w:t>PC4</w:t>
      </w:r>
      <w:r w:rsidRPr="005F25BB">
        <w:rPr>
          <w:lang w:val="en-CA"/>
        </w:rPr>
        <w:t xml:space="preserve"> as shown in Table 4.2. Refer to Lab 3 for commands to configure a default gateway. Check the configuration by displaying the IP addresses (</w:t>
      </w:r>
      <w:r w:rsidRPr="005F25BB">
        <w:rPr>
          <w:rFonts w:ascii="Consolas" w:hAnsi="Consolas" w:cs="Consolas"/>
          <w:lang w:val="en-CA"/>
        </w:rPr>
        <w:t>ip addr</w:t>
      </w:r>
      <w:r w:rsidRPr="005F25BB">
        <w:rPr>
          <w:lang w:val="en-CA"/>
        </w:rPr>
        <w:t>) and the routing table (</w:t>
      </w:r>
      <w:r w:rsidRPr="005F25BB">
        <w:rPr>
          <w:rFonts w:ascii="Consolas" w:hAnsi="Consolas" w:cs="Consolas"/>
          <w:lang w:val="en-CA"/>
        </w:rPr>
        <w:t>netstat -rn</w:t>
      </w:r>
      <w:r w:rsidRPr="005F25BB">
        <w:rPr>
          <w:lang w:val="en-CA"/>
        </w:rPr>
        <w:t>).</w:t>
      </w:r>
    </w:p>
    <w:p w14:paraId="7CC8656B" w14:textId="77777777" w:rsidR="00EB4DB9" w:rsidRPr="005522A9" w:rsidRDefault="00EB4DB9" w:rsidP="00EB4DB9">
      <w:pPr>
        <w:pStyle w:val="Heading3"/>
        <w:rPr>
          <w:lang w:val="en-CA"/>
        </w:rPr>
      </w:pPr>
      <w:bookmarkStart w:id="28" w:name="_Toc530308482"/>
      <w:bookmarkStart w:id="29" w:name="_Toc530686652"/>
      <w:bookmarkStart w:id="30" w:name="_Toc804134"/>
      <w:bookmarkStart w:id="31" w:name="_Toc49347446"/>
      <w:bookmarkStart w:id="32" w:name="_Toc63550527"/>
      <w:r w:rsidRPr="005522A9">
        <w:rPr>
          <w:lang w:val="en-CA"/>
        </w:rPr>
        <w:t>Exercise 1-b. Configuring RIP on Cisco routers</w:t>
      </w:r>
      <w:bookmarkEnd w:id="28"/>
      <w:bookmarkEnd w:id="29"/>
      <w:bookmarkEnd w:id="30"/>
      <w:bookmarkEnd w:id="31"/>
      <w:bookmarkEnd w:id="32"/>
    </w:p>
    <w:p w14:paraId="2EE7A4CC" w14:textId="77777777" w:rsidR="00EB4DB9" w:rsidRDefault="00EB4DB9" w:rsidP="007F5FB3">
      <w:pPr>
        <w:spacing w:before="120" w:after="120" w:line="240" w:lineRule="auto"/>
        <w:rPr>
          <w:lang w:val="en-CA"/>
        </w:rPr>
      </w:pPr>
      <w:r w:rsidRPr="005522A9">
        <w:rPr>
          <w:lang w:val="en-CA"/>
        </w:rPr>
        <w:t xml:space="preserve">Configure all the Cisco routers to run the routing protocol RIP. Once the configuration is completed, the Cisco routers and the PCs can issue </w:t>
      </w:r>
      <w:r w:rsidRPr="005522A9">
        <w:rPr>
          <w:i/>
          <w:lang w:val="en-CA"/>
        </w:rPr>
        <w:t>ping</w:t>
      </w:r>
      <w:r w:rsidRPr="005522A9">
        <w:rPr>
          <w:lang w:val="en-CA"/>
        </w:rPr>
        <w:t xml:space="preserve"> commands to each other. Below, we give a brief overview of the basic commands used to configure RIP on a Cisco router. </w:t>
      </w:r>
    </w:p>
    <w:tbl>
      <w:tblPr>
        <w:tblStyle w:val="TableGrid"/>
        <w:tblW w:w="9360" w:type="dxa"/>
        <w:jc w:val="right"/>
        <w:tblLook w:val="04A0" w:firstRow="1" w:lastRow="0" w:firstColumn="1" w:lastColumn="0" w:noHBand="0" w:noVBand="1"/>
      </w:tblPr>
      <w:tblGrid>
        <w:gridCol w:w="9360"/>
      </w:tblGrid>
      <w:tr w:rsidR="00EB4DB9" w14:paraId="7C1AC499" w14:textId="77777777" w:rsidTr="00C027B8">
        <w:trPr>
          <w:jc w:val="right"/>
        </w:trPr>
        <w:tc>
          <w:tcPr>
            <w:tcW w:w="9360" w:type="dxa"/>
            <w:tcBorders>
              <w:top w:val="nil"/>
              <w:left w:val="nil"/>
              <w:bottom w:val="nil"/>
              <w:right w:val="nil"/>
            </w:tcBorders>
            <w:shd w:val="clear" w:color="auto" w:fill="DEEAF6" w:themeFill="accent1" w:themeFillTint="33"/>
          </w:tcPr>
          <w:p w14:paraId="1B3813B7" w14:textId="77777777" w:rsidR="00EB4DB9" w:rsidRDefault="00EB4DB9" w:rsidP="00C027B8">
            <w:pPr>
              <w:pStyle w:val="NoSpacing"/>
              <w:rPr>
                <w:b/>
                <w:bCs/>
                <w:u w:val="single"/>
              </w:rPr>
            </w:pPr>
            <w:r w:rsidRPr="001A0D1A">
              <w:rPr>
                <w:b/>
                <w:bCs/>
                <w:sz w:val="24"/>
                <w:szCs w:val="28"/>
                <w:u w:val="single"/>
              </w:rPr>
              <w:t>IOS mode: privileged EXEC</w:t>
            </w:r>
          </w:p>
          <w:p w14:paraId="51592647" w14:textId="77777777" w:rsidR="00EB4DB9" w:rsidRDefault="00EB4DB9" w:rsidP="00C027B8"/>
          <w:p w14:paraId="641E409E" w14:textId="77777777" w:rsidR="00EB4DB9" w:rsidRDefault="00EB4DB9" w:rsidP="00C027B8">
            <w:pPr>
              <w:pStyle w:val="Code-NoSB"/>
            </w:pPr>
            <w:r>
              <w:t>show ip protocols</w:t>
            </w:r>
          </w:p>
          <w:p w14:paraId="77A1CA88" w14:textId="77777777" w:rsidR="00EB4DB9" w:rsidRDefault="00EB4DB9" w:rsidP="00C027B8">
            <w:pPr>
              <w:ind w:left="720"/>
            </w:pPr>
            <w:r>
              <w:t xml:space="preserve">Displays parameters of the currently configured routing protocol. </w:t>
            </w:r>
          </w:p>
          <w:p w14:paraId="14E3BB25" w14:textId="77777777" w:rsidR="00EB4DB9" w:rsidRDefault="00EB4DB9" w:rsidP="00C027B8">
            <w:pPr>
              <w:ind w:left="720"/>
            </w:pPr>
          </w:p>
          <w:p w14:paraId="7F8F381B" w14:textId="77777777" w:rsidR="00EB4DB9" w:rsidRDefault="00EB4DB9" w:rsidP="00C027B8">
            <w:pPr>
              <w:pStyle w:val="Code-NoSB"/>
            </w:pPr>
            <w:r>
              <w:t>debug ip rip</w:t>
            </w:r>
          </w:p>
          <w:p w14:paraId="34685075" w14:textId="77777777" w:rsidR="00EB4DB9" w:rsidRDefault="00EB4DB9" w:rsidP="00C027B8">
            <w:pPr>
              <w:ind w:left="720"/>
            </w:pPr>
            <w:r>
              <w:t>Enables a debugging mode where the router displays a message for each received RIP message.</w:t>
            </w:r>
          </w:p>
          <w:p w14:paraId="20E35AAB" w14:textId="77777777" w:rsidR="00EB4DB9" w:rsidRDefault="00EB4DB9" w:rsidP="00C027B8">
            <w:pPr>
              <w:ind w:left="720"/>
            </w:pPr>
          </w:p>
          <w:p w14:paraId="4D1A1482" w14:textId="77777777" w:rsidR="00EB4DB9" w:rsidRDefault="00EB4DB9" w:rsidP="00C027B8">
            <w:pPr>
              <w:pStyle w:val="Code-NoSB"/>
            </w:pPr>
            <w:r>
              <w:t>no debug ip rip</w:t>
            </w:r>
          </w:p>
          <w:p w14:paraId="7C919684" w14:textId="77777777" w:rsidR="00EB4DB9" w:rsidRDefault="00EB4DB9" w:rsidP="00C027B8">
            <w:pPr>
              <w:ind w:left="720"/>
            </w:pPr>
            <w:r>
              <w:t>Disables the debugging feature.</w:t>
            </w:r>
          </w:p>
          <w:p w14:paraId="7848373E" w14:textId="77777777" w:rsidR="00EB4DB9" w:rsidRDefault="00EB4DB9" w:rsidP="00C027B8"/>
          <w:p w14:paraId="057C37F1" w14:textId="77777777" w:rsidR="00EB4DB9" w:rsidRPr="00B86B4A" w:rsidRDefault="00EB4DB9" w:rsidP="00C027B8">
            <w:pPr>
              <w:rPr>
                <w:b/>
                <w:bCs/>
                <w:u w:val="single"/>
              </w:rPr>
            </w:pPr>
            <w:r w:rsidRPr="00B86B4A">
              <w:rPr>
                <w:b/>
                <w:bCs/>
                <w:sz w:val="24"/>
                <w:szCs w:val="24"/>
                <w:u w:val="single"/>
              </w:rPr>
              <w:t>IOS mode: global configuration</w:t>
            </w:r>
          </w:p>
          <w:p w14:paraId="097ADA1E" w14:textId="77777777" w:rsidR="00EB4DB9" w:rsidRDefault="00EB4DB9" w:rsidP="00C027B8"/>
          <w:p w14:paraId="490E61E7" w14:textId="77777777" w:rsidR="00EB4DB9" w:rsidRDefault="00EB4DB9" w:rsidP="00C027B8">
            <w:pPr>
              <w:pStyle w:val="Code-NoSB"/>
            </w:pPr>
            <w:r>
              <w:t>router rip</w:t>
            </w:r>
          </w:p>
          <w:p w14:paraId="47CEACD0" w14:textId="77777777" w:rsidR="00EB4DB9" w:rsidRDefault="00EB4DB9" w:rsidP="00C027B8">
            <w:pPr>
              <w:ind w:left="720"/>
            </w:pPr>
            <w:r>
              <w:t>Enables the routing protocol RIP and enters the router configuration mode with the following prompt:</w:t>
            </w:r>
          </w:p>
          <w:p w14:paraId="5EC895DB" w14:textId="77777777" w:rsidR="00EB4DB9" w:rsidRDefault="00EB4DB9" w:rsidP="00C027B8">
            <w:pPr>
              <w:ind w:left="720"/>
            </w:pPr>
            <w:r>
              <w:t xml:space="preserve">        </w:t>
            </w:r>
            <w:r w:rsidRPr="00B86B4A">
              <w:rPr>
                <w:rStyle w:val="Code-NoSChar"/>
              </w:rPr>
              <w:t>Router1(config-router)#</w:t>
            </w:r>
          </w:p>
          <w:p w14:paraId="5029DAC8" w14:textId="77777777" w:rsidR="00EB4DB9" w:rsidRDefault="00EB4DB9" w:rsidP="00C027B8">
            <w:pPr>
              <w:ind w:left="720"/>
            </w:pPr>
            <w:r>
              <w:t>You return from the router configuration mode to the global configuration mode by typing the command exit.</w:t>
            </w:r>
          </w:p>
          <w:p w14:paraId="70BB1DE5" w14:textId="77777777" w:rsidR="00EB4DB9" w:rsidRDefault="00EB4DB9" w:rsidP="00C027B8">
            <w:pPr>
              <w:ind w:left="360"/>
            </w:pPr>
          </w:p>
          <w:p w14:paraId="5576C1F7" w14:textId="77777777" w:rsidR="00EB4DB9" w:rsidRDefault="00EB4DB9" w:rsidP="00C027B8">
            <w:pPr>
              <w:pStyle w:val="Code-NoSB"/>
            </w:pPr>
            <w:r>
              <w:t xml:space="preserve">no router rip </w:t>
            </w:r>
          </w:p>
          <w:p w14:paraId="47FC1099" w14:textId="77777777" w:rsidR="00EB4DB9" w:rsidRDefault="00EB4DB9" w:rsidP="00C027B8">
            <w:pPr>
              <w:ind w:left="720"/>
            </w:pPr>
            <w:r>
              <w:t xml:space="preserve">Disables RIP. </w:t>
            </w:r>
          </w:p>
          <w:p w14:paraId="2C159EB1" w14:textId="77777777" w:rsidR="00EB4DB9" w:rsidRDefault="00EB4DB9" w:rsidP="00C027B8">
            <w:pPr>
              <w:ind w:left="720"/>
            </w:pPr>
          </w:p>
          <w:p w14:paraId="5475AF5C" w14:textId="77777777" w:rsidR="00EB4DB9" w:rsidRPr="00B86B4A" w:rsidRDefault="00EB4DB9" w:rsidP="00C027B8">
            <w:pPr>
              <w:rPr>
                <w:b/>
                <w:bCs/>
                <w:u w:val="single"/>
              </w:rPr>
            </w:pPr>
            <w:r w:rsidRPr="00B86B4A">
              <w:rPr>
                <w:b/>
                <w:bCs/>
                <w:sz w:val="24"/>
                <w:szCs w:val="24"/>
                <w:u w:val="single"/>
              </w:rPr>
              <w:t>IOS mode: RIP router configuration</w:t>
            </w:r>
          </w:p>
          <w:p w14:paraId="41D54C11" w14:textId="77777777" w:rsidR="00EB4DB9" w:rsidRDefault="00EB4DB9" w:rsidP="00C027B8"/>
          <w:p w14:paraId="2ED3F461" w14:textId="77777777" w:rsidR="00EB4DB9" w:rsidRDefault="00EB4DB9" w:rsidP="00C027B8">
            <w:pPr>
              <w:pStyle w:val="Code-NoSB"/>
            </w:pPr>
            <w:r>
              <w:t>version 2</w:t>
            </w:r>
          </w:p>
          <w:p w14:paraId="1452FCAA" w14:textId="77777777" w:rsidR="00EB4DB9" w:rsidRDefault="00EB4DB9" w:rsidP="00C027B8">
            <w:pPr>
              <w:ind w:left="720"/>
            </w:pPr>
            <w:r>
              <w:t>Sets the RIP version to RIPv2.</w:t>
            </w:r>
          </w:p>
          <w:p w14:paraId="4EB3CDEA" w14:textId="77777777" w:rsidR="00EB4DB9" w:rsidRDefault="00EB4DB9" w:rsidP="00C027B8">
            <w:pPr>
              <w:ind w:left="720"/>
            </w:pPr>
          </w:p>
          <w:p w14:paraId="62EF60C6" w14:textId="77777777" w:rsidR="00EB4DB9" w:rsidRDefault="00EB4DB9" w:rsidP="00C027B8">
            <w:pPr>
              <w:pStyle w:val="Code-NoSB"/>
            </w:pPr>
            <w:r>
              <w:t xml:space="preserve">network </w:t>
            </w:r>
            <w:r w:rsidRPr="00B86B4A">
              <w:rPr>
                <w:i/>
                <w:iCs/>
              </w:rPr>
              <w:t>10.0.2.0</w:t>
            </w:r>
          </w:p>
          <w:p w14:paraId="146072CF" w14:textId="77777777" w:rsidR="00EB4DB9" w:rsidRDefault="00EB4DB9" w:rsidP="00C027B8">
            <w:pPr>
              <w:ind w:left="720"/>
            </w:pPr>
            <w:r>
              <w:t xml:space="preserve">Associates the subnet 10.0.2.0/24 with RIP. RIP sends updates for a network only if the network address has been associated with RIP. Note that the prefix length is not entered. </w:t>
            </w:r>
          </w:p>
          <w:p w14:paraId="532131BC" w14:textId="77777777" w:rsidR="00EB4DB9" w:rsidRDefault="00EB4DB9" w:rsidP="00C027B8"/>
          <w:p w14:paraId="3B7DDE87" w14:textId="77777777" w:rsidR="00EB4DB9" w:rsidRDefault="00EB4DB9" w:rsidP="00C027B8">
            <w:pPr>
              <w:pStyle w:val="Code-NoSB"/>
            </w:pPr>
            <w:r>
              <w:t xml:space="preserve">no network </w:t>
            </w:r>
            <w:r w:rsidRPr="001509DD">
              <w:rPr>
                <w:i/>
                <w:iCs/>
              </w:rPr>
              <w:t>10.0.2.0</w:t>
            </w:r>
          </w:p>
          <w:p w14:paraId="66CEA3BA" w14:textId="77777777" w:rsidR="00EB4DB9" w:rsidRDefault="00EB4DB9" w:rsidP="00C027B8">
            <w:pPr>
              <w:ind w:left="720"/>
            </w:pPr>
            <w:r>
              <w:t>Disables RIP for the specified network address.</w:t>
            </w:r>
          </w:p>
          <w:p w14:paraId="206C09BD" w14:textId="77777777" w:rsidR="00EB4DB9" w:rsidRDefault="00EB4DB9" w:rsidP="00C027B8"/>
          <w:p w14:paraId="6BBE521A" w14:textId="77777777" w:rsidR="00EB4DB9" w:rsidRDefault="00EB4DB9" w:rsidP="00C027B8">
            <w:pPr>
              <w:pStyle w:val="Code-NoSB"/>
            </w:pPr>
            <w:r>
              <w:t xml:space="preserve">passive-interface </w:t>
            </w:r>
            <w:r w:rsidRPr="001509DD">
              <w:rPr>
                <w:i/>
                <w:iCs/>
              </w:rPr>
              <w:t>Ethernet0</w:t>
            </w:r>
          </w:p>
          <w:p w14:paraId="7F60A35B" w14:textId="77777777" w:rsidR="00EB4DB9" w:rsidRDefault="00EB4DB9" w:rsidP="00C027B8">
            <w:pPr>
              <w:ind w:left="720"/>
            </w:pPr>
            <w:r>
              <w:t xml:space="preserve">Sets interface </w:t>
            </w:r>
            <w:r w:rsidRPr="001509DD">
              <w:rPr>
                <w:rStyle w:val="Code-NoSChar"/>
                <w:i/>
                <w:iCs/>
              </w:rPr>
              <w:t>Ethernet0</w:t>
            </w:r>
            <w:r>
              <w:t xml:space="preserve"> in RIP passive mode. If an interface is in passive mode, the router processes incoming RIP messages, but does not transmit RIP messages on that interface.</w:t>
            </w:r>
          </w:p>
          <w:p w14:paraId="3967DA43" w14:textId="77777777" w:rsidR="00EB4DB9" w:rsidRDefault="00EB4DB9" w:rsidP="00C027B8">
            <w:pPr>
              <w:ind w:left="720"/>
            </w:pPr>
          </w:p>
          <w:p w14:paraId="602D0E16" w14:textId="77777777" w:rsidR="00EB4DB9" w:rsidRDefault="00EB4DB9" w:rsidP="00C027B8">
            <w:pPr>
              <w:pStyle w:val="Code-NoSB"/>
            </w:pPr>
            <w:r>
              <w:t xml:space="preserve">no passive-interface </w:t>
            </w:r>
            <w:r w:rsidRPr="001509DD">
              <w:rPr>
                <w:i/>
                <w:iCs/>
              </w:rPr>
              <w:t>Ethernet0</w:t>
            </w:r>
          </w:p>
          <w:p w14:paraId="0F3840CD" w14:textId="5DDD0748" w:rsidR="00EB4DB9" w:rsidRDefault="00EB4DB9" w:rsidP="00970338">
            <w:pPr>
              <w:ind w:left="720"/>
            </w:pPr>
            <w:r>
              <w:t xml:space="preserve">Disables RIP passive mode on interface </w:t>
            </w:r>
            <w:r w:rsidRPr="001509DD">
              <w:rPr>
                <w:rStyle w:val="Code-NoSChar"/>
                <w:i/>
                <w:iCs/>
              </w:rPr>
              <w:t>Ethernet0</w:t>
            </w:r>
            <w:r>
              <w:t>. This means that RIP messages are transmitted on this interface.</w:t>
            </w:r>
          </w:p>
        </w:tc>
      </w:tr>
    </w:tbl>
    <w:p w14:paraId="39830BC5" w14:textId="77777777" w:rsidR="00EB4DB9" w:rsidRPr="005522A9" w:rsidRDefault="00EB4DB9" w:rsidP="00EB4DB9">
      <w:pPr>
        <w:rPr>
          <w:lang w:val="en-CA"/>
        </w:rPr>
      </w:pPr>
    </w:p>
    <w:p w14:paraId="736761ED" w14:textId="77777777" w:rsidR="00EB4DB9" w:rsidRPr="00A3211E" w:rsidRDefault="00EB4DB9" w:rsidP="007F5FB3">
      <w:pPr>
        <w:pStyle w:val="ListParagraph"/>
        <w:numPr>
          <w:ilvl w:val="0"/>
          <w:numId w:val="17"/>
        </w:numPr>
        <w:spacing w:before="120" w:after="120" w:line="240" w:lineRule="auto"/>
        <w:contextualSpacing w:val="0"/>
        <w:rPr>
          <w:lang w:val="en-CA"/>
        </w:rPr>
      </w:pPr>
      <w:r w:rsidRPr="00A3211E">
        <w:rPr>
          <w:lang w:val="en-CA"/>
        </w:rPr>
        <w:t xml:space="preserve">Configure the Cisco Routers with IPv4 addresses as shown in Table 4.1 and enable the routing protocol RIP.  The commands to set up </w:t>
      </w:r>
      <w:r w:rsidRPr="00227E77">
        <w:rPr>
          <w:i/>
          <w:lang w:val="en-CA"/>
        </w:rPr>
        <w:t>Router1</w:t>
      </w:r>
      <w:r w:rsidRPr="00A3211E">
        <w:rPr>
          <w:lang w:val="en-CA"/>
        </w:rPr>
        <w:t xml:space="preserve"> are as follows: </w:t>
      </w:r>
    </w:p>
    <w:p w14:paraId="6024A760" w14:textId="77777777" w:rsidR="00EB4DB9" w:rsidRDefault="00EB4DB9" w:rsidP="006242D3">
      <w:pPr>
        <w:pStyle w:val="Code"/>
        <w:spacing w:before="120" w:after="120"/>
        <w:ind w:left="720"/>
        <w:contextualSpacing/>
        <w:rPr>
          <w:rStyle w:val="Code-BChar"/>
        </w:rPr>
      </w:pPr>
      <w:r w:rsidRPr="005522A9">
        <w:rPr>
          <w:rFonts w:eastAsia="Times New Roman"/>
          <w:szCs w:val="24"/>
          <w:lang w:val="en-CA"/>
        </w:rPr>
        <w:t xml:space="preserve">Router1# </w:t>
      </w:r>
      <w:r w:rsidRPr="00A3211E">
        <w:rPr>
          <w:rStyle w:val="Code-BChar"/>
        </w:rPr>
        <w:t>configure terminal</w:t>
      </w:r>
    </w:p>
    <w:p w14:paraId="7935E577" w14:textId="77777777" w:rsidR="00EB4DB9"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 </w:t>
      </w:r>
      <w:r w:rsidRPr="00A3211E">
        <w:rPr>
          <w:rStyle w:val="Code-BChar"/>
        </w:rPr>
        <w:t>no ip routing</w:t>
      </w:r>
    </w:p>
    <w:p w14:paraId="23B0ED09" w14:textId="77777777" w:rsidR="00EB4DB9"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 </w:t>
      </w:r>
      <w:r w:rsidRPr="00A3211E">
        <w:rPr>
          <w:rStyle w:val="Code-BChar"/>
        </w:rPr>
        <w:t xml:space="preserve">ip routing </w:t>
      </w:r>
    </w:p>
    <w:p w14:paraId="55822DD6" w14:textId="77777777" w:rsidR="00EB4DB9"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 </w:t>
      </w:r>
      <w:r w:rsidRPr="00A3211E">
        <w:rPr>
          <w:rStyle w:val="Code-BChar"/>
        </w:rPr>
        <w:t>router rip</w:t>
      </w:r>
    </w:p>
    <w:p w14:paraId="7E255417" w14:textId="77777777" w:rsidR="00EB4DB9" w:rsidRDefault="00EB4DB9" w:rsidP="006242D3">
      <w:pPr>
        <w:pStyle w:val="Code"/>
        <w:spacing w:before="120" w:after="120"/>
        <w:ind w:left="720"/>
        <w:contextualSpacing/>
      </w:pPr>
      <w:r w:rsidRPr="003E444D">
        <w:t xml:space="preserve">Router1(config-router)# </w:t>
      </w:r>
      <w:r w:rsidRPr="003E444D">
        <w:rPr>
          <w:rStyle w:val="Code-BChar"/>
        </w:rPr>
        <w:t>version 2</w:t>
      </w:r>
    </w:p>
    <w:p w14:paraId="7917DF07" w14:textId="017CF952" w:rsidR="00EB4DB9"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Router1(config-router)# </w:t>
      </w:r>
      <w:r w:rsidRPr="00A3211E">
        <w:rPr>
          <w:rStyle w:val="Code-BChar"/>
        </w:rPr>
        <w:t>network 10.0.0.0</w:t>
      </w:r>
    </w:p>
    <w:p w14:paraId="32757590" w14:textId="5910D975" w:rsidR="006242D3" w:rsidRPr="006242D3" w:rsidRDefault="006242D3" w:rsidP="006242D3">
      <w:pPr>
        <w:pStyle w:val="Code"/>
        <w:spacing w:before="120" w:after="120"/>
        <w:ind w:left="720"/>
        <w:contextualSpacing/>
        <w:rPr>
          <w:rStyle w:val="Code-BChar"/>
          <w:rFonts w:cs="Consolas"/>
        </w:rPr>
      </w:pPr>
      <w:r w:rsidRPr="006242D3">
        <w:rPr>
          <w:rStyle w:val="Code-BChar"/>
          <w:rFonts w:cs="Consolas"/>
          <w:b w:val="0"/>
          <w:bCs/>
        </w:rPr>
        <w:t>Router</w:t>
      </w:r>
      <w:r>
        <w:rPr>
          <w:rStyle w:val="Code-BChar"/>
          <w:rFonts w:cs="Consolas"/>
          <w:b w:val="0"/>
          <w:bCs/>
        </w:rPr>
        <w:t>1</w:t>
      </w:r>
      <w:r w:rsidRPr="006242D3">
        <w:rPr>
          <w:rStyle w:val="Code-BChar"/>
          <w:rFonts w:cs="Consolas"/>
          <w:b w:val="0"/>
          <w:bCs/>
        </w:rPr>
        <w:t>(config-router)#</w:t>
      </w:r>
      <w:r>
        <w:rPr>
          <w:rStyle w:val="Code-BChar"/>
          <w:rFonts w:cs="Consolas"/>
        </w:rPr>
        <w:t xml:space="preserve"> timers basic 10 60 60 80</w:t>
      </w:r>
    </w:p>
    <w:p w14:paraId="23D4064E" w14:textId="2E8BA25B" w:rsidR="00EB4DB9"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 </w:t>
      </w:r>
      <w:r w:rsidRPr="00A3211E">
        <w:rPr>
          <w:rStyle w:val="Code-BChar"/>
        </w:rPr>
        <w:t xml:space="preserve">interface </w:t>
      </w:r>
      <w:r w:rsidR="006B3FB0">
        <w:rPr>
          <w:rStyle w:val="Code-BChar"/>
        </w:rPr>
        <w:t>Fast</w:t>
      </w:r>
      <w:r w:rsidRPr="00A3211E">
        <w:rPr>
          <w:rStyle w:val="Code-BChar"/>
        </w:rPr>
        <w:t>Ethernet0</w:t>
      </w:r>
      <w:r w:rsidR="006B3FB0">
        <w:rPr>
          <w:rStyle w:val="Code-BChar"/>
        </w:rPr>
        <w:t>/0</w:t>
      </w:r>
    </w:p>
    <w:p w14:paraId="1802B46E" w14:textId="77777777" w:rsidR="00EB4DB9" w:rsidRPr="00A3211E"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Router1(config-if)# </w:t>
      </w:r>
      <w:r w:rsidRPr="00A3211E">
        <w:rPr>
          <w:rStyle w:val="Code-BChar"/>
        </w:rPr>
        <w:t>ip address 10.0.1.1 255.255.255.0</w:t>
      </w:r>
    </w:p>
    <w:p w14:paraId="3AD0AE7D" w14:textId="77777777" w:rsidR="00EB4DB9"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Router1(config-if)# </w:t>
      </w:r>
      <w:r w:rsidRPr="00A3211E">
        <w:rPr>
          <w:rStyle w:val="Code-BChar"/>
        </w:rPr>
        <w:t>no shutdown</w:t>
      </w:r>
    </w:p>
    <w:p w14:paraId="72C2B2AC" w14:textId="58CDA554" w:rsidR="00EB4DB9"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 </w:t>
      </w:r>
      <w:r w:rsidRPr="00A3211E">
        <w:rPr>
          <w:rStyle w:val="Code-BChar"/>
        </w:rPr>
        <w:t xml:space="preserve">interface </w:t>
      </w:r>
      <w:r w:rsidR="006B3FB0">
        <w:rPr>
          <w:rStyle w:val="Code-BChar"/>
        </w:rPr>
        <w:t>Fast</w:t>
      </w:r>
      <w:r w:rsidRPr="00A3211E">
        <w:rPr>
          <w:rStyle w:val="Code-BChar"/>
        </w:rPr>
        <w:t>Ethernet1</w:t>
      </w:r>
      <w:r w:rsidR="006B3FB0">
        <w:rPr>
          <w:rStyle w:val="Code-BChar"/>
        </w:rPr>
        <w:t>/0</w:t>
      </w:r>
    </w:p>
    <w:p w14:paraId="324D5258" w14:textId="0C64C3AF" w:rsidR="00EB4DB9" w:rsidRPr="00A3211E"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Router1(config-if)# </w:t>
      </w:r>
      <w:r w:rsidRPr="00A3211E">
        <w:rPr>
          <w:rStyle w:val="Code-BChar"/>
        </w:rPr>
        <w:t>ip address 10.0.2.1 255.255.255.0</w:t>
      </w:r>
    </w:p>
    <w:p w14:paraId="5B5CB623" w14:textId="77777777" w:rsidR="00EB4DB9"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Router1(config-if)# </w:t>
      </w:r>
      <w:r w:rsidRPr="00A3211E">
        <w:rPr>
          <w:rStyle w:val="Code-BChar"/>
        </w:rPr>
        <w:t>no shutdown</w:t>
      </w:r>
    </w:p>
    <w:p w14:paraId="0EC43116" w14:textId="77777777" w:rsidR="00EB4DB9"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Router1(config-if)# </w:t>
      </w:r>
      <w:r w:rsidRPr="00A3211E">
        <w:rPr>
          <w:rStyle w:val="Code-BChar"/>
        </w:rPr>
        <w:t>end</w:t>
      </w:r>
    </w:p>
    <w:p w14:paraId="179BE0B4" w14:textId="77777777" w:rsidR="00EB4DB9" w:rsidRPr="00A3211E"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 </w:t>
      </w:r>
      <w:r w:rsidRPr="00A3211E">
        <w:rPr>
          <w:rStyle w:val="Code-BChar"/>
        </w:rPr>
        <w:t>clear ip route *</w:t>
      </w:r>
    </w:p>
    <w:p w14:paraId="52080659" w14:textId="57921A37" w:rsidR="00EB4DB9" w:rsidRPr="005522A9" w:rsidRDefault="00563193" w:rsidP="00563193">
      <w:pPr>
        <w:spacing w:before="120" w:after="120" w:line="240" w:lineRule="auto"/>
        <w:ind w:left="360"/>
        <w:rPr>
          <w:strike/>
          <w:lang w:val="en-CA"/>
        </w:rPr>
      </w:pPr>
      <w:r w:rsidRPr="005522A9">
        <w:rPr>
          <w:lang w:val="en-CA"/>
        </w:rPr>
        <w:t xml:space="preserve">The command </w:t>
      </w:r>
      <w:r w:rsidRPr="00A95BB2">
        <w:rPr>
          <w:rStyle w:val="Code-NoSChar"/>
        </w:rPr>
        <w:t>‘no ip routing’</w:t>
      </w:r>
      <w:r w:rsidRPr="005522A9">
        <w:rPr>
          <w:i/>
          <w:lang w:val="en-CA"/>
        </w:rPr>
        <w:t xml:space="preserve"> </w:t>
      </w:r>
      <w:r w:rsidRPr="005522A9">
        <w:rPr>
          <w:lang w:val="en-CA"/>
        </w:rPr>
        <w:t xml:space="preserve">is used to reset all previous </w:t>
      </w:r>
      <w:r w:rsidRPr="005522A9">
        <w:t>configurations</w:t>
      </w:r>
      <w:r w:rsidRPr="005522A9">
        <w:rPr>
          <w:lang w:val="en-CA"/>
        </w:rPr>
        <w:t xml:space="preserve"> related to IP forwarding and routing protocols (RIP, OSPF, etc.). The command </w:t>
      </w:r>
      <w:r w:rsidRPr="00A95BB2">
        <w:rPr>
          <w:rStyle w:val="Code-NoSChar"/>
        </w:rPr>
        <w:t>‘clear ip route *’</w:t>
      </w:r>
      <w:r w:rsidRPr="005522A9">
        <w:rPr>
          <w:lang w:val="en-CA"/>
        </w:rPr>
        <w:t xml:space="preserve"> deletes all entries in the routing table (except the networks of the configured interfaces).</w:t>
      </w:r>
      <w:r w:rsidRPr="005522A9">
        <w:rPr>
          <w:strike/>
          <w:lang w:val="en-CA"/>
        </w:rPr>
        <w:t xml:space="preserve"> </w:t>
      </w:r>
    </w:p>
    <w:p w14:paraId="18E85D93" w14:textId="544CA92E" w:rsidR="00EB4DB9" w:rsidRPr="005522A9" w:rsidRDefault="00EB4DB9" w:rsidP="007F5FB3">
      <w:pPr>
        <w:spacing w:before="120" w:after="120" w:line="240" w:lineRule="auto"/>
        <w:ind w:left="360"/>
        <w:rPr>
          <w:lang w:val="en-CA"/>
        </w:rPr>
      </w:pPr>
      <w:r w:rsidRPr="005522A9">
        <w:rPr>
          <w:lang w:val="en-CA"/>
        </w:rPr>
        <w:t xml:space="preserve">You can check the </w:t>
      </w:r>
      <w:r w:rsidR="009B3618">
        <w:rPr>
          <w:lang w:val="en-CA"/>
        </w:rPr>
        <w:t xml:space="preserve">configured </w:t>
      </w:r>
      <w:r w:rsidR="00762EDB">
        <w:rPr>
          <w:lang w:val="en-CA"/>
        </w:rPr>
        <w:t xml:space="preserve">IP addresses </w:t>
      </w:r>
      <w:r w:rsidRPr="005522A9">
        <w:rPr>
          <w:lang w:val="en-CA"/>
        </w:rPr>
        <w:t>and routing protocol</w:t>
      </w:r>
      <w:r w:rsidR="009B3618">
        <w:rPr>
          <w:lang w:val="en-CA"/>
        </w:rPr>
        <w:t>s</w:t>
      </w:r>
      <w:r w:rsidRPr="005522A9">
        <w:rPr>
          <w:lang w:val="en-CA"/>
        </w:rPr>
        <w:t xml:space="preserve"> with </w:t>
      </w:r>
      <w:r w:rsidR="009B3618">
        <w:rPr>
          <w:lang w:val="en-CA"/>
        </w:rPr>
        <w:t>the commands</w:t>
      </w:r>
    </w:p>
    <w:p w14:paraId="255A90B1" w14:textId="77777777" w:rsidR="00EB4DB9" w:rsidRPr="00A3211E" w:rsidRDefault="00EB4DB9" w:rsidP="007F5FB3">
      <w:pPr>
        <w:pStyle w:val="Code"/>
        <w:spacing w:before="120" w:after="120"/>
        <w:ind w:left="720"/>
      </w:pPr>
      <w:r w:rsidRPr="00762EDB">
        <w:rPr>
          <w:bCs/>
          <w:shd w:val="clear" w:color="auto" w:fill="F2F2F2" w:themeFill="background1" w:themeFillShade="F2"/>
        </w:rPr>
        <w:lastRenderedPageBreak/>
        <w:t>R</w:t>
      </w:r>
      <w:r w:rsidRPr="00A3211E">
        <w:t xml:space="preserve">outer1# </w:t>
      </w:r>
      <w:r w:rsidRPr="00A3211E">
        <w:rPr>
          <w:rStyle w:val="Code-BChar"/>
        </w:rPr>
        <w:t>show ip interface</w:t>
      </w:r>
    </w:p>
    <w:p w14:paraId="1E6DAA4C" w14:textId="77777777" w:rsidR="00762EDB" w:rsidRDefault="00762EDB" w:rsidP="007F5FB3">
      <w:pPr>
        <w:pStyle w:val="Code"/>
        <w:spacing w:before="120" w:after="120"/>
        <w:ind w:left="720"/>
      </w:pPr>
      <w:r w:rsidRPr="00762EDB">
        <w:rPr>
          <w:bCs/>
          <w:shd w:val="clear" w:color="auto" w:fill="F2F2F2" w:themeFill="background1" w:themeFillShade="F2"/>
        </w:rPr>
        <w:t>R</w:t>
      </w:r>
      <w:r w:rsidRPr="00A3211E">
        <w:t xml:space="preserve">outer1# </w:t>
      </w:r>
      <w:r w:rsidRPr="00A3211E">
        <w:rPr>
          <w:rStyle w:val="Code-BChar"/>
        </w:rPr>
        <w:t>show ip interfac</w:t>
      </w:r>
      <w:r w:rsidRPr="00762EDB">
        <w:rPr>
          <w:rStyle w:val="Code-BChar"/>
        </w:rPr>
        <w:t>e brief</w:t>
      </w:r>
    </w:p>
    <w:p w14:paraId="3A6629AB" w14:textId="18218084" w:rsidR="00EB4DB9" w:rsidRPr="007F5FB3" w:rsidRDefault="00EB4DB9" w:rsidP="007F5FB3">
      <w:pPr>
        <w:pStyle w:val="Code"/>
        <w:spacing w:before="120" w:after="120"/>
        <w:ind w:left="720"/>
      </w:pPr>
      <w:r w:rsidRPr="00A3211E">
        <w:t xml:space="preserve">Router1# </w:t>
      </w:r>
      <w:r w:rsidRPr="00A3211E">
        <w:rPr>
          <w:rStyle w:val="Code-BChar"/>
        </w:rPr>
        <w:t>show ip protocols</w:t>
      </w:r>
    </w:p>
    <w:p w14:paraId="7C595C8F" w14:textId="77777777" w:rsidR="00EB4DB9" w:rsidRPr="00A3211E" w:rsidRDefault="00EB4DB9" w:rsidP="007F5FB3">
      <w:pPr>
        <w:pStyle w:val="ListParagraph"/>
        <w:numPr>
          <w:ilvl w:val="0"/>
          <w:numId w:val="17"/>
        </w:numPr>
        <w:spacing w:before="120" w:after="120" w:line="240" w:lineRule="auto"/>
        <w:contextualSpacing w:val="0"/>
        <w:rPr>
          <w:rFonts w:eastAsia="Times New Roman"/>
          <w:lang w:val="en-CA"/>
        </w:rPr>
      </w:pPr>
      <w:r w:rsidRPr="00A3211E">
        <w:rPr>
          <w:lang w:val="en-CA"/>
        </w:rPr>
        <w:t xml:space="preserve">After the routers are configured, you can issue </w:t>
      </w:r>
      <w:r w:rsidRPr="00A3211E">
        <w:rPr>
          <w:rFonts w:ascii="Consolas" w:eastAsia="Times New Roman" w:hAnsi="Consolas"/>
          <w:lang w:val="en-CA"/>
        </w:rPr>
        <w:t>ping</w:t>
      </w:r>
      <w:r w:rsidRPr="00A3211E">
        <w:rPr>
          <w:lang w:val="en-CA"/>
        </w:rPr>
        <w:t xml:space="preserve"> commands between any pair of routers or PCs. Try to ping </w:t>
      </w:r>
      <w:r w:rsidRPr="00227E77">
        <w:rPr>
          <w:i/>
          <w:lang w:val="en-CA"/>
        </w:rPr>
        <w:t>PC4</w:t>
      </w:r>
      <w:r w:rsidRPr="00A3211E">
        <w:rPr>
          <w:lang w:val="en-CA"/>
        </w:rPr>
        <w:t xml:space="preserve"> from </w:t>
      </w:r>
      <w:r w:rsidRPr="00227E77">
        <w:rPr>
          <w:i/>
          <w:lang w:val="en-CA"/>
        </w:rPr>
        <w:t>PC1</w:t>
      </w:r>
      <w:r w:rsidRPr="00A3211E">
        <w:rPr>
          <w:lang w:val="en-CA"/>
        </w:rPr>
        <w:t xml:space="preserve"> with the command </w:t>
      </w:r>
    </w:p>
    <w:p w14:paraId="51D87DAC" w14:textId="584BF80E" w:rsidR="00EB4DB9" w:rsidRPr="005522A9" w:rsidRDefault="00EB4DB9" w:rsidP="007F5FB3">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PC1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88273F">
        <w:rPr>
          <w:rStyle w:val="Code-BChar"/>
        </w:rPr>
        <w:t>ping 10.0.4.44</w:t>
      </w:r>
    </w:p>
    <w:p w14:paraId="7959FFA8" w14:textId="77777777" w:rsidR="00EB4DB9" w:rsidRPr="005522A9" w:rsidRDefault="00EB4DB9" w:rsidP="007F5FB3">
      <w:pPr>
        <w:spacing w:before="120" w:after="120" w:line="240" w:lineRule="auto"/>
        <w:ind w:left="360"/>
        <w:rPr>
          <w:lang w:val="en-CA"/>
        </w:rPr>
      </w:pPr>
      <w:r w:rsidRPr="005522A9">
        <w:rPr>
          <w:lang w:val="en-CA"/>
        </w:rPr>
        <w:t xml:space="preserve">You can view the routing path by typing </w:t>
      </w:r>
    </w:p>
    <w:p w14:paraId="18D9CA39" w14:textId="609E7D81" w:rsidR="00EB4DB9" w:rsidRPr="005522A9" w:rsidRDefault="00EB4DB9" w:rsidP="007F5FB3">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PC1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88273F">
        <w:rPr>
          <w:rStyle w:val="Code-BChar"/>
        </w:rPr>
        <w:t>traceroute 10.0.4.4</w:t>
      </w:r>
      <w:r w:rsidR="00E8208A">
        <w:rPr>
          <w:rStyle w:val="Code-BChar"/>
        </w:rPr>
        <w:t>4</w:t>
      </w:r>
    </w:p>
    <w:p w14:paraId="762FB7EF" w14:textId="77777777" w:rsidR="00EB4DB9" w:rsidRPr="0088273F" w:rsidRDefault="00EB4DB9" w:rsidP="007F5FB3">
      <w:pPr>
        <w:pStyle w:val="ListParagraph"/>
        <w:numPr>
          <w:ilvl w:val="0"/>
          <w:numId w:val="17"/>
        </w:numPr>
        <w:spacing w:before="120" w:after="120" w:line="240" w:lineRule="auto"/>
        <w:contextualSpacing w:val="0"/>
        <w:rPr>
          <w:lang w:val="en-CA"/>
        </w:rPr>
      </w:pPr>
      <w:r w:rsidRPr="0088273F">
        <w:rPr>
          <w:lang w:val="en-CA"/>
        </w:rPr>
        <w:t xml:space="preserve">Check the routing table at the router by typing, e.g., on </w:t>
      </w:r>
      <w:r w:rsidRPr="00227E77">
        <w:rPr>
          <w:i/>
          <w:lang w:val="en-CA"/>
        </w:rPr>
        <w:t>Router1</w:t>
      </w:r>
      <w:r w:rsidRPr="0088273F">
        <w:rPr>
          <w:lang w:val="en-CA"/>
        </w:rPr>
        <w:t xml:space="preserve">, </w:t>
      </w:r>
    </w:p>
    <w:p w14:paraId="45BE2431" w14:textId="3B56FBA0" w:rsidR="00EB4DB9" w:rsidRPr="007F5FB3" w:rsidRDefault="00EB4DB9" w:rsidP="007F5FB3">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 xml:space="preserve">Router1# </w:t>
      </w:r>
      <w:r w:rsidRPr="0088273F">
        <w:rPr>
          <w:rStyle w:val="Code-BChar"/>
        </w:rPr>
        <w:t>show ip route</w:t>
      </w:r>
      <w:r w:rsidRPr="005522A9">
        <w:rPr>
          <w:shd w:val="clear" w:color="auto" w:fill="F2F2F2" w:themeFill="background1" w:themeFillShade="F2"/>
          <w:lang w:val="en-CA"/>
        </w:rPr>
        <w:t xml:space="preserve"> </w:t>
      </w:r>
    </w:p>
    <w:p w14:paraId="2A7F44AB" w14:textId="77777777" w:rsidR="00EB4DB9" w:rsidRPr="005522A9" w:rsidRDefault="00EB4DB9" w:rsidP="007F5FB3">
      <w:pPr>
        <w:spacing w:before="120" w:after="120" w:line="240" w:lineRule="auto"/>
        <w:ind w:left="360"/>
        <w:rPr>
          <w:lang w:val="en-CA"/>
        </w:rPr>
      </w:pPr>
      <w:r w:rsidRPr="005522A9">
        <w:rPr>
          <w:rFonts w:ascii="Calibri" w:hAnsi="Calibri" w:cs="Calibri"/>
          <w:noProof/>
        </w:rPr>
        <w:drawing>
          <wp:anchor distT="0" distB="0" distL="114300" distR="114300" simplePos="0" relativeHeight="251659264" behindDoc="0" locked="0" layoutInCell="1" allowOverlap="1" wp14:anchorId="7A1CF6E1" wp14:editId="13304188">
            <wp:simplePos x="0" y="0"/>
            <wp:positionH relativeFrom="column">
              <wp:posOffset>-571500</wp:posOffset>
            </wp:positionH>
            <wp:positionV relativeFrom="paragraph">
              <wp:posOffset>142949</wp:posOffset>
            </wp:positionV>
            <wp:extent cx="467995" cy="467995"/>
            <wp:effectExtent l="0" t="0" r="1905" b="190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Pr="005522A9">
        <w:rPr>
          <w:lang w:val="en-CA"/>
        </w:rPr>
        <w:t>Every router should have one routing table entry for each subnet. Two entries are created by the configuration of IP address</w:t>
      </w:r>
      <w:r w:rsidR="00A14E83">
        <w:rPr>
          <w:lang w:val="en-CA"/>
        </w:rPr>
        <w:t>es on the two interfaces</w:t>
      </w:r>
      <w:r w:rsidRPr="005522A9">
        <w:rPr>
          <w:lang w:val="en-CA"/>
        </w:rPr>
        <w:t>. The other</w:t>
      </w:r>
      <w:r w:rsidR="00A14E83">
        <w:rPr>
          <w:lang w:val="en-CA"/>
        </w:rPr>
        <w:t xml:space="preserve"> entries</w:t>
      </w:r>
      <w:r w:rsidRPr="005522A9">
        <w:rPr>
          <w:lang w:val="en-CA"/>
        </w:rPr>
        <w:t xml:space="preserve"> are created by RIP. Take a </w:t>
      </w:r>
      <w:r w:rsidRPr="005522A9">
        <w:t>snapshot</w:t>
      </w:r>
      <w:r w:rsidRPr="005522A9">
        <w:rPr>
          <w:lang w:val="en-CA"/>
        </w:rPr>
        <w:t xml:space="preserve"> of the routing table of one of the routers. </w:t>
      </w:r>
    </w:p>
    <w:p w14:paraId="6F7A17EE" w14:textId="603BFB55" w:rsidR="00EB4DB9" w:rsidRPr="0088273F" w:rsidRDefault="00EB4DB9" w:rsidP="007F5FB3">
      <w:pPr>
        <w:pStyle w:val="ListParagraph"/>
        <w:numPr>
          <w:ilvl w:val="0"/>
          <w:numId w:val="17"/>
        </w:numPr>
        <w:spacing w:before="120" w:after="120" w:line="240" w:lineRule="auto"/>
        <w:contextualSpacing w:val="0"/>
        <w:rPr>
          <w:lang w:val="en-CA"/>
        </w:rPr>
      </w:pPr>
      <w:r w:rsidRPr="0088273F">
        <w:rPr>
          <w:lang w:val="en-CA"/>
        </w:rPr>
        <w:t xml:space="preserve">On </w:t>
      </w:r>
      <w:r w:rsidRPr="00227E77">
        <w:rPr>
          <w:i/>
          <w:lang w:val="en-CA"/>
        </w:rPr>
        <w:t>Router2</w:t>
      </w:r>
      <w:r w:rsidRPr="0088273F">
        <w:rPr>
          <w:lang w:val="en-CA"/>
        </w:rPr>
        <w:t>, the router in the middle, display the RIP updates with the command</w:t>
      </w:r>
      <w:r w:rsidR="00B654F1">
        <w:rPr>
          <w:lang w:val="en-CA"/>
        </w:rPr>
        <w:t>.</w:t>
      </w:r>
    </w:p>
    <w:p w14:paraId="045DA52C" w14:textId="2D082F0A" w:rsidR="00EB4DB9" w:rsidRPr="007F5FB3" w:rsidRDefault="00EB4DB9" w:rsidP="007F5FB3">
      <w:pPr>
        <w:pStyle w:val="Code"/>
        <w:spacing w:before="120" w:after="120"/>
        <w:ind w:left="720"/>
        <w:rPr>
          <w:b/>
          <w:shd w:val="clear" w:color="auto" w:fill="F2F2F2" w:themeFill="background1" w:themeFillShade="F2"/>
        </w:rPr>
      </w:pPr>
      <w:r w:rsidRPr="005522A9">
        <w:rPr>
          <w:lang w:val="en-CA"/>
        </w:rPr>
        <w:t xml:space="preserve">Router2# </w:t>
      </w:r>
      <w:r w:rsidRPr="0088273F">
        <w:rPr>
          <w:rStyle w:val="Code-BChar"/>
        </w:rPr>
        <w:t>debug ip rip</w:t>
      </w:r>
    </w:p>
    <w:p w14:paraId="5049718E" w14:textId="7E55A9E0" w:rsidR="000827F6" w:rsidRDefault="00EB4DB9" w:rsidP="007F5FB3">
      <w:pPr>
        <w:spacing w:before="120" w:after="120" w:line="240" w:lineRule="auto"/>
        <w:rPr>
          <w:lang w:val="en-CA"/>
        </w:rPr>
      </w:pPr>
      <w:r w:rsidRPr="005522A9">
        <w:rPr>
          <w:lang w:val="en-CA"/>
        </w:rPr>
        <w:tab/>
        <w:t xml:space="preserve">From the output you can infer how frequently RIP routers </w:t>
      </w:r>
      <w:r w:rsidRPr="005522A9">
        <w:t>send</w:t>
      </w:r>
      <w:r w:rsidRPr="005522A9">
        <w:rPr>
          <w:lang w:val="en-CA"/>
        </w:rPr>
        <w:t xml:space="preserve"> distance vector information. </w:t>
      </w:r>
      <w:r w:rsidR="000827F6">
        <w:rPr>
          <w:lang w:val="en-CA"/>
        </w:rPr>
        <w:t xml:space="preserve">Record how frequently the following events occur: </w:t>
      </w:r>
    </w:p>
    <w:p w14:paraId="07716ACD" w14:textId="3CC84ECA" w:rsidR="000827F6" w:rsidRDefault="000827F6" w:rsidP="0068223A">
      <w:pPr>
        <w:pStyle w:val="ListParagraph"/>
        <w:numPr>
          <w:ilvl w:val="0"/>
          <w:numId w:val="42"/>
        </w:numPr>
        <w:spacing w:before="120" w:after="120" w:line="240" w:lineRule="auto"/>
        <w:contextualSpacing w:val="0"/>
        <w:rPr>
          <w:lang w:val="en-CA"/>
        </w:rPr>
      </w:pPr>
      <w:r w:rsidRPr="005C3E01">
        <w:rPr>
          <w:i/>
          <w:lang w:val="en-CA"/>
        </w:rPr>
        <w:t>Router2</w:t>
      </w:r>
      <w:r>
        <w:rPr>
          <w:lang w:val="en-CA"/>
        </w:rPr>
        <w:t xml:space="preserve"> transmits a RIP update on the same interface</w:t>
      </w:r>
      <w:r w:rsidR="005C3E01">
        <w:rPr>
          <w:lang w:val="en-CA"/>
        </w:rPr>
        <w:t>;</w:t>
      </w:r>
      <w:ins w:id="33" w:author="vineet bharot" w:date="2021-03-09T13:19:00Z">
        <w:r w:rsidR="00904DCD">
          <w:rPr>
            <w:lang w:val="en-CA"/>
          </w:rPr>
          <w:t xml:space="preserve"> 10 seconds</w:t>
        </w:r>
      </w:ins>
    </w:p>
    <w:p w14:paraId="3D1AF6AA" w14:textId="5C328D76" w:rsidR="000827F6" w:rsidRDefault="00563193" w:rsidP="0068223A">
      <w:pPr>
        <w:pStyle w:val="ListParagraph"/>
        <w:numPr>
          <w:ilvl w:val="0"/>
          <w:numId w:val="42"/>
        </w:numPr>
        <w:spacing w:before="120" w:after="120" w:line="240" w:lineRule="auto"/>
        <w:contextualSpacing w:val="0"/>
        <w:rPr>
          <w:lang w:val="en-CA"/>
        </w:rPr>
      </w:pPr>
      <w:r w:rsidRPr="005522A9">
        <w:rPr>
          <w:rFonts w:ascii="Calibri" w:hAnsi="Calibri" w:cs="Calibri"/>
          <w:noProof/>
        </w:rPr>
        <w:drawing>
          <wp:anchor distT="0" distB="0" distL="114300" distR="114300" simplePos="0" relativeHeight="251707392" behindDoc="0" locked="0" layoutInCell="1" allowOverlap="1" wp14:anchorId="3318E29F" wp14:editId="5547315C">
            <wp:simplePos x="0" y="0"/>
            <wp:positionH relativeFrom="column">
              <wp:posOffset>-561340</wp:posOffset>
            </wp:positionH>
            <wp:positionV relativeFrom="paragraph">
              <wp:posOffset>368449</wp:posOffset>
            </wp:positionV>
            <wp:extent cx="467995" cy="467995"/>
            <wp:effectExtent l="0" t="0" r="1905" b="190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0827F6" w:rsidRPr="005C3E01">
        <w:rPr>
          <w:i/>
          <w:lang w:val="en-CA"/>
        </w:rPr>
        <w:t>Router2</w:t>
      </w:r>
      <w:r w:rsidR="000827F6">
        <w:rPr>
          <w:lang w:val="en-CA"/>
        </w:rPr>
        <w:t xml:space="preserve"> receives a RIP update from </w:t>
      </w:r>
      <w:r w:rsidR="005C3E01">
        <w:rPr>
          <w:lang w:val="en-CA"/>
        </w:rPr>
        <w:t>Router1;</w:t>
      </w:r>
      <w:ins w:id="34" w:author="vineet bharot" w:date="2021-03-09T13:19:00Z">
        <w:r w:rsidR="00C50E4A">
          <w:rPr>
            <w:lang w:val="en-CA"/>
          </w:rPr>
          <w:t xml:space="preserve"> 10 seconds</w:t>
        </w:r>
      </w:ins>
    </w:p>
    <w:p w14:paraId="0F0F83EF" w14:textId="3E2A9C5A" w:rsidR="005C3E01" w:rsidRDefault="005C3E01" w:rsidP="0068223A">
      <w:pPr>
        <w:pStyle w:val="ListParagraph"/>
        <w:numPr>
          <w:ilvl w:val="0"/>
          <w:numId w:val="42"/>
        </w:numPr>
        <w:spacing w:before="120" w:after="120" w:line="240" w:lineRule="auto"/>
        <w:contextualSpacing w:val="0"/>
        <w:rPr>
          <w:lang w:val="en-CA"/>
        </w:rPr>
      </w:pPr>
      <w:r w:rsidRPr="00970338">
        <w:rPr>
          <w:i/>
          <w:iCs/>
          <w:lang w:val="en-CA"/>
        </w:rPr>
        <w:t>Router2</w:t>
      </w:r>
      <w:r>
        <w:rPr>
          <w:lang w:val="en-CA"/>
        </w:rPr>
        <w:t xml:space="preserve"> receives a RIP update from Router3.</w:t>
      </w:r>
      <w:ins w:id="35" w:author="vineet bharot" w:date="2021-03-09T13:19:00Z">
        <w:r w:rsidR="00683344">
          <w:rPr>
            <w:lang w:val="en-CA"/>
          </w:rPr>
          <w:t xml:space="preserve"> 10 seconds</w:t>
        </w:r>
      </w:ins>
    </w:p>
    <w:p w14:paraId="7ADF5945" w14:textId="08303E00" w:rsidR="00F84A55" w:rsidRPr="00F84A55" w:rsidRDefault="00F84A55" w:rsidP="007F5FB3">
      <w:pPr>
        <w:spacing w:before="120" w:after="120" w:line="240" w:lineRule="auto"/>
        <w:ind w:left="360"/>
        <w:rPr>
          <w:lang w:val="en-CA"/>
        </w:rPr>
      </w:pPr>
      <w:r>
        <w:rPr>
          <w:lang w:val="en-CA"/>
        </w:rPr>
        <w:t xml:space="preserve">Take a snapshot of the output of the debug ip rip command which contains two of each of the update events. </w:t>
      </w:r>
    </w:p>
    <w:p w14:paraId="789A780C" w14:textId="6BD9CD70" w:rsidR="00EB4DB9" w:rsidRPr="0088273F" w:rsidRDefault="00EB4DB9" w:rsidP="007F5FB3">
      <w:pPr>
        <w:pStyle w:val="ListParagraph"/>
        <w:numPr>
          <w:ilvl w:val="0"/>
          <w:numId w:val="17"/>
        </w:numPr>
        <w:spacing w:before="120" w:after="120" w:line="240" w:lineRule="auto"/>
        <w:contextualSpacing w:val="0"/>
        <w:rPr>
          <w:lang w:val="en-CA"/>
        </w:rPr>
      </w:pPr>
      <w:r w:rsidRPr="0088273F">
        <w:rPr>
          <w:lang w:val="en-CA"/>
        </w:rPr>
        <w:t xml:space="preserve">Once you can successfully </w:t>
      </w:r>
      <w:r w:rsidRPr="00227E77">
        <w:rPr>
          <w:i/>
          <w:lang w:val="en-CA"/>
        </w:rPr>
        <w:t>ping</w:t>
      </w:r>
      <w:r w:rsidRPr="0088273F">
        <w:rPr>
          <w:lang w:val="en-CA"/>
        </w:rPr>
        <w:t xml:space="preserve"> the IP addresses of all routers, proceed to </w:t>
      </w:r>
      <w:r w:rsidR="00227E77">
        <w:rPr>
          <w:lang w:val="en-CA"/>
        </w:rPr>
        <w:t>Part 2</w:t>
      </w:r>
      <w:r w:rsidRPr="0088273F">
        <w:rPr>
          <w:lang w:val="en-CA"/>
        </w:rPr>
        <w:t xml:space="preserve">. </w:t>
      </w:r>
    </w:p>
    <w:p w14:paraId="58FC5341" w14:textId="15A8C496"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6312B7DB" w14:textId="068A717B" w:rsidR="00EB4DB9" w:rsidRPr="005522A9" w:rsidRDefault="00F8582D" w:rsidP="00EB4DB9">
      <w:pPr>
        <w:pStyle w:val="LabTitle"/>
        <w:rPr>
          <w:lang w:val="en-CA"/>
        </w:rPr>
      </w:pPr>
      <w:r w:rsidRPr="005522A9">
        <w:drawing>
          <wp:anchor distT="0" distB="0" distL="114300" distR="114300" simplePos="0" relativeHeight="251660288" behindDoc="0" locked="0" layoutInCell="1" allowOverlap="1" wp14:anchorId="376C47C3" wp14:editId="1A3EC3AA">
            <wp:simplePos x="0" y="0"/>
            <wp:positionH relativeFrom="leftMargin">
              <wp:posOffset>273050</wp:posOffset>
            </wp:positionH>
            <wp:positionV relativeFrom="paragraph">
              <wp:posOffset>-50875</wp:posOffset>
            </wp:positionV>
            <wp:extent cx="466725" cy="381000"/>
            <wp:effectExtent l="0" t="0" r="9525"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B4DB9" w:rsidRPr="005522A9">
        <w:rPr>
          <w:lang w:val="en-CA"/>
        </w:rPr>
        <w:t>Lab Question/Report</w:t>
      </w:r>
    </w:p>
    <w:p w14:paraId="60244531" w14:textId="2C441DE1" w:rsidR="00EB4DB9" w:rsidRDefault="00EB4DB9" w:rsidP="0068223A">
      <w:pPr>
        <w:pStyle w:val="ListParagraph"/>
        <w:numPr>
          <w:ilvl w:val="0"/>
          <w:numId w:val="34"/>
        </w:numPr>
        <w:rPr>
          <w:lang w:val="en-CA"/>
        </w:rPr>
      </w:pPr>
      <w:r w:rsidRPr="004C156C">
        <w:rPr>
          <w:lang w:val="en-CA"/>
        </w:rPr>
        <w:t>Include the snapshot of the routing table taken in Step 3. Indicate which routing table</w:t>
      </w:r>
      <w:r w:rsidR="000827F6">
        <w:rPr>
          <w:lang w:val="en-CA"/>
        </w:rPr>
        <w:t xml:space="preserve"> entries </w:t>
      </w:r>
      <w:r w:rsidRPr="004C156C">
        <w:rPr>
          <w:lang w:val="en-CA"/>
        </w:rPr>
        <w:t xml:space="preserve"> were created by RIP. </w:t>
      </w:r>
    </w:p>
    <w:p w14:paraId="34C6C1E1" w14:textId="7773AAC9" w:rsidR="00E57B79" w:rsidRPr="00796EBB" w:rsidRDefault="00F84A55" w:rsidP="0068223A">
      <w:pPr>
        <w:pStyle w:val="ListParagraph"/>
        <w:numPr>
          <w:ilvl w:val="0"/>
          <w:numId w:val="34"/>
        </w:numPr>
        <w:rPr>
          <w:lang w:val="en-CA"/>
        </w:rPr>
      </w:pPr>
      <w:r>
        <w:rPr>
          <w:lang w:val="en-CA"/>
        </w:rPr>
        <w:t xml:space="preserve">Answer the questions on the frequency of </w:t>
      </w:r>
      <w:r w:rsidR="006415C3">
        <w:rPr>
          <w:lang w:val="en-CA"/>
        </w:rPr>
        <w:t xml:space="preserve">RIP </w:t>
      </w:r>
      <w:r>
        <w:rPr>
          <w:lang w:val="en-CA"/>
        </w:rPr>
        <w:t xml:space="preserve">updates from Step 4. Use the snapshot taken in Step 4 to support your answer. </w:t>
      </w:r>
    </w:p>
    <w:p w14:paraId="0F691D97" w14:textId="75AA9D63" w:rsidR="00E57B79" w:rsidRDefault="00E57B79" w:rsidP="00E57B79">
      <w:pPr>
        <w:pStyle w:val="Heading3"/>
        <w:rPr>
          <w:lang w:val="en-CA"/>
        </w:rPr>
      </w:pPr>
      <w:bookmarkStart w:id="36" w:name="_Toc63550528"/>
      <w:r w:rsidRPr="005522A9">
        <w:rPr>
          <w:lang w:val="en-CA"/>
        </w:rPr>
        <w:t xml:space="preserve">Exercise </w:t>
      </w:r>
      <w:r>
        <w:rPr>
          <w:lang w:val="en-CA"/>
        </w:rPr>
        <w:t>1</w:t>
      </w:r>
      <w:r w:rsidRPr="005522A9">
        <w:rPr>
          <w:lang w:val="en-CA"/>
        </w:rPr>
        <w:t>-</w:t>
      </w:r>
      <w:r>
        <w:rPr>
          <w:lang w:val="en-CA"/>
        </w:rPr>
        <w:t>c</w:t>
      </w:r>
      <w:r w:rsidRPr="005522A9">
        <w:rPr>
          <w:lang w:val="en-CA"/>
        </w:rPr>
        <w:t xml:space="preserve">. </w:t>
      </w:r>
      <w:r>
        <w:rPr>
          <w:lang w:val="en-CA"/>
        </w:rPr>
        <w:t xml:space="preserve">Adding another </w:t>
      </w:r>
      <w:r w:rsidRPr="005522A9">
        <w:rPr>
          <w:lang w:val="en-CA"/>
        </w:rPr>
        <w:t>router</w:t>
      </w:r>
      <w:r>
        <w:rPr>
          <w:lang w:val="en-CA"/>
        </w:rPr>
        <w:t xml:space="preserve"> and observing route updates</w:t>
      </w:r>
      <w:bookmarkEnd w:id="36"/>
    </w:p>
    <w:p w14:paraId="5D4476A1" w14:textId="11781C24" w:rsidR="00EB4DB9" w:rsidRPr="005522A9" w:rsidRDefault="00EB4DB9" w:rsidP="007F5FB3">
      <w:pPr>
        <w:spacing w:before="120" w:after="120" w:line="240" w:lineRule="auto"/>
        <w:rPr>
          <w:lang w:val="en-CA"/>
        </w:rPr>
      </w:pPr>
      <w:r w:rsidRPr="005522A9">
        <w:rPr>
          <w:lang w:val="en-CA"/>
        </w:rPr>
        <w:t xml:space="preserve">The topology for this part, shown in Figure 4.2, adds </w:t>
      </w:r>
      <w:r w:rsidR="00C8522F">
        <w:rPr>
          <w:i/>
          <w:lang w:val="en-CA"/>
        </w:rPr>
        <w:t>Router</w:t>
      </w:r>
      <w:r w:rsidR="00740F15">
        <w:rPr>
          <w:i/>
          <w:lang w:val="en-CA"/>
        </w:rPr>
        <w:t>4</w:t>
      </w:r>
      <w:r w:rsidRPr="005522A9">
        <w:rPr>
          <w:lang w:val="en-CA"/>
        </w:rPr>
        <w:t xml:space="preserve"> to the network. </w:t>
      </w:r>
      <w:r w:rsidR="00F83640">
        <w:rPr>
          <w:lang w:val="en-CA"/>
        </w:rPr>
        <w:t xml:space="preserve">In </w:t>
      </w:r>
      <w:r w:rsidR="00E57B79">
        <w:rPr>
          <w:lang w:val="en-CA"/>
        </w:rPr>
        <w:t>this</w:t>
      </w:r>
      <w:r w:rsidR="00F83640">
        <w:rPr>
          <w:lang w:val="en-CA"/>
        </w:rPr>
        <w:t xml:space="preserve"> you will observe RIP exchanges as the network configuration changes and how it impacts the router routing tables. </w:t>
      </w:r>
    </w:p>
    <w:p w14:paraId="2687D3FC" w14:textId="1047B827" w:rsidR="00EB4DB9" w:rsidRPr="005522A9" w:rsidRDefault="00740F15" w:rsidP="00740F15">
      <w:pPr>
        <w:tabs>
          <w:tab w:val="clear" w:pos="360"/>
          <w:tab w:val="clear" w:pos="720"/>
          <w:tab w:val="clear" w:pos="1080"/>
          <w:tab w:val="clear" w:pos="1440"/>
          <w:tab w:val="clear" w:pos="1800"/>
          <w:tab w:val="clear" w:pos="2160"/>
          <w:tab w:val="clear" w:pos="2520"/>
          <w:tab w:val="clear" w:pos="2880"/>
        </w:tabs>
        <w:spacing w:after="120" w:line="240" w:lineRule="auto"/>
        <w:jc w:val="center"/>
        <w:rPr>
          <w:rFonts w:eastAsia="Times New Roman" w:cs="Times New Roman"/>
          <w:szCs w:val="24"/>
          <w:lang w:val="en-CA"/>
        </w:rPr>
      </w:pPr>
      <w:r>
        <w:rPr>
          <w:rFonts w:eastAsia="Times New Roman" w:cs="Times New Roman"/>
          <w:noProof/>
          <w:szCs w:val="24"/>
          <w:lang w:val="en-CA"/>
        </w:rPr>
        <w:lastRenderedPageBreak/>
        <w:drawing>
          <wp:inline distT="0" distB="0" distL="0" distR="0" wp14:anchorId="2A706EF6" wp14:editId="2497B0C5">
            <wp:extent cx="5530687" cy="3149419"/>
            <wp:effectExtent l="0" t="0" r="0" b="635"/>
            <wp:docPr id="47" name="Picture 4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541164" cy="3155385"/>
                    </a:xfrm>
                    <a:prstGeom prst="rect">
                      <a:avLst/>
                    </a:prstGeom>
                  </pic:spPr>
                </pic:pic>
              </a:graphicData>
            </a:graphic>
          </wp:inline>
        </w:drawing>
      </w:r>
    </w:p>
    <w:p w14:paraId="0A9A87E8" w14:textId="7FE102EA" w:rsidR="00EB4DB9" w:rsidRDefault="00EB4DB9" w:rsidP="00E57B79">
      <w:pPr>
        <w:pStyle w:val="Caption"/>
        <w:rPr>
          <w:lang w:val="en-CA"/>
        </w:rPr>
      </w:pPr>
      <w:r w:rsidRPr="008D18F5">
        <w:rPr>
          <w:lang w:val="en-CA"/>
        </w:rPr>
        <w:t xml:space="preserve">Figure 4.2. Network topology for Part </w:t>
      </w:r>
      <w:r w:rsidR="00E51FCB">
        <w:rPr>
          <w:lang w:val="en-CA"/>
        </w:rPr>
        <w:t>1, Ex 1-c to 1-f</w:t>
      </w:r>
      <w:r w:rsidRPr="008D18F5">
        <w:rPr>
          <w:lang w:val="en-CA"/>
        </w:rPr>
        <w:t xml:space="preserve">. </w:t>
      </w:r>
      <w:bookmarkStart w:id="37" w:name="_Toc530308484"/>
      <w:bookmarkStart w:id="38" w:name="_Toc530686654"/>
      <w:bookmarkStart w:id="39" w:name="_Toc804136"/>
    </w:p>
    <w:tbl>
      <w:tblPr>
        <w:tblStyle w:val="GridTable4-Accent12"/>
        <w:tblW w:w="0" w:type="auto"/>
        <w:jc w:val="center"/>
        <w:tblLayout w:type="fixed"/>
        <w:tblLook w:val="0420" w:firstRow="1" w:lastRow="0" w:firstColumn="0" w:lastColumn="0" w:noHBand="0" w:noVBand="1"/>
      </w:tblPr>
      <w:tblGrid>
        <w:gridCol w:w="1568"/>
        <w:gridCol w:w="1784"/>
        <w:gridCol w:w="1711"/>
        <w:gridCol w:w="1872"/>
      </w:tblGrid>
      <w:tr w:rsidR="00E20DCE" w:rsidRPr="005522A9" w14:paraId="7B18C5B8" w14:textId="77777777" w:rsidTr="005233A6">
        <w:trPr>
          <w:cnfStyle w:val="100000000000" w:firstRow="1" w:lastRow="0" w:firstColumn="0" w:lastColumn="0" w:oddVBand="0" w:evenVBand="0" w:oddHBand="0" w:evenHBand="0" w:firstRowFirstColumn="0" w:firstRowLastColumn="0" w:lastRowFirstColumn="0" w:lastRowLastColumn="0"/>
          <w:trHeight w:val="432"/>
          <w:jc w:val="center"/>
        </w:trPr>
        <w:tc>
          <w:tcPr>
            <w:tcW w:w="1568" w:type="dxa"/>
            <w:vAlign w:val="center"/>
          </w:tcPr>
          <w:p w14:paraId="14A99DDB" w14:textId="77777777" w:rsidR="00E20DCE" w:rsidRPr="005522A9" w:rsidRDefault="00E20DCE" w:rsidP="005233A6">
            <w:pPr>
              <w:tabs>
                <w:tab w:val="clear" w:pos="360"/>
                <w:tab w:val="clear" w:pos="720"/>
                <w:tab w:val="clear" w:pos="1080"/>
                <w:tab w:val="clear" w:pos="1440"/>
                <w:tab w:val="clear" w:pos="1800"/>
                <w:tab w:val="clear" w:pos="2160"/>
                <w:tab w:val="clear" w:pos="2520"/>
                <w:tab w:val="clear" w:pos="2880"/>
              </w:tabs>
              <w:spacing w:after="120"/>
              <w:contextualSpacing/>
              <w:jc w:val="center"/>
              <w:rPr>
                <w:rFonts w:eastAsia="Times New Roman" w:cs="Times New Roman"/>
                <w:b w:val="0"/>
                <w:szCs w:val="24"/>
                <w:lang w:val="en-CA"/>
              </w:rPr>
            </w:pPr>
            <w:r>
              <w:rPr>
                <w:rFonts w:eastAsia="Times New Roman" w:cs="Times New Roman"/>
                <w:szCs w:val="24"/>
                <w:lang w:val="en-CA"/>
              </w:rPr>
              <w:t>Cisco Router</w:t>
            </w:r>
          </w:p>
        </w:tc>
        <w:tc>
          <w:tcPr>
            <w:tcW w:w="1784" w:type="dxa"/>
            <w:vAlign w:val="bottom"/>
          </w:tcPr>
          <w:p w14:paraId="4A198C89" w14:textId="77777777" w:rsidR="00E20DCE" w:rsidRPr="005522A9" w:rsidRDefault="00E20DCE"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szCs w:val="24"/>
                <w:lang w:val="en-CA"/>
              </w:rPr>
            </w:pPr>
            <w:r w:rsidRPr="005522A9">
              <w:rPr>
                <w:rFonts w:eastAsia="Times New Roman" w:cs="Times New Roman"/>
                <w:szCs w:val="24"/>
                <w:lang w:val="en-CA"/>
              </w:rPr>
              <w:t xml:space="preserve">Interface </w:t>
            </w:r>
            <w:r>
              <w:rPr>
                <w:rFonts w:eastAsia="Times New Roman" w:cs="Times New Roman"/>
                <w:i/>
                <w:szCs w:val="24"/>
                <w:lang w:val="en-CA"/>
              </w:rPr>
              <w:t>FastEthernet0/0</w:t>
            </w:r>
          </w:p>
        </w:tc>
        <w:tc>
          <w:tcPr>
            <w:tcW w:w="1711" w:type="dxa"/>
            <w:vAlign w:val="bottom"/>
          </w:tcPr>
          <w:p w14:paraId="51314387" w14:textId="77777777" w:rsidR="00E20DCE" w:rsidRPr="005522A9" w:rsidRDefault="00E20DCE"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szCs w:val="24"/>
                <w:lang w:val="en-CA"/>
              </w:rPr>
            </w:pPr>
            <w:r w:rsidRPr="005522A9">
              <w:rPr>
                <w:rFonts w:eastAsia="Times New Roman" w:cs="Times New Roman"/>
                <w:szCs w:val="24"/>
                <w:lang w:val="en-CA"/>
              </w:rPr>
              <w:t xml:space="preserve">Interface </w:t>
            </w:r>
            <w:r>
              <w:rPr>
                <w:rFonts w:eastAsia="Times New Roman" w:cs="Times New Roman"/>
                <w:i/>
                <w:szCs w:val="24"/>
                <w:lang w:val="en-CA"/>
              </w:rPr>
              <w:t>FastEthernet1/0</w:t>
            </w:r>
          </w:p>
        </w:tc>
        <w:tc>
          <w:tcPr>
            <w:tcW w:w="1872" w:type="dxa"/>
            <w:vAlign w:val="bottom"/>
          </w:tcPr>
          <w:p w14:paraId="69F87120" w14:textId="77777777" w:rsidR="00E20DCE" w:rsidRPr="005522A9" w:rsidRDefault="00E20DCE"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 xml:space="preserve">Default </w:t>
            </w:r>
            <w:r>
              <w:rPr>
                <w:rFonts w:eastAsia="Times New Roman" w:cs="Times New Roman"/>
                <w:szCs w:val="24"/>
                <w:lang w:val="en-CA"/>
              </w:rPr>
              <w:t>G</w:t>
            </w:r>
            <w:r w:rsidRPr="005522A9">
              <w:rPr>
                <w:rFonts w:eastAsia="Times New Roman" w:cs="Times New Roman"/>
                <w:szCs w:val="24"/>
                <w:lang w:val="en-CA"/>
              </w:rPr>
              <w:t>ateway</w:t>
            </w:r>
          </w:p>
        </w:tc>
      </w:tr>
      <w:tr w:rsidR="00E20DCE" w:rsidRPr="005522A9" w14:paraId="2E47F380" w14:textId="77777777" w:rsidTr="005233A6">
        <w:trPr>
          <w:cnfStyle w:val="000000100000" w:firstRow="0" w:lastRow="0" w:firstColumn="0" w:lastColumn="0" w:oddVBand="0" w:evenVBand="0" w:oddHBand="1" w:evenHBand="0" w:firstRowFirstColumn="0" w:firstRowLastColumn="0" w:lastRowFirstColumn="0" w:lastRowLastColumn="0"/>
          <w:trHeight w:val="432"/>
          <w:jc w:val="center"/>
        </w:trPr>
        <w:tc>
          <w:tcPr>
            <w:tcW w:w="1568" w:type="dxa"/>
            <w:vAlign w:val="bottom"/>
          </w:tcPr>
          <w:p w14:paraId="00660FAB" w14:textId="77777777" w:rsidR="00E20DCE" w:rsidRPr="005522A9" w:rsidRDefault="00E20DCE"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Router4</w:t>
            </w:r>
          </w:p>
        </w:tc>
        <w:tc>
          <w:tcPr>
            <w:tcW w:w="1784" w:type="dxa"/>
            <w:vAlign w:val="bottom"/>
          </w:tcPr>
          <w:p w14:paraId="6673D548" w14:textId="77777777" w:rsidR="00E20DCE" w:rsidRPr="005522A9" w:rsidRDefault="00E20DCE"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10.0.1.33/24</w:t>
            </w:r>
          </w:p>
        </w:tc>
        <w:tc>
          <w:tcPr>
            <w:tcW w:w="1711" w:type="dxa"/>
            <w:vAlign w:val="bottom"/>
          </w:tcPr>
          <w:p w14:paraId="04CA13E9" w14:textId="77777777" w:rsidR="00E20DCE" w:rsidRPr="005522A9" w:rsidRDefault="00E20DCE"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10.0.3.33/24</w:t>
            </w:r>
          </w:p>
        </w:tc>
        <w:tc>
          <w:tcPr>
            <w:tcW w:w="1872" w:type="dxa"/>
            <w:vAlign w:val="bottom"/>
          </w:tcPr>
          <w:p w14:paraId="576A90F5" w14:textId="77777777" w:rsidR="00E20DCE" w:rsidRPr="005522A9" w:rsidRDefault="00E20DCE"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w:t>
            </w:r>
          </w:p>
        </w:tc>
      </w:tr>
    </w:tbl>
    <w:p w14:paraId="3175F0F4" w14:textId="346C5404" w:rsidR="00E20DCE" w:rsidRPr="00E20DCE" w:rsidRDefault="008455C5" w:rsidP="00A140C1">
      <w:pPr>
        <w:pStyle w:val="Caption"/>
        <w:rPr>
          <w:lang w:val="en-CA"/>
        </w:rPr>
      </w:pPr>
      <w:r w:rsidRPr="005522A9">
        <w:rPr>
          <w:rFonts w:ascii="Calibri" w:hAnsi="Calibri" w:cs="Calibri"/>
        </w:rPr>
        <w:drawing>
          <wp:anchor distT="0" distB="0" distL="114300" distR="114300" simplePos="0" relativeHeight="251767808" behindDoc="0" locked="0" layoutInCell="1" allowOverlap="1" wp14:anchorId="257C38B3" wp14:editId="5FA7586F">
            <wp:simplePos x="0" y="0"/>
            <wp:positionH relativeFrom="column">
              <wp:posOffset>-617764</wp:posOffset>
            </wp:positionH>
            <wp:positionV relativeFrom="paragraph">
              <wp:posOffset>180250</wp:posOffset>
            </wp:positionV>
            <wp:extent cx="467995" cy="467995"/>
            <wp:effectExtent l="0" t="0" r="1905" b="1905"/>
            <wp:wrapNone/>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20DCE" w:rsidRPr="005522A9">
        <w:rPr>
          <w:lang w:val="en-CA"/>
        </w:rPr>
        <w:t>Table 4.</w:t>
      </w:r>
      <w:r w:rsidR="003D61F2">
        <w:rPr>
          <w:lang w:val="en-CA"/>
        </w:rPr>
        <w:t>3</w:t>
      </w:r>
      <w:r w:rsidR="00E20DCE" w:rsidRPr="005522A9">
        <w:rPr>
          <w:lang w:val="en-CA"/>
        </w:rPr>
        <w:t xml:space="preserve">. IPv4 addresses of </w:t>
      </w:r>
      <w:r w:rsidR="00E20DCE">
        <w:rPr>
          <w:lang w:val="en-CA"/>
        </w:rPr>
        <w:t>Router4</w:t>
      </w:r>
      <w:r w:rsidR="00E20DCE" w:rsidRPr="005522A9">
        <w:rPr>
          <w:lang w:val="en-CA"/>
        </w:rPr>
        <w:t xml:space="preserve">.  </w:t>
      </w:r>
    </w:p>
    <w:p w14:paraId="6B59C1B5" w14:textId="7F3D4F6B" w:rsidR="008455C5" w:rsidRDefault="008455C5" w:rsidP="007F5FB3">
      <w:pPr>
        <w:pStyle w:val="ListParagraph"/>
        <w:numPr>
          <w:ilvl w:val="0"/>
          <w:numId w:val="13"/>
        </w:numPr>
        <w:spacing w:before="120" w:after="120" w:line="240" w:lineRule="auto"/>
        <w:contextualSpacing w:val="0"/>
        <w:rPr>
          <w:rFonts w:eastAsia="Times New Roman" w:cs="Times New Roman"/>
          <w:szCs w:val="24"/>
          <w:lang w:val="en-CA"/>
        </w:rPr>
      </w:pPr>
      <w:r w:rsidRPr="005522A9">
        <w:rPr>
          <w:rFonts w:ascii="Calibri" w:hAnsi="Calibri" w:cs="Calibri"/>
          <w:noProof/>
        </w:rPr>
        <w:drawing>
          <wp:anchor distT="0" distB="0" distL="114300" distR="114300" simplePos="0" relativeHeight="251769856" behindDoc="0" locked="0" layoutInCell="1" allowOverlap="1" wp14:anchorId="7AF47450" wp14:editId="7ABA4FD3">
            <wp:simplePos x="0" y="0"/>
            <wp:positionH relativeFrom="column">
              <wp:posOffset>-593906</wp:posOffset>
            </wp:positionH>
            <wp:positionV relativeFrom="paragraph">
              <wp:posOffset>324575</wp:posOffset>
            </wp:positionV>
            <wp:extent cx="467995" cy="467995"/>
            <wp:effectExtent l="0" t="0" r="1905" b="1905"/>
            <wp:wrapNone/>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imes New Roman"/>
          <w:szCs w:val="24"/>
          <w:lang w:val="en-CA"/>
        </w:rPr>
        <w:t xml:space="preserve">Before you proceed with connecting </w:t>
      </w:r>
      <w:r w:rsidRPr="008455C5">
        <w:rPr>
          <w:rFonts w:eastAsia="Times New Roman" w:cs="Times New Roman"/>
          <w:i/>
          <w:iCs/>
          <w:szCs w:val="24"/>
          <w:lang w:val="en-CA"/>
        </w:rPr>
        <w:t>Router4</w:t>
      </w:r>
      <w:r>
        <w:rPr>
          <w:rFonts w:eastAsia="Times New Roman" w:cs="Times New Roman"/>
          <w:szCs w:val="24"/>
          <w:lang w:val="en-CA"/>
        </w:rPr>
        <w:t>, show the routing table at all 3 routers (1,2, and 3). Take a screenshot.</w:t>
      </w:r>
    </w:p>
    <w:p w14:paraId="0029A1E0" w14:textId="7EF5F1C8" w:rsidR="008455C5" w:rsidRPr="008455C5" w:rsidRDefault="008455C5" w:rsidP="007F5FB3">
      <w:pPr>
        <w:pStyle w:val="ListParagraph"/>
        <w:numPr>
          <w:ilvl w:val="0"/>
          <w:numId w:val="13"/>
        </w:numPr>
        <w:spacing w:before="120" w:after="120" w:line="240" w:lineRule="auto"/>
        <w:contextualSpacing w:val="0"/>
        <w:rPr>
          <w:rFonts w:eastAsia="Times New Roman" w:cs="Times New Roman"/>
          <w:szCs w:val="24"/>
          <w:lang w:val="en-CA"/>
        </w:rPr>
      </w:pPr>
      <w:r>
        <w:rPr>
          <w:rFonts w:eastAsia="Times New Roman" w:cs="Times New Roman"/>
          <w:szCs w:val="24"/>
          <w:lang w:val="en-CA"/>
        </w:rPr>
        <w:t xml:space="preserve">On </w:t>
      </w:r>
      <w:r w:rsidRPr="008455C5">
        <w:rPr>
          <w:rFonts w:eastAsia="Times New Roman" w:cs="Times New Roman"/>
          <w:i/>
          <w:iCs/>
          <w:szCs w:val="24"/>
          <w:lang w:val="en-CA"/>
        </w:rPr>
        <w:t>PC4,</w:t>
      </w:r>
      <w:r>
        <w:rPr>
          <w:rFonts w:eastAsia="Times New Roman" w:cs="Times New Roman"/>
          <w:szCs w:val="24"/>
          <w:lang w:val="en-CA"/>
        </w:rPr>
        <w:t xml:space="preserve"> perform a traceroute to </w:t>
      </w:r>
      <w:r w:rsidRPr="008455C5">
        <w:rPr>
          <w:rFonts w:eastAsia="Times New Roman" w:cs="Times New Roman"/>
          <w:i/>
          <w:iCs/>
          <w:szCs w:val="24"/>
          <w:lang w:val="en-CA"/>
        </w:rPr>
        <w:t>PC1</w:t>
      </w:r>
      <w:r>
        <w:rPr>
          <w:rFonts w:eastAsia="Times New Roman" w:cs="Times New Roman"/>
          <w:szCs w:val="24"/>
          <w:lang w:val="en-CA"/>
        </w:rPr>
        <w:t xml:space="preserve"> and repeat for </w:t>
      </w:r>
      <w:r w:rsidRPr="008455C5">
        <w:rPr>
          <w:rFonts w:eastAsia="Times New Roman" w:cs="Times New Roman"/>
          <w:i/>
          <w:iCs/>
          <w:szCs w:val="24"/>
          <w:lang w:val="en-CA"/>
        </w:rPr>
        <w:t>PC1</w:t>
      </w:r>
      <w:r>
        <w:rPr>
          <w:rFonts w:eastAsia="Times New Roman" w:cs="Times New Roman"/>
          <w:szCs w:val="24"/>
          <w:lang w:val="en-CA"/>
        </w:rPr>
        <w:t xml:space="preserve"> to </w:t>
      </w:r>
      <w:r w:rsidRPr="008455C5">
        <w:rPr>
          <w:rFonts w:eastAsia="Times New Roman" w:cs="Times New Roman"/>
          <w:i/>
          <w:iCs/>
          <w:szCs w:val="24"/>
          <w:lang w:val="en-CA"/>
        </w:rPr>
        <w:t>PC4</w:t>
      </w:r>
      <w:r>
        <w:rPr>
          <w:rFonts w:eastAsia="Times New Roman" w:cs="Times New Roman"/>
          <w:szCs w:val="24"/>
          <w:lang w:val="en-CA"/>
        </w:rPr>
        <w:t>. Take a screenshot of the output</w:t>
      </w:r>
      <w:r w:rsidR="00196F67">
        <w:rPr>
          <w:rFonts w:eastAsia="Times New Roman" w:cs="Times New Roman"/>
          <w:szCs w:val="24"/>
          <w:lang w:val="en-CA"/>
        </w:rPr>
        <w:t>s</w:t>
      </w:r>
      <w:r>
        <w:rPr>
          <w:rFonts w:eastAsia="Times New Roman" w:cs="Times New Roman"/>
          <w:szCs w:val="24"/>
          <w:lang w:val="en-CA"/>
        </w:rPr>
        <w:t>.</w:t>
      </w:r>
    </w:p>
    <w:p w14:paraId="5944648A" w14:textId="6596F59F" w:rsidR="00F8582D" w:rsidRPr="00F8582D" w:rsidRDefault="00EB4DB9" w:rsidP="007F5FB3">
      <w:pPr>
        <w:pStyle w:val="ListParagraph"/>
        <w:numPr>
          <w:ilvl w:val="0"/>
          <w:numId w:val="13"/>
        </w:numPr>
        <w:spacing w:before="120" w:after="120" w:line="240" w:lineRule="auto"/>
        <w:contextualSpacing w:val="0"/>
        <w:rPr>
          <w:rFonts w:eastAsia="Times New Roman" w:cs="Times New Roman"/>
          <w:szCs w:val="24"/>
          <w:lang w:val="en-CA"/>
        </w:rPr>
      </w:pPr>
      <w:r w:rsidRPr="00D32ED1">
        <w:rPr>
          <w:lang w:val="en-CA"/>
        </w:rPr>
        <w:t xml:space="preserve">The network topology is shown in Figure 4.2. Attach the interfaces of </w:t>
      </w:r>
      <w:r w:rsidR="00740F15">
        <w:rPr>
          <w:i/>
          <w:lang w:val="en-CA"/>
        </w:rPr>
        <w:t xml:space="preserve">Router4 </w:t>
      </w:r>
      <w:r w:rsidRPr="00D32ED1">
        <w:rPr>
          <w:lang w:val="en-CA"/>
        </w:rPr>
        <w:t xml:space="preserve">as shown in the Figure 4.2. The </w:t>
      </w:r>
      <w:r w:rsidR="00740F15">
        <w:rPr>
          <w:i/>
          <w:lang w:val="en-CA"/>
        </w:rPr>
        <w:t>FastEthernet</w:t>
      </w:r>
      <w:r w:rsidR="00F8582D">
        <w:rPr>
          <w:i/>
          <w:lang w:val="en-CA"/>
        </w:rPr>
        <w:t>0</w:t>
      </w:r>
      <w:r w:rsidR="00740F15">
        <w:rPr>
          <w:i/>
          <w:lang w:val="en-CA"/>
        </w:rPr>
        <w:t>/</w:t>
      </w:r>
      <w:r w:rsidRPr="00227E77">
        <w:rPr>
          <w:i/>
          <w:lang w:val="en-CA"/>
        </w:rPr>
        <w:t>0</w:t>
      </w:r>
      <w:r w:rsidRPr="00D32ED1">
        <w:rPr>
          <w:lang w:val="en-CA"/>
        </w:rPr>
        <w:t xml:space="preserve"> interface of </w:t>
      </w:r>
      <w:r w:rsidR="00740F15">
        <w:rPr>
          <w:i/>
          <w:lang w:val="en-CA"/>
        </w:rPr>
        <w:t>Router4</w:t>
      </w:r>
      <w:r w:rsidRPr="00D32ED1">
        <w:rPr>
          <w:lang w:val="en-CA"/>
        </w:rPr>
        <w:t xml:space="preserve"> connects to the switch</w:t>
      </w:r>
      <w:r w:rsidR="000827F6">
        <w:rPr>
          <w:lang w:val="en-CA"/>
        </w:rPr>
        <w:t xml:space="preserve">, which </w:t>
      </w:r>
      <w:r w:rsidR="00E71A7B">
        <w:rPr>
          <w:lang w:val="en-CA"/>
        </w:rPr>
        <w:t xml:space="preserve">is connected to </w:t>
      </w:r>
      <w:r w:rsidRPr="00227E77">
        <w:rPr>
          <w:i/>
          <w:lang w:val="en-CA"/>
        </w:rPr>
        <w:t>PC1</w:t>
      </w:r>
      <w:r w:rsidRPr="00D32ED1">
        <w:rPr>
          <w:lang w:val="en-CA"/>
        </w:rPr>
        <w:t xml:space="preserve"> and </w:t>
      </w:r>
      <w:r w:rsidRPr="00227E77">
        <w:rPr>
          <w:i/>
          <w:lang w:val="en-CA"/>
        </w:rPr>
        <w:t>Router1</w:t>
      </w:r>
      <w:r w:rsidR="00E71A7B">
        <w:rPr>
          <w:lang w:val="en-CA"/>
        </w:rPr>
        <w:t>.</w:t>
      </w:r>
      <w:r w:rsidRPr="00D32ED1">
        <w:rPr>
          <w:lang w:val="en-CA"/>
        </w:rPr>
        <w:t xml:space="preserve"> The </w:t>
      </w:r>
      <w:r w:rsidR="00F8582D" w:rsidRPr="00F8582D">
        <w:rPr>
          <w:i/>
          <w:iCs/>
          <w:lang w:val="en-CA"/>
        </w:rPr>
        <w:t>FastEthernet</w:t>
      </w:r>
      <w:r w:rsidRPr="00F8582D">
        <w:rPr>
          <w:i/>
          <w:iCs/>
          <w:lang w:val="en-CA"/>
        </w:rPr>
        <w:t>1</w:t>
      </w:r>
      <w:r w:rsidR="00F8582D" w:rsidRPr="00F8582D">
        <w:rPr>
          <w:i/>
          <w:iCs/>
          <w:lang w:val="en-CA"/>
        </w:rPr>
        <w:t>/0</w:t>
      </w:r>
      <w:r w:rsidRPr="00D32ED1">
        <w:rPr>
          <w:lang w:val="en-CA"/>
        </w:rPr>
        <w:t xml:space="preserve"> </w:t>
      </w:r>
      <w:r w:rsidR="00F8582D">
        <w:rPr>
          <w:lang w:val="en-CA"/>
        </w:rPr>
        <w:t xml:space="preserve">interface </w:t>
      </w:r>
      <w:r w:rsidR="00E71A7B">
        <w:rPr>
          <w:lang w:val="en-CA"/>
        </w:rPr>
        <w:t xml:space="preserve">of </w:t>
      </w:r>
      <w:r w:rsidR="00F8582D">
        <w:rPr>
          <w:i/>
          <w:lang w:val="en-CA"/>
        </w:rPr>
        <w:t xml:space="preserve">Router4 </w:t>
      </w:r>
      <w:r w:rsidRPr="00D32ED1">
        <w:rPr>
          <w:lang w:val="en-CA"/>
        </w:rPr>
        <w:t>is connected to the switch</w:t>
      </w:r>
      <w:r w:rsidR="000827F6">
        <w:rPr>
          <w:lang w:val="en-CA"/>
        </w:rPr>
        <w:t xml:space="preserve">, where </w:t>
      </w:r>
      <w:r w:rsidRPr="00227E77">
        <w:rPr>
          <w:i/>
          <w:lang w:val="en-CA"/>
        </w:rPr>
        <w:t>Router2</w:t>
      </w:r>
      <w:r w:rsidRPr="00D32ED1">
        <w:rPr>
          <w:lang w:val="en-CA"/>
        </w:rPr>
        <w:t xml:space="preserve"> and </w:t>
      </w:r>
      <w:r w:rsidRPr="00227E77">
        <w:rPr>
          <w:i/>
          <w:lang w:val="en-CA"/>
        </w:rPr>
        <w:t>Router3</w:t>
      </w:r>
      <w:r w:rsidRPr="00D32ED1">
        <w:rPr>
          <w:lang w:val="en-CA"/>
        </w:rPr>
        <w:t xml:space="preserve"> </w:t>
      </w:r>
      <w:r w:rsidR="000827F6">
        <w:rPr>
          <w:lang w:val="en-CA"/>
        </w:rPr>
        <w:t>connect to</w:t>
      </w:r>
      <w:r w:rsidRPr="00D32ED1">
        <w:rPr>
          <w:lang w:val="en-CA"/>
        </w:rPr>
        <w:t xml:space="preserve">. </w:t>
      </w:r>
    </w:p>
    <w:p w14:paraId="2FD1E5F0" w14:textId="77777777" w:rsidR="00F8582D" w:rsidRPr="00797045" w:rsidRDefault="00F8582D" w:rsidP="007F5FB3">
      <w:pPr>
        <w:pStyle w:val="ListParagraph"/>
        <w:numPr>
          <w:ilvl w:val="0"/>
          <w:numId w:val="13"/>
        </w:numPr>
        <w:spacing w:before="120" w:after="120" w:line="240" w:lineRule="auto"/>
        <w:contextualSpacing w:val="0"/>
        <w:rPr>
          <w:lang w:val="en-CA"/>
        </w:rPr>
      </w:pPr>
      <w:r w:rsidRPr="00797045">
        <w:rPr>
          <w:lang w:val="en-CA"/>
        </w:rPr>
        <w:t xml:space="preserve">The configuration of </w:t>
      </w:r>
      <w:r w:rsidRPr="00227E77">
        <w:rPr>
          <w:i/>
          <w:lang w:val="en-CA"/>
        </w:rPr>
        <w:t>PC1, PC4, Router1, Router2</w:t>
      </w:r>
      <w:r w:rsidRPr="00797045">
        <w:rPr>
          <w:lang w:val="en-CA"/>
        </w:rPr>
        <w:t xml:space="preserve">, and </w:t>
      </w:r>
      <w:r w:rsidRPr="00227E77">
        <w:rPr>
          <w:i/>
          <w:lang w:val="en-CA"/>
        </w:rPr>
        <w:t>Router3</w:t>
      </w:r>
      <w:r w:rsidRPr="00797045">
        <w:rPr>
          <w:lang w:val="en-CA"/>
        </w:rPr>
        <w:t xml:space="preserve"> is as in Part 1. In particular, RIP is running on the Cisco routers. </w:t>
      </w:r>
    </w:p>
    <w:p w14:paraId="3704FEA3" w14:textId="6D9EB326" w:rsidR="006C5C42" w:rsidRPr="006C5C42" w:rsidRDefault="006C5C42" w:rsidP="007F5FB3">
      <w:pPr>
        <w:pStyle w:val="ListParagraph"/>
        <w:numPr>
          <w:ilvl w:val="0"/>
          <w:numId w:val="13"/>
        </w:numPr>
        <w:spacing w:before="120" w:after="120" w:line="240" w:lineRule="auto"/>
        <w:contextualSpacing w:val="0"/>
        <w:rPr>
          <w:lang w:val="en-CA"/>
        </w:rPr>
      </w:pPr>
      <w:r>
        <w:rPr>
          <w:lang w:val="en-CA"/>
        </w:rPr>
        <w:t>S</w:t>
      </w:r>
      <w:r w:rsidRPr="004A33D4">
        <w:rPr>
          <w:lang w:val="en-CA"/>
        </w:rPr>
        <w:t xml:space="preserve">tart two Wireshark sessions to capture the traffic on </w:t>
      </w:r>
      <w:r w:rsidRPr="004A33D4">
        <w:rPr>
          <w:b/>
          <w:lang w:val="en-CA"/>
        </w:rPr>
        <w:t>both</w:t>
      </w:r>
      <w:r w:rsidRPr="004A33D4">
        <w:rPr>
          <w:lang w:val="en-CA"/>
        </w:rPr>
        <w:t xml:space="preserve"> interfaces of </w:t>
      </w:r>
      <w:r>
        <w:rPr>
          <w:i/>
          <w:lang w:val="en-CA"/>
        </w:rPr>
        <w:t>Router4.</w:t>
      </w:r>
    </w:p>
    <w:p w14:paraId="67F2E33C" w14:textId="3E916126" w:rsidR="00F8582D" w:rsidRPr="00C17A06" w:rsidRDefault="00E20DCE" w:rsidP="007F5FB3">
      <w:pPr>
        <w:pStyle w:val="ListParagraph"/>
        <w:numPr>
          <w:ilvl w:val="0"/>
          <w:numId w:val="13"/>
        </w:numPr>
        <w:spacing w:before="120" w:after="120" w:line="240" w:lineRule="auto"/>
        <w:contextualSpacing w:val="0"/>
        <w:rPr>
          <w:lang w:val="en-CA"/>
        </w:rPr>
      </w:pPr>
      <w:r w:rsidRPr="005F5D45">
        <w:rPr>
          <w:lang w:val="en-CA"/>
        </w:rPr>
        <w:t xml:space="preserve">Configure </w:t>
      </w:r>
      <w:r w:rsidRPr="00BF5331">
        <w:rPr>
          <w:i/>
          <w:lang w:val="en-CA"/>
        </w:rPr>
        <w:t>Router4</w:t>
      </w:r>
      <w:r w:rsidRPr="005F5D45">
        <w:rPr>
          <w:lang w:val="en-CA"/>
        </w:rPr>
        <w:t xml:space="preserve"> with the IPv4 addresses in Table 4.</w:t>
      </w:r>
      <w:r w:rsidR="000619D2">
        <w:rPr>
          <w:lang w:val="en-CA"/>
        </w:rPr>
        <w:t>3</w:t>
      </w:r>
      <w:r w:rsidRPr="005F5D45">
        <w:rPr>
          <w:lang w:val="en-CA"/>
        </w:rPr>
        <w:t>, enable IPv4 forwarding, and set up RIP fo</w:t>
      </w:r>
      <w:r w:rsidR="005233A6">
        <w:rPr>
          <w:lang w:val="en-CA"/>
        </w:rPr>
        <w:t>rwardi</w:t>
      </w:r>
      <w:r w:rsidRPr="005F5D45">
        <w:rPr>
          <w:lang w:val="en-CA"/>
        </w:rPr>
        <w:t xml:space="preserve">ng </w:t>
      </w:r>
      <w:r w:rsidR="005233A6">
        <w:rPr>
          <w:lang w:val="en-CA"/>
        </w:rPr>
        <w:t>as shown</w:t>
      </w:r>
    </w:p>
    <w:p w14:paraId="08D78B2B" w14:textId="639FA2C3" w:rsidR="005233A6" w:rsidRDefault="0039103E" w:rsidP="006242D3">
      <w:pPr>
        <w:pStyle w:val="Code"/>
        <w:spacing w:before="120" w:after="120"/>
        <w:ind w:left="720"/>
        <w:contextualSpacing/>
        <w:rPr>
          <w:rStyle w:val="Code-BChar"/>
          <w:rFonts w:cs="Consolas"/>
        </w:rPr>
      </w:pPr>
      <w:r w:rsidRPr="005233A6">
        <w:rPr>
          <w:rFonts w:eastAsia="Times New Roman" w:cs="Consolas"/>
          <w:lang w:val="en-CA"/>
        </w:rPr>
        <w:t xml:space="preserve">Router4# </w:t>
      </w:r>
      <w:r w:rsidRPr="005233A6">
        <w:rPr>
          <w:rStyle w:val="Code-BChar"/>
          <w:rFonts w:cs="Consolas"/>
        </w:rPr>
        <w:t>configure terminal</w:t>
      </w:r>
      <w:r w:rsidRPr="005233A6">
        <w:rPr>
          <w:rStyle w:val="Code-BChar"/>
          <w:rFonts w:cs="Consolas"/>
        </w:rPr>
        <w:br/>
      </w:r>
      <w:r w:rsidRPr="005233A6">
        <w:rPr>
          <w:rFonts w:cs="Consolas"/>
          <w:shd w:val="clear" w:color="auto" w:fill="F2F2F2" w:themeFill="background1" w:themeFillShade="F2"/>
        </w:rPr>
        <w:t xml:space="preserve">Router4(config)# </w:t>
      </w:r>
      <w:r w:rsidRPr="005233A6">
        <w:rPr>
          <w:rStyle w:val="Code-BChar"/>
          <w:rFonts w:cs="Consolas"/>
        </w:rPr>
        <w:t>no ip routing</w:t>
      </w:r>
      <w:r w:rsidRPr="005233A6">
        <w:rPr>
          <w:rStyle w:val="Code-BChar"/>
          <w:rFonts w:cs="Consolas"/>
        </w:rPr>
        <w:br/>
      </w:r>
      <w:r w:rsidRPr="005233A6">
        <w:rPr>
          <w:rFonts w:cs="Consolas"/>
          <w:shd w:val="clear" w:color="auto" w:fill="F2F2F2" w:themeFill="background1" w:themeFillShade="F2"/>
        </w:rPr>
        <w:t xml:space="preserve">Router4(config)# </w:t>
      </w:r>
      <w:r w:rsidRPr="005233A6">
        <w:rPr>
          <w:rStyle w:val="Code-BChar"/>
          <w:rFonts w:cs="Consolas"/>
        </w:rPr>
        <w:t xml:space="preserve">ip routing </w:t>
      </w:r>
      <w:r w:rsidRPr="005233A6">
        <w:rPr>
          <w:rStyle w:val="Code-BChar"/>
          <w:rFonts w:cs="Consolas"/>
        </w:rPr>
        <w:br/>
      </w:r>
      <w:r w:rsidRPr="005233A6">
        <w:rPr>
          <w:rFonts w:cs="Consolas"/>
          <w:shd w:val="clear" w:color="auto" w:fill="F2F2F2" w:themeFill="background1" w:themeFillShade="F2"/>
        </w:rPr>
        <w:t xml:space="preserve">Router4(config)# </w:t>
      </w:r>
      <w:r w:rsidRPr="005233A6">
        <w:rPr>
          <w:rStyle w:val="Code-BChar"/>
          <w:rFonts w:cs="Consolas"/>
        </w:rPr>
        <w:t>router rip</w:t>
      </w:r>
      <w:r w:rsidRPr="005233A6">
        <w:rPr>
          <w:rStyle w:val="Code-BChar"/>
          <w:rFonts w:cs="Consolas"/>
        </w:rPr>
        <w:br/>
      </w:r>
      <w:r w:rsidRPr="005233A6">
        <w:rPr>
          <w:rFonts w:cs="Consolas"/>
          <w:shd w:val="clear" w:color="auto" w:fill="F2F2F2" w:themeFill="background1" w:themeFillShade="F2"/>
        </w:rPr>
        <w:lastRenderedPageBreak/>
        <w:t xml:space="preserve">Router4(config-router)# </w:t>
      </w:r>
      <w:r w:rsidRPr="005233A6">
        <w:rPr>
          <w:rStyle w:val="Code-BChar"/>
          <w:rFonts w:cs="Consolas"/>
        </w:rPr>
        <w:t>version 2</w:t>
      </w:r>
      <w:r w:rsidRPr="005233A6">
        <w:rPr>
          <w:rStyle w:val="Code-BChar"/>
          <w:rFonts w:cs="Consolas"/>
        </w:rPr>
        <w:br/>
      </w:r>
      <w:r w:rsidRPr="005233A6">
        <w:rPr>
          <w:rFonts w:cs="Consolas"/>
          <w:shd w:val="clear" w:color="auto" w:fill="F2F2F2" w:themeFill="background1" w:themeFillShade="F2"/>
        </w:rPr>
        <w:t xml:space="preserve">Router4(config-router)# </w:t>
      </w:r>
      <w:r w:rsidRPr="005233A6">
        <w:rPr>
          <w:rStyle w:val="Code-BChar"/>
          <w:rFonts w:cs="Consolas"/>
        </w:rPr>
        <w:t>network 10.0.0.0</w:t>
      </w:r>
    </w:p>
    <w:p w14:paraId="7E33FB23" w14:textId="085CE498" w:rsidR="006242D3" w:rsidRPr="005233A6" w:rsidRDefault="006242D3" w:rsidP="006242D3">
      <w:pPr>
        <w:pStyle w:val="Code"/>
        <w:spacing w:before="120" w:after="120"/>
        <w:ind w:left="720"/>
        <w:contextualSpacing/>
        <w:rPr>
          <w:rStyle w:val="Code-BChar"/>
          <w:rFonts w:cs="Consolas"/>
        </w:rPr>
      </w:pPr>
      <w:r w:rsidRPr="006242D3">
        <w:rPr>
          <w:rStyle w:val="Code-BChar"/>
          <w:rFonts w:cs="Consolas"/>
          <w:b w:val="0"/>
          <w:bCs/>
        </w:rPr>
        <w:t>Router4(config-router)#</w:t>
      </w:r>
      <w:r>
        <w:rPr>
          <w:rStyle w:val="Code-BChar"/>
          <w:rFonts w:cs="Consolas"/>
        </w:rPr>
        <w:t xml:space="preserve"> timers basic 10 60 60 80</w:t>
      </w:r>
    </w:p>
    <w:p w14:paraId="5CE556ED" w14:textId="536AD504" w:rsidR="005233A6" w:rsidRPr="005233A6" w:rsidRDefault="0039103E" w:rsidP="006242D3">
      <w:pPr>
        <w:pStyle w:val="Code"/>
        <w:spacing w:before="120" w:after="120"/>
        <w:ind w:left="720"/>
        <w:contextualSpacing/>
        <w:rPr>
          <w:rStyle w:val="Code-BChar"/>
          <w:rFonts w:cs="Consolas"/>
        </w:rPr>
      </w:pPr>
      <w:r w:rsidRPr="005233A6">
        <w:rPr>
          <w:rFonts w:cs="Consolas"/>
          <w:shd w:val="clear" w:color="auto" w:fill="F2F2F2" w:themeFill="background1" w:themeFillShade="F2"/>
        </w:rPr>
        <w:t xml:space="preserve">Router4(config)# </w:t>
      </w:r>
      <w:r w:rsidRPr="005233A6">
        <w:rPr>
          <w:rStyle w:val="Code-BChar"/>
          <w:rFonts w:cs="Consolas"/>
        </w:rPr>
        <w:t>interface FastEthernet0/0</w:t>
      </w:r>
      <w:r w:rsidRPr="005233A6">
        <w:rPr>
          <w:rStyle w:val="Code-BChar"/>
          <w:rFonts w:cs="Consolas"/>
        </w:rPr>
        <w:br/>
      </w:r>
      <w:r w:rsidRPr="005233A6">
        <w:rPr>
          <w:rFonts w:cs="Consolas"/>
          <w:shd w:val="clear" w:color="auto" w:fill="F2F2F2" w:themeFill="background1" w:themeFillShade="F2"/>
        </w:rPr>
        <w:t xml:space="preserve">Router4(config-if)# </w:t>
      </w:r>
      <w:r w:rsidRPr="005233A6">
        <w:rPr>
          <w:rStyle w:val="Code-BChar"/>
          <w:rFonts w:cs="Consolas"/>
        </w:rPr>
        <w:t>ip address 10.0.1.33 255.255.255.0</w:t>
      </w:r>
    </w:p>
    <w:p w14:paraId="5CFFCEB4" w14:textId="70D6135D" w:rsidR="005233A6" w:rsidRPr="005233A6" w:rsidRDefault="0039103E" w:rsidP="006242D3">
      <w:pPr>
        <w:pStyle w:val="Code"/>
        <w:spacing w:before="120" w:after="120"/>
        <w:ind w:left="720"/>
        <w:contextualSpacing/>
        <w:rPr>
          <w:rStyle w:val="Code-BChar"/>
          <w:rFonts w:cs="Consolas"/>
        </w:rPr>
      </w:pPr>
      <w:r w:rsidRPr="005233A6">
        <w:rPr>
          <w:rFonts w:cs="Consolas"/>
          <w:shd w:val="clear" w:color="auto" w:fill="F2F2F2" w:themeFill="background1" w:themeFillShade="F2"/>
        </w:rPr>
        <w:t xml:space="preserve">Router4(config-if)# </w:t>
      </w:r>
      <w:r w:rsidRPr="005233A6">
        <w:rPr>
          <w:rStyle w:val="Code-BChar"/>
          <w:rFonts w:cs="Consolas"/>
        </w:rPr>
        <w:t>no shutdown</w:t>
      </w:r>
      <w:r w:rsidRPr="005233A6">
        <w:rPr>
          <w:rStyle w:val="Code-BChar"/>
          <w:rFonts w:cs="Consolas"/>
        </w:rPr>
        <w:br/>
      </w:r>
      <w:r w:rsidRPr="005233A6">
        <w:rPr>
          <w:rFonts w:cs="Consolas"/>
          <w:shd w:val="clear" w:color="auto" w:fill="F2F2F2" w:themeFill="background1" w:themeFillShade="F2"/>
        </w:rPr>
        <w:t xml:space="preserve">Router4(config)# </w:t>
      </w:r>
      <w:r w:rsidRPr="005233A6">
        <w:rPr>
          <w:rStyle w:val="Code-BChar"/>
          <w:rFonts w:cs="Consolas"/>
        </w:rPr>
        <w:t>interface FastEthernet1/0</w:t>
      </w:r>
      <w:r w:rsidRPr="005233A6">
        <w:rPr>
          <w:rStyle w:val="Code-BChar"/>
          <w:rFonts w:cs="Consolas"/>
        </w:rPr>
        <w:br/>
      </w:r>
      <w:r w:rsidRPr="005233A6">
        <w:rPr>
          <w:rFonts w:cs="Consolas"/>
          <w:shd w:val="clear" w:color="auto" w:fill="F2F2F2" w:themeFill="background1" w:themeFillShade="F2"/>
        </w:rPr>
        <w:t xml:space="preserve">Router4(config-if)# </w:t>
      </w:r>
      <w:r w:rsidRPr="005233A6">
        <w:rPr>
          <w:rStyle w:val="Code-BChar"/>
          <w:rFonts w:cs="Consolas"/>
        </w:rPr>
        <w:t>ip address 10.0.3.33 255.255.255.0</w:t>
      </w:r>
    </w:p>
    <w:p w14:paraId="73FA64D3" w14:textId="77777777" w:rsidR="005233A6" w:rsidRPr="005233A6" w:rsidRDefault="0039103E" w:rsidP="006242D3">
      <w:pPr>
        <w:pStyle w:val="Code"/>
        <w:spacing w:before="120" w:after="120"/>
        <w:ind w:left="720"/>
        <w:contextualSpacing/>
        <w:rPr>
          <w:rStyle w:val="Code-BChar"/>
          <w:rFonts w:cs="Consolas"/>
        </w:rPr>
      </w:pPr>
      <w:r w:rsidRPr="005233A6">
        <w:rPr>
          <w:rFonts w:cs="Consolas"/>
          <w:shd w:val="clear" w:color="auto" w:fill="F2F2F2" w:themeFill="background1" w:themeFillShade="F2"/>
        </w:rPr>
        <w:t xml:space="preserve">Router4(config-if)# </w:t>
      </w:r>
      <w:r w:rsidRPr="005233A6">
        <w:rPr>
          <w:rStyle w:val="Code-BChar"/>
          <w:rFonts w:cs="Consolas"/>
        </w:rPr>
        <w:t>no shutdown</w:t>
      </w:r>
    </w:p>
    <w:p w14:paraId="358A37CF" w14:textId="35A68533" w:rsidR="0039103E" w:rsidRPr="005233A6" w:rsidRDefault="008455C5" w:rsidP="006242D3">
      <w:pPr>
        <w:pStyle w:val="Code"/>
        <w:spacing w:before="120" w:after="120"/>
        <w:ind w:left="720"/>
        <w:contextualSpacing/>
        <w:rPr>
          <w:rFonts w:cs="Consolas"/>
          <w:b/>
          <w:shd w:val="clear" w:color="auto" w:fill="F2F2F2" w:themeFill="background1" w:themeFillShade="F2"/>
        </w:rPr>
      </w:pPr>
      <w:r w:rsidRPr="005522A9">
        <w:rPr>
          <w:rFonts w:ascii="Calibri" w:hAnsi="Calibri" w:cs="Calibri"/>
          <w:noProof/>
        </w:rPr>
        <w:drawing>
          <wp:anchor distT="0" distB="0" distL="114300" distR="114300" simplePos="0" relativeHeight="251771904" behindDoc="0" locked="0" layoutInCell="1" allowOverlap="1" wp14:anchorId="33AB03E8" wp14:editId="52BE5D36">
            <wp:simplePos x="0" y="0"/>
            <wp:positionH relativeFrom="column">
              <wp:posOffset>-618218</wp:posOffset>
            </wp:positionH>
            <wp:positionV relativeFrom="paragraph">
              <wp:posOffset>238306</wp:posOffset>
            </wp:positionV>
            <wp:extent cx="466344" cy="466344"/>
            <wp:effectExtent l="0" t="0" r="3810" b="3810"/>
            <wp:wrapNone/>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6344" cy="466344"/>
                    </a:xfrm>
                    <a:prstGeom prst="rect">
                      <a:avLst/>
                    </a:prstGeom>
                  </pic:spPr>
                </pic:pic>
              </a:graphicData>
            </a:graphic>
            <wp14:sizeRelH relativeFrom="page">
              <wp14:pctWidth>0</wp14:pctWidth>
            </wp14:sizeRelH>
            <wp14:sizeRelV relativeFrom="page">
              <wp14:pctHeight>0</wp14:pctHeight>
            </wp14:sizeRelV>
          </wp:anchor>
        </w:drawing>
      </w:r>
      <w:r w:rsidR="0039103E" w:rsidRPr="005233A6">
        <w:rPr>
          <w:rFonts w:cs="Consolas"/>
          <w:shd w:val="clear" w:color="auto" w:fill="F2F2F2" w:themeFill="background1" w:themeFillShade="F2"/>
        </w:rPr>
        <w:t xml:space="preserve">Router4(config-if)# </w:t>
      </w:r>
      <w:r w:rsidR="0039103E" w:rsidRPr="005233A6">
        <w:rPr>
          <w:rStyle w:val="Code-BChar"/>
          <w:rFonts w:cs="Consolas"/>
        </w:rPr>
        <w:t>end</w:t>
      </w:r>
      <w:r w:rsidR="0039103E" w:rsidRPr="005233A6">
        <w:rPr>
          <w:rStyle w:val="Code-BChar"/>
          <w:rFonts w:cs="Consolas"/>
        </w:rPr>
        <w:br/>
      </w:r>
      <w:r w:rsidR="0039103E" w:rsidRPr="005233A6">
        <w:rPr>
          <w:rFonts w:cs="Consolas"/>
          <w:shd w:val="clear" w:color="auto" w:fill="F2F2F2" w:themeFill="background1" w:themeFillShade="F2"/>
        </w:rPr>
        <w:t xml:space="preserve">Router4# </w:t>
      </w:r>
      <w:r w:rsidR="0039103E" w:rsidRPr="005233A6">
        <w:rPr>
          <w:rStyle w:val="Code-BChar"/>
          <w:rFonts w:cs="Consolas"/>
        </w:rPr>
        <w:t>clear ip route *</w:t>
      </w:r>
    </w:p>
    <w:p w14:paraId="6FBC1DE6" w14:textId="7905C1DD" w:rsidR="008455C5" w:rsidRDefault="008455C5" w:rsidP="00E165C1">
      <w:pPr>
        <w:pStyle w:val="ListParagraph"/>
        <w:numPr>
          <w:ilvl w:val="0"/>
          <w:numId w:val="13"/>
        </w:numPr>
        <w:spacing w:before="120" w:after="120" w:line="240" w:lineRule="auto"/>
        <w:contextualSpacing w:val="0"/>
        <w:rPr>
          <w:lang w:val="en-CA"/>
        </w:rPr>
      </w:pPr>
      <w:r>
        <w:rPr>
          <w:lang w:val="en-CA"/>
        </w:rPr>
        <w:t xml:space="preserve">Wait 30secs or so, and then check the 4 </w:t>
      </w:r>
      <w:r w:rsidR="00AE6511">
        <w:rPr>
          <w:lang w:val="en-CA"/>
        </w:rPr>
        <w:t xml:space="preserve">the </w:t>
      </w:r>
      <w:r>
        <w:rPr>
          <w:lang w:val="en-CA"/>
        </w:rPr>
        <w:t>routing tables</w:t>
      </w:r>
      <w:r w:rsidR="00AE6511">
        <w:rPr>
          <w:lang w:val="en-CA"/>
        </w:rPr>
        <w:t xml:space="preserve"> on the 4 routers (1-4)</w:t>
      </w:r>
      <w:r>
        <w:rPr>
          <w:lang w:val="en-CA"/>
        </w:rPr>
        <w:t>. Take a screenshot.</w:t>
      </w:r>
    </w:p>
    <w:p w14:paraId="22E5BDE2" w14:textId="732D5844" w:rsidR="00E165C1" w:rsidRDefault="00EB4DB9" w:rsidP="00E165C1">
      <w:pPr>
        <w:pStyle w:val="ListParagraph"/>
        <w:numPr>
          <w:ilvl w:val="0"/>
          <w:numId w:val="13"/>
        </w:numPr>
        <w:spacing w:before="120" w:after="120" w:line="240" w:lineRule="auto"/>
        <w:contextualSpacing w:val="0"/>
        <w:rPr>
          <w:lang w:val="en-CA"/>
        </w:rPr>
      </w:pPr>
      <w:r w:rsidRPr="00C17A06">
        <w:rPr>
          <w:lang w:val="en-CA"/>
        </w:rPr>
        <w:t xml:space="preserve">On </w:t>
      </w:r>
      <w:r w:rsidRPr="00227E77">
        <w:rPr>
          <w:i/>
          <w:lang w:val="en-CA"/>
        </w:rPr>
        <w:t>PC4</w:t>
      </w:r>
      <w:r w:rsidRPr="00C17A06">
        <w:rPr>
          <w:lang w:val="en-CA"/>
        </w:rPr>
        <w:t xml:space="preserve">, issue a </w:t>
      </w:r>
      <w:r w:rsidRPr="0072251A">
        <w:rPr>
          <w:rStyle w:val="Code-NoSChar"/>
          <w:lang w:val="en-CA"/>
        </w:rPr>
        <w:t>traceroute</w:t>
      </w:r>
      <w:r w:rsidRPr="00C17A06">
        <w:rPr>
          <w:lang w:val="en-CA"/>
        </w:rPr>
        <w:t xml:space="preserve"> to </w:t>
      </w:r>
      <w:r w:rsidRPr="00227E77">
        <w:rPr>
          <w:i/>
          <w:lang w:val="en-CA"/>
        </w:rPr>
        <w:t>PC1</w:t>
      </w:r>
      <w:r w:rsidRPr="00C17A06">
        <w:rPr>
          <w:lang w:val="en-CA"/>
        </w:rPr>
        <w:t xml:space="preserve"> </w:t>
      </w:r>
    </w:p>
    <w:p w14:paraId="46F27A03" w14:textId="655088FF" w:rsidR="00E165C1" w:rsidRPr="007F5FB3" w:rsidRDefault="00E165C1" w:rsidP="00E165C1">
      <w:pPr>
        <w:pStyle w:val="Code"/>
        <w:spacing w:before="120" w:after="120"/>
        <w:ind w:left="720"/>
        <w:rPr>
          <w:rFonts w:cstheme="minorHAnsi"/>
          <w:b/>
        </w:rPr>
      </w:pPr>
      <w:r w:rsidRPr="005522A9">
        <w:rPr>
          <w:shd w:val="clear" w:color="auto" w:fill="F2F2F2" w:themeFill="background1" w:themeFillShade="F2"/>
          <w:lang w:val="en-CA"/>
        </w:rPr>
        <w:t>PC4</w:t>
      </w:r>
      <w:r>
        <w:rPr>
          <w:lang w:val="en-CA"/>
        </w:rPr>
        <w:t>:~$</w:t>
      </w:r>
      <w:r w:rsidRPr="005522A9">
        <w:rPr>
          <w:lang w:val="en-CA"/>
        </w:rPr>
        <w:t xml:space="preserve"> </w:t>
      </w:r>
      <w:r w:rsidRPr="00C17A06">
        <w:rPr>
          <w:rStyle w:val="Code-NoSBChar"/>
        </w:rPr>
        <w:t>traceroute 10.0.1.1</w:t>
      </w:r>
      <w:r>
        <w:rPr>
          <w:rStyle w:val="Code-NoSBChar"/>
        </w:rPr>
        <w:t>1</w:t>
      </w:r>
    </w:p>
    <w:p w14:paraId="5F3FAE10" w14:textId="638D0FDD" w:rsidR="00E165C1" w:rsidRPr="00E165C1" w:rsidRDefault="00E165C1" w:rsidP="00E165C1">
      <w:pPr>
        <w:spacing w:before="120" w:after="120" w:line="240" w:lineRule="auto"/>
        <w:ind w:left="360"/>
        <w:rPr>
          <w:iCs/>
          <w:lang w:val="en-CA"/>
        </w:rPr>
      </w:pPr>
      <w:r w:rsidRPr="005522A9">
        <w:rPr>
          <w:rFonts w:ascii="Calibri" w:hAnsi="Calibri" w:cs="Calibri"/>
          <w:noProof/>
        </w:rPr>
        <w:drawing>
          <wp:anchor distT="0" distB="0" distL="114300" distR="114300" simplePos="0" relativeHeight="251741184" behindDoc="0" locked="0" layoutInCell="1" allowOverlap="1" wp14:anchorId="55F765DE" wp14:editId="77EBD8D3">
            <wp:simplePos x="0" y="0"/>
            <wp:positionH relativeFrom="column">
              <wp:posOffset>-666750</wp:posOffset>
            </wp:positionH>
            <wp:positionV relativeFrom="paragraph">
              <wp:posOffset>365578</wp:posOffset>
            </wp:positionV>
            <wp:extent cx="466344" cy="466344"/>
            <wp:effectExtent l="0" t="0" r="3810" b="3810"/>
            <wp:wrapNone/>
            <wp:docPr id="67" name="Picture 6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6344" cy="466344"/>
                    </a:xfrm>
                    <a:prstGeom prst="rect">
                      <a:avLst/>
                    </a:prstGeom>
                  </pic:spPr>
                </pic:pic>
              </a:graphicData>
            </a:graphic>
            <wp14:sizeRelH relativeFrom="page">
              <wp14:pctWidth>0</wp14:pctWidth>
            </wp14:sizeRelH>
            <wp14:sizeRelV relativeFrom="page">
              <wp14:pctHeight>0</wp14:pctHeight>
            </wp14:sizeRelV>
          </wp:anchor>
        </w:drawing>
      </w:r>
      <w:r w:rsidRPr="00E165C1">
        <w:rPr>
          <w:lang w:val="en-CA"/>
        </w:rPr>
        <w:t xml:space="preserve">With </w:t>
      </w:r>
      <w:r w:rsidRPr="00E165C1">
        <w:rPr>
          <w:i/>
          <w:iCs/>
          <w:lang w:val="en-CA"/>
        </w:rPr>
        <w:t>Router4</w:t>
      </w:r>
      <w:r w:rsidRPr="00E165C1">
        <w:rPr>
          <w:lang w:val="en-CA"/>
        </w:rPr>
        <w:t xml:space="preserve"> in the configuration, we expect that the route from PC4 to PC1 will change. Since RIP performs shortest path routing, you will eventually see that the route from </w:t>
      </w:r>
      <w:r w:rsidRPr="00E165C1">
        <w:rPr>
          <w:i/>
          <w:lang w:val="en-CA"/>
        </w:rPr>
        <w:t>PC4</w:t>
      </w:r>
      <w:r w:rsidRPr="00E165C1">
        <w:rPr>
          <w:lang w:val="en-CA"/>
        </w:rPr>
        <w:t xml:space="preserve"> to </w:t>
      </w:r>
      <w:r w:rsidRPr="00E165C1">
        <w:rPr>
          <w:i/>
          <w:lang w:val="en-CA"/>
        </w:rPr>
        <w:t xml:space="preserve">PC1 </w:t>
      </w:r>
      <w:r w:rsidRPr="00E165C1">
        <w:rPr>
          <w:lang w:val="en-CA"/>
        </w:rPr>
        <w:t xml:space="preserve">switches to include </w:t>
      </w:r>
      <w:r w:rsidRPr="00E165C1">
        <w:rPr>
          <w:i/>
          <w:lang w:val="en-CA"/>
        </w:rPr>
        <w:t xml:space="preserve">Router4. </w:t>
      </w:r>
      <w:r w:rsidRPr="00E165C1">
        <w:rPr>
          <w:iCs/>
          <w:lang w:val="en-CA"/>
        </w:rPr>
        <w:t xml:space="preserve">Repeat the </w:t>
      </w:r>
      <w:r w:rsidRPr="00E165C1">
        <w:rPr>
          <w:rFonts w:ascii="Consolas" w:hAnsi="Consolas" w:cs="Consolas"/>
          <w:iCs/>
          <w:lang w:val="en-CA"/>
        </w:rPr>
        <w:t>traceroute</w:t>
      </w:r>
      <w:r w:rsidRPr="00E165C1">
        <w:rPr>
          <w:iCs/>
          <w:lang w:val="en-CA"/>
        </w:rPr>
        <w:t xml:space="preserve"> command till you see the switch in routes.</w:t>
      </w:r>
    </w:p>
    <w:p w14:paraId="6E6F040B" w14:textId="40DBD1BC" w:rsidR="00E165C1" w:rsidRPr="00E165C1" w:rsidRDefault="00E165C1" w:rsidP="00E165C1">
      <w:pPr>
        <w:spacing w:before="120" w:after="120" w:line="240" w:lineRule="auto"/>
        <w:ind w:left="360"/>
        <w:rPr>
          <w:lang w:val="en-CA"/>
        </w:rPr>
      </w:pPr>
      <w:r w:rsidRPr="00E165C1">
        <w:rPr>
          <w:lang w:val="en-CA"/>
        </w:rPr>
        <w:t>Take a screen shot of the traceroute output that shows the new route.</w:t>
      </w:r>
    </w:p>
    <w:p w14:paraId="12217FC9" w14:textId="6E68DF8E" w:rsidR="00E165C1" w:rsidRDefault="00201298" w:rsidP="00E165C1">
      <w:pPr>
        <w:pStyle w:val="ListParagraph"/>
        <w:numPr>
          <w:ilvl w:val="0"/>
          <w:numId w:val="13"/>
        </w:numPr>
        <w:spacing w:before="120" w:after="120" w:line="240" w:lineRule="auto"/>
        <w:contextualSpacing w:val="0"/>
        <w:rPr>
          <w:lang w:val="en-CA"/>
        </w:rPr>
      </w:pPr>
      <w:r w:rsidRPr="005522A9">
        <w:rPr>
          <w:rFonts w:ascii="Calibri" w:hAnsi="Calibri" w:cs="Calibri"/>
          <w:noProof/>
        </w:rPr>
        <w:drawing>
          <wp:anchor distT="0" distB="0" distL="114300" distR="114300" simplePos="0" relativeHeight="251742208" behindDoc="0" locked="0" layoutInCell="1" allowOverlap="1" wp14:anchorId="547CB090" wp14:editId="03DAE40E">
            <wp:simplePos x="0" y="0"/>
            <wp:positionH relativeFrom="column">
              <wp:posOffset>-672220</wp:posOffset>
            </wp:positionH>
            <wp:positionV relativeFrom="paragraph">
              <wp:posOffset>123825</wp:posOffset>
            </wp:positionV>
            <wp:extent cx="467995" cy="467995"/>
            <wp:effectExtent l="0" t="0" r="1905" b="1905"/>
            <wp:wrapNone/>
            <wp:docPr id="80" name="Picture 8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165C1" w:rsidRPr="00E165C1">
        <w:rPr>
          <w:lang w:val="en-CA"/>
        </w:rPr>
        <w:t>P</w:t>
      </w:r>
      <w:r w:rsidR="007C201D" w:rsidRPr="00E165C1">
        <w:rPr>
          <w:lang w:val="en-CA"/>
        </w:rPr>
        <w:t>erform</w:t>
      </w:r>
      <w:r w:rsidR="006C5C42" w:rsidRPr="00E165C1">
        <w:rPr>
          <w:lang w:val="en-CA"/>
        </w:rPr>
        <w:t xml:space="preserve"> a</w:t>
      </w:r>
      <w:r w:rsidR="007C201D" w:rsidRPr="00E165C1">
        <w:rPr>
          <w:lang w:val="en-CA"/>
        </w:rPr>
        <w:t xml:space="preserve"> traceroute from </w:t>
      </w:r>
      <w:r w:rsidR="007C201D" w:rsidRPr="00E165C1">
        <w:rPr>
          <w:i/>
          <w:lang w:val="en-CA"/>
        </w:rPr>
        <w:t>PC1</w:t>
      </w:r>
      <w:r w:rsidR="007C201D" w:rsidRPr="00E165C1">
        <w:rPr>
          <w:lang w:val="en-CA"/>
        </w:rPr>
        <w:t xml:space="preserve"> to </w:t>
      </w:r>
      <w:r w:rsidR="007C201D" w:rsidRPr="00E165C1">
        <w:rPr>
          <w:i/>
          <w:lang w:val="en-CA"/>
        </w:rPr>
        <w:t>PC4</w:t>
      </w:r>
      <w:r w:rsidR="007C201D" w:rsidRPr="00E165C1">
        <w:rPr>
          <w:lang w:val="en-CA"/>
        </w:rPr>
        <w:t xml:space="preserve">. </w:t>
      </w:r>
    </w:p>
    <w:p w14:paraId="0C8AFF14" w14:textId="5B9BFDC7" w:rsidR="00E165C1" w:rsidRPr="00E165C1" w:rsidRDefault="00E165C1" w:rsidP="00E165C1">
      <w:pPr>
        <w:pStyle w:val="Code"/>
        <w:spacing w:before="120" w:after="120"/>
        <w:ind w:left="720"/>
        <w:rPr>
          <w:rFonts w:cstheme="minorHAnsi"/>
          <w:b/>
        </w:rPr>
      </w:pPr>
      <w:r w:rsidRPr="005522A9">
        <w:rPr>
          <w:shd w:val="clear" w:color="auto" w:fill="F2F2F2" w:themeFill="background1" w:themeFillShade="F2"/>
          <w:lang w:val="en-CA"/>
        </w:rPr>
        <w:t>PC</w:t>
      </w:r>
      <w:r>
        <w:rPr>
          <w:shd w:val="clear" w:color="auto" w:fill="F2F2F2" w:themeFill="background1" w:themeFillShade="F2"/>
          <w:lang w:val="en-CA"/>
        </w:rPr>
        <w:t>1</w:t>
      </w:r>
      <w:r>
        <w:rPr>
          <w:lang w:val="en-CA"/>
        </w:rPr>
        <w:t>:~$</w:t>
      </w:r>
      <w:r w:rsidRPr="005522A9">
        <w:rPr>
          <w:lang w:val="en-CA"/>
        </w:rPr>
        <w:t xml:space="preserve"> </w:t>
      </w:r>
      <w:r w:rsidRPr="00C17A06">
        <w:rPr>
          <w:rStyle w:val="Code-NoSBChar"/>
        </w:rPr>
        <w:t>traceroute 10.0.</w:t>
      </w:r>
      <w:r>
        <w:rPr>
          <w:rStyle w:val="Code-NoSBChar"/>
        </w:rPr>
        <w:t>4</w:t>
      </w:r>
      <w:r w:rsidRPr="00C17A06">
        <w:rPr>
          <w:rStyle w:val="Code-NoSBChar"/>
        </w:rPr>
        <w:t>.</w:t>
      </w:r>
      <w:r>
        <w:rPr>
          <w:rStyle w:val="Code-NoSBChar"/>
        </w:rPr>
        <w:t>44</w:t>
      </w:r>
    </w:p>
    <w:p w14:paraId="1F68065B" w14:textId="432F1225" w:rsidR="007C201D" w:rsidRPr="00E165C1" w:rsidRDefault="007C201D" w:rsidP="00E165C1">
      <w:pPr>
        <w:spacing w:before="120" w:after="120" w:line="240" w:lineRule="auto"/>
        <w:ind w:left="360"/>
        <w:rPr>
          <w:lang w:val="en-CA"/>
        </w:rPr>
      </w:pPr>
      <w:r w:rsidRPr="00E165C1">
        <w:rPr>
          <w:lang w:val="en-CA"/>
        </w:rPr>
        <w:t>Take a screen of the traceroute output.</w:t>
      </w:r>
    </w:p>
    <w:p w14:paraId="3EC4E5EA" w14:textId="6B6E101E" w:rsidR="00B2733F" w:rsidRPr="00BF0A00" w:rsidRDefault="00B2733F" w:rsidP="00E74E11">
      <w:pPr>
        <w:pStyle w:val="ListParagraph"/>
        <w:numPr>
          <w:ilvl w:val="0"/>
          <w:numId w:val="13"/>
        </w:numPr>
        <w:spacing w:before="120" w:after="120" w:line="240" w:lineRule="auto"/>
        <w:contextualSpacing w:val="0"/>
        <w:rPr>
          <w:lang w:val="en-CA"/>
        </w:rPr>
      </w:pPr>
      <w:r w:rsidRPr="00BF0A00">
        <w:rPr>
          <w:lang w:val="en-CA"/>
        </w:rPr>
        <w:t xml:space="preserve">By default, “redirects” are disabled </w:t>
      </w:r>
      <w:r w:rsidR="00EB6002" w:rsidRPr="00BF0A00">
        <w:rPr>
          <w:lang w:val="en-CA"/>
        </w:rPr>
        <w:t>o</w:t>
      </w:r>
      <w:r w:rsidRPr="00BF0A00">
        <w:rPr>
          <w:lang w:val="en-CA"/>
        </w:rPr>
        <w:t>n Linux hosts. We will enable redirects and see if you see a difference in the traceroute output.</w:t>
      </w:r>
    </w:p>
    <w:p w14:paraId="1DE9B175" w14:textId="38C4A59E" w:rsidR="00B2733F" w:rsidRPr="00BF0A00" w:rsidRDefault="00B2733F" w:rsidP="00B2733F">
      <w:pPr>
        <w:pStyle w:val="Code"/>
        <w:spacing w:before="120" w:after="120"/>
        <w:ind w:left="720"/>
        <w:rPr>
          <w:shd w:val="clear" w:color="auto" w:fill="F2F2F2" w:themeFill="background1" w:themeFillShade="F2"/>
          <w:lang w:val="en-CA"/>
        </w:rPr>
      </w:pPr>
      <w:r w:rsidRPr="00BF0A00">
        <w:rPr>
          <w:shd w:val="clear" w:color="auto" w:fill="F2F2F2" w:themeFill="background1" w:themeFillShade="F2"/>
          <w:lang w:val="en-CA"/>
        </w:rPr>
        <w:t>PC1:~$sudo sysctl -w net.ipv4.conf.all.accept_redirects=1</w:t>
      </w:r>
    </w:p>
    <w:p w14:paraId="79421403" w14:textId="485529E5" w:rsidR="00B2733F" w:rsidRPr="00BF0A00" w:rsidRDefault="00201298" w:rsidP="00B2733F">
      <w:pPr>
        <w:pStyle w:val="Code"/>
        <w:spacing w:before="120" w:after="120"/>
        <w:ind w:left="720"/>
        <w:rPr>
          <w:lang w:val="en-CA"/>
        </w:rPr>
      </w:pPr>
      <w:r w:rsidRPr="00BF0A00">
        <w:rPr>
          <w:rFonts w:ascii="Calibri" w:hAnsi="Calibri" w:cs="Calibri"/>
          <w:noProof/>
        </w:rPr>
        <w:drawing>
          <wp:anchor distT="0" distB="0" distL="114300" distR="114300" simplePos="0" relativeHeight="251790336" behindDoc="0" locked="0" layoutInCell="1" allowOverlap="1" wp14:anchorId="27E33307" wp14:editId="2494E18D">
            <wp:simplePos x="0" y="0"/>
            <wp:positionH relativeFrom="column">
              <wp:posOffset>-670315</wp:posOffset>
            </wp:positionH>
            <wp:positionV relativeFrom="paragraph">
              <wp:posOffset>144731</wp:posOffset>
            </wp:positionV>
            <wp:extent cx="467995" cy="467995"/>
            <wp:effectExtent l="0" t="0" r="1905" b="1905"/>
            <wp:wrapNone/>
            <wp:docPr id="18" name="Picture 1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B2733F" w:rsidRPr="00BF0A00">
        <w:rPr>
          <w:shd w:val="clear" w:color="auto" w:fill="F2F2F2" w:themeFill="background1" w:themeFillShade="F2"/>
          <w:lang w:val="en-CA"/>
        </w:rPr>
        <w:t>PC1</w:t>
      </w:r>
      <w:r w:rsidR="00B2733F" w:rsidRPr="00BF0A00">
        <w:rPr>
          <w:lang w:val="en-CA"/>
        </w:rPr>
        <w:t xml:space="preserve">:~$ </w:t>
      </w:r>
      <w:r w:rsidR="00B2733F" w:rsidRPr="00BF0A00">
        <w:rPr>
          <w:rStyle w:val="Code-NoSBChar"/>
        </w:rPr>
        <w:t>traceroute 10.0.4.44</w:t>
      </w:r>
    </w:p>
    <w:p w14:paraId="7FBD3374" w14:textId="306ECBD3" w:rsidR="00B2733F" w:rsidRPr="00B2733F" w:rsidRDefault="00201298" w:rsidP="00B2733F">
      <w:pPr>
        <w:spacing w:before="120" w:after="120" w:line="240" w:lineRule="auto"/>
        <w:ind w:left="360"/>
        <w:rPr>
          <w:lang w:val="en-CA"/>
        </w:rPr>
      </w:pPr>
      <w:r w:rsidRPr="00BF0A00">
        <w:rPr>
          <w:noProof/>
        </w:rPr>
        <w:drawing>
          <wp:anchor distT="0" distB="0" distL="114300" distR="114300" simplePos="0" relativeHeight="251788288" behindDoc="0" locked="0" layoutInCell="1" allowOverlap="1" wp14:anchorId="3CE80C19" wp14:editId="4B47F22A">
            <wp:simplePos x="0" y="0"/>
            <wp:positionH relativeFrom="column">
              <wp:posOffset>-720236</wp:posOffset>
            </wp:positionH>
            <wp:positionV relativeFrom="paragraph">
              <wp:posOffset>374015</wp:posOffset>
            </wp:positionV>
            <wp:extent cx="512748" cy="512748"/>
            <wp:effectExtent l="0" t="0" r="0" b="0"/>
            <wp:wrapNone/>
            <wp:docPr id="14" name="Picture 1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with medium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12748" cy="512748"/>
                    </a:xfrm>
                    <a:prstGeom prst="rect">
                      <a:avLst/>
                    </a:prstGeom>
                  </pic:spPr>
                </pic:pic>
              </a:graphicData>
            </a:graphic>
            <wp14:sizeRelH relativeFrom="page">
              <wp14:pctWidth>0</wp14:pctWidth>
            </wp14:sizeRelH>
            <wp14:sizeRelV relativeFrom="page">
              <wp14:pctHeight>0</wp14:pctHeight>
            </wp14:sizeRelV>
          </wp:anchor>
        </w:drawing>
      </w:r>
      <w:r w:rsidR="00B2733F" w:rsidRPr="00BF0A00">
        <w:rPr>
          <w:lang w:val="en-CA"/>
        </w:rPr>
        <w:t>Take a screenshot of the output. You should see a difference in the hops. If not repeat a few times till you observe a difference.</w:t>
      </w:r>
      <w:r w:rsidR="00EB6002" w:rsidRPr="00BF0A00">
        <w:rPr>
          <w:lang w:val="en-CA"/>
        </w:rPr>
        <w:t xml:space="preserve"> Display the route cache on </w:t>
      </w:r>
      <w:r w:rsidR="00EB6002" w:rsidRPr="00BF0A00">
        <w:rPr>
          <w:i/>
          <w:iCs/>
          <w:lang w:val="en-CA"/>
        </w:rPr>
        <w:t>PC1</w:t>
      </w:r>
      <w:r w:rsidR="00EB6002" w:rsidRPr="00BF0A00">
        <w:rPr>
          <w:lang w:val="en-CA"/>
        </w:rPr>
        <w:t xml:space="preserve"> with the command “</w:t>
      </w:r>
      <w:r w:rsidR="00EB6002" w:rsidRPr="00BF0A00">
        <w:rPr>
          <w:rFonts w:ascii="Consolas" w:hAnsi="Consolas" w:cs="Consolas"/>
          <w:lang w:val="en-CA"/>
        </w:rPr>
        <w:t xml:space="preserve">ip route </w:t>
      </w:r>
      <w:r w:rsidR="00441BFA">
        <w:rPr>
          <w:rFonts w:ascii="Consolas" w:hAnsi="Consolas" w:cs="Consolas"/>
          <w:lang w:val="en-CA"/>
        </w:rPr>
        <w:t xml:space="preserve">show </w:t>
      </w:r>
      <w:r w:rsidR="00EB6002" w:rsidRPr="00BF0A00">
        <w:rPr>
          <w:rFonts w:ascii="Consolas" w:hAnsi="Consolas" w:cs="Consolas"/>
          <w:lang w:val="en-CA"/>
        </w:rPr>
        <w:t>cache</w:t>
      </w:r>
      <w:r w:rsidR="00EB6002" w:rsidRPr="00BF0A00">
        <w:rPr>
          <w:lang w:val="en-CA"/>
        </w:rPr>
        <w:t>”. Take a screenshot.</w:t>
      </w:r>
    </w:p>
    <w:p w14:paraId="3EA8C805" w14:textId="18C80D60" w:rsidR="00441BFA" w:rsidRDefault="00441BFA" w:rsidP="00E74E11">
      <w:pPr>
        <w:pStyle w:val="ListParagraph"/>
        <w:numPr>
          <w:ilvl w:val="0"/>
          <w:numId w:val="13"/>
        </w:numPr>
        <w:spacing w:before="120" w:after="120" w:line="240" w:lineRule="auto"/>
        <w:contextualSpacing w:val="0"/>
        <w:rPr>
          <w:lang w:val="en-CA"/>
        </w:rPr>
      </w:pPr>
      <w:r>
        <w:rPr>
          <w:lang w:val="en-CA"/>
        </w:rPr>
        <w:t xml:space="preserve">Disable redirects on PC1  </w:t>
      </w:r>
      <w:r w:rsidR="0044308A">
        <w:rPr>
          <w:lang w:val="en-CA"/>
        </w:rPr>
        <w:t>and flush the route cache and neigh table</w:t>
      </w:r>
    </w:p>
    <w:p w14:paraId="7534A8AD" w14:textId="4DB5D99E" w:rsidR="00441BFA" w:rsidRDefault="00441BFA" w:rsidP="00441BFA">
      <w:pPr>
        <w:pStyle w:val="Code"/>
        <w:spacing w:before="120" w:after="120"/>
        <w:ind w:left="720"/>
        <w:rPr>
          <w:shd w:val="clear" w:color="auto" w:fill="F2F2F2" w:themeFill="background1" w:themeFillShade="F2"/>
          <w:lang w:val="en-CA"/>
        </w:rPr>
      </w:pPr>
      <w:r w:rsidRPr="00BF0A00">
        <w:rPr>
          <w:shd w:val="clear" w:color="auto" w:fill="F2F2F2" w:themeFill="background1" w:themeFillShade="F2"/>
          <w:lang w:val="en-CA"/>
        </w:rPr>
        <w:t>PC1:~$sudo sysctl -w net.ipv4.conf.all.accept_redirects=</w:t>
      </w:r>
      <w:r>
        <w:rPr>
          <w:shd w:val="clear" w:color="auto" w:fill="F2F2F2" w:themeFill="background1" w:themeFillShade="F2"/>
          <w:lang w:val="en-CA"/>
        </w:rPr>
        <w:t>0</w:t>
      </w:r>
    </w:p>
    <w:p w14:paraId="546A4FA6" w14:textId="20AEF80F" w:rsidR="0044308A" w:rsidRDefault="0044308A" w:rsidP="00441BFA">
      <w:pPr>
        <w:pStyle w:val="Code"/>
        <w:spacing w:before="120" w:after="120"/>
        <w:ind w:left="720"/>
        <w:rPr>
          <w:shd w:val="clear" w:color="auto" w:fill="F2F2F2" w:themeFill="background1" w:themeFillShade="F2"/>
          <w:lang w:val="en-CA"/>
        </w:rPr>
      </w:pPr>
      <w:r>
        <w:rPr>
          <w:shd w:val="clear" w:color="auto" w:fill="F2F2F2" w:themeFill="background1" w:themeFillShade="F2"/>
          <w:lang w:val="en-CA"/>
        </w:rPr>
        <w:t>PC1:~$sudo ip route flush cache</w:t>
      </w:r>
    </w:p>
    <w:p w14:paraId="3A2741EF" w14:textId="53EF91E6" w:rsidR="0044308A" w:rsidRPr="00441BFA" w:rsidRDefault="0044308A" w:rsidP="00441BFA">
      <w:pPr>
        <w:pStyle w:val="Code"/>
        <w:spacing w:before="120" w:after="120"/>
        <w:ind w:left="720"/>
        <w:rPr>
          <w:shd w:val="clear" w:color="auto" w:fill="F2F2F2" w:themeFill="background1" w:themeFillShade="F2"/>
          <w:lang w:val="en-CA"/>
        </w:rPr>
      </w:pPr>
      <w:r>
        <w:rPr>
          <w:shd w:val="clear" w:color="auto" w:fill="F2F2F2" w:themeFill="background1" w:themeFillShade="F2"/>
          <w:lang w:val="en-CA"/>
        </w:rPr>
        <w:t>PC1:~$sudo ip neigh flush all</w:t>
      </w:r>
    </w:p>
    <w:p w14:paraId="1124DB86" w14:textId="5825D6A8" w:rsidR="00EB4DB9" w:rsidRPr="00E74E11" w:rsidRDefault="002C648D" w:rsidP="00E74E11">
      <w:pPr>
        <w:pStyle w:val="ListParagraph"/>
        <w:numPr>
          <w:ilvl w:val="0"/>
          <w:numId w:val="13"/>
        </w:numPr>
        <w:spacing w:before="120" w:after="120" w:line="240" w:lineRule="auto"/>
        <w:contextualSpacing w:val="0"/>
        <w:rPr>
          <w:lang w:val="en-CA"/>
        </w:rPr>
      </w:pPr>
      <w:r>
        <w:rPr>
          <w:lang w:val="en-CA"/>
        </w:rPr>
        <w:t>Stop the Wireshark capture and save the output to answer the questions in the Lab Report.</w:t>
      </w:r>
    </w:p>
    <w:p w14:paraId="18C42CBA" w14:textId="0A4FFC18" w:rsidR="00EB4DB9" w:rsidRPr="005522A9" w:rsidRDefault="000D5EBD" w:rsidP="007F5FB3">
      <w:pPr>
        <w:pStyle w:val="LabTitle"/>
        <w:spacing w:before="120" w:line="240" w:lineRule="auto"/>
        <w:rPr>
          <w:lang w:val="en-CA"/>
        </w:rPr>
      </w:pPr>
      <w:r w:rsidRPr="005522A9">
        <w:drawing>
          <wp:anchor distT="0" distB="0" distL="114300" distR="114300" simplePos="0" relativeHeight="251734016" behindDoc="0" locked="0" layoutInCell="1" allowOverlap="1" wp14:anchorId="68019EDD" wp14:editId="58EADA7C">
            <wp:simplePos x="0" y="0"/>
            <wp:positionH relativeFrom="leftMargin">
              <wp:posOffset>438785</wp:posOffset>
            </wp:positionH>
            <wp:positionV relativeFrom="paragraph">
              <wp:posOffset>233045</wp:posOffset>
            </wp:positionV>
            <wp:extent cx="454548" cy="463044"/>
            <wp:effectExtent l="0" t="0" r="3175"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4548" cy="463044"/>
                    </a:xfrm>
                    <a:prstGeom prst="rect">
                      <a:avLst/>
                    </a:prstGeom>
                    <a:noFill/>
                    <a:ln>
                      <a:noFill/>
                    </a:ln>
                  </pic:spPr>
                </pic:pic>
              </a:graphicData>
            </a:graphic>
            <wp14:sizeRelH relativeFrom="page">
              <wp14:pctWidth>0</wp14:pctWidth>
            </wp14:sizeRelH>
            <wp14:sizeRelV relativeFrom="page">
              <wp14:pctHeight>0</wp14:pctHeight>
            </wp14:sizeRelV>
          </wp:anchor>
        </w:drawing>
      </w:r>
      <w:r w:rsidR="00EB4DB9" w:rsidRPr="005522A9">
        <w:rPr>
          <w:lang w:val="en-CA"/>
        </w:rPr>
        <w:t>Lab Question</w:t>
      </w:r>
      <w:r w:rsidR="002C648D">
        <w:rPr>
          <w:lang w:val="en-CA"/>
        </w:rPr>
        <w:t>s</w:t>
      </w:r>
      <w:r w:rsidR="00EB4DB9" w:rsidRPr="005522A9">
        <w:rPr>
          <w:lang w:val="en-CA"/>
        </w:rPr>
        <w:t>/Report</w:t>
      </w:r>
    </w:p>
    <w:p w14:paraId="4860CE2B" w14:textId="46B04A19" w:rsidR="0008774F" w:rsidRDefault="00EB4DB9" w:rsidP="0068223A">
      <w:pPr>
        <w:pStyle w:val="ListParagraph"/>
        <w:numPr>
          <w:ilvl w:val="0"/>
          <w:numId w:val="35"/>
        </w:numPr>
        <w:spacing w:before="120" w:after="120" w:line="240" w:lineRule="auto"/>
        <w:contextualSpacing w:val="0"/>
        <w:rPr>
          <w:lang w:val="en-CA"/>
        </w:rPr>
      </w:pPr>
      <w:r w:rsidRPr="009261A2">
        <w:rPr>
          <w:lang w:val="en-CA"/>
        </w:rPr>
        <w:t>Include the screen</w:t>
      </w:r>
      <w:r w:rsidR="00B46F1C">
        <w:rPr>
          <w:lang w:val="en-CA"/>
        </w:rPr>
        <w:t>shots</w:t>
      </w:r>
      <w:r w:rsidRPr="009261A2">
        <w:rPr>
          <w:lang w:val="en-CA"/>
        </w:rPr>
        <w:t xml:space="preserve"> </w:t>
      </w:r>
      <w:r w:rsidR="00B46F1C">
        <w:rPr>
          <w:lang w:val="en-CA"/>
        </w:rPr>
        <w:t>from Step</w:t>
      </w:r>
      <w:r w:rsidR="008455C5">
        <w:rPr>
          <w:lang w:val="en-CA"/>
        </w:rPr>
        <w:t>s 2, 8</w:t>
      </w:r>
      <w:r w:rsidR="00EB6002">
        <w:rPr>
          <w:lang w:val="en-CA"/>
        </w:rPr>
        <w:t>,</w:t>
      </w:r>
      <w:r w:rsidR="00B46F1C">
        <w:rPr>
          <w:lang w:val="en-CA"/>
        </w:rPr>
        <w:t xml:space="preserve"> </w:t>
      </w:r>
      <w:r w:rsidR="008455C5">
        <w:rPr>
          <w:lang w:val="en-CA"/>
        </w:rPr>
        <w:t xml:space="preserve">and </w:t>
      </w:r>
      <w:r w:rsidR="00EB6002">
        <w:rPr>
          <w:lang w:val="en-CA"/>
        </w:rPr>
        <w:t>9</w:t>
      </w:r>
      <w:r w:rsidR="0008774F">
        <w:rPr>
          <w:lang w:val="en-CA"/>
        </w:rPr>
        <w:t xml:space="preserve"> above</w:t>
      </w:r>
      <w:r w:rsidR="00B46F1C">
        <w:rPr>
          <w:lang w:val="en-CA"/>
        </w:rPr>
        <w:t xml:space="preserve"> and  </w:t>
      </w:r>
      <w:r w:rsidRPr="009261A2">
        <w:rPr>
          <w:lang w:val="en-CA"/>
        </w:rPr>
        <w:t>provide a brief explanation</w:t>
      </w:r>
      <w:r w:rsidR="00B024AD">
        <w:rPr>
          <w:lang w:val="en-CA"/>
        </w:rPr>
        <w:t xml:space="preserve"> of the change </w:t>
      </w:r>
      <w:r w:rsidR="00B46F1C">
        <w:rPr>
          <w:lang w:val="en-CA"/>
        </w:rPr>
        <w:t>you observe in</w:t>
      </w:r>
      <w:r w:rsidR="00B024AD">
        <w:rPr>
          <w:lang w:val="en-CA"/>
        </w:rPr>
        <w:t xml:space="preserve"> the output</w:t>
      </w:r>
      <w:r w:rsidR="00E165C1">
        <w:rPr>
          <w:lang w:val="en-CA"/>
        </w:rPr>
        <w:t xml:space="preserve"> using the Wireshark output</w:t>
      </w:r>
      <w:r w:rsidR="008455C5">
        <w:rPr>
          <w:lang w:val="en-CA"/>
        </w:rPr>
        <w:t xml:space="preserve"> and the routing tables of the routers before and after </w:t>
      </w:r>
      <w:r w:rsidR="008455C5" w:rsidRPr="008455C5">
        <w:rPr>
          <w:i/>
          <w:iCs/>
          <w:lang w:val="en-CA"/>
        </w:rPr>
        <w:t>Router4</w:t>
      </w:r>
      <w:r w:rsidR="008455C5">
        <w:rPr>
          <w:lang w:val="en-CA"/>
        </w:rPr>
        <w:t xml:space="preserve"> was added</w:t>
      </w:r>
      <w:r w:rsidR="000D5EBD">
        <w:rPr>
          <w:lang w:val="en-CA"/>
        </w:rPr>
        <w:t xml:space="preserve"> (screenshots for Step 1 and Step 7).</w:t>
      </w:r>
    </w:p>
    <w:p w14:paraId="087A7957" w14:textId="64664674" w:rsidR="003D61F2" w:rsidRDefault="003D61F2" w:rsidP="0068223A">
      <w:pPr>
        <w:pStyle w:val="ListParagraph"/>
        <w:numPr>
          <w:ilvl w:val="1"/>
          <w:numId w:val="35"/>
        </w:numPr>
        <w:spacing w:before="120" w:after="120" w:line="240" w:lineRule="auto"/>
        <w:contextualSpacing w:val="0"/>
        <w:rPr>
          <w:lang w:val="en-CA"/>
        </w:rPr>
      </w:pPr>
      <w:r>
        <w:rPr>
          <w:lang w:val="en-CA"/>
        </w:rPr>
        <w:lastRenderedPageBreak/>
        <w:t xml:space="preserve">Were the traceroutes issued from </w:t>
      </w:r>
      <w:r w:rsidRPr="00201298">
        <w:rPr>
          <w:i/>
          <w:iCs/>
          <w:lang w:val="en-CA"/>
        </w:rPr>
        <w:t xml:space="preserve">PC1 </w:t>
      </w:r>
      <w:r>
        <w:rPr>
          <w:lang w:val="en-CA"/>
        </w:rPr>
        <w:t xml:space="preserve">and </w:t>
      </w:r>
      <w:r w:rsidRPr="00201298">
        <w:rPr>
          <w:i/>
          <w:iCs/>
          <w:lang w:val="en-CA"/>
        </w:rPr>
        <w:t>PC4</w:t>
      </w:r>
      <w:r>
        <w:rPr>
          <w:lang w:val="en-CA"/>
        </w:rPr>
        <w:t xml:space="preserve"> any different? What did you observe? Explain in your own words what you think is going. Is that what you expected? If not, express why and what you thought should have been the outcome.</w:t>
      </w:r>
    </w:p>
    <w:p w14:paraId="08CED8A9" w14:textId="7E61D70E" w:rsidR="00C32922" w:rsidRDefault="00C32922" w:rsidP="00C32922">
      <w:pPr>
        <w:pStyle w:val="ListParagraph"/>
        <w:numPr>
          <w:ilvl w:val="2"/>
          <w:numId w:val="35"/>
        </w:numPr>
        <w:spacing w:before="120" w:after="120" w:line="240" w:lineRule="auto"/>
        <w:contextualSpacing w:val="0"/>
        <w:rPr>
          <w:ins w:id="40" w:author="vineet bharot" w:date="2021-03-09T13:19:00Z"/>
          <w:lang w:val="en-CA"/>
        </w:rPr>
      </w:pPr>
      <w:ins w:id="41" w:author="vineet bharot" w:date="2021-03-09T13:19:00Z">
        <w:r>
          <w:rPr>
            <w:lang w:val="en-CA"/>
          </w:rPr>
          <w:t>No change is observed</w:t>
        </w:r>
        <w:r w:rsidR="00AA1046">
          <w:rPr>
            <w:lang w:val="en-CA"/>
          </w:rPr>
          <w:t>.</w:t>
        </w:r>
      </w:ins>
    </w:p>
    <w:p w14:paraId="0AA438B5" w14:textId="565BB6EC" w:rsidR="00C32922" w:rsidRPr="00C32922" w:rsidRDefault="00C32922" w:rsidP="00C32922">
      <w:pPr>
        <w:pStyle w:val="ListParagraph"/>
        <w:numPr>
          <w:ilvl w:val="2"/>
          <w:numId w:val="35"/>
        </w:numPr>
        <w:spacing w:before="120" w:after="120" w:line="240" w:lineRule="auto"/>
        <w:contextualSpacing w:val="0"/>
        <w:rPr>
          <w:ins w:id="42" w:author="vineet bharot" w:date="2021-03-09T13:19:00Z"/>
          <w:lang w:val="en-CA"/>
        </w:rPr>
      </w:pPr>
      <w:ins w:id="43" w:author="vineet bharot" w:date="2021-03-09T13:19:00Z">
        <w:r w:rsidRPr="00C32922">
          <w:rPr>
            <w:lang w:val="en-CA"/>
          </w:rPr>
          <w:t>Yes</w:t>
        </w:r>
        <w:r>
          <w:rPr>
            <w:lang w:val="en-CA"/>
          </w:rPr>
          <w:t xml:space="preserve">, I expected this, since PC1’s default route is R1 and </w:t>
        </w:r>
        <w:r w:rsidRPr="00C32922">
          <w:rPr>
            <w:lang w:val="en-CA"/>
          </w:rPr>
          <w:t xml:space="preserve">since for R1 the two routes to pc4 </w:t>
        </w:r>
        <w:r>
          <w:rPr>
            <w:lang w:val="en-CA"/>
          </w:rPr>
          <w:t xml:space="preserve">ie. Via R2 and R4 both </w:t>
        </w:r>
        <w:r w:rsidRPr="00C32922">
          <w:rPr>
            <w:lang w:val="en-CA"/>
          </w:rPr>
          <w:t>have same hop distance.</w:t>
        </w:r>
      </w:ins>
    </w:p>
    <w:p w14:paraId="2B3F894F" w14:textId="7BC61611" w:rsidR="00A136B7" w:rsidRPr="00A136B7" w:rsidRDefault="00EB6002" w:rsidP="00A136B7">
      <w:pPr>
        <w:pStyle w:val="ListParagraph"/>
        <w:numPr>
          <w:ilvl w:val="1"/>
          <w:numId w:val="35"/>
        </w:numPr>
        <w:spacing w:before="120" w:after="120" w:line="240" w:lineRule="auto"/>
        <w:contextualSpacing w:val="0"/>
        <w:rPr>
          <w:lang w:val="en-CA"/>
        </w:rPr>
      </w:pPr>
      <w:r w:rsidRPr="00BF0A00">
        <w:rPr>
          <w:lang w:val="en-CA"/>
        </w:rPr>
        <w:t xml:space="preserve">When you “enable redirects” on </w:t>
      </w:r>
      <w:r w:rsidRPr="00BF0A00">
        <w:rPr>
          <w:i/>
          <w:iCs/>
          <w:lang w:val="en-CA"/>
        </w:rPr>
        <w:t>PC1</w:t>
      </w:r>
      <w:r w:rsidRPr="00BF0A00">
        <w:rPr>
          <w:lang w:val="en-CA"/>
        </w:rPr>
        <w:t>, did you see a different route? Is that what you were expecting?</w:t>
      </w:r>
    </w:p>
    <w:p w14:paraId="54CD2685" w14:textId="76C4DB24" w:rsidR="00715C89" w:rsidRPr="00A136B7" w:rsidRDefault="00A136B7" w:rsidP="00715C89">
      <w:pPr>
        <w:pStyle w:val="ListParagraph"/>
        <w:numPr>
          <w:ilvl w:val="2"/>
          <w:numId w:val="35"/>
        </w:numPr>
        <w:spacing w:before="120" w:after="120" w:line="240" w:lineRule="auto"/>
        <w:contextualSpacing w:val="0"/>
        <w:rPr>
          <w:ins w:id="44" w:author="vineet bharot" w:date="2021-03-09T13:19:00Z"/>
          <w:lang w:val="en-CA"/>
        </w:rPr>
      </w:pPr>
      <w:ins w:id="45" w:author="vineet bharot" w:date="2021-03-09T13:19:00Z">
        <w:r>
          <w:rPr>
            <w:lang w:val="en-CA"/>
          </w:rPr>
          <w:t>first</w:t>
        </w:r>
        <w:r w:rsidR="00715C89">
          <w:rPr>
            <w:lang w:val="en-CA"/>
          </w:rPr>
          <w:t xml:space="preserve"> EXPECTED AN ENTRY IN THE ROUTING CACHE VIA </w:t>
        </w:r>
        <w:r w:rsidR="00715C89" w:rsidRPr="00715C89">
          <w:rPr>
            <w:b/>
            <w:bCs/>
            <w:lang w:val="en-CA"/>
          </w:rPr>
          <w:t>ICMP REDIRECTS</w:t>
        </w:r>
        <w:r w:rsidR="00715C89">
          <w:rPr>
            <w:b/>
            <w:bCs/>
            <w:lang w:val="en-CA"/>
          </w:rPr>
          <w:t>, but NO ICMP were detected.</w:t>
        </w:r>
      </w:ins>
    </w:p>
    <w:p w14:paraId="311C23A1" w14:textId="336623B3" w:rsidR="00A136B7" w:rsidRPr="00317F49" w:rsidRDefault="00A136B7" w:rsidP="00A136B7">
      <w:pPr>
        <w:pStyle w:val="ListParagraph"/>
        <w:numPr>
          <w:ilvl w:val="2"/>
          <w:numId w:val="35"/>
        </w:numPr>
        <w:spacing w:before="120" w:after="120" w:line="240" w:lineRule="auto"/>
        <w:contextualSpacing w:val="0"/>
        <w:rPr>
          <w:ins w:id="46" w:author="vineet bharot" w:date="2021-03-09T13:19:00Z"/>
          <w:lang w:val="en-CA"/>
        </w:rPr>
      </w:pPr>
      <w:ins w:id="47" w:author="vineet bharot" w:date="2021-03-09T13:19:00Z">
        <w:r>
          <w:rPr>
            <w:b/>
            <w:bCs/>
            <w:lang w:val="en-CA"/>
          </w:rPr>
          <w:t>But then thinking further</w:t>
        </w:r>
        <w:r w:rsidR="00317F49">
          <w:rPr>
            <w:b/>
            <w:bCs/>
            <w:lang w:val="en-CA"/>
          </w:rPr>
          <w:t>,</w:t>
        </w:r>
        <w:r>
          <w:rPr>
            <w:b/>
            <w:bCs/>
            <w:lang w:val="en-CA"/>
          </w:rPr>
          <w:t xml:space="preserve"> ICMP redirects occur if a host is reaching a router on Its network which in turn have to forward the traffic to another route in the SAME network. Like packet going from PC1-&gt;R1-&gt;P4-&gt;R4-&gt;PC4, but since the route is not changed ie. PC1-&gt;R1-&gt;R2-&gt;R3-&gt;PC4 hence no change should be expected as packet is traversed through R2 which is not on same network as PC1.</w:t>
        </w:r>
      </w:ins>
    </w:p>
    <w:p w14:paraId="70744897" w14:textId="41C7EAA0" w:rsidR="00317F49" w:rsidRPr="00A136B7" w:rsidRDefault="00317F49" w:rsidP="00A136B7">
      <w:pPr>
        <w:pStyle w:val="ListParagraph"/>
        <w:numPr>
          <w:ilvl w:val="2"/>
          <w:numId w:val="35"/>
        </w:numPr>
        <w:spacing w:before="120" w:after="120" w:line="240" w:lineRule="auto"/>
        <w:contextualSpacing w:val="0"/>
        <w:rPr>
          <w:ins w:id="48" w:author="vineet bharot" w:date="2021-03-09T13:19:00Z"/>
          <w:lang w:val="en-CA"/>
        </w:rPr>
      </w:pPr>
      <w:ins w:id="49" w:author="vineet bharot" w:date="2021-03-09T13:19:00Z">
        <w:r>
          <w:rPr>
            <w:b/>
            <w:bCs/>
            <w:lang w:val="en-CA"/>
          </w:rPr>
          <w:t>OR REDIRECTS from RIP protocols must be configured to be received and acted upon by PC1 for PC1 to map forwarding R4 for PC4.</w:t>
        </w:r>
      </w:ins>
    </w:p>
    <w:p w14:paraId="11DD9A99" w14:textId="43E0BE4A" w:rsidR="00EB4DB9" w:rsidRPr="002C648D" w:rsidRDefault="00EB4DB9" w:rsidP="0068223A">
      <w:pPr>
        <w:pStyle w:val="ListParagraph"/>
        <w:numPr>
          <w:ilvl w:val="0"/>
          <w:numId w:val="35"/>
        </w:numPr>
        <w:spacing w:before="120" w:after="120" w:line="240" w:lineRule="auto"/>
        <w:contextualSpacing w:val="0"/>
        <w:rPr>
          <w:lang w:val="en-CA"/>
        </w:rPr>
      </w:pPr>
      <w:r w:rsidRPr="0008774F">
        <w:rPr>
          <w:lang w:val="en-CA"/>
        </w:rPr>
        <w:t xml:space="preserve">In the </w:t>
      </w:r>
      <w:r w:rsidR="002C648D">
        <w:rPr>
          <w:lang w:val="en-CA"/>
        </w:rPr>
        <w:t xml:space="preserve">saved </w:t>
      </w:r>
      <w:r w:rsidRPr="0008774F">
        <w:rPr>
          <w:lang w:val="en-CA"/>
        </w:rPr>
        <w:t xml:space="preserve">Wireshark </w:t>
      </w:r>
      <w:r w:rsidR="0008774F">
        <w:rPr>
          <w:lang w:val="en-CA"/>
        </w:rPr>
        <w:t>capture</w:t>
      </w:r>
      <w:r w:rsidRPr="0008774F">
        <w:rPr>
          <w:lang w:val="en-CA"/>
        </w:rPr>
        <w:t>s</w:t>
      </w:r>
      <w:r w:rsidR="002C648D">
        <w:rPr>
          <w:lang w:val="en-CA"/>
        </w:rPr>
        <w:t>,</w:t>
      </w:r>
      <w:r w:rsidRPr="0008774F">
        <w:rPr>
          <w:lang w:val="en-CA"/>
        </w:rPr>
        <w:t xml:space="preserve"> set a display filter to “rip” so that only RIPv2 messages are displayed. </w:t>
      </w:r>
      <w:r w:rsidRPr="002C648D">
        <w:rPr>
          <w:lang w:val="en-CA"/>
        </w:rPr>
        <w:t xml:space="preserve">Explore the messages and answer the following questions: </w:t>
      </w:r>
    </w:p>
    <w:p w14:paraId="746553E2" w14:textId="77777777" w:rsidR="00BA5B90" w:rsidRDefault="000D5EBD" w:rsidP="0068223A">
      <w:pPr>
        <w:pStyle w:val="ListParagraph"/>
        <w:numPr>
          <w:ilvl w:val="0"/>
          <w:numId w:val="50"/>
        </w:numPr>
        <w:spacing w:before="120" w:after="120" w:line="240" w:lineRule="auto"/>
        <w:contextualSpacing w:val="0"/>
        <w:rPr>
          <w:ins w:id="50" w:author="vineet bharot" w:date="2021-03-09T13:19:00Z"/>
          <w:lang w:val="en-CA"/>
        </w:rPr>
      </w:pPr>
      <w:r>
        <w:rPr>
          <w:lang w:val="en-CA"/>
        </w:rPr>
        <w:t>What type of RIPv2 messages do you see?</w:t>
      </w:r>
      <w:del w:id="51" w:author="vineet bharot" w:date="2021-03-09T13:19:00Z">
        <w:r>
          <w:rPr>
            <w:lang w:val="en-CA"/>
          </w:rPr>
          <w:delText xml:space="preserve"> </w:delText>
        </w:r>
      </w:del>
    </w:p>
    <w:p w14:paraId="31F9027D" w14:textId="6E500693" w:rsidR="000D5EBD" w:rsidRDefault="00C10550">
      <w:pPr>
        <w:pStyle w:val="ListParagraph"/>
        <w:numPr>
          <w:ilvl w:val="1"/>
          <w:numId w:val="50"/>
        </w:numPr>
        <w:spacing w:before="120" w:after="120" w:line="240" w:lineRule="auto"/>
        <w:contextualSpacing w:val="0"/>
        <w:rPr>
          <w:lang w:val="en-CA"/>
        </w:rPr>
        <w:pPrChange w:id="52" w:author="vineet bharot" w:date="2021-03-09T13:19:00Z">
          <w:pPr>
            <w:pStyle w:val="ListParagraph"/>
            <w:numPr>
              <w:numId w:val="50"/>
            </w:numPr>
            <w:spacing w:before="120" w:after="120" w:line="240" w:lineRule="auto"/>
            <w:ind w:left="1080" w:hanging="360"/>
            <w:contextualSpacing w:val="0"/>
          </w:pPr>
        </w:pPrChange>
      </w:pPr>
      <w:ins w:id="53" w:author="vineet bharot" w:date="2021-03-09T13:19:00Z">
        <w:r>
          <w:rPr>
            <w:lang w:val="en-CA"/>
          </w:rPr>
          <w:t>1 request many responses on both interfaces of r4</w:t>
        </w:r>
        <w:r w:rsidR="00BA5B90">
          <w:rPr>
            <w:lang w:val="en-CA"/>
          </w:rPr>
          <w:t>.</w:t>
        </w:r>
      </w:ins>
    </w:p>
    <w:p w14:paraId="72FA5BB6" w14:textId="63EB61DA" w:rsidR="000D5EBD" w:rsidRDefault="000D5EBD" w:rsidP="0068223A">
      <w:pPr>
        <w:pStyle w:val="ListParagraph"/>
        <w:numPr>
          <w:ilvl w:val="0"/>
          <w:numId w:val="50"/>
        </w:numPr>
        <w:spacing w:before="120" w:after="120" w:line="240" w:lineRule="auto"/>
        <w:contextualSpacing w:val="0"/>
        <w:rPr>
          <w:lang w:val="en-CA"/>
        </w:rPr>
      </w:pPr>
      <w:r w:rsidRPr="00792EA4">
        <w:rPr>
          <w:lang w:val="en-CA"/>
        </w:rPr>
        <w:t xml:space="preserve">What is the </w:t>
      </w:r>
      <w:r>
        <w:rPr>
          <w:lang w:val="en-CA"/>
        </w:rPr>
        <w:t>source</w:t>
      </w:r>
      <w:r w:rsidRPr="00792EA4">
        <w:rPr>
          <w:lang w:val="en-CA"/>
        </w:rPr>
        <w:t xml:space="preserve"> IP address of RIPv2 messages?</w:t>
      </w:r>
      <w:ins w:id="54" w:author="vineet bharot" w:date="2021-03-09T13:19:00Z">
        <w:r w:rsidR="00BA5B90">
          <w:rPr>
            <w:lang w:val="en-CA"/>
          </w:rPr>
          <w:t xml:space="preserve"> </w:t>
        </w:r>
      </w:ins>
    </w:p>
    <w:p w14:paraId="5815DFDB" w14:textId="2B2C740A" w:rsidR="00BA5B90" w:rsidRDefault="00BA5B90" w:rsidP="00BA5B90">
      <w:pPr>
        <w:pStyle w:val="ListParagraph"/>
        <w:numPr>
          <w:ilvl w:val="1"/>
          <w:numId w:val="50"/>
        </w:numPr>
        <w:spacing w:before="120" w:after="120" w:line="240" w:lineRule="auto"/>
        <w:contextualSpacing w:val="0"/>
        <w:rPr>
          <w:ins w:id="55" w:author="vineet bharot" w:date="2021-03-09T13:19:00Z"/>
          <w:lang w:val="en-CA"/>
        </w:rPr>
      </w:pPr>
      <w:ins w:id="56" w:author="vineet bharot" w:date="2021-03-09T13:19:00Z">
        <w:r>
          <w:rPr>
            <w:lang w:val="en-CA"/>
          </w:rPr>
          <w:t>E0 has 10.0.1.1(R1)</w:t>
        </w:r>
      </w:ins>
    </w:p>
    <w:p w14:paraId="05AF446F" w14:textId="061E4088" w:rsidR="00BA5B90" w:rsidRDefault="00BA5B90" w:rsidP="00BA5B90">
      <w:pPr>
        <w:pStyle w:val="ListParagraph"/>
        <w:numPr>
          <w:ilvl w:val="1"/>
          <w:numId w:val="50"/>
        </w:numPr>
        <w:spacing w:before="120" w:after="120" w:line="240" w:lineRule="auto"/>
        <w:contextualSpacing w:val="0"/>
        <w:rPr>
          <w:ins w:id="57" w:author="vineet bharot" w:date="2021-03-09T13:19:00Z"/>
          <w:lang w:val="en-CA"/>
        </w:rPr>
      </w:pPr>
      <w:ins w:id="58" w:author="vineet bharot" w:date="2021-03-09T13:19:00Z">
        <w:r>
          <w:rPr>
            <w:lang w:val="en-CA"/>
          </w:rPr>
          <w:t>E1 has 10.0.3.3(R3) and 10.0.3.2(R2)</w:t>
        </w:r>
      </w:ins>
    </w:p>
    <w:p w14:paraId="7D80A543" w14:textId="636C6E2F" w:rsidR="00EB4DB9" w:rsidRDefault="00EB4DB9" w:rsidP="0068223A">
      <w:pPr>
        <w:pStyle w:val="ListParagraph"/>
        <w:numPr>
          <w:ilvl w:val="0"/>
          <w:numId w:val="50"/>
        </w:numPr>
        <w:spacing w:before="120" w:after="120" w:line="240" w:lineRule="auto"/>
        <w:contextualSpacing w:val="0"/>
        <w:rPr>
          <w:lang w:val="en-CA"/>
        </w:rPr>
      </w:pPr>
      <w:r w:rsidRPr="00792EA4">
        <w:rPr>
          <w:lang w:val="en-CA"/>
        </w:rPr>
        <w:t xml:space="preserve">What is the destination IP address of RIPv2 messages? What is the significance of this address? Who are the receivers of these messages? </w:t>
      </w:r>
    </w:p>
    <w:p w14:paraId="51CBF703" w14:textId="77F151D5" w:rsidR="00BA5B90" w:rsidRDefault="00BA5B90" w:rsidP="00BA5B90">
      <w:pPr>
        <w:pStyle w:val="ListParagraph"/>
        <w:numPr>
          <w:ilvl w:val="1"/>
          <w:numId w:val="50"/>
        </w:numPr>
        <w:spacing w:before="120" w:after="120" w:line="240" w:lineRule="auto"/>
        <w:contextualSpacing w:val="0"/>
        <w:rPr>
          <w:ins w:id="59" w:author="vineet bharot" w:date="2021-03-09T13:19:00Z"/>
          <w:lang w:val="en-CA"/>
        </w:rPr>
      </w:pPr>
      <w:ins w:id="60" w:author="vineet bharot" w:date="2021-03-09T13:19:00Z">
        <w:r>
          <w:rPr>
            <w:lang w:val="en-CA"/>
          </w:rPr>
          <w:t xml:space="preserve">It’s is </w:t>
        </w:r>
        <w:r w:rsidRPr="00BA5B90">
          <w:rPr>
            <w:lang w:val="en-CA"/>
          </w:rPr>
          <w:t>224.0.0.9</w:t>
        </w:r>
        <w:r>
          <w:rPr>
            <w:lang w:val="en-CA"/>
          </w:rPr>
          <w:t xml:space="preserve"> and mac is </w:t>
        </w:r>
        <w:r w:rsidRPr="00BA5B90">
          <w:rPr>
            <w:lang w:val="en-CA"/>
          </w:rPr>
          <w:t>01:00:5e:00:00:09</w:t>
        </w:r>
        <w:r>
          <w:rPr>
            <w:lang w:val="en-CA"/>
          </w:rPr>
          <w:t xml:space="preserve"> (IPv4mcast_09)</w:t>
        </w:r>
      </w:ins>
    </w:p>
    <w:p w14:paraId="7FDD5D4C" w14:textId="0A39D2D7" w:rsidR="00BA5B90" w:rsidRDefault="00BA5B90" w:rsidP="00BA5B90">
      <w:pPr>
        <w:pStyle w:val="ListParagraph"/>
        <w:numPr>
          <w:ilvl w:val="1"/>
          <w:numId w:val="50"/>
        </w:numPr>
        <w:spacing w:before="120" w:after="120" w:line="240" w:lineRule="auto"/>
        <w:contextualSpacing w:val="0"/>
        <w:rPr>
          <w:ins w:id="61" w:author="vineet bharot" w:date="2021-03-09T13:19:00Z"/>
          <w:lang w:val="en-CA"/>
        </w:rPr>
      </w:pPr>
      <w:ins w:id="62" w:author="vineet bharot" w:date="2021-03-09T13:19:00Z">
        <w:r>
          <w:rPr>
            <w:lang w:val="en-CA"/>
          </w:rPr>
          <w:t>From mac it’s a ipv4 multicast addresses</w:t>
        </w:r>
      </w:ins>
    </w:p>
    <w:p w14:paraId="675A30DC" w14:textId="1C1C33C2" w:rsidR="00BA5B90" w:rsidRPr="00461642" w:rsidRDefault="00BA5B90" w:rsidP="00BA5B90">
      <w:pPr>
        <w:pStyle w:val="ListParagraph"/>
        <w:numPr>
          <w:ilvl w:val="1"/>
          <w:numId w:val="50"/>
        </w:numPr>
        <w:spacing w:before="120" w:after="120" w:line="240" w:lineRule="auto"/>
        <w:contextualSpacing w:val="0"/>
        <w:rPr>
          <w:ins w:id="63" w:author="vineet bharot" w:date="2021-03-09T13:19:00Z"/>
          <w:lang w:val="en-CA"/>
        </w:rPr>
      </w:pPr>
      <w:ins w:id="64" w:author="vineet bharot" w:date="2021-03-09T13:19:00Z">
        <w:r>
          <w:rPr>
            <w:rFonts w:ascii="Arial" w:hAnsi="Arial" w:cs="Arial"/>
            <w:color w:val="000000"/>
            <w:sz w:val="20"/>
            <w:szCs w:val="20"/>
          </w:rPr>
          <w:t xml:space="preserve">From </w:t>
        </w:r>
        <w:r w:rsidR="00C44EA6">
          <w:fldChar w:fldCharType="begin"/>
        </w:r>
        <w:r w:rsidR="00C44EA6">
          <w:instrText xml:space="preserve"> HYPERLINK "https://www.ciscopress.com/articles/article.asp?p=102174&amp;seqNum=4" \l ":~:text=Finally%2C%20RIPv2%20uses%20the%20IP,IP%20networks%20at%20network%20boundaries." </w:instrText>
        </w:r>
        <w:r w:rsidR="00C44EA6">
          <w:fldChar w:fldCharType="separate"/>
        </w:r>
        <w:r w:rsidRPr="00BA5B90">
          <w:rPr>
            <w:rStyle w:val="Hyperlink"/>
            <w:rFonts w:ascii="Arial" w:hAnsi="Arial" w:cs="Arial"/>
            <w:sz w:val="20"/>
            <w:szCs w:val="20"/>
          </w:rPr>
          <w:t>here</w:t>
        </w:r>
        <w:r w:rsidR="00C44EA6">
          <w:rPr>
            <w:rStyle w:val="Hyperlink"/>
            <w:rFonts w:ascii="Arial" w:hAnsi="Arial" w:cs="Arial"/>
            <w:sz w:val="20"/>
            <w:szCs w:val="20"/>
          </w:rPr>
          <w:fldChar w:fldCharType="end"/>
        </w:r>
        <w:r>
          <w:rPr>
            <w:rFonts w:ascii="Arial" w:hAnsi="Arial" w:cs="Arial"/>
            <w:color w:val="000000"/>
            <w:sz w:val="20"/>
            <w:szCs w:val="20"/>
          </w:rPr>
          <w:t>, Finally, RIPv2 uses the IP address 224.0.0.9 when multicasting route updates to other RIP routers. As in RIPv1, RIPv2 will, by default, summarize IP networks at network boundaries.</w:t>
        </w:r>
      </w:ins>
    </w:p>
    <w:p w14:paraId="00FA64EF" w14:textId="737C2FD5" w:rsidR="00461642" w:rsidRPr="00792EA4" w:rsidRDefault="00461642" w:rsidP="00BA5B90">
      <w:pPr>
        <w:pStyle w:val="ListParagraph"/>
        <w:numPr>
          <w:ilvl w:val="1"/>
          <w:numId w:val="50"/>
        </w:numPr>
        <w:spacing w:before="120" w:after="120" w:line="240" w:lineRule="auto"/>
        <w:contextualSpacing w:val="0"/>
        <w:rPr>
          <w:ins w:id="65" w:author="vineet bharot" w:date="2021-03-09T13:19:00Z"/>
          <w:lang w:val="en-CA"/>
        </w:rPr>
      </w:pPr>
      <w:ins w:id="66" w:author="vineet bharot" w:date="2021-03-09T13:19:00Z">
        <w:r>
          <w:rPr>
            <w:rFonts w:ascii="Arial" w:hAnsi="Arial" w:cs="Arial"/>
            <w:color w:val="000000"/>
            <w:sz w:val="20"/>
            <w:szCs w:val="20"/>
          </w:rPr>
          <w:t xml:space="preserve">All other RIP </w:t>
        </w:r>
        <w:r w:rsidR="00585FAD">
          <w:rPr>
            <w:rFonts w:ascii="Arial" w:hAnsi="Arial" w:cs="Arial"/>
            <w:color w:val="000000"/>
            <w:sz w:val="20"/>
            <w:szCs w:val="20"/>
          </w:rPr>
          <w:t xml:space="preserve">nodes </w:t>
        </w:r>
        <w:r>
          <w:rPr>
            <w:rFonts w:ascii="Arial" w:hAnsi="Arial" w:cs="Arial"/>
            <w:color w:val="000000"/>
            <w:sz w:val="20"/>
            <w:szCs w:val="20"/>
          </w:rPr>
          <w:t>will receive these messages</w:t>
        </w:r>
        <w:r w:rsidR="00776255">
          <w:rPr>
            <w:rFonts w:ascii="Arial" w:hAnsi="Arial" w:cs="Arial"/>
            <w:color w:val="000000"/>
            <w:sz w:val="20"/>
            <w:szCs w:val="20"/>
          </w:rPr>
          <w:t>.</w:t>
        </w:r>
      </w:ins>
    </w:p>
    <w:p w14:paraId="4B50F8B2" w14:textId="302AE075" w:rsidR="00EB4DB9" w:rsidRDefault="00EB4DB9" w:rsidP="0068223A">
      <w:pPr>
        <w:pStyle w:val="ListParagraph"/>
        <w:numPr>
          <w:ilvl w:val="0"/>
          <w:numId w:val="50"/>
        </w:numPr>
        <w:spacing w:before="120" w:after="120" w:line="240" w:lineRule="auto"/>
        <w:contextualSpacing w:val="0"/>
        <w:rPr>
          <w:lang w:val="en-CA"/>
        </w:rPr>
      </w:pPr>
      <w:r w:rsidRPr="00792EA4">
        <w:rPr>
          <w:lang w:val="en-CA"/>
        </w:rPr>
        <w:t xml:space="preserve">How are RIP messages encapsulated? What are the port numbers? </w:t>
      </w:r>
    </w:p>
    <w:p w14:paraId="77F1C0FE" w14:textId="24C64AE8" w:rsidR="00432C39" w:rsidRPr="00792EA4" w:rsidRDefault="00432C39" w:rsidP="00432C39">
      <w:pPr>
        <w:pStyle w:val="ListParagraph"/>
        <w:numPr>
          <w:ilvl w:val="1"/>
          <w:numId w:val="50"/>
        </w:numPr>
        <w:spacing w:before="120" w:after="120" w:line="240" w:lineRule="auto"/>
        <w:contextualSpacing w:val="0"/>
        <w:rPr>
          <w:ins w:id="67" w:author="vineet bharot" w:date="2021-03-09T13:19:00Z"/>
          <w:lang w:val="en-CA"/>
        </w:rPr>
      </w:pPr>
      <w:ins w:id="68" w:author="vineet bharot" w:date="2021-03-09T13:19:00Z">
        <w:r>
          <w:rPr>
            <w:lang w:val="en-CA"/>
          </w:rPr>
          <w:t>They are encapsulated in UDP on Src Port</w:t>
        </w:r>
        <w:r w:rsidR="001264CF">
          <w:rPr>
            <w:lang w:val="en-CA"/>
          </w:rPr>
          <w:t xml:space="preserve"> </w:t>
        </w:r>
        <w:r>
          <w:rPr>
            <w:lang w:val="en-CA"/>
          </w:rPr>
          <w:t>and Dst Port</w:t>
        </w:r>
        <w:r w:rsidR="001264CF">
          <w:rPr>
            <w:lang w:val="en-CA"/>
          </w:rPr>
          <w:t xml:space="preserve"> of </w:t>
        </w:r>
        <w:r>
          <w:rPr>
            <w:lang w:val="en-CA"/>
          </w:rPr>
          <w:t>520</w:t>
        </w:r>
        <w:r w:rsidR="001264CF">
          <w:rPr>
            <w:lang w:val="en-CA"/>
          </w:rPr>
          <w:t>.</w:t>
        </w:r>
      </w:ins>
    </w:p>
    <w:p w14:paraId="7C619A27" w14:textId="3B372427" w:rsidR="00EB4DB9" w:rsidRDefault="00EB4DB9" w:rsidP="0068223A">
      <w:pPr>
        <w:pStyle w:val="ListParagraph"/>
        <w:numPr>
          <w:ilvl w:val="0"/>
          <w:numId w:val="50"/>
        </w:numPr>
        <w:spacing w:before="120" w:after="120" w:line="240" w:lineRule="auto"/>
        <w:contextualSpacing w:val="0"/>
        <w:rPr>
          <w:lang w:val="en-CA"/>
        </w:rPr>
      </w:pPr>
      <w:r w:rsidRPr="00792EA4">
        <w:rPr>
          <w:lang w:val="en-CA"/>
        </w:rPr>
        <w:t xml:space="preserve">Most RIPv2 messages that are captured are “RIP Response” messages, but you should see at least one RIP Request message. Who sent this message and when was it sent? </w:t>
      </w:r>
    </w:p>
    <w:p w14:paraId="4D72B1ED" w14:textId="15F44B93" w:rsidR="00D13142" w:rsidRPr="00792EA4" w:rsidRDefault="00D13142" w:rsidP="00D13142">
      <w:pPr>
        <w:pStyle w:val="ListParagraph"/>
        <w:numPr>
          <w:ilvl w:val="1"/>
          <w:numId w:val="50"/>
        </w:numPr>
        <w:spacing w:before="120" w:after="120" w:line="240" w:lineRule="auto"/>
        <w:contextualSpacing w:val="0"/>
        <w:rPr>
          <w:ins w:id="69" w:author="vineet bharot" w:date="2021-03-09T13:19:00Z"/>
          <w:lang w:val="en-CA"/>
        </w:rPr>
      </w:pPr>
      <w:ins w:id="70" w:author="vineet bharot" w:date="2021-03-09T13:19:00Z">
        <w:r>
          <w:rPr>
            <w:lang w:val="en-CA"/>
          </w:rPr>
          <w:t xml:space="preserve">Router 4 sent this messages, </w:t>
        </w:r>
        <w:r w:rsidRPr="00495D87">
          <w:rPr>
            <w:b/>
            <w:bCs/>
            <w:lang w:val="en-CA"/>
          </w:rPr>
          <w:t>MAY BE WHEN IT GOT CONFIGURED</w:t>
        </w:r>
        <w:r w:rsidR="00495D87">
          <w:rPr>
            <w:lang w:val="en-CA"/>
          </w:rPr>
          <w:t>.</w:t>
        </w:r>
      </w:ins>
    </w:p>
    <w:p w14:paraId="70B95968" w14:textId="1882F3C7" w:rsidR="00751F1C" w:rsidRPr="00751F1C" w:rsidRDefault="00EB4DB9" w:rsidP="00751F1C">
      <w:pPr>
        <w:pStyle w:val="ListParagraph"/>
        <w:numPr>
          <w:ilvl w:val="0"/>
          <w:numId w:val="50"/>
        </w:numPr>
        <w:spacing w:before="120" w:after="120" w:line="240" w:lineRule="auto"/>
        <w:contextualSpacing w:val="0"/>
        <w:rPr>
          <w:lang w:val="en-CA"/>
        </w:rPr>
      </w:pPr>
      <w:r w:rsidRPr="00792EA4">
        <w:rPr>
          <w:lang w:val="en-CA"/>
        </w:rPr>
        <w:lastRenderedPageBreak/>
        <w:t xml:space="preserve">How frequently does </w:t>
      </w:r>
      <w:r w:rsidR="003C507B">
        <w:rPr>
          <w:i/>
          <w:lang w:val="en-CA"/>
        </w:rPr>
        <w:t xml:space="preserve">Router4 </w:t>
      </w:r>
      <w:r w:rsidRPr="00792EA4">
        <w:rPr>
          <w:lang w:val="en-CA"/>
        </w:rPr>
        <w:t xml:space="preserve">send a RIP Response message? </w:t>
      </w:r>
      <w:r w:rsidRPr="002C648D">
        <w:rPr>
          <w:lang w:val="en-CA"/>
        </w:rPr>
        <w:t xml:space="preserve"> </w:t>
      </w:r>
      <w:bookmarkStart w:id="71" w:name="_Toc49347450"/>
      <w:ins w:id="72" w:author="vineet bharot" w:date="2021-03-09T13:19:00Z">
        <w:r w:rsidR="00751F1C">
          <w:rPr>
            <w:lang w:val="en-CA"/>
          </w:rPr>
          <w:t>10 seconds</w:t>
        </w:r>
      </w:ins>
    </w:p>
    <w:p w14:paraId="15357883" w14:textId="72CED861" w:rsidR="000D5EBD" w:rsidRDefault="000D5EBD" w:rsidP="0068223A">
      <w:pPr>
        <w:pStyle w:val="ListParagraph"/>
        <w:numPr>
          <w:ilvl w:val="0"/>
          <w:numId w:val="50"/>
        </w:numPr>
        <w:spacing w:before="120" w:after="120" w:line="240" w:lineRule="auto"/>
        <w:contextualSpacing w:val="0"/>
        <w:rPr>
          <w:lang w:val="en-CA"/>
        </w:rPr>
      </w:pPr>
      <w:r>
        <w:rPr>
          <w:lang w:val="en-CA"/>
        </w:rPr>
        <w:t>Take a screenshot of the details of a request packet and a response packet and Include here. What do you see? Compare to the routing table of the router that sent the response packet. Explain what you see.</w:t>
      </w:r>
    </w:p>
    <w:p w14:paraId="044FFF32" w14:textId="6D6107B7" w:rsidR="00751F1C" w:rsidRDefault="00751F1C" w:rsidP="00751F1C">
      <w:pPr>
        <w:pStyle w:val="ListParagraph"/>
        <w:numPr>
          <w:ilvl w:val="1"/>
          <w:numId w:val="50"/>
        </w:numPr>
        <w:spacing w:before="120" w:after="120" w:line="240" w:lineRule="auto"/>
        <w:contextualSpacing w:val="0"/>
        <w:rPr>
          <w:ins w:id="73" w:author="vineet bharot" w:date="2021-03-09T13:19:00Z"/>
          <w:lang w:val="en-CA"/>
        </w:rPr>
      </w:pPr>
      <w:ins w:id="74" w:author="vineet bharot" w:date="2021-03-09T13:19:00Z">
        <w:r>
          <w:rPr>
            <w:lang w:val="en-CA"/>
          </w:rPr>
          <w:t>Inside the RIP we can see that the Response router R1 has sent it’s routing table.</w:t>
        </w:r>
      </w:ins>
    </w:p>
    <w:p w14:paraId="3E71DBA9" w14:textId="254BDADD" w:rsidR="006A5581" w:rsidRPr="008455C5" w:rsidRDefault="006A5581" w:rsidP="00751F1C">
      <w:pPr>
        <w:pStyle w:val="ListParagraph"/>
        <w:numPr>
          <w:ilvl w:val="1"/>
          <w:numId w:val="50"/>
        </w:numPr>
        <w:spacing w:before="120" w:after="120" w:line="240" w:lineRule="auto"/>
        <w:contextualSpacing w:val="0"/>
        <w:rPr>
          <w:ins w:id="75" w:author="vineet bharot" w:date="2021-03-09T13:19:00Z"/>
          <w:lang w:val="en-CA"/>
        </w:rPr>
      </w:pPr>
      <w:ins w:id="76" w:author="vineet bharot" w:date="2021-03-09T13:19:00Z">
        <w:r>
          <w:rPr>
            <w:lang w:val="en-CA"/>
          </w:rPr>
          <w:t>Request packet “Adress not specified</w:t>
        </w:r>
        <w:r w:rsidR="002C41EC">
          <w:rPr>
            <w:lang w:val="en-CA"/>
          </w:rPr>
          <w:t>”</w:t>
        </w:r>
        <w:r>
          <w:rPr>
            <w:lang w:val="en-CA"/>
          </w:rPr>
          <w:t xml:space="preserve"> in it’s RIP payload.</w:t>
        </w:r>
      </w:ins>
    </w:p>
    <w:p w14:paraId="3D458B7B" w14:textId="066194D3" w:rsidR="00EB4DB9" w:rsidRPr="005522A9" w:rsidRDefault="00EB4DB9" w:rsidP="007F5FB3">
      <w:pPr>
        <w:pStyle w:val="Heading3"/>
        <w:spacing w:before="120" w:line="240" w:lineRule="auto"/>
        <w:rPr>
          <w:lang w:val="en-CA"/>
        </w:rPr>
      </w:pPr>
      <w:bookmarkStart w:id="77" w:name="_Toc63550529"/>
      <w:r w:rsidRPr="005522A9">
        <w:rPr>
          <w:lang w:val="en-CA"/>
        </w:rPr>
        <w:t xml:space="preserve">Exercise </w:t>
      </w:r>
      <w:r w:rsidR="00E57B79">
        <w:rPr>
          <w:lang w:val="en-CA"/>
        </w:rPr>
        <w:t>1</w:t>
      </w:r>
      <w:r w:rsidRPr="005522A9">
        <w:rPr>
          <w:lang w:val="en-CA"/>
        </w:rPr>
        <w:t>-</w:t>
      </w:r>
      <w:r w:rsidR="00E57B79">
        <w:rPr>
          <w:lang w:val="en-CA"/>
        </w:rPr>
        <w:t>d</w:t>
      </w:r>
      <w:r w:rsidRPr="005522A9">
        <w:rPr>
          <w:lang w:val="en-CA"/>
        </w:rPr>
        <w:t xml:space="preserve">. Configuring RIP on a Linux </w:t>
      </w:r>
      <w:bookmarkEnd w:id="37"/>
      <w:bookmarkEnd w:id="38"/>
      <w:bookmarkEnd w:id="39"/>
      <w:r w:rsidRPr="005522A9">
        <w:rPr>
          <w:lang w:val="en-CA"/>
        </w:rPr>
        <w:t>host</w:t>
      </w:r>
      <w:bookmarkEnd w:id="71"/>
      <w:bookmarkEnd w:id="77"/>
      <w:r w:rsidRPr="005522A9">
        <w:rPr>
          <w:lang w:val="en-CA"/>
        </w:rPr>
        <w:t xml:space="preserve"> </w:t>
      </w:r>
    </w:p>
    <w:p w14:paraId="3004D576" w14:textId="38CC339D" w:rsidR="00EB4DB9" w:rsidRDefault="00EB4DB9" w:rsidP="007F5FB3">
      <w:pPr>
        <w:spacing w:before="120" w:after="120" w:line="240" w:lineRule="auto"/>
        <w:rPr>
          <w:lang w:val="en-CA"/>
        </w:rPr>
      </w:pPr>
      <w:r w:rsidRPr="005522A9">
        <w:rPr>
          <w:lang w:val="en-CA"/>
        </w:rPr>
        <w:t>As an alternative to a default route</w:t>
      </w:r>
      <w:r w:rsidR="00AE6511">
        <w:rPr>
          <w:lang w:val="en-CA"/>
        </w:rPr>
        <w:t xml:space="preserve"> on PCs</w:t>
      </w:r>
      <w:r w:rsidRPr="005522A9">
        <w:rPr>
          <w:lang w:val="en-CA"/>
        </w:rPr>
        <w:t>, we can configure Linux hosts so that they listen to RIPv2 messages, but do not transmit them</w:t>
      </w:r>
      <w:r w:rsidR="00AE6511">
        <w:rPr>
          <w:lang w:val="en-CA"/>
        </w:rPr>
        <w:t xml:space="preserve"> (i.e., no IP forwarding)</w:t>
      </w:r>
      <w:r w:rsidRPr="005522A9">
        <w:rPr>
          <w:lang w:val="en-CA"/>
        </w:rPr>
        <w:t xml:space="preserve">. This is achieved by running the RIP protocol in </w:t>
      </w:r>
      <w:r w:rsidRPr="003801F0">
        <w:rPr>
          <w:b/>
          <w:bCs/>
          <w:i/>
          <w:lang w:val="en-CA"/>
        </w:rPr>
        <w:t>passive mode</w:t>
      </w:r>
      <w:r w:rsidR="00F83640">
        <w:rPr>
          <w:lang w:val="en-CA"/>
        </w:rPr>
        <w:t xml:space="preserve"> on a host</w:t>
      </w:r>
      <w:r w:rsidR="004C63A3">
        <w:rPr>
          <w:lang w:val="en-CA"/>
        </w:rPr>
        <w:t>.</w:t>
      </w:r>
    </w:p>
    <w:p w14:paraId="7F8A246F" w14:textId="77777777" w:rsidR="00F83640" w:rsidRPr="005522A9" w:rsidRDefault="00F83640" w:rsidP="00F83640">
      <w:pPr>
        <w:spacing w:before="120" w:after="120" w:line="240" w:lineRule="auto"/>
        <w:rPr>
          <w:lang w:val="en-CA"/>
        </w:rPr>
      </w:pPr>
      <w:r w:rsidRPr="005522A9">
        <w:rPr>
          <w:lang w:val="en-CA"/>
        </w:rPr>
        <w:t xml:space="preserve">The configuration of routing protocols on Linux PCs is done with the routing software package </w:t>
      </w:r>
      <w:r w:rsidRPr="005522A9">
        <w:rPr>
          <w:i/>
          <w:lang w:val="en-CA"/>
        </w:rPr>
        <w:t>Quagga</w:t>
      </w:r>
      <w:r w:rsidRPr="005522A9">
        <w:rPr>
          <w:lang w:val="en-CA"/>
        </w:rPr>
        <w:t xml:space="preserve">. Before starting the exercise, read the tutorial on the Quagga software package in the appendix. The tutorial focuses on the features used in the lab exercises and omits many features that are available in </w:t>
      </w:r>
      <w:r w:rsidRPr="005522A9">
        <w:rPr>
          <w:i/>
          <w:lang w:val="en-CA"/>
        </w:rPr>
        <w:t>Quagga</w:t>
      </w:r>
      <w:r w:rsidRPr="005522A9">
        <w:rPr>
          <w:lang w:val="en-CA"/>
        </w:rPr>
        <w:t xml:space="preserve">. </w:t>
      </w:r>
      <w:r>
        <w:rPr>
          <w:lang w:val="en-CA"/>
        </w:rPr>
        <w:t xml:space="preserve">The </w:t>
      </w:r>
      <w:r w:rsidRPr="005233A6">
        <w:rPr>
          <w:i/>
          <w:iCs/>
          <w:lang w:val="en-CA"/>
        </w:rPr>
        <w:t>Zebra</w:t>
      </w:r>
      <w:r>
        <w:rPr>
          <w:lang w:val="en-CA"/>
        </w:rPr>
        <w:t xml:space="preserve"> process is also required on Linux hosts to enable Quagga to be configured.</w:t>
      </w:r>
    </w:p>
    <w:p w14:paraId="23DC7782" w14:textId="0CE4CE54" w:rsidR="003D61F2" w:rsidRDefault="00F83640" w:rsidP="00F83640">
      <w:pPr>
        <w:spacing w:before="120" w:after="120" w:line="240" w:lineRule="auto"/>
        <w:rPr>
          <w:lang w:val="en-CA"/>
        </w:rPr>
      </w:pPr>
      <w:r w:rsidRPr="005522A9">
        <w:rPr>
          <w:lang w:val="en-CA"/>
        </w:rPr>
        <w:t>Below is a list of the most relevant commands</w:t>
      </w:r>
      <w:r w:rsidR="004C63A3">
        <w:rPr>
          <w:lang w:val="en-CA"/>
        </w:rPr>
        <w:t>.</w:t>
      </w:r>
    </w:p>
    <w:tbl>
      <w:tblPr>
        <w:tblStyle w:val="TableGrid"/>
        <w:tblW w:w="9360" w:type="dxa"/>
        <w:jc w:val="right"/>
        <w:tblLook w:val="04A0" w:firstRow="1" w:lastRow="0" w:firstColumn="1" w:lastColumn="0" w:noHBand="0" w:noVBand="1"/>
      </w:tblPr>
      <w:tblGrid>
        <w:gridCol w:w="9360"/>
      </w:tblGrid>
      <w:tr w:rsidR="00F83640" w14:paraId="0EFC4A96" w14:textId="77777777" w:rsidTr="00F83640">
        <w:trPr>
          <w:jc w:val="right"/>
        </w:trPr>
        <w:tc>
          <w:tcPr>
            <w:tcW w:w="9360" w:type="dxa"/>
            <w:tcBorders>
              <w:top w:val="nil"/>
              <w:left w:val="nil"/>
              <w:bottom w:val="nil"/>
              <w:right w:val="nil"/>
            </w:tcBorders>
            <w:shd w:val="clear" w:color="auto" w:fill="DEEAF6" w:themeFill="accent1" w:themeFillTint="33"/>
          </w:tcPr>
          <w:p w14:paraId="20C68966" w14:textId="77777777" w:rsidR="003D61F2" w:rsidRDefault="003D61F2" w:rsidP="00F83640">
            <w:pPr>
              <w:rPr>
                <w:b/>
                <w:bCs/>
                <w:sz w:val="24"/>
                <w:szCs w:val="24"/>
                <w:u w:val="single"/>
              </w:rPr>
            </w:pPr>
          </w:p>
          <w:p w14:paraId="547747C2" w14:textId="2F0D0005" w:rsidR="00F83640" w:rsidRPr="00CF414A" w:rsidRDefault="00F83640" w:rsidP="00F83640">
            <w:pPr>
              <w:rPr>
                <w:b/>
                <w:bCs/>
                <w:u w:val="single"/>
              </w:rPr>
            </w:pPr>
            <w:r w:rsidRPr="00CF414A">
              <w:rPr>
                <w:b/>
                <w:bCs/>
                <w:sz w:val="24"/>
                <w:szCs w:val="24"/>
                <w:u w:val="single"/>
              </w:rPr>
              <w:t>Zebra Process</w:t>
            </w:r>
          </w:p>
          <w:p w14:paraId="7F08C04E" w14:textId="77777777" w:rsidR="00F83640" w:rsidRDefault="00F83640" w:rsidP="00F83640">
            <w:r>
              <w:t>The zebra process must be running if you want to configure routing protocols with Quagga.</w:t>
            </w:r>
          </w:p>
          <w:p w14:paraId="0DC66095" w14:textId="77777777" w:rsidR="00F83640" w:rsidRDefault="00F83640" w:rsidP="00F83640"/>
          <w:p w14:paraId="0E73EB81" w14:textId="77777777" w:rsidR="00F83640" w:rsidRDefault="00F83640" w:rsidP="00F83640">
            <w:pPr>
              <w:pStyle w:val="Code-NoSB"/>
            </w:pPr>
            <w:r>
              <w:t>sudo service zebra start</w:t>
            </w:r>
          </w:p>
          <w:p w14:paraId="101E7042" w14:textId="77777777" w:rsidR="00F83640" w:rsidRDefault="00F83640" w:rsidP="00F83640">
            <w:pPr>
              <w:ind w:left="720"/>
            </w:pPr>
            <w:r>
              <w:t xml:space="preserve">Starts the zebra process. The zebra process must be running when you use Quagga. </w:t>
            </w:r>
          </w:p>
          <w:p w14:paraId="7AC556E2" w14:textId="77777777" w:rsidR="00F83640" w:rsidRDefault="00F83640" w:rsidP="00F83640">
            <w:pPr>
              <w:ind w:left="720"/>
            </w:pPr>
          </w:p>
          <w:p w14:paraId="7FA3242B" w14:textId="77777777" w:rsidR="00F83640" w:rsidRDefault="00F83640" w:rsidP="00F83640">
            <w:pPr>
              <w:pStyle w:val="Code-NoSB"/>
            </w:pPr>
            <w:r>
              <w:t>sudo service zebra status</w:t>
            </w:r>
          </w:p>
          <w:p w14:paraId="30AF806E" w14:textId="77777777" w:rsidR="00F83640" w:rsidRDefault="00F83640" w:rsidP="00F83640">
            <w:pPr>
              <w:ind w:left="720"/>
            </w:pPr>
            <w:r>
              <w:t xml:space="preserve">Shows the status of the zebra process. </w:t>
            </w:r>
          </w:p>
          <w:p w14:paraId="57DECAB6" w14:textId="77777777" w:rsidR="00F83640" w:rsidRDefault="00F83640" w:rsidP="00F83640">
            <w:pPr>
              <w:ind w:left="720"/>
            </w:pPr>
          </w:p>
          <w:p w14:paraId="19137E4A" w14:textId="77777777" w:rsidR="00F83640" w:rsidRDefault="00F83640" w:rsidP="00F83640">
            <w:pPr>
              <w:pStyle w:val="Code-NoSB"/>
            </w:pPr>
            <w:r>
              <w:t>sudo service zebra stop</w:t>
            </w:r>
          </w:p>
          <w:p w14:paraId="1BE08C04" w14:textId="77777777" w:rsidR="00F83640" w:rsidRDefault="00F83640" w:rsidP="00F83640">
            <w:pPr>
              <w:ind w:left="720"/>
            </w:pPr>
            <w:r>
              <w:t xml:space="preserve">Terminates the zebra process. </w:t>
            </w:r>
          </w:p>
          <w:p w14:paraId="10683299" w14:textId="77777777" w:rsidR="00F83640" w:rsidRDefault="00F83640" w:rsidP="00F83640">
            <w:pPr>
              <w:ind w:left="720"/>
            </w:pPr>
          </w:p>
          <w:p w14:paraId="0869D374" w14:textId="77777777" w:rsidR="00F83640" w:rsidRDefault="00F83640" w:rsidP="00F83640">
            <w:pPr>
              <w:pStyle w:val="Code-NoSB"/>
            </w:pPr>
            <w:r>
              <w:t>sudo service zebra restart</w:t>
            </w:r>
          </w:p>
          <w:p w14:paraId="5EE1C1A3" w14:textId="03369C17" w:rsidR="00F83640" w:rsidRDefault="00F83640" w:rsidP="00F83640">
            <w:pPr>
              <w:ind w:left="720"/>
            </w:pPr>
            <w:r>
              <w:t xml:space="preserve">Stops the zebra process, if it is running, and then starts the process. </w:t>
            </w:r>
          </w:p>
          <w:p w14:paraId="610EE2D7" w14:textId="77777777" w:rsidR="003A56E5" w:rsidRDefault="003A56E5" w:rsidP="00F83640">
            <w:pPr>
              <w:ind w:left="720"/>
            </w:pPr>
          </w:p>
          <w:p w14:paraId="15CE6269" w14:textId="77777777" w:rsidR="00F83640" w:rsidRPr="00CF414A" w:rsidRDefault="00F83640" w:rsidP="00F83640">
            <w:pPr>
              <w:rPr>
                <w:b/>
                <w:bCs/>
                <w:u w:val="single"/>
              </w:rPr>
            </w:pPr>
            <w:r w:rsidRPr="00CF414A">
              <w:rPr>
                <w:b/>
                <w:bCs/>
                <w:sz w:val="24"/>
                <w:szCs w:val="24"/>
                <w:u w:val="single"/>
              </w:rPr>
              <w:t>Ripd Process</w:t>
            </w:r>
          </w:p>
          <w:p w14:paraId="29A2019B" w14:textId="77777777" w:rsidR="00F83640" w:rsidRDefault="00F83640" w:rsidP="00F83640">
            <w:r>
              <w:t xml:space="preserve">The </w:t>
            </w:r>
            <w:r w:rsidRPr="00CF414A">
              <w:rPr>
                <w:rStyle w:val="Code-NoSChar"/>
              </w:rPr>
              <w:t>ripd</w:t>
            </w:r>
            <w:r>
              <w:t xml:space="preserve"> process runs the RIP routing protocol.  The commands to control the process are analogous to those of the </w:t>
            </w:r>
            <w:r w:rsidRPr="00CF414A">
              <w:rPr>
                <w:rStyle w:val="Code-NoSChar"/>
              </w:rPr>
              <w:t>zebra</w:t>
            </w:r>
            <w:r>
              <w:t xml:space="preserve"> process.</w:t>
            </w:r>
          </w:p>
          <w:p w14:paraId="47245845" w14:textId="77777777" w:rsidR="00F83640" w:rsidRDefault="00F83640" w:rsidP="00F83640"/>
          <w:p w14:paraId="585B3B69" w14:textId="77777777" w:rsidR="00F83640" w:rsidRDefault="00F83640" w:rsidP="00F83640">
            <w:pPr>
              <w:pStyle w:val="Code-NoSB"/>
            </w:pPr>
            <w:r>
              <w:t>sudo service ripd start</w:t>
            </w:r>
          </w:p>
          <w:p w14:paraId="3F031E03" w14:textId="77777777" w:rsidR="00F83640" w:rsidRDefault="00F83640" w:rsidP="00F83640">
            <w:pPr>
              <w:pStyle w:val="Code-NoSB"/>
            </w:pPr>
            <w:r>
              <w:t>sudo service ripd status</w:t>
            </w:r>
          </w:p>
          <w:p w14:paraId="75A31E05" w14:textId="77777777" w:rsidR="00F83640" w:rsidRDefault="00F83640" w:rsidP="00F83640">
            <w:pPr>
              <w:pStyle w:val="Code-NoSB"/>
            </w:pPr>
            <w:r>
              <w:t>sudo service ripd stop</w:t>
            </w:r>
          </w:p>
          <w:p w14:paraId="74F3C9C7" w14:textId="6F5EEBBE" w:rsidR="003D61F2" w:rsidRDefault="00F83640" w:rsidP="00F83640">
            <w:pPr>
              <w:pStyle w:val="Code-NoSB"/>
            </w:pPr>
            <w:r>
              <w:t>sudo service ripd restart</w:t>
            </w:r>
          </w:p>
          <w:p w14:paraId="2786C6D8" w14:textId="77777777" w:rsidR="003D61F2" w:rsidRDefault="003D61F2" w:rsidP="00F83640">
            <w:pPr>
              <w:pStyle w:val="Code-NoSB"/>
            </w:pPr>
          </w:p>
          <w:p w14:paraId="2C28A18D" w14:textId="77777777" w:rsidR="00F83640" w:rsidRDefault="00F83640" w:rsidP="00F83640">
            <w:pPr>
              <w:pStyle w:val="Code-NoSB"/>
            </w:pPr>
            <w:r>
              <w:t>telnet localhost 2602</w:t>
            </w:r>
          </w:p>
          <w:p w14:paraId="2DCA56F2" w14:textId="77777777" w:rsidR="00F83640" w:rsidRDefault="00F83640" w:rsidP="00F83640">
            <w:pPr>
              <w:ind w:left="720"/>
            </w:pPr>
            <w:r>
              <w:lastRenderedPageBreak/>
              <w:t xml:space="preserve"> Access the command line interface of the </w:t>
            </w:r>
            <w:r w:rsidRPr="00BB54C6">
              <w:rPr>
                <w:rStyle w:val="Code-NoSChar"/>
              </w:rPr>
              <w:t>ripd</w:t>
            </w:r>
            <w:r>
              <w:t xml:space="preserve"> process. This requires a password (The default password is </w:t>
            </w:r>
            <w:r w:rsidRPr="00BB54C6">
              <w:rPr>
                <w:rStyle w:val="Code-NoSChar"/>
              </w:rPr>
              <w:t>‘zebra’</w:t>
            </w:r>
            <w:r>
              <w:t xml:space="preserve">. The password is found in </w:t>
            </w:r>
            <w:r w:rsidRPr="00BB54C6">
              <w:rPr>
                <w:rStyle w:val="Code-NoSChar"/>
              </w:rPr>
              <w:t>/etc/quagga/ripd.conf</w:t>
            </w:r>
            <w:r>
              <w:t>). The command line interface shows the prompt</w:t>
            </w:r>
          </w:p>
          <w:p w14:paraId="467648A5" w14:textId="77777777" w:rsidR="00F83640" w:rsidRDefault="00F83640" w:rsidP="00F83640">
            <w:pPr>
              <w:ind w:left="1080"/>
            </w:pPr>
            <w:r>
              <w:t>ripd&gt;</w:t>
            </w:r>
          </w:p>
          <w:p w14:paraId="42CDCDC3" w14:textId="77777777" w:rsidR="00F83640" w:rsidRDefault="00F83640" w:rsidP="00F83640">
            <w:pPr>
              <w:ind w:left="720"/>
            </w:pPr>
            <w:r>
              <w:t xml:space="preserve">Once the Telnet session is established you can type configuration commands. The commands and command modes are similar to those of a Cisco router. The commands are discussed in the exercises. </w:t>
            </w:r>
          </w:p>
          <w:p w14:paraId="6C5B9A4A" w14:textId="77777777" w:rsidR="00F83640" w:rsidRDefault="00F83640" w:rsidP="00F83640">
            <w:pPr>
              <w:ind w:left="720"/>
            </w:pPr>
          </w:p>
          <w:p w14:paraId="113AEAAB" w14:textId="77777777" w:rsidR="00F83640" w:rsidRDefault="00F83640" w:rsidP="00F83640">
            <w:pPr>
              <w:ind w:left="360"/>
            </w:pPr>
            <w:r>
              <w:tab/>
              <w:t xml:space="preserve">Typing </w:t>
            </w:r>
          </w:p>
          <w:p w14:paraId="1C49573F" w14:textId="77777777" w:rsidR="00F83640" w:rsidRDefault="00F83640" w:rsidP="00F83640">
            <w:pPr>
              <w:pStyle w:val="Code-NoS"/>
              <w:ind w:left="720"/>
            </w:pPr>
            <w:r>
              <w:t xml:space="preserve"> </w:t>
            </w:r>
            <w:r>
              <w:tab/>
              <w:t xml:space="preserve">ripd&gt; </w:t>
            </w:r>
            <w:r w:rsidRPr="00BB54C6">
              <w:rPr>
                <w:rStyle w:val="Code-NoSBChar"/>
              </w:rPr>
              <w:t>exit</w:t>
            </w:r>
          </w:p>
          <w:p w14:paraId="44A4DD69" w14:textId="77777777" w:rsidR="00F83640" w:rsidRDefault="00F83640" w:rsidP="00F83640">
            <w:pPr>
              <w:ind w:left="720"/>
            </w:pPr>
            <w:r>
              <w:t xml:space="preserve">closes the Telnet session. </w:t>
            </w:r>
          </w:p>
          <w:p w14:paraId="03CED09A" w14:textId="77777777" w:rsidR="00F83640" w:rsidRDefault="00F83640" w:rsidP="00F83640"/>
          <w:p w14:paraId="3025540D" w14:textId="77777777" w:rsidR="00F83640" w:rsidRDefault="00F83640" w:rsidP="00F83640">
            <w:pPr>
              <w:pStyle w:val="Code-NoSB"/>
            </w:pPr>
            <w:r>
              <w:t xml:space="preserve">show ip rip </w:t>
            </w:r>
          </w:p>
          <w:p w14:paraId="231641BA" w14:textId="77777777" w:rsidR="00F83640" w:rsidRDefault="00F83640" w:rsidP="00F83640">
            <w:pPr>
              <w:ind w:left="720"/>
            </w:pPr>
            <w:r>
              <w:t>Displays the RIP routing table, referred to as RIP table. These are the routes that are learned through RIP.</w:t>
            </w:r>
          </w:p>
          <w:p w14:paraId="27E44F98" w14:textId="77777777" w:rsidR="00F83640" w:rsidRDefault="00F83640" w:rsidP="00F83640">
            <w:pPr>
              <w:ind w:left="720"/>
            </w:pPr>
          </w:p>
          <w:p w14:paraId="7CCE3795" w14:textId="77777777" w:rsidR="00F83640" w:rsidRDefault="00F83640" w:rsidP="00F83640">
            <w:pPr>
              <w:pStyle w:val="Code-NoSB"/>
            </w:pPr>
            <w:r>
              <w:t>show ip rip status</w:t>
            </w:r>
          </w:p>
          <w:p w14:paraId="0E374645" w14:textId="77777777" w:rsidR="00F83640" w:rsidRDefault="00F83640" w:rsidP="00F83640">
            <w:pPr>
              <w:ind w:left="720"/>
            </w:pPr>
            <w:r>
              <w:t>Displays the status of the RIP configuration.</w:t>
            </w:r>
          </w:p>
          <w:p w14:paraId="798F7159" w14:textId="77777777" w:rsidR="00F83640" w:rsidRDefault="00F83640" w:rsidP="00F83640"/>
        </w:tc>
      </w:tr>
    </w:tbl>
    <w:p w14:paraId="43071162" w14:textId="77777777" w:rsidR="00F83640" w:rsidRDefault="00F83640" w:rsidP="007F5FB3">
      <w:pPr>
        <w:spacing w:before="120" w:after="120" w:line="240" w:lineRule="auto"/>
        <w:rPr>
          <w:lang w:val="en-CA"/>
        </w:rPr>
      </w:pPr>
    </w:p>
    <w:p w14:paraId="447DD94C" w14:textId="5F192A54" w:rsidR="00EB4DB9" w:rsidRPr="005522A9" w:rsidRDefault="00EB4DB9" w:rsidP="007F5FB3">
      <w:pPr>
        <w:spacing w:before="120" w:after="120" w:line="240" w:lineRule="auto"/>
        <w:rPr>
          <w:lang w:val="en-CA"/>
        </w:rPr>
      </w:pPr>
      <w:r w:rsidRPr="005522A9">
        <w:rPr>
          <w:lang w:val="en-CA"/>
        </w:rPr>
        <w:t>In t</w:t>
      </w:r>
      <w:r w:rsidR="00F83640">
        <w:rPr>
          <w:lang w:val="en-CA"/>
        </w:rPr>
        <w:t>his exercise you will configure</w:t>
      </w:r>
      <w:r w:rsidR="00E57B79">
        <w:rPr>
          <w:lang w:val="en-CA"/>
        </w:rPr>
        <w:t xml:space="preserve"> </w:t>
      </w:r>
      <w:r w:rsidR="00C1521D" w:rsidRPr="00E57B79">
        <w:rPr>
          <w:b/>
          <w:bCs/>
          <w:i/>
          <w:iCs/>
          <w:lang w:val="en-CA"/>
        </w:rPr>
        <w:t>passive</w:t>
      </w:r>
      <w:r w:rsidR="00C1521D">
        <w:rPr>
          <w:lang w:val="en-CA"/>
        </w:rPr>
        <w:t xml:space="preserve"> RIP</w:t>
      </w:r>
      <w:r w:rsidRPr="005522A9">
        <w:rPr>
          <w:lang w:val="en-CA"/>
        </w:rPr>
        <w:t xml:space="preserve"> on </w:t>
      </w:r>
      <w:r w:rsidRPr="00A3340B">
        <w:rPr>
          <w:i/>
          <w:lang w:val="en-CA"/>
        </w:rPr>
        <w:t>PC1</w:t>
      </w:r>
      <w:r w:rsidRPr="005522A9">
        <w:rPr>
          <w:lang w:val="en-CA"/>
        </w:rPr>
        <w:t xml:space="preserve">. </w:t>
      </w:r>
      <w:r w:rsidR="00196F67">
        <w:rPr>
          <w:lang w:val="en-CA"/>
        </w:rPr>
        <w:t>RIP</w:t>
      </w:r>
      <w:r w:rsidR="00197948">
        <w:rPr>
          <w:lang w:val="en-CA"/>
        </w:rPr>
        <w:t xml:space="preserve"> will </w:t>
      </w:r>
      <w:r w:rsidR="00196F67">
        <w:rPr>
          <w:lang w:val="en-CA"/>
        </w:rPr>
        <w:t xml:space="preserve">now </w:t>
      </w:r>
      <w:r w:rsidR="00197948">
        <w:rPr>
          <w:lang w:val="en-CA"/>
        </w:rPr>
        <w:t xml:space="preserve">automatically </w:t>
      </w:r>
      <w:r w:rsidR="00196F67">
        <w:rPr>
          <w:lang w:val="en-CA"/>
        </w:rPr>
        <w:t>create</w:t>
      </w:r>
      <w:r w:rsidR="00197948">
        <w:rPr>
          <w:lang w:val="en-CA"/>
        </w:rPr>
        <w:t xml:space="preserve"> a rout</w:t>
      </w:r>
      <w:r w:rsidR="00196F67">
        <w:rPr>
          <w:lang w:val="en-CA"/>
        </w:rPr>
        <w:t xml:space="preserve">ing table </w:t>
      </w:r>
      <w:r w:rsidR="00197948">
        <w:rPr>
          <w:lang w:val="en-CA"/>
        </w:rPr>
        <w:t xml:space="preserve">for </w:t>
      </w:r>
      <w:r w:rsidRPr="00A3340B">
        <w:rPr>
          <w:i/>
          <w:lang w:val="en-CA"/>
        </w:rPr>
        <w:t>PC1</w:t>
      </w:r>
      <w:r w:rsidRPr="005522A9">
        <w:rPr>
          <w:lang w:val="en-CA"/>
        </w:rPr>
        <w:t xml:space="preserve">. </w:t>
      </w:r>
    </w:p>
    <w:p w14:paraId="2B0612C0" w14:textId="3AC049B1" w:rsidR="00EB4DB9" w:rsidRPr="005522A9" w:rsidRDefault="00E57B79" w:rsidP="007F5FB3">
      <w:pPr>
        <w:spacing w:before="120" w:after="120" w:line="240" w:lineRule="auto"/>
        <w:rPr>
          <w:lang w:val="en-CA"/>
        </w:rPr>
      </w:pPr>
      <w:r>
        <w:rPr>
          <w:lang w:val="en-CA"/>
        </w:rPr>
        <w:t xml:space="preserve">When RIP runs in </w:t>
      </w:r>
      <w:r w:rsidR="00EB4DB9" w:rsidRPr="00197948">
        <w:rPr>
          <w:b/>
          <w:bCs/>
          <w:lang w:val="en-CA"/>
        </w:rPr>
        <w:t>passive mode</w:t>
      </w:r>
      <w:r>
        <w:rPr>
          <w:lang w:val="en-CA"/>
        </w:rPr>
        <w:t xml:space="preserve"> on a host, it only </w:t>
      </w:r>
      <w:r w:rsidR="00EB4DB9" w:rsidRPr="005522A9">
        <w:rPr>
          <w:lang w:val="en-CA"/>
        </w:rPr>
        <w:t>receives and processes incoming RIP messages, but does not transmit them</w:t>
      </w:r>
      <w:r>
        <w:rPr>
          <w:lang w:val="en-CA"/>
        </w:rPr>
        <w:t xml:space="preserve"> to neighbors</w:t>
      </w:r>
      <w:r w:rsidR="00EB4DB9" w:rsidRPr="005522A9">
        <w:rPr>
          <w:lang w:val="en-CA"/>
        </w:rPr>
        <w:t>.</w:t>
      </w:r>
      <w:r w:rsidR="00197948">
        <w:rPr>
          <w:lang w:val="en-CA"/>
        </w:rPr>
        <w:t xml:space="preserve"> Unfortunately, a bug in the PC software setup causes it to crash when there is a configuration change in the network. Under normal circumstances, a change would result in an updated routing table at PC1. We have therefore temporarily removed that part of the exercise till we resolve this issue.</w:t>
      </w:r>
    </w:p>
    <w:p w14:paraId="230A16EF" w14:textId="0DA199AD" w:rsidR="00EB4DB9" w:rsidRPr="007B0679" w:rsidRDefault="00EB4DB9" w:rsidP="005B6533">
      <w:pPr>
        <w:pStyle w:val="ListParagraph"/>
        <w:numPr>
          <w:ilvl w:val="0"/>
          <w:numId w:val="18"/>
        </w:numPr>
        <w:spacing w:before="120" w:after="120" w:line="240" w:lineRule="auto"/>
        <w:contextualSpacing w:val="0"/>
        <w:rPr>
          <w:lang w:val="en-CA"/>
        </w:rPr>
      </w:pPr>
      <w:r w:rsidRPr="007B0679">
        <w:rPr>
          <w:lang w:val="en-CA"/>
        </w:rPr>
        <w:t>Continue with the configuration from the previous exercise</w:t>
      </w:r>
      <w:r w:rsidR="00197948">
        <w:rPr>
          <w:lang w:val="en-CA"/>
        </w:rPr>
        <w:t>.</w:t>
      </w:r>
      <w:r w:rsidRPr="007B0679">
        <w:rPr>
          <w:lang w:val="en-CA"/>
        </w:rPr>
        <w:t xml:space="preserve"> On </w:t>
      </w:r>
      <w:r w:rsidRPr="00A3340B">
        <w:rPr>
          <w:i/>
          <w:lang w:val="en-CA"/>
        </w:rPr>
        <w:t>PC1</w:t>
      </w:r>
      <w:r w:rsidRPr="007B0679">
        <w:rPr>
          <w:lang w:val="en-CA"/>
        </w:rPr>
        <w:t xml:space="preserve">, display the IPv4 routing table with </w:t>
      </w:r>
    </w:p>
    <w:p w14:paraId="11AFB0A9" w14:textId="6BE95B3C" w:rsidR="00EB4DB9" w:rsidRPr="007F5FB3" w:rsidRDefault="007F5FB3" w:rsidP="007F5FB3">
      <w:pPr>
        <w:pStyle w:val="Code"/>
        <w:spacing w:before="120" w:after="120"/>
        <w:ind w:left="720"/>
        <w:rPr>
          <w:b/>
          <w:shd w:val="clear" w:color="auto" w:fill="F2F2F2" w:themeFill="background1" w:themeFillShade="F2"/>
        </w:rPr>
      </w:pPr>
      <w:r w:rsidRPr="005522A9">
        <w:rPr>
          <w:rFonts w:ascii="Calibri" w:hAnsi="Calibri" w:cs="Calibri"/>
          <w:noProof/>
        </w:rPr>
        <w:drawing>
          <wp:anchor distT="0" distB="0" distL="114300" distR="114300" simplePos="0" relativeHeight="251702272" behindDoc="0" locked="0" layoutInCell="1" allowOverlap="1" wp14:anchorId="1D1A9867" wp14:editId="66884D09">
            <wp:simplePos x="0" y="0"/>
            <wp:positionH relativeFrom="column">
              <wp:posOffset>-614045</wp:posOffset>
            </wp:positionH>
            <wp:positionV relativeFrom="paragraph">
              <wp:posOffset>63239</wp:posOffset>
            </wp:positionV>
            <wp:extent cx="467995" cy="467995"/>
            <wp:effectExtent l="0" t="0" r="1905" b="19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5522A9">
        <w:rPr>
          <w:shd w:val="clear" w:color="auto" w:fill="F2F2F2" w:themeFill="background1" w:themeFillShade="F2"/>
          <w:lang w:val="en-CA"/>
        </w:rPr>
        <w:t>PC1</w:t>
      </w:r>
      <w:r w:rsidR="00532079">
        <w:rPr>
          <w:shd w:val="clear" w:color="auto" w:fill="F2F2F2" w:themeFill="background1" w:themeFillShade="F2"/>
          <w:lang w:val="en-CA"/>
        </w:rPr>
        <w:t>:~$</w:t>
      </w:r>
      <w:r w:rsidR="00EB4DB9" w:rsidRPr="005522A9">
        <w:rPr>
          <w:shd w:val="clear" w:color="auto" w:fill="F2F2F2" w:themeFill="background1" w:themeFillShade="F2"/>
          <w:lang w:val="en-CA"/>
        </w:rPr>
        <w:t xml:space="preserve"> </w:t>
      </w:r>
      <w:r w:rsidR="00EB4DB9" w:rsidRPr="007B0679">
        <w:rPr>
          <w:rStyle w:val="Code-BChar"/>
        </w:rPr>
        <w:t xml:space="preserve">netstat </w:t>
      </w:r>
      <w:r w:rsidR="00EB4DB9">
        <w:rPr>
          <w:rStyle w:val="Code-BChar"/>
        </w:rPr>
        <w:t>–</w:t>
      </w:r>
      <w:r w:rsidR="00EB4DB9" w:rsidRPr="007B0679">
        <w:rPr>
          <w:rStyle w:val="Code-BChar"/>
        </w:rPr>
        <w:t>rn</w:t>
      </w:r>
    </w:p>
    <w:p w14:paraId="1C190110" w14:textId="7EC04CD6" w:rsidR="00EB4DB9" w:rsidRPr="005522A9" w:rsidRDefault="007F5FB3" w:rsidP="007F5FB3">
      <w:pPr>
        <w:spacing w:before="120" w:after="120" w:line="240" w:lineRule="auto"/>
        <w:ind w:left="360"/>
        <w:rPr>
          <w:lang w:val="en-CA"/>
        </w:rPr>
      </w:pPr>
      <w:r>
        <w:rPr>
          <w:lang w:val="en-CA"/>
        </w:rPr>
        <w:t>T</w:t>
      </w:r>
      <w:r w:rsidR="00EB4DB9" w:rsidRPr="005522A9">
        <w:rPr>
          <w:lang w:val="en-CA"/>
        </w:rPr>
        <w:t xml:space="preserve">ake </w:t>
      </w:r>
      <w:r w:rsidR="00197948">
        <w:rPr>
          <w:lang w:val="en-CA"/>
        </w:rPr>
        <w:t xml:space="preserve">a </w:t>
      </w:r>
      <w:r w:rsidR="00EB4DB9" w:rsidRPr="005522A9">
        <w:rPr>
          <w:lang w:val="en-CA"/>
        </w:rPr>
        <w:t>screen</w:t>
      </w:r>
      <w:r w:rsidR="00197948">
        <w:rPr>
          <w:lang w:val="en-CA"/>
        </w:rPr>
        <w:t xml:space="preserve">shot </w:t>
      </w:r>
      <w:r w:rsidR="00EB4DB9" w:rsidRPr="005522A9">
        <w:rPr>
          <w:lang w:val="en-CA"/>
        </w:rPr>
        <w:t xml:space="preserve">of the output. </w:t>
      </w:r>
    </w:p>
    <w:p w14:paraId="064A8919" w14:textId="77777777" w:rsidR="00EB4DB9" w:rsidRPr="007B0679" w:rsidRDefault="00EB4DB9" w:rsidP="005B6533">
      <w:pPr>
        <w:pStyle w:val="ListParagraph"/>
        <w:numPr>
          <w:ilvl w:val="0"/>
          <w:numId w:val="18"/>
        </w:numPr>
        <w:spacing w:before="120" w:after="120" w:line="240" w:lineRule="auto"/>
        <w:contextualSpacing w:val="0"/>
        <w:rPr>
          <w:lang w:val="en-CA"/>
        </w:rPr>
      </w:pPr>
      <w:r w:rsidRPr="007B0679">
        <w:rPr>
          <w:lang w:val="en-CA"/>
        </w:rPr>
        <w:t xml:space="preserve">On </w:t>
      </w:r>
      <w:r w:rsidRPr="00A3340B">
        <w:rPr>
          <w:i/>
          <w:lang w:val="en-CA"/>
        </w:rPr>
        <w:t>PC</w:t>
      </w:r>
      <w:r w:rsidR="0058312D" w:rsidRPr="00A3340B">
        <w:rPr>
          <w:i/>
          <w:lang w:val="en-CA"/>
        </w:rPr>
        <w:t>1</w:t>
      </w:r>
      <w:r w:rsidRPr="007B0679">
        <w:rPr>
          <w:lang w:val="en-CA"/>
        </w:rPr>
        <w:t xml:space="preserve">,  run a traceroute to </w:t>
      </w:r>
      <w:r w:rsidRPr="0049228C">
        <w:rPr>
          <w:i/>
          <w:iCs/>
          <w:lang w:val="en-CA"/>
        </w:rPr>
        <w:t>PC4</w:t>
      </w:r>
      <w:r w:rsidRPr="007B0679">
        <w:rPr>
          <w:lang w:val="en-CA"/>
        </w:rPr>
        <w:t xml:space="preserve"> and to </w:t>
      </w:r>
      <w:r w:rsidRPr="0049228C">
        <w:rPr>
          <w:i/>
          <w:iCs/>
          <w:lang w:val="en-CA"/>
        </w:rPr>
        <w:t>Router2</w:t>
      </w:r>
      <w:r w:rsidRPr="007B0679">
        <w:rPr>
          <w:lang w:val="en-CA"/>
        </w:rPr>
        <w:t xml:space="preserve"> with </w:t>
      </w:r>
    </w:p>
    <w:p w14:paraId="747A4617" w14:textId="77777777" w:rsidR="00EB4DB9" w:rsidRPr="007B0679" w:rsidRDefault="00EB4DB9" w:rsidP="007F5FB3">
      <w:pPr>
        <w:pStyle w:val="Code"/>
        <w:spacing w:before="120" w:after="120"/>
        <w:ind w:left="720"/>
        <w:rPr>
          <w:rStyle w:val="Code-BChar"/>
        </w:rPr>
      </w:pPr>
      <w:r w:rsidRPr="005522A9">
        <w:rPr>
          <w:rFonts w:ascii="Calibri" w:hAnsi="Calibri" w:cs="Calibri"/>
          <w:noProof/>
        </w:rPr>
        <w:drawing>
          <wp:anchor distT="0" distB="0" distL="114300" distR="114300" simplePos="0" relativeHeight="251703296" behindDoc="0" locked="0" layoutInCell="1" allowOverlap="1" wp14:anchorId="06EE64F6" wp14:editId="501E6541">
            <wp:simplePos x="0" y="0"/>
            <wp:positionH relativeFrom="column">
              <wp:posOffset>-617743</wp:posOffset>
            </wp:positionH>
            <wp:positionV relativeFrom="paragraph">
              <wp:posOffset>291129</wp:posOffset>
            </wp:positionV>
            <wp:extent cx="467995" cy="467995"/>
            <wp:effectExtent l="0" t="0" r="1905"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Pr="005522A9">
        <w:rPr>
          <w:shd w:val="clear" w:color="auto" w:fill="F2F2F2" w:themeFill="background1" w:themeFillShade="F2"/>
          <w:lang w:val="en-CA"/>
        </w:rPr>
        <w:t>PC1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7B0679">
        <w:rPr>
          <w:rStyle w:val="Code-BChar"/>
        </w:rPr>
        <w:t>traceroute 10.0.4.44</w:t>
      </w:r>
    </w:p>
    <w:p w14:paraId="54DBFDF0" w14:textId="1602EA0B" w:rsidR="00EB4DB9" w:rsidRPr="007F5FB3" w:rsidRDefault="00EB4DB9" w:rsidP="007F5FB3">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PC1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7B0679">
        <w:rPr>
          <w:rStyle w:val="Code-BChar"/>
        </w:rPr>
        <w:t>traceroute 10.0.2.</w:t>
      </w:r>
      <w:r w:rsidR="0049228C">
        <w:rPr>
          <w:rStyle w:val="Code-BChar"/>
        </w:rPr>
        <w:t>2</w:t>
      </w:r>
    </w:p>
    <w:p w14:paraId="16A9D0BC" w14:textId="0045D463" w:rsidR="00EB4DB9" w:rsidRPr="005522A9" w:rsidRDefault="007F5FB3" w:rsidP="007F5FB3">
      <w:pPr>
        <w:spacing w:before="120" w:after="120" w:line="240" w:lineRule="auto"/>
        <w:ind w:left="360"/>
        <w:rPr>
          <w:lang w:val="en-CA"/>
        </w:rPr>
      </w:pPr>
      <w:r>
        <w:rPr>
          <w:lang w:val="en-CA"/>
        </w:rPr>
        <w:t>T</w:t>
      </w:r>
      <w:r w:rsidR="00EB4DB9" w:rsidRPr="005522A9">
        <w:rPr>
          <w:lang w:val="en-CA"/>
        </w:rPr>
        <w:t xml:space="preserve">ake a screen capture of the output. </w:t>
      </w:r>
    </w:p>
    <w:p w14:paraId="0BB96908" w14:textId="77777777" w:rsidR="00EB4DB9" w:rsidRPr="007B0679" w:rsidRDefault="00EB4DB9" w:rsidP="005B6533">
      <w:pPr>
        <w:pStyle w:val="ListParagraph"/>
        <w:numPr>
          <w:ilvl w:val="0"/>
          <w:numId w:val="18"/>
        </w:numPr>
        <w:spacing w:before="120" w:after="120" w:line="240" w:lineRule="auto"/>
        <w:contextualSpacing w:val="0"/>
        <w:rPr>
          <w:lang w:val="en-CA"/>
        </w:rPr>
      </w:pPr>
      <w:r w:rsidRPr="007B0679">
        <w:rPr>
          <w:lang w:val="en-CA"/>
        </w:rPr>
        <w:t xml:space="preserve">On </w:t>
      </w:r>
      <w:r w:rsidRPr="00A3340B">
        <w:rPr>
          <w:i/>
          <w:lang w:val="en-CA"/>
        </w:rPr>
        <w:t>PC1</w:t>
      </w:r>
      <w:r w:rsidRPr="007B0679">
        <w:rPr>
          <w:lang w:val="en-CA"/>
        </w:rPr>
        <w:t xml:space="preserve">, remove the default route by typing </w:t>
      </w:r>
    </w:p>
    <w:p w14:paraId="6FEB432C" w14:textId="664B7EE0" w:rsidR="00EB4DB9" w:rsidRPr="007F5FB3" w:rsidRDefault="00EB4DB9" w:rsidP="007F5FB3">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t>PC1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7B0679">
        <w:rPr>
          <w:rStyle w:val="Code-BChar"/>
        </w:rPr>
        <w:t>sudo ip route flush default</w:t>
      </w:r>
    </w:p>
    <w:p w14:paraId="2F7CE838" w14:textId="77777777" w:rsidR="00EB4DB9" w:rsidRPr="005522A9" w:rsidRDefault="00EB4DB9" w:rsidP="007F5FB3">
      <w:pPr>
        <w:spacing w:before="120" w:after="120" w:line="240" w:lineRule="auto"/>
        <w:ind w:left="360"/>
        <w:rPr>
          <w:lang w:val="en-CA"/>
        </w:rPr>
      </w:pPr>
      <w:r w:rsidRPr="005522A9">
        <w:rPr>
          <w:lang w:val="en-CA"/>
        </w:rPr>
        <w:t>You may want to check that the default route in the routing table is removed (</w:t>
      </w:r>
      <w:r w:rsidRPr="005522A9">
        <w:rPr>
          <w:rFonts w:ascii="Consolas" w:hAnsi="Consolas" w:cs="Consolas"/>
          <w:lang w:val="en-CA"/>
        </w:rPr>
        <w:t>netstat -rn</w:t>
      </w:r>
      <w:r w:rsidRPr="005522A9">
        <w:rPr>
          <w:lang w:val="en-CA"/>
        </w:rPr>
        <w:t>)</w:t>
      </w:r>
    </w:p>
    <w:p w14:paraId="65E58249" w14:textId="77777777" w:rsidR="00EB4DB9" w:rsidRPr="005522A9" w:rsidRDefault="00EB4DB9" w:rsidP="007F5FB3">
      <w:pPr>
        <w:spacing w:before="120" w:after="120" w:line="240" w:lineRule="auto"/>
        <w:ind w:left="360"/>
        <w:rPr>
          <w:lang w:val="en-CA"/>
        </w:rPr>
      </w:pPr>
      <w:r w:rsidRPr="005522A9">
        <w:rPr>
          <w:lang w:val="en-CA"/>
        </w:rPr>
        <w:t xml:space="preserve">Start </w:t>
      </w:r>
      <w:r w:rsidRPr="005522A9">
        <w:rPr>
          <w:i/>
          <w:lang w:val="en-CA"/>
        </w:rPr>
        <w:t>quagga</w:t>
      </w:r>
      <w:r w:rsidRPr="005522A9">
        <w:rPr>
          <w:lang w:val="en-CA"/>
        </w:rPr>
        <w:t xml:space="preserve"> and the </w:t>
      </w:r>
      <w:r w:rsidRPr="005522A9">
        <w:rPr>
          <w:i/>
          <w:lang w:val="en-CA"/>
        </w:rPr>
        <w:t>ripd</w:t>
      </w:r>
      <w:r w:rsidRPr="005522A9">
        <w:rPr>
          <w:lang w:val="en-CA"/>
        </w:rPr>
        <w:t xml:space="preserve"> by typing</w:t>
      </w:r>
    </w:p>
    <w:p w14:paraId="30C41179" w14:textId="4A58CB38" w:rsidR="00EB4DB9" w:rsidRPr="00DD3A5C" w:rsidRDefault="00EB4DB9" w:rsidP="007F5FB3">
      <w:pPr>
        <w:pStyle w:val="Code"/>
        <w:spacing w:before="120" w:after="120"/>
        <w:ind w:left="720"/>
        <w:jc w:val="both"/>
        <w:rPr>
          <w:rStyle w:val="Code-BChar"/>
          <w:b w:val="0"/>
          <w:bCs/>
        </w:rPr>
      </w:pPr>
      <w:r w:rsidRPr="005522A9">
        <w:rPr>
          <w:shd w:val="clear" w:color="auto" w:fill="F2F2F2" w:themeFill="background1" w:themeFillShade="F2"/>
          <w:lang w:val="en-CA"/>
        </w:rPr>
        <w:t>PC1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7B0679">
        <w:rPr>
          <w:rStyle w:val="Code-BChar"/>
        </w:rPr>
        <w:t>sudo service zebra restart</w:t>
      </w:r>
    </w:p>
    <w:p w14:paraId="45BA47F9" w14:textId="18F9C8C1" w:rsidR="00EB4DB9" w:rsidRPr="007F5FB3" w:rsidRDefault="00EB4DB9" w:rsidP="007F5FB3">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lastRenderedPageBreak/>
        <w:t>PC1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7B0679">
        <w:rPr>
          <w:rStyle w:val="Code-BChar"/>
        </w:rPr>
        <w:t>sudo service ripd restart</w:t>
      </w:r>
    </w:p>
    <w:p w14:paraId="166804E2" w14:textId="77777777" w:rsidR="00EB4DB9" w:rsidRPr="005522A9" w:rsidRDefault="00EB4DB9" w:rsidP="007F5FB3">
      <w:pPr>
        <w:spacing w:before="120" w:after="120" w:line="240" w:lineRule="auto"/>
        <w:ind w:left="360"/>
        <w:rPr>
          <w:b/>
          <w:lang w:val="en-CA"/>
        </w:rPr>
      </w:pPr>
      <w:r w:rsidRPr="005522A9">
        <w:rPr>
          <w:lang w:val="en-CA"/>
        </w:rPr>
        <w:t xml:space="preserve">Connect to the </w:t>
      </w:r>
      <w:r w:rsidRPr="0017365D">
        <w:rPr>
          <w:rStyle w:val="Code-NoSChar"/>
        </w:rPr>
        <w:t>ripd</w:t>
      </w:r>
      <w:r w:rsidRPr="005522A9">
        <w:rPr>
          <w:lang w:val="en-CA"/>
        </w:rPr>
        <w:t xml:space="preserve"> process via </w:t>
      </w:r>
      <w:r w:rsidRPr="0017365D">
        <w:rPr>
          <w:rStyle w:val="Code-NoSChar"/>
        </w:rPr>
        <w:t>Telnet</w:t>
      </w:r>
      <w:r w:rsidRPr="005522A9">
        <w:rPr>
          <w:i/>
          <w:lang w:val="en-CA"/>
        </w:rPr>
        <w:t>.</w:t>
      </w:r>
      <w:r w:rsidRPr="005522A9">
        <w:rPr>
          <w:lang w:val="en-CA"/>
        </w:rPr>
        <w:t xml:space="preserve"> </w:t>
      </w:r>
    </w:p>
    <w:p w14:paraId="46774ACE" w14:textId="1A786CFC" w:rsidR="00EB4DB9" w:rsidRPr="007F5FB3" w:rsidRDefault="00EB4DB9" w:rsidP="007F5FB3">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t>PC1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17365D">
        <w:rPr>
          <w:rStyle w:val="Code-BChar"/>
        </w:rPr>
        <w:t>telnet localhost 2602</w:t>
      </w:r>
    </w:p>
    <w:p w14:paraId="697D9042" w14:textId="4D35128B" w:rsidR="00EB4DB9" w:rsidRPr="005522A9" w:rsidRDefault="00EB4DB9" w:rsidP="007F5FB3">
      <w:pPr>
        <w:spacing w:before="120" w:after="120" w:line="240" w:lineRule="auto"/>
        <w:ind w:left="360"/>
        <w:rPr>
          <w:b/>
          <w:lang w:val="en-CA"/>
        </w:rPr>
      </w:pPr>
      <w:r w:rsidRPr="005522A9">
        <w:rPr>
          <w:lang w:val="en-CA"/>
        </w:rPr>
        <w:t xml:space="preserve">The system will prompt you for a password. Enter the default password </w:t>
      </w:r>
      <w:r w:rsidRPr="00503338">
        <w:rPr>
          <w:rStyle w:val="Code-NoSChar"/>
        </w:rPr>
        <w:t>‘zebra’</w:t>
      </w:r>
      <w:r w:rsidRPr="005522A9">
        <w:rPr>
          <w:lang w:val="en-CA"/>
        </w:rPr>
        <w:t xml:space="preserve">, or the password </w:t>
      </w:r>
      <w:r w:rsidR="003C507B">
        <w:rPr>
          <w:lang w:val="en-CA"/>
        </w:rPr>
        <w:t xml:space="preserve">that </w:t>
      </w:r>
      <w:r w:rsidRPr="005522A9">
        <w:rPr>
          <w:lang w:val="en-CA"/>
        </w:rPr>
        <w:t xml:space="preserve">is in </w:t>
      </w:r>
      <w:r w:rsidRPr="00503338">
        <w:rPr>
          <w:rStyle w:val="Code-NoSChar"/>
        </w:rPr>
        <w:t>/etc/quagga/rpid.conf</w:t>
      </w:r>
      <w:r w:rsidRPr="005522A9">
        <w:rPr>
          <w:i/>
          <w:lang w:val="en-CA"/>
        </w:rPr>
        <w:t>.</w:t>
      </w:r>
    </w:p>
    <w:p w14:paraId="11142280" w14:textId="77777777" w:rsidR="00EB4DB9" w:rsidRPr="005522A9" w:rsidRDefault="00EB4DB9" w:rsidP="007F5FB3">
      <w:pPr>
        <w:spacing w:before="120" w:after="120" w:line="240" w:lineRule="auto"/>
        <w:ind w:left="360"/>
        <w:rPr>
          <w:lang w:val="en-CA"/>
        </w:rPr>
      </w:pPr>
      <w:r w:rsidRPr="005522A9">
        <w:rPr>
          <w:lang w:val="en-CA"/>
        </w:rPr>
        <w:t xml:space="preserve">Issue the following commands to enable RIP in passive mode </w:t>
      </w:r>
      <w:bookmarkStart w:id="78" w:name="_Hlk528290996"/>
      <w:r w:rsidRPr="005522A9">
        <w:rPr>
          <w:lang w:val="en-CA"/>
        </w:rPr>
        <w:t xml:space="preserve">on interface </w:t>
      </w:r>
      <w:r w:rsidRPr="005522A9">
        <w:rPr>
          <w:i/>
          <w:lang w:val="en-CA"/>
        </w:rPr>
        <w:t>eth0</w:t>
      </w:r>
      <w:r w:rsidRPr="005522A9">
        <w:rPr>
          <w:lang w:val="en-CA"/>
        </w:rPr>
        <w:t>:</w:t>
      </w:r>
    </w:p>
    <w:p w14:paraId="3244E9A9" w14:textId="5812CA75" w:rsidR="004456E2" w:rsidRPr="007F5FB3" w:rsidRDefault="00EB4DB9" w:rsidP="007F5FB3">
      <w:pPr>
        <w:pStyle w:val="Code"/>
        <w:spacing w:before="120" w:after="120"/>
        <w:ind w:left="720"/>
        <w:rPr>
          <w:b/>
          <w:shd w:val="clear" w:color="auto" w:fill="F2F2F2" w:themeFill="background1" w:themeFillShade="F2"/>
          <w:lang w:val="en-CA"/>
        </w:rPr>
      </w:pPr>
      <w:r w:rsidRPr="005522A9">
        <w:rPr>
          <w:lang w:val="en-CA"/>
        </w:rPr>
        <w:t xml:space="preserve">ripd&gt; </w:t>
      </w:r>
      <w:r w:rsidRPr="00503338">
        <w:rPr>
          <w:rStyle w:val="Code-BChar"/>
        </w:rPr>
        <w:t>enable</w:t>
      </w:r>
      <w:r w:rsidRPr="005522A9">
        <w:rPr>
          <w:b/>
          <w:shd w:val="clear" w:color="auto" w:fill="F2F2F2" w:themeFill="background1" w:themeFillShade="F2"/>
          <w:lang w:val="en-CA"/>
        </w:rPr>
        <w:br/>
      </w:r>
      <w:r w:rsidRPr="005522A9">
        <w:rPr>
          <w:lang w:val="en-CA"/>
        </w:rPr>
        <w:t xml:space="preserve">ripd# </w:t>
      </w:r>
      <w:r w:rsidRPr="00503338">
        <w:rPr>
          <w:rStyle w:val="Code-BChar"/>
        </w:rPr>
        <w:t>configure terminal</w:t>
      </w:r>
      <w:r w:rsidRPr="005522A9">
        <w:rPr>
          <w:b/>
          <w:shd w:val="clear" w:color="auto" w:fill="F2F2F2" w:themeFill="background1" w:themeFillShade="F2"/>
          <w:lang w:val="en-CA"/>
        </w:rPr>
        <w:br/>
      </w:r>
      <w:r w:rsidRPr="005522A9">
        <w:rPr>
          <w:lang w:val="en-CA"/>
        </w:rPr>
        <w:t xml:space="preserve">ripd(config)# </w:t>
      </w:r>
      <w:r w:rsidRPr="00503338">
        <w:rPr>
          <w:rStyle w:val="Code-BChar"/>
        </w:rPr>
        <w:t>router rip</w:t>
      </w:r>
      <w:r w:rsidRPr="005522A9">
        <w:rPr>
          <w:b/>
          <w:shd w:val="clear" w:color="auto" w:fill="F2F2F2" w:themeFill="background1" w:themeFillShade="F2"/>
          <w:lang w:val="en-CA"/>
        </w:rPr>
        <w:br/>
      </w:r>
      <w:r w:rsidRPr="005522A9">
        <w:rPr>
          <w:lang w:val="en-CA"/>
        </w:rPr>
        <w:t xml:space="preserve">ripd(config-router)# </w:t>
      </w:r>
      <w:r w:rsidRPr="00503338">
        <w:rPr>
          <w:rStyle w:val="Code-BChar"/>
        </w:rPr>
        <w:t>version 2</w:t>
      </w:r>
      <w:r w:rsidRPr="00503338">
        <w:rPr>
          <w:rStyle w:val="Code-BChar"/>
        </w:rPr>
        <w:br/>
      </w:r>
      <w:r w:rsidRPr="005522A9">
        <w:rPr>
          <w:lang w:val="en-CA"/>
        </w:rPr>
        <w:t xml:space="preserve">ripd(config-router)# </w:t>
      </w:r>
      <w:r w:rsidRPr="00503338">
        <w:rPr>
          <w:rStyle w:val="Code-BChar"/>
        </w:rPr>
        <w:t>network 10.0.0.0/8</w:t>
      </w:r>
      <w:r w:rsidRPr="00503338">
        <w:rPr>
          <w:rStyle w:val="Code-BChar"/>
        </w:rPr>
        <w:br/>
      </w:r>
      <w:r w:rsidRPr="005522A9">
        <w:rPr>
          <w:lang w:val="en-CA"/>
        </w:rPr>
        <w:t xml:space="preserve">ripd(config-router)# </w:t>
      </w:r>
      <w:r w:rsidRPr="00503338">
        <w:rPr>
          <w:rStyle w:val="Code-BChar"/>
        </w:rPr>
        <w:t>passive-interface eth0</w:t>
      </w:r>
      <w:r w:rsidRPr="00503338">
        <w:rPr>
          <w:rStyle w:val="Code-BChar"/>
        </w:rPr>
        <w:br/>
      </w:r>
      <w:r w:rsidRPr="005522A9">
        <w:rPr>
          <w:lang w:val="en-CA"/>
        </w:rPr>
        <w:t xml:space="preserve">ripd(config-router)# </w:t>
      </w:r>
      <w:r w:rsidRPr="00503338">
        <w:rPr>
          <w:rStyle w:val="Code-BChar"/>
        </w:rPr>
        <w:t>end</w:t>
      </w:r>
      <w:r w:rsidRPr="005522A9">
        <w:rPr>
          <w:b/>
          <w:shd w:val="clear" w:color="auto" w:fill="F2F2F2" w:themeFill="background1" w:themeFillShade="F2"/>
          <w:lang w:val="en-CA"/>
        </w:rPr>
        <w:br/>
      </w:r>
      <w:r w:rsidRPr="005522A9">
        <w:rPr>
          <w:lang w:val="en-CA"/>
        </w:rPr>
        <w:t xml:space="preserve">ripd# </w:t>
      </w:r>
      <w:r w:rsidRPr="00503338">
        <w:rPr>
          <w:rStyle w:val="Code-BChar"/>
        </w:rPr>
        <w:t>show ip rip</w:t>
      </w:r>
      <w:bookmarkEnd w:id="78"/>
    </w:p>
    <w:p w14:paraId="521E1554" w14:textId="0D717269" w:rsidR="004456E2" w:rsidRDefault="00A3340B" w:rsidP="007F5FB3">
      <w:pPr>
        <w:tabs>
          <w:tab w:val="clear" w:pos="360"/>
          <w:tab w:val="clear" w:pos="720"/>
          <w:tab w:val="clear" w:pos="1080"/>
          <w:tab w:val="clear" w:pos="1440"/>
          <w:tab w:val="clear" w:pos="1800"/>
          <w:tab w:val="clear" w:pos="2160"/>
          <w:tab w:val="clear" w:pos="2520"/>
          <w:tab w:val="clear" w:pos="2880"/>
        </w:tabs>
        <w:spacing w:before="120" w:after="120" w:line="240" w:lineRule="auto"/>
        <w:ind w:left="360"/>
        <w:rPr>
          <w:rFonts w:eastAsia="Times New Roman" w:cs="Times New Roman"/>
          <w:szCs w:val="24"/>
          <w:lang w:val="en-CA"/>
        </w:rPr>
      </w:pPr>
      <w:r>
        <w:rPr>
          <w:rFonts w:eastAsia="Times New Roman" w:cs="Times New Roman"/>
          <w:szCs w:val="24"/>
          <w:lang w:val="en-CA"/>
        </w:rPr>
        <w:t xml:space="preserve">Here, the RIP configuration sets interface eth0 into passive mode, meaning that </w:t>
      </w:r>
      <w:r w:rsidRPr="00A3340B">
        <w:rPr>
          <w:rFonts w:eastAsia="Times New Roman" w:cs="Times New Roman"/>
          <w:i/>
          <w:szCs w:val="24"/>
          <w:lang w:val="en-CA"/>
        </w:rPr>
        <w:t>PC1</w:t>
      </w:r>
      <w:r>
        <w:rPr>
          <w:rFonts w:eastAsia="Times New Roman" w:cs="Times New Roman"/>
          <w:szCs w:val="24"/>
          <w:lang w:val="en-CA"/>
        </w:rPr>
        <w:t xml:space="preserve"> listens to RIPv2 messages, but does not transmit them. </w:t>
      </w:r>
    </w:p>
    <w:p w14:paraId="549FDCCB" w14:textId="18C4D4A2" w:rsidR="00EB4DB9" w:rsidRPr="005522A9" w:rsidRDefault="00EB4DB9" w:rsidP="007F5FB3">
      <w:pPr>
        <w:tabs>
          <w:tab w:val="clear" w:pos="360"/>
          <w:tab w:val="clear" w:pos="720"/>
          <w:tab w:val="clear" w:pos="1080"/>
          <w:tab w:val="clear" w:pos="1440"/>
          <w:tab w:val="clear" w:pos="1800"/>
          <w:tab w:val="clear" w:pos="2160"/>
          <w:tab w:val="clear" w:pos="2520"/>
          <w:tab w:val="clear" w:pos="2880"/>
        </w:tabs>
        <w:spacing w:before="120" w:after="120" w:line="240" w:lineRule="auto"/>
        <w:ind w:left="360"/>
        <w:rPr>
          <w:rFonts w:eastAsia="Times New Roman" w:cs="Times New Roman"/>
          <w:szCs w:val="24"/>
          <w:lang w:val="en-CA"/>
        </w:rPr>
      </w:pPr>
      <w:r w:rsidRPr="005522A9">
        <w:rPr>
          <w:rFonts w:eastAsia="Times New Roman" w:cs="Times New Roman"/>
          <w:szCs w:val="24"/>
          <w:lang w:val="en-CA"/>
        </w:rPr>
        <w:t>The</w:t>
      </w:r>
      <w:r w:rsidRPr="005522A9">
        <w:rPr>
          <w:rFonts w:eastAsia="Times New Roman" w:cs="Times New Roman"/>
          <w:i/>
          <w:szCs w:val="24"/>
          <w:lang w:val="en-CA"/>
        </w:rPr>
        <w:t xml:space="preserve"> </w:t>
      </w:r>
      <w:r w:rsidR="00E40692" w:rsidRPr="00E40692">
        <w:rPr>
          <w:rStyle w:val="Code-NoSChar"/>
        </w:rPr>
        <w:t>‘</w:t>
      </w:r>
      <w:r w:rsidRPr="00E40692">
        <w:rPr>
          <w:rStyle w:val="Code-NoSChar"/>
        </w:rPr>
        <w:t>show ip rip</w:t>
      </w:r>
      <w:r w:rsidR="00E40692" w:rsidRPr="00E40692">
        <w:rPr>
          <w:rStyle w:val="Code-NoSChar"/>
        </w:rPr>
        <w:t>’</w:t>
      </w:r>
      <w:r w:rsidRPr="00DD3A5C">
        <w:t xml:space="preserve"> command</w:t>
      </w:r>
      <w:r w:rsidRPr="005522A9">
        <w:rPr>
          <w:rFonts w:eastAsia="Times New Roman" w:cs="Times New Roman"/>
          <w:iCs/>
          <w:szCs w:val="24"/>
          <w:lang w:val="en-CA"/>
        </w:rPr>
        <w:t xml:space="preserve"> </w:t>
      </w:r>
      <w:r w:rsidRPr="005522A9">
        <w:rPr>
          <w:rFonts w:eastAsia="Times New Roman" w:cs="Times New Roman"/>
          <w:szCs w:val="24"/>
          <w:lang w:val="en-CA"/>
        </w:rPr>
        <w:t xml:space="preserve">displays the routing database of the RIP protocol. Pay attention to the Metric values in the table and match them with the length of the routes. Repeat the </w:t>
      </w:r>
      <w:r w:rsidR="00E40692" w:rsidRPr="00E40692">
        <w:rPr>
          <w:rStyle w:val="Code-NoSChar"/>
        </w:rPr>
        <w:t>‘</w:t>
      </w:r>
      <w:r w:rsidRPr="00E40692">
        <w:rPr>
          <w:rStyle w:val="Code-NoSChar"/>
        </w:rPr>
        <w:t xml:space="preserve">show ip </w:t>
      </w:r>
      <w:r w:rsidR="00DD3A5C" w:rsidRPr="00E40692">
        <w:rPr>
          <w:rStyle w:val="Code-NoSChar"/>
        </w:rPr>
        <w:t>rip</w:t>
      </w:r>
      <w:r w:rsidR="00E40692" w:rsidRPr="00E40692">
        <w:rPr>
          <w:rStyle w:val="Code-NoSChar"/>
        </w:rPr>
        <w:t>’</w:t>
      </w:r>
      <w:r w:rsidR="00DD3A5C">
        <w:rPr>
          <w:rFonts w:ascii="Consolas" w:eastAsia="Times New Roman" w:hAnsi="Consolas" w:cs="Times New Roman"/>
          <w:szCs w:val="24"/>
          <w:lang w:val="en-CA"/>
        </w:rPr>
        <w:t xml:space="preserve"> </w:t>
      </w:r>
      <w:r w:rsidRPr="005522A9">
        <w:rPr>
          <w:rFonts w:eastAsia="Times New Roman" w:cs="Times New Roman"/>
          <w:szCs w:val="24"/>
          <w:lang w:val="en-CA"/>
        </w:rPr>
        <w:t xml:space="preserve">command a few times until you see an entry for each subnet in Figure 4.2. Then, exit the </w:t>
      </w:r>
      <w:r w:rsidRPr="005522A9">
        <w:rPr>
          <w:rFonts w:eastAsia="Times New Roman" w:cs="Times New Roman"/>
          <w:i/>
          <w:szCs w:val="24"/>
          <w:lang w:val="en-CA"/>
        </w:rPr>
        <w:t>Telnet</w:t>
      </w:r>
      <w:r w:rsidRPr="005522A9">
        <w:rPr>
          <w:rFonts w:eastAsia="Times New Roman" w:cs="Times New Roman"/>
          <w:szCs w:val="24"/>
          <w:lang w:val="en-CA"/>
        </w:rPr>
        <w:t xml:space="preserve"> session with the command. </w:t>
      </w:r>
    </w:p>
    <w:p w14:paraId="034ADF2C" w14:textId="28D8B74A" w:rsidR="00EB4DB9" w:rsidRPr="005522A9" w:rsidRDefault="00EB4DB9" w:rsidP="007F5FB3">
      <w:pPr>
        <w:pStyle w:val="Code"/>
        <w:spacing w:before="120" w:after="120"/>
        <w:ind w:left="720"/>
        <w:rPr>
          <w:lang w:val="en-CA"/>
        </w:rPr>
      </w:pPr>
      <w:r w:rsidRPr="005522A9">
        <w:rPr>
          <w:shd w:val="clear" w:color="auto" w:fill="F2F2F2" w:themeFill="background1" w:themeFillShade="F2"/>
          <w:lang w:val="en-CA"/>
        </w:rPr>
        <w:t xml:space="preserve">ripd# </w:t>
      </w:r>
      <w:r w:rsidRPr="00CC19AB">
        <w:rPr>
          <w:rStyle w:val="Code-BChar"/>
        </w:rPr>
        <w:t>exit</w:t>
      </w:r>
    </w:p>
    <w:p w14:paraId="6A605DAB" w14:textId="77777777" w:rsidR="00EB4DB9" w:rsidRPr="00CC19AB" w:rsidRDefault="00EB4DB9" w:rsidP="005B6533">
      <w:pPr>
        <w:pStyle w:val="ListParagraph"/>
        <w:numPr>
          <w:ilvl w:val="0"/>
          <w:numId w:val="18"/>
        </w:numPr>
        <w:spacing w:before="120" w:after="120" w:line="240" w:lineRule="auto"/>
        <w:contextualSpacing w:val="0"/>
        <w:rPr>
          <w:lang w:val="en-CA"/>
        </w:rPr>
      </w:pPr>
      <w:r w:rsidRPr="005522A9">
        <w:rPr>
          <w:rFonts w:ascii="Calibri" w:hAnsi="Calibri" w:cs="Calibri"/>
          <w:noProof/>
        </w:rPr>
        <w:drawing>
          <wp:anchor distT="0" distB="0" distL="114300" distR="114300" simplePos="0" relativeHeight="251667456" behindDoc="0" locked="0" layoutInCell="1" allowOverlap="1" wp14:anchorId="63447303" wp14:editId="53FD210B">
            <wp:simplePos x="0" y="0"/>
            <wp:positionH relativeFrom="column">
              <wp:posOffset>-578074</wp:posOffset>
            </wp:positionH>
            <wp:positionV relativeFrom="paragraph">
              <wp:posOffset>299123</wp:posOffset>
            </wp:positionV>
            <wp:extent cx="467995" cy="467995"/>
            <wp:effectExtent l="0" t="0" r="1905" b="635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Pr="00CC19AB">
        <w:rPr>
          <w:lang w:val="en-CA"/>
        </w:rPr>
        <w:t xml:space="preserve">Continue on </w:t>
      </w:r>
      <w:r w:rsidRPr="00A3340B">
        <w:rPr>
          <w:i/>
          <w:lang w:val="en-CA"/>
        </w:rPr>
        <w:t>PC1</w:t>
      </w:r>
      <w:r w:rsidRPr="00CC19AB">
        <w:rPr>
          <w:lang w:val="en-CA"/>
        </w:rPr>
        <w:t xml:space="preserve">. View the </w:t>
      </w:r>
      <w:r w:rsidRPr="00A3340B">
        <w:rPr>
          <w:i/>
          <w:lang w:val="en-CA"/>
        </w:rPr>
        <w:t>IPv4</w:t>
      </w:r>
      <w:r w:rsidRPr="00CC19AB">
        <w:rPr>
          <w:lang w:val="en-CA"/>
        </w:rPr>
        <w:t xml:space="preserve"> routing table with the command</w:t>
      </w:r>
    </w:p>
    <w:p w14:paraId="3F3F5455" w14:textId="1CFC69ED" w:rsidR="00EB4DB9" w:rsidRDefault="00EB4DB9" w:rsidP="007F5FB3">
      <w:pPr>
        <w:pStyle w:val="Code"/>
        <w:spacing w:before="120" w:after="120"/>
        <w:ind w:left="720"/>
        <w:rPr>
          <w:lang w:val="en-CA"/>
        </w:rPr>
      </w:pPr>
      <w:r w:rsidRPr="005522A9">
        <w:rPr>
          <w:shd w:val="clear" w:color="auto" w:fill="F2F2F2" w:themeFill="background1" w:themeFillShade="F2"/>
          <w:lang w:val="en-CA"/>
        </w:rPr>
        <w:t>PC1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CC19AB">
        <w:rPr>
          <w:rStyle w:val="Code-BChar"/>
        </w:rPr>
        <w:t>netstat –rn</w:t>
      </w:r>
    </w:p>
    <w:p w14:paraId="7B93055C" w14:textId="3B05A298" w:rsidR="00EB4DB9" w:rsidRPr="005522A9" w:rsidRDefault="0083060D" w:rsidP="007F5FB3">
      <w:pPr>
        <w:spacing w:before="120" w:after="120" w:line="240" w:lineRule="auto"/>
        <w:ind w:left="360"/>
        <w:rPr>
          <w:lang w:val="en-CA"/>
        </w:rPr>
      </w:pPr>
      <w:r>
        <w:rPr>
          <w:lang w:val="en-CA"/>
        </w:rPr>
        <w:t>T</w:t>
      </w:r>
      <w:r w:rsidR="00EB4DB9" w:rsidRPr="005522A9">
        <w:rPr>
          <w:lang w:val="en-CA"/>
        </w:rPr>
        <w:t xml:space="preserve">ake a screenshot of the output. </w:t>
      </w:r>
    </w:p>
    <w:p w14:paraId="39F27C94" w14:textId="60D7DF84" w:rsidR="00EB4DB9" w:rsidRPr="00CC19AB" w:rsidRDefault="00EB4DB9" w:rsidP="005B6533">
      <w:pPr>
        <w:pStyle w:val="ListParagraph"/>
        <w:numPr>
          <w:ilvl w:val="0"/>
          <w:numId w:val="18"/>
        </w:numPr>
        <w:spacing w:before="120" w:after="120" w:line="240" w:lineRule="auto"/>
        <w:contextualSpacing w:val="0"/>
        <w:rPr>
          <w:b/>
          <w:lang w:val="en-CA"/>
        </w:rPr>
      </w:pPr>
      <w:r w:rsidRPr="00CC19AB">
        <w:rPr>
          <w:lang w:val="en-CA"/>
        </w:rPr>
        <w:t xml:space="preserve">Perform a traceroute from </w:t>
      </w:r>
      <w:r w:rsidRPr="00A3340B">
        <w:rPr>
          <w:i/>
          <w:lang w:val="en-CA"/>
        </w:rPr>
        <w:t>PC1</w:t>
      </w:r>
      <w:r w:rsidRPr="00CC19AB">
        <w:rPr>
          <w:lang w:val="en-CA"/>
        </w:rPr>
        <w:t xml:space="preserve"> to </w:t>
      </w:r>
      <w:r w:rsidRPr="00A3340B">
        <w:rPr>
          <w:i/>
          <w:lang w:val="en-CA"/>
        </w:rPr>
        <w:t>PC4</w:t>
      </w:r>
      <w:r w:rsidRPr="00CC19AB">
        <w:rPr>
          <w:lang w:val="en-CA"/>
        </w:rPr>
        <w:t xml:space="preserve">, and </w:t>
      </w:r>
      <w:r w:rsidRPr="00A3340B">
        <w:rPr>
          <w:i/>
          <w:lang w:val="en-CA"/>
        </w:rPr>
        <w:t>Router2</w:t>
      </w:r>
    </w:p>
    <w:p w14:paraId="26A21747" w14:textId="54A6A29E" w:rsidR="00EB4DB9" w:rsidRPr="00CC19AB" w:rsidRDefault="0083060D" w:rsidP="007F5FB3">
      <w:pPr>
        <w:pStyle w:val="Code"/>
        <w:spacing w:before="120" w:after="120"/>
        <w:ind w:left="720"/>
        <w:rPr>
          <w:rStyle w:val="Code-BChar"/>
        </w:rPr>
      </w:pPr>
      <w:r w:rsidRPr="005522A9">
        <w:rPr>
          <w:rFonts w:ascii="Calibri" w:hAnsi="Calibri" w:cs="Calibri"/>
          <w:noProof/>
        </w:rPr>
        <w:drawing>
          <wp:anchor distT="0" distB="0" distL="114300" distR="114300" simplePos="0" relativeHeight="251668480" behindDoc="0" locked="0" layoutInCell="1" allowOverlap="1" wp14:anchorId="30E98381" wp14:editId="58B80F91">
            <wp:simplePos x="0" y="0"/>
            <wp:positionH relativeFrom="column">
              <wp:posOffset>-583229</wp:posOffset>
            </wp:positionH>
            <wp:positionV relativeFrom="paragraph">
              <wp:posOffset>266065</wp:posOffset>
            </wp:positionV>
            <wp:extent cx="467995" cy="467995"/>
            <wp:effectExtent l="0" t="0" r="1905" b="635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5522A9">
        <w:rPr>
          <w:shd w:val="clear" w:color="auto" w:fill="F2F2F2" w:themeFill="background1" w:themeFillShade="F2"/>
          <w:lang w:val="en-CA"/>
        </w:rPr>
        <w:t>PC1</w:t>
      </w:r>
      <w:r w:rsidR="00532079">
        <w:rPr>
          <w:shd w:val="clear" w:color="auto" w:fill="F2F2F2" w:themeFill="background1" w:themeFillShade="F2"/>
          <w:lang w:val="en-CA"/>
        </w:rPr>
        <w:t>:~$</w:t>
      </w:r>
      <w:r w:rsidR="00EB4DB9" w:rsidRPr="005522A9">
        <w:rPr>
          <w:shd w:val="clear" w:color="auto" w:fill="F2F2F2" w:themeFill="background1" w:themeFillShade="F2"/>
          <w:lang w:val="en-CA"/>
        </w:rPr>
        <w:t xml:space="preserve"> </w:t>
      </w:r>
      <w:r w:rsidR="00EB4DB9" w:rsidRPr="00CC19AB">
        <w:rPr>
          <w:rStyle w:val="Code-BChar"/>
        </w:rPr>
        <w:t>traceroute 10.0.4.44</w:t>
      </w:r>
    </w:p>
    <w:p w14:paraId="16AEA538" w14:textId="322C03BF" w:rsidR="00EB4DB9" w:rsidRPr="007F5FB3" w:rsidRDefault="00EB4DB9" w:rsidP="007F5FB3">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t>PC1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CC19AB">
        <w:rPr>
          <w:rStyle w:val="Code-BChar"/>
        </w:rPr>
        <w:t>traceroute 10.0.2.2</w:t>
      </w:r>
    </w:p>
    <w:p w14:paraId="45050F90" w14:textId="3FE6B70D" w:rsidR="00EB4DB9" w:rsidRPr="005522A9" w:rsidRDefault="0083060D" w:rsidP="007F5FB3">
      <w:pPr>
        <w:spacing w:before="120" w:after="120" w:line="240" w:lineRule="auto"/>
        <w:ind w:left="360"/>
        <w:rPr>
          <w:lang w:val="en-CA"/>
        </w:rPr>
      </w:pPr>
      <w:r>
        <w:rPr>
          <w:lang w:val="en-CA"/>
        </w:rPr>
        <w:t>T</w:t>
      </w:r>
      <w:r w:rsidR="00EB4DB9" w:rsidRPr="005522A9">
        <w:rPr>
          <w:lang w:val="en-CA"/>
        </w:rPr>
        <w:t>ake a screenshot of the output.</w:t>
      </w:r>
    </w:p>
    <w:p w14:paraId="386BF770" w14:textId="056B57DA" w:rsidR="00E74E11" w:rsidRPr="00197948" w:rsidRDefault="00EB4DB9" w:rsidP="00E74E11">
      <w:pPr>
        <w:pStyle w:val="ListParagraph"/>
        <w:numPr>
          <w:ilvl w:val="0"/>
          <w:numId w:val="18"/>
        </w:numPr>
        <w:spacing w:before="120" w:after="120" w:line="240" w:lineRule="auto"/>
        <w:rPr>
          <w:b/>
          <w:lang w:val="en-CA"/>
        </w:rPr>
      </w:pPr>
      <w:r w:rsidRPr="00D43184">
        <w:rPr>
          <w:lang w:val="en-CA"/>
        </w:rPr>
        <w:t xml:space="preserve">Leave the configuration in place for the next </w:t>
      </w:r>
      <w:r w:rsidR="00195EF2">
        <w:rPr>
          <w:lang w:val="en-CA"/>
        </w:rPr>
        <w:t xml:space="preserve">exercise </w:t>
      </w:r>
      <w:r w:rsidR="003D61F2">
        <w:rPr>
          <w:lang w:val="en-CA"/>
        </w:rPr>
        <w:t>1</w:t>
      </w:r>
      <w:r w:rsidR="00195EF2">
        <w:rPr>
          <w:lang w:val="en-CA"/>
        </w:rPr>
        <w:t>-</w:t>
      </w:r>
      <w:r w:rsidR="003D61F2">
        <w:rPr>
          <w:lang w:val="en-CA"/>
        </w:rPr>
        <w:t>e</w:t>
      </w:r>
      <w:r w:rsidR="00ED38CA">
        <w:rPr>
          <w:lang w:val="en-CA"/>
        </w:rPr>
        <w:t>.</w:t>
      </w:r>
    </w:p>
    <w:p w14:paraId="2FEE23DD" w14:textId="4A254062" w:rsidR="00EB4DB9" w:rsidRPr="005522A9" w:rsidRDefault="00EB4DB9" w:rsidP="00EB4DB9">
      <w:pPr>
        <w:pStyle w:val="LabTitle"/>
        <w:rPr>
          <w:lang w:val="en-CA"/>
        </w:rPr>
      </w:pPr>
      <w:r w:rsidRPr="005522A9">
        <w:drawing>
          <wp:anchor distT="0" distB="0" distL="114300" distR="114300" simplePos="0" relativeHeight="251669504" behindDoc="0" locked="0" layoutInCell="1" allowOverlap="1" wp14:anchorId="63D8333F" wp14:editId="57F94081">
            <wp:simplePos x="0" y="0"/>
            <wp:positionH relativeFrom="column">
              <wp:posOffset>-579344</wp:posOffset>
            </wp:positionH>
            <wp:positionV relativeFrom="paragraph">
              <wp:posOffset>6051</wp:posOffset>
            </wp:positionV>
            <wp:extent cx="466725" cy="381000"/>
            <wp:effectExtent l="0" t="0" r="9525"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22A9">
        <w:rPr>
          <w:lang w:val="en-CA"/>
        </w:rPr>
        <w:t>Lab Questions/Report</w:t>
      </w:r>
    </w:p>
    <w:p w14:paraId="19CC56B5" w14:textId="7F20C9EA" w:rsidR="005A7155" w:rsidRPr="0039103E" w:rsidRDefault="00EB4DB9" w:rsidP="0068223A">
      <w:pPr>
        <w:pStyle w:val="ListParagraph"/>
        <w:numPr>
          <w:ilvl w:val="0"/>
          <w:numId w:val="39"/>
        </w:numPr>
        <w:contextualSpacing w:val="0"/>
        <w:rPr>
          <w:lang w:val="en-CA"/>
        </w:rPr>
      </w:pPr>
      <w:r w:rsidRPr="00C6790D">
        <w:rPr>
          <w:lang w:val="en-CA"/>
        </w:rPr>
        <w:t>Include the screen snapshot of the IPv4 routing tables from Step 1 and Step 4, and compare.</w:t>
      </w:r>
    </w:p>
    <w:p w14:paraId="21ADE9C5" w14:textId="7F4AC592" w:rsidR="00EB4DB9" w:rsidRPr="00195EF2" w:rsidRDefault="00EB4DB9" w:rsidP="0068223A">
      <w:pPr>
        <w:pStyle w:val="ListParagraph"/>
        <w:numPr>
          <w:ilvl w:val="0"/>
          <w:numId w:val="39"/>
        </w:numPr>
        <w:contextualSpacing w:val="0"/>
        <w:rPr>
          <w:lang w:val="en-CA"/>
        </w:rPr>
      </w:pPr>
      <w:r w:rsidRPr="00C6790D">
        <w:rPr>
          <w:lang w:val="en-CA"/>
        </w:rPr>
        <w:t xml:space="preserve">Include the screenshots of the traceroutes from Step 2 and Step 5, and compare. </w:t>
      </w:r>
      <w:bookmarkEnd w:id="18"/>
      <w:bookmarkEnd w:id="19"/>
      <w:bookmarkEnd w:id="20"/>
      <w:bookmarkEnd w:id="21"/>
    </w:p>
    <w:p w14:paraId="27EDE217" w14:textId="31E0EB20" w:rsidR="00EB4DB9" w:rsidRPr="005522A9" w:rsidRDefault="00EB4DB9" w:rsidP="00EB4DB9">
      <w:pPr>
        <w:pStyle w:val="Heading3"/>
        <w:rPr>
          <w:lang w:val="en-CA"/>
        </w:rPr>
      </w:pPr>
      <w:bookmarkStart w:id="79" w:name="_Toc530308487"/>
      <w:bookmarkStart w:id="80" w:name="_Toc530686657"/>
      <w:bookmarkStart w:id="81" w:name="_Toc804139"/>
      <w:bookmarkStart w:id="82" w:name="_Toc49347452"/>
      <w:bookmarkStart w:id="83" w:name="_Toc63550530"/>
      <w:r w:rsidRPr="005522A9">
        <w:rPr>
          <w:lang w:val="en-CA"/>
        </w:rPr>
        <w:t xml:space="preserve">Exercise </w:t>
      </w:r>
      <w:r w:rsidR="003D61F2">
        <w:rPr>
          <w:lang w:val="en-CA"/>
        </w:rPr>
        <w:t>1</w:t>
      </w:r>
      <w:r w:rsidR="00E40692">
        <w:rPr>
          <w:lang w:val="en-CA"/>
        </w:rPr>
        <w:t>-</w:t>
      </w:r>
      <w:r w:rsidR="003D61F2">
        <w:rPr>
          <w:lang w:val="en-CA"/>
        </w:rPr>
        <w:t>e</w:t>
      </w:r>
      <w:r w:rsidRPr="005522A9">
        <w:rPr>
          <w:lang w:val="en-CA"/>
        </w:rPr>
        <w:t>. Convergence of RIP</w:t>
      </w:r>
      <w:bookmarkEnd w:id="79"/>
      <w:bookmarkEnd w:id="80"/>
      <w:bookmarkEnd w:id="81"/>
      <w:bookmarkEnd w:id="82"/>
      <w:bookmarkEnd w:id="83"/>
    </w:p>
    <w:p w14:paraId="0B56E5D7" w14:textId="1C839D81" w:rsidR="00195EF2" w:rsidRDefault="00195EF2" w:rsidP="00313073">
      <w:pPr>
        <w:spacing w:before="120" w:after="120" w:line="240" w:lineRule="auto"/>
        <w:rPr>
          <w:lang w:val="en-CA"/>
        </w:rPr>
      </w:pPr>
      <w:r w:rsidRPr="005522A9">
        <w:rPr>
          <w:lang w:val="en-CA"/>
        </w:rPr>
        <w:t xml:space="preserve">This </w:t>
      </w:r>
      <w:r>
        <w:rPr>
          <w:lang w:val="en-CA"/>
        </w:rPr>
        <w:t>exercise</w:t>
      </w:r>
      <w:r w:rsidRPr="005522A9">
        <w:rPr>
          <w:lang w:val="en-CA"/>
        </w:rPr>
        <w:t xml:space="preserve"> continues with the </w:t>
      </w:r>
      <w:r w:rsidR="003D61F2">
        <w:rPr>
          <w:lang w:val="en-CA"/>
        </w:rPr>
        <w:t>topology</w:t>
      </w:r>
      <w:r>
        <w:rPr>
          <w:lang w:val="en-CA"/>
        </w:rPr>
        <w:t xml:space="preserve"> </w:t>
      </w:r>
      <w:r w:rsidR="003D61F2">
        <w:rPr>
          <w:lang w:val="en-CA"/>
        </w:rPr>
        <w:t xml:space="preserve">as </w:t>
      </w:r>
      <w:r>
        <w:rPr>
          <w:lang w:val="en-CA"/>
        </w:rPr>
        <w:t>shown in Figure 4.</w:t>
      </w:r>
      <w:r w:rsidR="003D61F2">
        <w:rPr>
          <w:lang w:val="en-CA"/>
        </w:rPr>
        <w:t>2 with PC1 setup as in Table 4.2.</w:t>
      </w:r>
    </w:p>
    <w:p w14:paraId="6C0756AF" w14:textId="53F81672" w:rsidR="00EB4DB9" w:rsidRPr="005522A9" w:rsidRDefault="00605105" w:rsidP="00313073">
      <w:pPr>
        <w:spacing w:before="120" w:after="120" w:line="240" w:lineRule="auto"/>
        <w:rPr>
          <w:lang w:val="en-CA"/>
        </w:rPr>
      </w:pPr>
      <w:r w:rsidRPr="005522A9">
        <w:rPr>
          <w:rFonts w:eastAsia="Times New Roman" w:cs="Times New Roman"/>
          <w:noProof/>
          <w:szCs w:val="24"/>
        </w:rPr>
        <w:lastRenderedPageBreak/>
        <w:drawing>
          <wp:anchor distT="0" distB="0" distL="114300" distR="114300" simplePos="0" relativeHeight="251776000" behindDoc="0" locked="0" layoutInCell="1" allowOverlap="1" wp14:anchorId="32228083" wp14:editId="04C2EFDC">
            <wp:simplePos x="0" y="0"/>
            <wp:positionH relativeFrom="column">
              <wp:posOffset>-640080</wp:posOffset>
            </wp:positionH>
            <wp:positionV relativeFrom="paragraph">
              <wp:posOffset>557348</wp:posOffset>
            </wp:positionV>
            <wp:extent cx="467995" cy="467995"/>
            <wp:effectExtent l="0" t="0" r="1905" b="6350"/>
            <wp:wrapNone/>
            <wp:docPr id="10"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5522A9">
        <w:rPr>
          <w:lang w:val="en-CA"/>
        </w:rPr>
        <w:t xml:space="preserve">Here you disconnect the Ethernet connection of interface </w:t>
      </w:r>
      <w:r w:rsidR="0039103E">
        <w:rPr>
          <w:i/>
          <w:lang w:val="en-CA"/>
        </w:rPr>
        <w:t>FastEthernet0/</w:t>
      </w:r>
      <w:r w:rsidR="00EB4DB9" w:rsidRPr="005522A9">
        <w:rPr>
          <w:i/>
          <w:lang w:val="en-CA"/>
        </w:rPr>
        <w:t>0</w:t>
      </w:r>
      <w:r w:rsidR="008021C7">
        <w:rPr>
          <w:lang w:val="en-CA"/>
        </w:rPr>
        <w:t xml:space="preserve"> </w:t>
      </w:r>
      <w:ins w:id="84" w:author="vineet bharot" w:date="2021-03-09T13:19:00Z">
        <w:r w:rsidR="0041124B">
          <w:rPr>
            <w:lang w:val="en-CA"/>
          </w:rPr>
          <w:t xml:space="preserve">(typo, should be f1/0) </w:t>
        </w:r>
      </w:ins>
      <w:r w:rsidR="008021C7">
        <w:rPr>
          <w:lang w:val="en-CA"/>
        </w:rPr>
        <w:t xml:space="preserve">on </w:t>
      </w:r>
      <w:r w:rsidR="00197948" w:rsidRPr="00197948">
        <w:rPr>
          <w:lang w:val="en-CA"/>
        </w:rPr>
        <w:t xml:space="preserve">a </w:t>
      </w:r>
      <w:r w:rsidR="00304ABE" w:rsidRPr="00304ABE">
        <w:rPr>
          <w:i/>
          <w:iCs/>
          <w:lang w:val="en-CA"/>
        </w:rPr>
        <w:t>Router4</w:t>
      </w:r>
      <w:r w:rsidR="00304ABE">
        <w:rPr>
          <w:b/>
          <w:bCs/>
          <w:lang w:val="en-CA"/>
        </w:rPr>
        <w:t xml:space="preserve"> </w:t>
      </w:r>
      <w:r w:rsidR="00304ABE">
        <w:rPr>
          <w:lang w:val="en-CA"/>
        </w:rPr>
        <w:t xml:space="preserve">that is on a traceroute path between </w:t>
      </w:r>
      <w:r w:rsidR="00304ABE" w:rsidRPr="00304ABE">
        <w:rPr>
          <w:i/>
          <w:iCs/>
          <w:lang w:val="en-CA"/>
        </w:rPr>
        <w:t>PC4</w:t>
      </w:r>
      <w:r w:rsidR="00304ABE">
        <w:rPr>
          <w:lang w:val="en-CA"/>
        </w:rPr>
        <w:t xml:space="preserve"> and </w:t>
      </w:r>
      <w:r w:rsidR="00304ABE" w:rsidRPr="00304ABE">
        <w:rPr>
          <w:i/>
          <w:iCs/>
          <w:lang w:val="en-CA"/>
        </w:rPr>
        <w:t>PC1</w:t>
      </w:r>
      <w:r w:rsidR="00304ABE">
        <w:rPr>
          <w:i/>
          <w:iCs/>
          <w:lang w:val="en-CA"/>
        </w:rPr>
        <w:t xml:space="preserve">, </w:t>
      </w:r>
      <w:r w:rsidR="00EB4DB9" w:rsidRPr="005522A9">
        <w:rPr>
          <w:lang w:val="en-CA"/>
        </w:rPr>
        <w:t>and observe how RIP update</w:t>
      </w:r>
      <w:r w:rsidR="00304ABE">
        <w:rPr>
          <w:lang w:val="en-CA"/>
        </w:rPr>
        <w:t xml:space="preserve">s </w:t>
      </w:r>
      <w:r w:rsidR="00EB4DB9" w:rsidRPr="005522A9">
        <w:rPr>
          <w:lang w:val="en-CA"/>
        </w:rPr>
        <w:t>the routing tables to reflect the new topology</w:t>
      </w:r>
      <w:r w:rsidR="00304ABE">
        <w:rPr>
          <w:lang w:val="en-CA"/>
        </w:rPr>
        <w:t>.</w:t>
      </w:r>
    </w:p>
    <w:p w14:paraId="3E22E43C" w14:textId="0AECADAD" w:rsidR="00AE6511" w:rsidRDefault="00AE6511" w:rsidP="005B6533">
      <w:pPr>
        <w:pStyle w:val="ListParagraph"/>
        <w:numPr>
          <w:ilvl w:val="0"/>
          <w:numId w:val="19"/>
        </w:numPr>
        <w:spacing w:before="120" w:after="120" w:line="240" w:lineRule="auto"/>
        <w:contextualSpacing w:val="0"/>
        <w:rPr>
          <w:lang w:val="en-CA"/>
        </w:rPr>
      </w:pPr>
      <w:r>
        <w:rPr>
          <w:lang w:val="en-CA"/>
        </w:rPr>
        <w:t>If you still have the screenshots of the routing tables of the 4 routers saved from part 2-</w:t>
      </w:r>
      <w:r w:rsidR="00197948">
        <w:rPr>
          <w:lang w:val="en-CA"/>
        </w:rPr>
        <w:t>a</w:t>
      </w:r>
      <w:r>
        <w:rPr>
          <w:lang w:val="en-CA"/>
        </w:rPr>
        <w:t>, hold on to them. If not show the routing tables and screenshot the outputs.</w:t>
      </w:r>
    </w:p>
    <w:p w14:paraId="669A3F3B" w14:textId="547743EC" w:rsidR="00D21FA8" w:rsidRPr="00D21FA8" w:rsidRDefault="00D21FA8" w:rsidP="00D21FA8">
      <w:pPr>
        <w:pStyle w:val="ListParagraph"/>
        <w:numPr>
          <w:ilvl w:val="0"/>
          <w:numId w:val="19"/>
        </w:numPr>
        <w:spacing w:before="120" w:after="120" w:line="240" w:lineRule="auto"/>
        <w:contextualSpacing w:val="0"/>
        <w:rPr>
          <w:lang w:val="en-CA"/>
        </w:rPr>
      </w:pPr>
      <w:r>
        <w:rPr>
          <w:lang w:val="en-CA"/>
        </w:rPr>
        <w:t xml:space="preserve">On </w:t>
      </w:r>
      <w:r w:rsidRPr="00D21FA8">
        <w:rPr>
          <w:i/>
          <w:iCs/>
          <w:lang w:val="en-CA"/>
        </w:rPr>
        <w:t>PC1</w:t>
      </w:r>
      <w:r>
        <w:rPr>
          <w:lang w:val="en-CA"/>
        </w:rPr>
        <w:t xml:space="preserve"> check the routing table with “</w:t>
      </w:r>
      <w:r w:rsidRPr="00D21FA8">
        <w:rPr>
          <w:rFonts w:ascii="Consolas" w:hAnsi="Consolas" w:cs="Consolas"/>
          <w:lang w:val="en-CA"/>
        </w:rPr>
        <w:t>netstat -rn</w:t>
      </w:r>
      <w:r>
        <w:rPr>
          <w:lang w:val="en-CA"/>
        </w:rPr>
        <w:t>”. Take a screenshot.</w:t>
      </w:r>
    </w:p>
    <w:p w14:paraId="61B2344A" w14:textId="1064694B" w:rsidR="00197948" w:rsidRPr="00197948" w:rsidRDefault="00EB4DB9" w:rsidP="00197948">
      <w:pPr>
        <w:pStyle w:val="ListParagraph"/>
        <w:numPr>
          <w:ilvl w:val="0"/>
          <w:numId w:val="19"/>
        </w:numPr>
        <w:spacing w:before="120" w:after="120" w:line="240" w:lineRule="auto"/>
        <w:contextualSpacing w:val="0"/>
        <w:rPr>
          <w:lang w:val="en-CA"/>
        </w:rPr>
      </w:pPr>
      <w:r w:rsidRPr="00F23A32">
        <w:rPr>
          <w:lang w:val="en-CA"/>
        </w:rPr>
        <w:t xml:space="preserve">On </w:t>
      </w:r>
      <w:r w:rsidRPr="00D21FA8">
        <w:rPr>
          <w:i/>
          <w:iCs/>
          <w:lang w:val="en-CA"/>
        </w:rPr>
        <w:t>PC4,</w:t>
      </w:r>
      <w:r w:rsidRPr="00F23A32">
        <w:rPr>
          <w:lang w:val="en-CA"/>
        </w:rPr>
        <w:t xml:space="preserve"> run a traceroute to </w:t>
      </w:r>
      <w:r w:rsidRPr="00CF155A">
        <w:rPr>
          <w:i/>
          <w:lang w:val="en-CA"/>
        </w:rPr>
        <w:t>PC1</w:t>
      </w:r>
      <w:r w:rsidRPr="00F23A32">
        <w:rPr>
          <w:lang w:val="en-CA"/>
        </w:rPr>
        <w:t xml:space="preserve"> (10.0.1.11). </w:t>
      </w:r>
      <w:r w:rsidR="00304ABE">
        <w:rPr>
          <w:lang w:val="en-CA"/>
        </w:rPr>
        <w:t xml:space="preserve">You will see </w:t>
      </w:r>
      <w:r w:rsidR="00304ABE" w:rsidRPr="00304ABE">
        <w:rPr>
          <w:i/>
          <w:iCs/>
          <w:lang w:val="en-CA"/>
        </w:rPr>
        <w:t xml:space="preserve">Router4 </w:t>
      </w:r>
      <w:r w:rsidR="00304ABE">
        <w:rPr>
          <w:lang w:val="en-CA"/>
        </w:rPr>
        <w:t>on the path</w:t>
      </w:r>
      <w:r w:rsidR="00605105">
        <w:rPr>
          <w:lang w:val="en-CA"/>
        </w:rPr>
        <w:t>.</w:t>
      </w:r>
    </w:p>
    <w:p w14:paraId="2C7514D7" w14:textId="116943B4" w:rsidR="00EB4DB9" w:rsidRPr="00F23A32" w:rsidRDefault="00EB4DB9" w:rsidP="005B6533">
      <w:pPr>
        <w:pStyle w:val="ListParagraph"/>
        <w:numPr>
          <w:ilvl w:val="0"/>
          <w:numId w:val="19"/>
        </w:numPr>
        <w:spacing w:before="120" w:after="120" w:line="240" w:lineRule="auto"/>
        <w:contextualSpacing w:val="0"/>
        <w:rPr>
          <w:lang w:val="en-CA"/>
        </w:rPr>
      </w:pPr>
      <w:r w:rsidRPr="00F23A32">
        <w:rPr>
          <w:lang w:val="en-CA"/>
        </w:rPr>
        <w:t xml:space="preserve">Issue a </w:t>
      </w:r>
      <w:r w:rsidRPr="00F23A32">
        <w:rPr>
          <w:rStyle w:val="Code-NoSChar"/>
          <w:lang w:val="en-CA"/>
        </w:rPr>
        <w:t>ping</w:t>
      </w:r>
      <w:r w:rsidRPr="00F23A32">
        <w:rPr>
          <w:lang w:val="en-CA"/>
        </w:rPr>
        <w:t xml:space="preserve"> command from </w:t>
      </w:r>
      <w:r w:rsidRPr="00CF155A">
        <w:rPr>
          <w:i/>
          <w:lang w:val="en-CA"/>
        </w:rPr>
        <w:t>PC4</w:t>
      </w:r>
      <w:r w:rsidRPr="00F23A32">
        <w:rPr>
          <w:lang w:val="en-CA"/>
        </w:rPr>
        <w:t xml:space="preserve"> to </w:t>
      </w:r>
      <w:r w:rsidRPr="00CF155A">
        <w:rPr>
          <w:i/>
          <w:lang w:val="en-CA"/>
        </w:rPr>
        <w:t>PC1</w:t>
      </w:r>
      <w:r w:rsidRPr="00F23A32">
        <w:rPr>
          <w:lang w:val="en-CA"/>
        </w:rPr>
        <w:t xml:space="preserve">. Do not terminate the </w:t>
      </w:r>
      <w:r w:rsidRPr="00F23A32">
        <w:rPr>
          <w:rStyle w:val="Code-NoSChar"/>
          <w:lang w:val="en-CA"/>
        </w:rPr>
        <w:t>ping</w:t>
      </w:r>
      <w:r w:rsidRPr="00F23A32">
        <w:rPr>
          <w:lang w:val="en-CA"/>
        </w:rPr>
        <w:t xml:space="preserve"> command until this exercise is completed in Step </w:t>
      </w:r>
      <w:r w:rsidR="00D21FA8">
        <w:rPr>
          <w:lang w:val="en-CA"/>
        </w:rPr>
        <w:t>7</w:t>
      </w:r>
      <w:r w:rsidRPr="00F23A32">
        <w:rPr>
          <w:lang w:val="en-CA"/>
        </w:rPr>
        <w:t>.</w:t>
      </w:r>
    </w:p>
    <w:p w14:paraId="0829C809" w14:textId="1AAE2A85" w:rsidR="00432464" w:rsidRPr="00313073" w:rsidRDefault="00EB4DB9" w:rsidP="00313073">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t>PC4</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F23A32">
        <w:rPr>
          <w:rStyle w:val="Code-BChar"/>
        </w:rPr>
        <w:t>ping 10.0.1.11</w:t>
      </w:r>
    </w:p>
    <w:p w14:paraId="0C84B8B1" w14:textId="14E2662A" w:rsidR="0085753A" w:rsidRPr="0085753A" w:rsidRDefault="00EB4DB9" w:rsidP="005B6533">
      <w:pPr>
        <w:pStyle w:val="ListParagraph"/>
        <w:numPr>
          <w:ilvl w:val="0"/>
          <w:numId w:val="19"/>
        </w:numPr>
        <w:spacing w:before="120" w:after="120" w:line="240" w:lineRule="auto"/>
        <w:contextualSpacing w:val="0"/>
        <w:rPr>
          <w:lang w:val="en-CA"/>
        </w:rPr>
      </w:pPr>
      <w:r w:rsidRPr="00F23A32">
        <w:rPr>
          <w:lang w:val="en-CA"/>
        </w:rPr>
        <w:t xml:space="preserve">On </w:t>
      </w:r>
      <w:r w:rsidR="0085753A">
        <w:rPr>
          <w:i/>
          <w:lang w:val="en-CA"/>
        </w:rPr>
        <w:t>Router4</w:t>
      </w:r>
      <w:r w:rsidRPr="00F23A32">
        <w:rPr>
          <w:lang w:val="en-CA"/>
        </w:rPr>
        <w:t xml:space="preserve">, disable the </w:t>
      </w:r>
      <w:r w:rsidR="0085753A">
        <w:rPr>
          <w:i/>
          <w:lang w:val="en-CA"/>
        </w:rPr>
        <w:t>FastEthernet</w:t>
      </w:r>
      <w:r w:rsidR="00D21FA8">
        <w:rPr>
          <w:i/>
          <w:lang w:val="en-CA"/>
        </w:rPr>
        <w:t>1</w:t>
      </w:r>
      <w:r w:rsidR="0085753A">
        <w:rPr>
          <w:i/>
          <w:lang w:val="en-CA"/>
        </w:rPr>
        <w:t>/0</w:t>
      </w:r>
      <w:r w:rsidRPr="00F23A32">
        <w:rPr>
          <w:i/>
          <w:lang w:val="en-CA"/>
        </w:rPr>
        <w:t xml:space="preserve"> </w:t>
      </w:r>
      <w:r w:rsidRPr="00F23A32">
        <w:rPr>
          <w:lang w:val="en-CA"/>
        </w:rPr>
        <w:t>interface with the command</w:t>
      </w:r>
      <w:r w:rsidR="00FA6053">
        <w:rPr>
          <w:lang w:val="en-CA"/>
        </w:rPr>
        <w:t>.</w:t>
      </w:r>
    </w:p>
    <w:p w14:paraId="5B178263" w14:textId="69BF85A2" w:rsidR="0085753A" w:rsidRPr="0085753A" w:rsidRDefault="0085753A" w:rsidP="00313073">
      <w:pPr>
        <w:pStyle w:val="Code"/>
        <w:spacing w:before="120" w:after="120"/>
        <w:ind w:left="720"/>
      </w:pPr>
      <w:r w:rsidRPr="0085753A">
        <w:t>Router</w:t>
      </w:r>
      <w:r>
        <w:t>4</w:t>
      </w:r>
      <w:r w:rsidRPr="0085753A">
        <w:t xml:space="preserve"># </w:t>
      </w:r>
      <w:r w:rsidRPr="0085753A">
        <w:rPr>
          <w:b/>
        </w:rPr>
        <w:t>configure terminal</w:t>
      </w:r>
    </w:p>
    <w:p w14:paraId="2FF1F904" w14:textId="5E2824F8" w:rsidR="0085753A" w:rsidRPr="0085753A" w:rsidRDefault="0085753A" w:rsidP="00313073">
      <w:pPr>
        <w:pStyle w:val="Code"/>
        <w:spacing w:before="120" w:after="120"/>
        <w:ind w:left="720"/>
      </w:pPr>
      <w:r w:rsidRPr="0085753A">
        <w:t>Router</w:t>
      </w:r>
      <w:r>
        <w:t>4</w:t>
      </w:r>
      <w:r w:rsidRPr="0085753A">
        <w:t xml:space="preserve">(config)# </w:t>
      </w:r>
      <w:r w:rsidRPr="0085753A">
        <w:rPr>
          <w:b/>
        </w:rPr>
        <w:t>interface FastEthernet</w:t>
      </w:r>
      <w:r w:rsidR="00396145">
        <w:rPr>
          <w:b/>
        </w:rPr>
        <w:t>1</w:t>
      </w:r>
      <w:r w:rsidRPr="0085753A">
        <w:rPr>
          <w:b/>
        </w:rPr>
        <w:t>/0</w:t>
      </w:r>
    </w:p>
    <w:p w14:paraId="70EADB41" w14:textId="170A6811" w:rsidR="0085753A" w:rsidRPr="0085753A" w:rsidRDefault="00605105" w:rsidP="00313073">
      <w:pPr>
        <w:pStyle w:val="Code"/>
        <w:spacing w:before="120" w:after="120"/>
        <w:ind w:left="720"/>
        <w:rPr>
          <w:b/>
        </w:rPr>
      </w:pPr>
      <w:r w:rsidRPr="005522A9">
        <w:rPr>
          <w:rFonts w:eastAsia="Times New Roman" w:cs="Times New Roman"/>
          <w:noProof/>
          <w:szCs w:val="24"/>
        </w:rPr>
        <w:drawing>
          <wp:anchor distT="0" distB="0" distL="114300" distR="114300" simplePos="0" relativeHeight="251784192" behindDoc="0" locked="0" layoutInCell="1" allowOverlap="1" wp14:anchorId="7F25383F" wp14:editId="3B08E1E1">
            <wp:simplePos x="0" y="0"/>
            <wp:positionH relativeFrom="column">
              <wp:posOffset>-572770</wp:posOffset>
            </wp:positionH>
            <wp:positionV relativeFrom="paragraph">
              <wp:posOffset>360045</wp:posOffset>
            </wp:positionV>
            <wp:extent cx="467995" cy="467995"/>
            <wp:effectExtent l="0" t="0" r="1905" b="6350"/>
            <wp:wrapNone/>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85753A" w:rsidRPr="0085753A">
        <w:t>Router</w:t>
      </w:r>
      <w:r w:rsidR="0085753A">
        <w:t>4</w:t>
      </w:r>
      <w:r w:rsidR="0085753A" w:rsidRPr="0085753A">
        <w:t xml:space="preserve">(config-if)# </w:t>
      </w:r>
      <w:r w:rsidR="0085753A" w:rsidRPr="0085753A">
        <w:rPr>
          <w:b/>
        </w:rPr>
        <w:t>shutdown</w:t>
      </w:r>
    </w:p>
    <w:p w14:paraId="30F1D6AC" w14:textId="698C6DBC" w:rsidR="00EB4DB9" w:rsidRPr="00197948" w:rsidRDefault="0085753A" w:rsidP="00197948">
      <w:pPr>
        <w:pStyle w:val="Code"/>
        <w:spacing w:before="120" w:after="120"/>
        <w:ind w:left="720"/>
      </w:pPr>
      <w:r w:rsidRPr="0085753A">
        <w:t>Router</w:t>
      </w:r>
      <w:r>
        <w:t>4</w:t>
      </w:r>
      <w:r w:rsidRPr="0085753A">
        <w:t xml:space="preserve">(config)# </w:t>
      </w:r>
      <w:r w:rsidRPr="0085753A">
        <w:rPr>
          <w:b/>
        </w:rPr>
        <w:t>end</w:t>
      </w:r>
    </w:p>
    <w:p w14:paraId="66B3E6E6" w14:textId="5C718AF5" w:rsidR="00D21FA8" w:rsidRDefault="00D21FA8" w:rsidP="00AE6511">
      <w:pPr>
        <w:pStyle w:val="ListParagraph"/>
        <w:numPr>
          <w:ilvl w:val="0"/>
          <w:numId w:val="19"/>
        </w:numPr>
        <w:contextualSpacing w:val="0"/>
        <w:rPr>
          <w:lang w:val="en-CA"/>
        </w:rPr>
      </w:pPr>
      <w:r>
        <w:rPr>
          <w:lang w:val="en-CA"/>
        </w:rPr>
        <w:t xml:space="preserve">The </w:t>
      </w:r>
      <w:r w:rsidRPr="00D21FA8">
        <w:rPr>
          <w:rFonts w:ascii="Consolas" w:hAnsi="Consolas" w:cs="Consolas"/>
          <w:lang w:val="en-CA"/>
        </w:rPr>
        <w:t>ping</w:t>
      </w:r>
      <w:r>
        <w:rPr>
          <w:lang w:val="en-CA"/>
        </w:rPr>
        <w:t xml:space="preserve"> will hang. Wait around 2mins, the ping should be successful again.</w:t>
      </w:r>
    </w:p>
    <w:p w14:paraId="3B9B090E" w14:textId="77777777" w:rsidR="00D21FA8" w:rsidRDefault="00605105" w:rsidP="00AE6511">
      <w:pPr>
        <w:pStyle w:val="ListParagraph"/>
        <w:numPr>
          <w:ilvl w:val="0"/>
          <w:numId w:val="19"/>
        </w:numPr>
        <w:contextualSpacing w:val="0"/>
        <w:rPr>
          <w:lang w:val="en-CA"/>
        </w:rPr>
      </w:pPr>
      <w:r w:rsidRPr="005522A9">
        <w:rPr>
          <w:rFonts w:eastAsia="Times New Roman" w:cs="Times New Roman"/>
          <w:noProof/>
          <w:szCs w:val="24"/>
        </w:rPr>
        <w:drawing>
          <wp:anchor distT="0" distB="0" distL="114300" distR="114300" simplePos="0" relativeHeight="251782144" behindDoc="0" locked="0" layoutInCell="1" allowOverlap="1" wp14:anchorId="4C736D2E" wp14:editId="7CC4A117">
            <wp:simplePos x="0" y="0"/>
            <wp:positionH relativeFrom="column">
              <wp:posOffset>-558891</wp:posOffset>
            </wp:positionH>
            <wp:positionV relativeFrom="paragraph">
              <wp:posOffset>338182</wp:posOffset>
            </wp:positionV>
            <wp:extent cx="467995" cy="467995"/>
            <wp:effectExtent l="0" t="0" r="1905" b="6350"/>
            <wp:wrapNone/>
            <wp:docPr id="12"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F23A32">
        <w:rPr>
          <w:lang w:val="en-CA"/>
        </w:rPr>
        <w:t xml:space="preserve">Stop the </w:t>
      </w:r>
      <w:r w:rsidR="00EB4DB9" w:rsidRPr="00F23A32">
        <w:rPr>
          <w:rStyle w:val="Code-NoSChar"/>
          <w:lang w:val="en-CA"/>
        </w:rPr>
        <w:t>ping</w:t>
      </w:r>
      <w:r w:rsidR="00EB4DB9" w:rsidRPr="00F23A32">
        <w:rPr>
          <w:lang w:val="en-CA"/>
        </w:rPr>
        <w:t xml:space="preserve"> command on </w:t>
      </w:r>
      <w:r w:rsidR="00EB4DB9" w:rsidRPr="00CF155A">
        <w:rPr>
          <w:i/>
          <w:lang w:val="en-CA"/>
        </w:rPr>
        <w:t>PC4</w:t>
      </w:r>
      <w:r w:rsidR="00EB4DB9" w:rsidRPr="00F23A32">
        <w:rPr>
          <w:lang w:val="en-CA"/>
        </w:rPr>
        <w:t xml:space="preserve">. </w:t>
      </w:r>
    </w:p>
    <w:p w14:paraId="61988176" w14:textId="0E570658" w:rsidR="004D7995" w:rsidRDefault="00EB4DB9" w:rsidP="00AE6511">
      <w:pPr>
        <w:pStyle w:val="ListParagraph"/>
        <w:numPr>
          <w:ilvl w:val="0"/>
          <w:numId w:val="19"/>
        </w:numPr>
        <w:contextualSpacing w:val="0"/>
        <w:rPr>
          <w:lang w:val="en-CA"/>
        </w:rPr>
      </w:pPr>
      <w:r w:rsidRPr="00F23A32">
        <w:rPr>
          <w:lang w:val="en-CA"/>
        </w:rPr>
        <w:t xml:space="preserve">To show the new route between </w:t>
      </w:r>
      <w:r w:rsidRPr="00CF155A">
        <w:rPr>
          <w:i/>
          <w:lang w:val="en-CA"/>
        </w:rPr>
        <w:t>PC4</w:t>
      </w:r>
      <w:r w:rsidRPr="00F23A32">
        <w:rPr>
          <w:lang w:val="en-CA"/>
        </w:rPr>
        <w:t xml:space="preserve"> and </w:t>
      </w:r>
      <w:r w:rsidRPr="00CF155A">
        <w:rPr>
          <w:i/>
          <w:lang w:val="en-CA"/>
        </w:rPr>
        <w:t>PC1</w:t>
      </w:r>
      <w:r w:rsidRPr="00F23A32">
        <w:rPr>
          <w:lang w:val="en-CA"/>
        </w:rPr>
        <w:t xml:space="preserve"> run a traceroute from </w:t>
      </w:r>
      <w:r w:rsidRPr="00CF155A">
        <w:rPr>
          <w:i/>
          <w:lang w:val="en-CA"/>
        </w:rPr>
        <w:t>PC4</w:t>
      </w:r>
      <w:r w:rsidRPr="00F23A32">
        <w:rPr>
          <w:lang w:val="en-CA"/>
        </w:rPr>
        <w:t xml:space="preserve"> to </w:t>
      </w:r>
      <w:r w:rsidR="009B2562" w:rsidRPr="009B2562">
        <w:rPr>
          <w:i/>
          <w:iCs/>
          <w:lang w:val="en-CA"/>
        </w:rPr>
        <w:t>PC1</w:t>
      </w:r>
      <w:r w:rsidRPr="00F23A32">
        <w:rPr>
          <w:lang w:val="en-CA"/>
        </w:rPr>
        <w:t>.</w:t>
      </w:r>
      <w:r w:rsidR="00AE6511">
        <w:rPr>
          <w:lang w:val="en-CA"/>
        </w:rPr>
        <w:t xml:space="preserve"> Take a screenshot. </w:t>
      </w:r>
      <w:r w:rsidR="004D7995" w:rsidRPr="00AE6511">
        <w:rPr>
          <w:lang w:val="en-CA"/>
        </w:rPr>
        <w:t>Verify tha</w:t>
      </w:r>
      <w:r w:rsidR="00304ABE">
        <w:rPr>
          <w:lang w:val="en-CA"/>
        </w:rPr>
        <w:t xml:space="preserve">t </w:t>
      </w:r>
      <w:r w:rsidR="00304ABE" w:rsidRPr="00304ABE">
        <w:rPr>
          <w:i/>
          <w:iCs/>
          <w:lang w:val="en-CA"/>
        </w:rPr>
        <w:t xml:space="preserve">Router4 </w:t>
      </w:r>
      <w:r w:rsidR="004D7995" w:rsidRPr="00AE6511">
        <w:rPr>
          <w:lang w:val="en-CA"/>
        </w:rPr>
        <w:t>i</w:t>
      </w:r>
      <w:r w:rsidR="00AE6511">
        <w:rPr>
          <w:lang w:val="en-CA"/>
        </w:rPr>
        <w:t>s</w:t>
      </w:r>
      <w:r w:rsidR="004D7995" w:rsidRPr="00AE6511">
        <w:rPr>
          <w:lang w:val="en-CA"/>
        </w:rPr>
        <w:t xml:space="preserve"> no longer </w:t>
      </w:r>
      <w:r w:rsidR="00AE6511">
        <w:rPr>
          <w:lang w:val="en-CA"/>
        </w:rPr>
        <w:t xml:space="preserve">on the </w:t>
      </w:r>
      <w:r w:rsidR="004D7995" w:rsidRPr="00AE6511">
        <w:rPr>
          <w:lang w:val="en-CA"/>
        </w:rPr>
        <w:t>route</w:t>
      </w:r>
      <w:r w:rsidR="00636AD8" w:rsidRPr="00AE6511">
        <w:rPr>
          <w:lang w:val="en-CA"/>
        </w:rPr>
        <w:t>.</w:t>
      </w:r>
    </w:p>
    <w:p w14:paraId="1DB615A1" w14:textId="1A458013" w:rsidR="00D21FA8" w:rsidRPr="00D21FA8" w:rsidRDefault="00D21FA8" w:rsidP="00D21FA8">
      <w:pPr>
        <w:pStyle w:val="ListParagraph"/>
        <w:numPr>
          <w:ilvl w:val="0"/>
          <w:numId w:val="19"/>
        </w:numPr>
        <w:spacing w:before="120" w:after="120" w:line="240" w:lineRule="auto"/>
        <w:contextualSpacing w:val="0"/>
        <w:rPr>
          <w:lang w:val="en-CA"/>
        </w:rPr>
      </w:pPr>
      <w:r>
        <w:rPr>
          <w:lang w:val="en-CA"/>
        </w:rPr>
        <w:t xml:space="preserve">On </w:t>
      </w:r>
      <w:r w:rsidRPr="00D21FA8">
        <w:rPr>
          <w:i/>
          <w:iCs/>
          <w:lang w:val="en-CA"/>
        </w:rPr>
        <w:t>PC1</w:t>
      </w:r>
      <w:r>
        <w:rPr>
          <w:lang w:val="en-CA"/>
        </w:rPr>
        <w:t xml:space="preserve"> check the routing table with “</w:t>
      </w:r>
      <w:r w:rsidRPr="00D21FA8">
        <w:rPr>
          <w:rFonts w:ascii="Consolas" w:hAnsi="Consolas" w:cs="Consolas"/>
          <w:lang w:val="en-CA"/>
        </w:rPr>
        <w:t>netstat -rn</w:t>
      </w:r>
      <w:r>
        <w:rPr>
          <w:lang w:val="en-CA"/>
        </w:rPr>
        <w:t>”. Take a screenshot. Do you see a difference.</w:t>
      </w:r>
    </w:p>
    <w:p w14:paraId="2E0094AA" w14:textId="45B72292" w:rsidR="00AE6511" w:rsidRDefault="00AE6511" w:rsidP="00D21FA8">
      <w:pPr>
        <w:pStyle w:val="ListParagraph"/>
        <w:numPr>
          <w:ilvl w:val="0"/>
          <w:numId w:val="19"/>
        </w:numPr>
        <w:tabs>
          <w:tab w:val="clear" w:pos="1080"/>
          <w:tab w:val="left" w:pos="900"/>
        </w:tabs>
        <w:contextualSpacing w:val="0"/>
        <w:rPr>
          <w:lang w:val="en-CA"/>
        </w:rPr>
      </w:pPr>
      <w:r>
        <w:rPr>
          <w:lang w:val="en-CA"/>
        </w:rPr>
        <w:t>Show the routing tables of the 4</w:t>
      </w:r>
      <w:r w:rsidR="00DF6AE5">
        <w:rPr>
          <w:lang w:val="en-CA"/>
        </w:rPr>
        <w:t xml:space="preserve"> routers. Screenshot</w:t>
      </w:r>
      <w:r w:rsidR="00605105">
        <w:rPr>
          <w:lang w:val="en-CA"/>
        </w:rPr>
        <w:t xml:space="preserve"> the outputs</w:t>
      </w:r>
      <w:r w:rsidR="00DF6AE5">
        <w:rPr>
          <w:lang w:val="en-CA"/>
        </w:rPr>
        <w:t>. Do you see a difference?</w:t>
      </w:r>
    </w:p>
    <w:p w14:paraId="5D100726" w14:textId="77777777" w:rsidR="00D21FA8" w:rsidRPr="00D21FA8" w:rsidRDefault="00D21FA8" w:rsidP="00D21FA8">
      <w:pPr>
        <w:pStyle w:val="ListParagraph"/>
        <w:numPr>
          <w:ilvl w:val="0"/>
          <w:numId w:val="19"/>
        </w:numPr>
        <w:tabs>
          <w:tab w:val="clear" w:pos="1080"/>
          <w:tab w:val="left" w:pos="900"/>
        </w:tabs>
        <w:spacing w:before="120" w:after="120" w:line="240" w:lineRule="auto"/>
        <w:rPr>
          <w:b/>
          <w:lang w:val="en-CA"/>
        </w:rPr>
      </w:pPr>
      <w:r w:rsidRPr="00D21FA8">
        <w:rPr>
          <w:lang w:val="en-CA"/>
        </w:rPr>
        <w:t xml:space="preserve">On </w:t>
      </w:r>
      <w:r w:rsidRPr="00D21FA8">
        <w:rPr>
          <w:i/>
          <w:lang w:val="en-CA"/>
        </w:rPr>
        <w:t>PC1</w:t>
      </w:r>
      <w:r w:rsidRPr="00D21FA8">
        <w:rPr>
          <w:lang w:val="en-CA"/>
        </w:rPr>
        <w:t xml:space="preserve">, terminate the </w:t>
      </w:r>
      <w:r w:rsidRPr="00D21FA8">
        <w:rPr>
          <w:i/>
          <w:lang w:val="en-CA"/>
        </w:rPr>
        <w:t>zebra</w:t>
      </w:r>
      <w:r w:rsidRPr="00D21FA8">
        <w:rPr>
          <w:lang w:val="en-CA"/>
        </w:rPr>
        <w:t xml:space="preserve"> and </w:t>
      </w:r>
      <w:r w:rsidRPr="00D21FA8">
        <w:rPr>
          <w:i/>
          <w:lang w:val="en-CA"/>
        </w:rPr>
        <w:t xml:space="preserve">ospfd </w:t>
      </w:r>
      <w:r w:rsidRPr="00D21FA8">
        <w:rPr>
          <w:lang w:val="en-CA"/>
        </w:rPr>
        <w:t>processes and add the  default route from Table 4.2, by typing</w:t>
      </w:r>
    </w:p>
    <w:p w14:paraId="4AEF246E" w14:textId="77777777" w:rsidR="00D21FA8" w:rsidRPr="00D21FA8" w:rsidRDefault="00D21FA8" w:rsidP="00D21FA8">
      <w:pPr>
        <w:pStyle w:val="Code"/>
        <w:spacing w:before="120" w:after="120"/>
        <w:ind w:left="720"/>
        <w:rPr>
          <w:rStyle w:val="Code-BChar"/>
        </w:rPr>
      </w:pPr>
      <w:r w:rsidRPr="00D21FA8">
        <w:rPr>
          <w:shd w:val="clear" w:color="auto" w:fill="F2F2F2" w:themeFill="background1" w:themeFillShade="F2"/>
          <w:lang w:val="en-CA"/>
        </w:rPr>
        <w:t xml:space="preserve">PC1:~$ </w:t>
      </w:r>
      <w:r w:rsidRPr="00D21FA8">
        <w:rPr>
          <w:rStyle w:val="Code-BChar"/>
        </w:rPr>
        <w:t>sudo service zebra stop</w:t>
      </w:r>
    </w:p>
    <w:p w14:paraId="535571D1" w14:textId="77777777" w:rsidR="00D21FA8" w:rsidRPr="00D21FA8" w:rsidRDefault="00D21FA8" w:rsidP="00D21FA8">
      <w:pPr>
        <w:pStyle w:val="Code"/>
        <w:spacing w:before="120" w:after="120"/>
        <w:ind w:left="720"/>
        <w:rPr>
          <w:shd w:val="clear" w:color="auto" w:fill="F2F2F2" w:themeFill="background1" w:themeFillShade="F2"/>
          <w:lang w:val="en-CA"/>
        </w:rPr>
      </w:pPr>
      <w:r w:rsidRPr="00D21FA8">
        <w:rPr>
          <w:shd w:val="clear" w:color="auto" w:fill="F2F2F2" w:themeFill="background1" w:themeFillShade="F2"/>
          <w:lang w:val="en-CA"/>
        </w:rPr>
        <w:t xml:space="preserve">PC1:~$ </w:t>
      </w:r>
      <w:r w:rsidRPr="00D21FA8">
        <w:rPr>
          <w:rStyle w:val="Code-BChar"/>
        </w:rPr>
        <w:t>sudo service ripd stop</w:t>
      </w:r>
    </w:p>
    <w:p w14:paraId="6E6903B6" w14:textId="48621932" w:rsidR="00605105" w:rsidRPr="0006236B" w:rsidRDefault="00605105" w:rsidP="00D21FA8">
      <w:pPr>
        <w:pStyle w:val="ListParagraph"/>
        <w:numPr>
          <w:ilvl w:val="0"/>
          <w:numId w:val="19"/>
        </w:numPr>
        <w:tabs>
          <w:tab w:val="clear" w:pos="1080"/>
          <w:tab w:val="left" w:pos="900"/>
        </w:tabs>
        <w:rPr>
          <w:lang w:val="en-CA"/>
        </w:rPr>
      </w:pPr>
      <w:r w:rsidRPr="0006236B">
        <w:rPr>
          <w:lang w:val="en-CA"/>
        </w:rPr>
        <w:t>On all Cisco routers, clean up the routing tables</w:t>
      </w:r>
      <w:r w:rsidR="00FB0841">
        <w:rPr>
          <w:lang w:val="en-CA"/>
        </w:rPr>
        <w:t xml:space="preserve"> and disable RIP</w:t>
      </w:r>
      <w:r w:rsidRPr="0006236B">
        <w:rPr>
          <w:lang w:val="en-CA"/>
        </w:rPr>
        <w:t xml:space="preserve">. The commands for </w:t>
      </w:r>
      <w:r w:rsidRPr="002756E9">
        <w:rPr>
          <w:i/>
          <w:lang w:val="en-CA"/>
        </w:rPr>
        <w:t>Router1</w:t>
      </w:r>
      <w:r w:rsidRPr="0006236B">
        <w:rPr>
          <w:lang w:val="en-CA"/>
        </w:rPr>
        <w:t xml:space="preserve"> are</w:t>
      </w:r>
      <w:r w:rsidR="006F5151">
        <w:rPr>
          <w:lang w:val="en-CA"/>
        </w:rPr>
        <w:t>:</w:t>
      </w:r>
      <w:r w:rsidRPr="0006236B">
        <w:rPr>
          <w:lang w:val="en-CA"/>
        </w:rPr>
        <w:t xml:space="preserve">   </w:t>
      </w:r>
    </w:p>
    <w:p w14:paraId="4DC0596C" w14:textId="7B9A089F" w:rsidR="00605105" w:rsidRPr="005522A9" w:rsidRDefault="00605105" w:rsidP="00605105">
      <w:pPr>
        <w:pStyle w:val="Code"/>
        <w:ind w:left="720"/>
        <w:rPr>
          <w:lang w:val="en-CA"/>
        </w:rPr>
      </w:pPr>
      <w:r w:rsidRPr="005522A9">
        <w:rPr>
          <w:lang w:val="en-CA"/>
        </w:rPr>
        <w:t xml:space="preserve">Router1# </w:t>
      </w:r>
      <w:r w:rsidRPr="0006236B">
        <w:rPr>
          <w:rStyle w:val="Code-BChar"/>
        </w:rPr>
        <w:t>configure terminal</w:t>
      </w:r>
      <w:r w:rsidRPr="005522A9">
        <w:rPr>
          <w:lang w:val="en-CA"/>
        </w:rPr>
        <w:br/>
        <w:t xml:space="preserve">Router1(config)# </w:t>
      </w:r>
      <w:r w:rsidRPr="0006236B">
        <w:rPr>
          <w:rStyle w:val="Code-BChar"/>
        </w:rPr>
        <w:t>no ip routing</w:t>
      </w:r>
      <w:r w:rsidRPr="005522A9">
        <w:rPr>
          <w:lang w:val="en-CA"/>
        </w:rPr>
        <w:br/>
        <w:t xml:space="preserve">Router1(config)# </w:t>
      </w:r>
      <w:r w:rsidRPr="0006236B">
        <w:rPr>
          <w:rStyle w:val="Code-BChar"/>
        </w:rPr>
        <w:t>ip routing</w:t>
      </w:r>
    </w:p>
    <w:p w14:paraId="67336B42" w14:textId="7D519221" w:rsidR="00605105" w:rsidRPr="005522A9" w:rsidRDefault="00605105" w:rsidP="00970338">
      <w:pPr>
        <w:pStyle w:val="Code"/>
        <w:spacing w:after="120"/>
        <w:ind w:left="720"/>
        <w:rPr>
          <w:lang w:val="en-CA"/>
        </w:rPr>
      </w:pPr>
      <w:r w:rsidRPr="005522A9">
        <w:rPr>
          <w:lang w:val="en-CA"/>
        </w:rPr>
        <w:t xml:space="preserve">Router1(config)# </w:t>
      </w:r>
      <w:r w:rsidRPr="0006236B">
        <w:rPr>
          <w:rStyle w:val="Code-BChar"/>
        </w:rPr>
        <w:t>end</w:t>
      </w:r>
    </w:p>
    <w:p w14:paraId="766727A6" w14:textId="1223C5C6" w:rsidR="00605105" w:rsidRPr="00605105" w:rsidRDefault="00605105" w:rsidP="00605105">
      <w:pPr>
        <w:rPr>
          <w:lang w:val="en-CA"/>
        </w:rPr>
      </w:pPr>
      <w:r w:rsidRPr="005522A9">
        <w:rPr>
          <w:noProof/>
        </w:rPr>
        <w:drawing>
          <wp:anchor distT="0" distB="0" distL="114300" distR="114300" simplePos="0" relativeHeight="251786240" behindDoc="0" locked="0" layoutInCell="1" allowOverlap="1" wp14:anchorId="2B3CAF21" wp14:editId="7D44B41C">
            <wp:simplePos x="0" y="0"/>
            <wp:positionH relativeFrom="column">
              <wp:posOffset>-580662</wp:posOffset>
            </wp:positionH>
            <wp:positionV relativeFrom="paragraph">
              <wp:posOffset>244747</wp:posOffset>
            </wp:positionV>
            <wp:extent cx="359378" cy="365941"/>
            <wp:effectExtent l="0" t="0" r="0" b="254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9378" cy="365941"/>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CA"/>
        </w:rPr>
        <w:tab/>
        <w:t xml:space="preserve">Repeat the commands on </w:t>
      </w:r>
      <w:r w:rsidRPr="002756E9">
        <w:rPr>
          <w:i/>
          <w:lang w:val="en-CA"/>
        </w:rPr>
        <w:t>Router2</w:t>
      </w:r>
      <w:r>
        <w:rPr>
          <w:lang w:val="en-CA"/>
        </w:rPr>
        <w:t xml:space="preserve">, </w:t>
      </w:r>
      <w:r w:rsidRPr="002756E9">
        <w:rPr>
          <w:i/>
          <w:lang w:val="en-CA"/>
        </w:rPr>
        <w:t>Router3</w:t>
      </w:r>
      <w:r>
        <w:rPr>
          <w:lang w:val="en-CA"/>
        </w:rPr>
        <w:t xml:space="preserve">, and </w:t>
      </w:r>
      <w:r w:rsidRPr="001B31F2">
        <w:rPr>
          <w:i/>
          <w:iCs/>
          <w:lang w:val="en-CA"/>
        </w:rPr>
        <w:t>Router</w:t>
      </w:r>
      <w:r>
        <w:rPr>
          <w:i/>
          <w:iCs/>
          <w:lang w:val="en-CA"/>
        </w:rPr>
        <w:t>4.</w:t>
      </w:r>
    </w:p>
    <w:p w14:paraId="12D73375" w14:textId="423A1D3A" w:rsidR="00EB4DB9" w:rsidRPr="005522A9" w:rsidRDefault="00EB4DB9" w:rsidP="00EB4DB9">
      <w:pPr>
        <w:pStyle w:val="LabTitle"/>
        <w:rPr>
          <w:lang w:val="en-CA"/>
        </w:rPr>
      </w:pPr>
      <w:r w:rsidRPr="005522A9">
        <w:rPr>
          <w:lang w:val="en-CA"/>
        </w:rPr>
        <w:t xml:space="preserve">Lab Questions/Report </w:t>
      </w:r>
    </w:p>
    <w:p w14:paraId="62FDECB3" w14:textId="7A7D6DC9" w:rsidR="004D7995" w:rsidRDefault="004D7995" w:rsidP="0068223A">
      <w:pPr>
        <w:pStyle w:val="ListParagraph"/>
        <w:numPr>
          <w:ilvl w:val="0"/>
          <w:numId w:val="40"/>
        </w:numPr>
        <w:rPr>
          <w:lang w:val="en-CA"/>
        </w:rPr>
      </w:pPr>
      <w:r>
        <w:rPr>
          <w:lang w:val="en-CA"/>
        </w:rPr>
        <w:t xml:space="preserve">From the screenshots of the traceroutes on </w:t>
      </w:r>
      <w:r w:rsidRPr="004D7995">
        <w:rPr>
          <w:i/>
          <w:iCs/>
          <w:lang w:val="en-CA"/>
        </w:rPr>
        <w:t>PC</w:t>
      </w:r>
      <w:r w:rsidR="00AE6511">
        <w:rPr>
          <w:i/>
          <w:iCs/>
          <w:lang w:val="en-CA"/>
        </w:rPr>
        <w:t>4</w:t>
      </w:r>
      <w:r>
        <w:rPr>
          <w:lang w:val="en-CA"/>
        </w:rPr>
        <w:t>, what do you observe happened?</w:t>
      </w:r>
      <w:ins w:id="85" w:author="vineet bharot" w:date="2021-03-09T13:19:00Z">
        <w:r w:rsidR="003838C4">
          <w:rPr>
            <w:lang w:val="en-CA"/>
          </w:rPr>
          <w:t xml:space="preserve"> R4 is removed</w:t>
        </w:r>
      </w:ins>
    </w:p>
    <w:p w14:paraId="7C2F9ABD" w14:textId="61A4ED18" w:rsidR="00DF6AE5" w:rsidRDefault="00DF6AE5" w:rsidP="0068223A">
      <w:pPr>
        <w:pStyle w:val="ListParagraph"/>
        <w:numPr>
          <w:ilvl w:val="0"/>
          <w:numId w:val="40"/>
        </w:numPr>
        <w:rPr>
          <w:lang w:val="en-CA"/>
        </w:rPr>
      </w:pPr>
      <w:r>
        <w:rPr>
          <w:lang w:val="en-CA"/>
        </w:rPr>
        <w:lastRenderedPageBreak/>
        <w:t xml:space="preserve">Using the routing table outputs of the routers, comment on what happened after </w:t>
      </w:r>
      <w:r w:rsidRPr="00304ABE">
        <w:rPr>
          <w:i/>
          <w:iCs/>
          <w:lang w:val="en-CA"/>
        </w:rPr>
        <w:t>Router4</w:t>
      </w:r>
      <w:r>
        <w:rPr>
          <w:lang w:val="en-CA"/>
        </w:rPr>
        <w:t xml:space="preserve"> f0/0</w:t>
      </w:r>
      <w:ins w:id="86" w:author="vineet bharot" w:date="2021-03-09T13:19:00Z">
        <w:r w:rsidR="0075681D">
          <w:rPr>
            <w:lang w:val="en-CA"/>
          </w:rPr>
          <w:t>(typ</w:t>
        </w:r>
        <w:r w:rsidR="00691B58">
          <w:rPr>
            <w:lang w:val="en-CA"/>
          </w:rPr>
          <w:t>o</w:t>
        </w:r>
        <w:r w:rsidR="00DA59FD">
          <w:rPr>
            <w:lang w:val="en-CA"/>
          </w:rPr>
          <w:t>, should be</w:t>
        </w:r>
        <w:r w:rsidR="0075681D">
          <w:rPr>
            <w:lang w:val="en-CA"/>
          </w:rPr>
          <w:t xml:space="preserve"> f1/0)</w:t>
        </w:r>
      </w:ins>
      <w:r>
        <w:rPr>
          <w:lang w:val="en-CA"/>
        </w:rPr>
        <w:t xml:space="preserve"> was shutdown. </w:t>
      </w:r>
    </w:p>
    <w:p w14:paraId="21B921B5" w14:textId="74D03415" w:rsidR="00AE6511" w:rsidRDefault="00DF6AE5" w:rsidP="0068223A">
      <w:pPr>
        <w:pStyle w:val="ListParagraph"/>
        <w:numPr>
          <w:ilvl w:val="1"/>
          <w:numId w:val="40"/>
        </w:numPr>
        <w:rPr>
          <w:lang w:val="en-CA"/>
        </w:rPr>
      </w:pPr>
      <w:r>
        <w:rPr>
          <w:lang w:val="en-CA"/>
        </w:rPr>
        <w:t xml:space="preserve">How does </w:t>
      </w:r>
      <w:r w:rsidRPr="00DF6AE5">
        <w:rPr>
          <w:i/>
          <w:iCs/>
          <w:lang w:val="en-CA"/>
        </w:rPr>
        <w:t>Router4</w:t>
      </w:r>
      <w:r>
        <w:rPr>
          <w:lang w:val="en-CA"/>
        </w:rPr>
        <w:t xml:space="preserve"> now reach network 10.0.1.0</w:t>
      </w:r>
      <w:del w:id="87" w:author="vineet bharot" w:date="2021-03-09T13:19:00Z">
        <w:r>
          <w:rPr>
            <w:lang w:val="en-CA"/>
          </w:rPr>
          <w:delText>?</w:delText>
        </w:r>
      </w:del>
      <w:ins w:id="88" w:author="vineet bharot" w:date="2021-03-09T13:19:00Z">
        <w:r w:rsidR="00A24389">
          <w:rPr>
            <w:lang w:val="en-CA"/>
          </w:rPr>
          <w:t>(typ</w:t>
        </w:r>
        <w:r w:rsidR="00453008">
          <w:rPr>
            <w:lang w:val="en-CA"/>
          </w:rPr>
          <w:t>o</w:t>
        </w:r>
        <w:r w:rsidR="00DA59FD">
          <w:rPr>
            <w:lang w:val="en-CA"/>
          </w:rPr>
          <w:t>, should be</w:t>
        </w:r>
        <w:r w:rsidR="00A24389">
          <w:rPr>
            <w:lang w:val="en-CA"/>
          </w:rPr>
          <w:t xml:space="preserve"> 10.0.3.0)</w:t>
        </w:r>
        <w:r>
          <w:rPr>
            <w:lang w:val="en-CA"/>
          </w:rPr>
          <w:t>?</w:t>
        </w:r>
      </w:ins>
      <w:bookmarkStart w:id="89" w:name="_Toc509634838"/>
      <w:bookmarkStart w:id="90" w:name="_Toc509634971"/>
    </w:p>
    <w:p w14:paraId="776543ED" w14:textId="7D75D6D6" w:rsidR="00A24389" w:rsidRPr="00304ABE" w:rsidRDefault="00A24389" w:rsidP="00A24389">
      <w:pPr>
        <w:pStyle w:val="ListParagraph"/>
        <w:numPr>
          <w:ilvl w:val="2"/>
          <w:numId w:val="40"/>
        </w:numPr>
        <w:rPr>
          <w:ins w:id="91" w:author="vineet bharot" w:date="2021-03-09T13:19:00Z"/>
          <w:lang w:val="en-CA"/>
        </w:rPr>
      </w:pPr>
      <w:ins w:id="92" w:author="vineet bharot" w:date="2021-03-09T13:19:00Z">
        <w:r>
          <w:rPr>
            <w:lang w:val="en-CA"/>
          </w:rPr>
          <w:t>Via interface e0 through router 10.0.1.1(R1)</w:t>
        </w:r>
      </w:ins>
    </w:p>
    <w:p w14:paraId="28F53206" w14:textId="658E5E00" w:rsidR="00EB4DB9" w:rsidRDefault="000604FE" w:rsidP="00EB4DB9">
      <w:pPr>
        <w:rPr>
          <w:lang w:val="en-CA"/>
        </w:rPr>
      </w:pPr>
      <w:r>
        <w:rPr>
          <w:lang w:val="en-CA"/>
        </w:rPr>
        <w:t>Some extra Cisco RIP commands.</w:t>
      </w:r>
    </w:p>
    <w:tbl>
      <w:tblPr>
        <w:tblStyle w:val="TableGrid"/>
        <w:tblW w:w="9360" w:type="dxa"/>
        <w:jc w:val="right"/>
        <w:tblLook w:val="04A0" w:firstRow="1" w:lastRow="0" w:firstColumn="1" w:lastColumn="0" w:noHBand="0" w:noVBand="1"/>
      </w:tblPr>
      <w:tblGrid>
        <w:gridCol w:w="9360"/>
      </w:tblGrid>
      <w:tr w:rsidR="00EB4DB9" w14:paraId="4E28B43E" w14:textId="77777777" w:rsidTr="00C027B8">
        <w:trPr>
          <w:jc w:val="right"/>
        </w:trPr>
        <w:tc>
          <w:tcPr>
            <w:tcW w:w="9360" w:type="dxa"/>
            <w:tcBorders>
              <w:top w:val="nil"/>
              <w:left w:val="nil"/>
              <w:bottom w:val="nil"/>
              <w:right w:val="nil"/>
            </w:tcBorders>
            <w:shd w:val="clear" w:color="auto" w:fill="DEEAF6" w:themeFill="accent1" w:themeFillTint="33"/>
          </w:tcPr>
          <w:p w14:paraId="618CDFC0" w14:textId="77777777" w:rsidR="00EB4DB9" w:rsidRPr="00CF414A" w:rsidRDefault="00EB4DB9" w:rsidP="00C027B8">
            <w:pPr>
              <w:rPr>
                <w:b/>
                <w:bCs/>
                <w:u w:val="single"/>
              </w:rPr>
            </w:pPr>
            <w:r w:rsidRPr="00751326">
              <w:rPr>
                <w:b/>
                <w:bCs/>
                <w:sz w:val="24"/>
                <w:szCs w:val="24"/>
                <w:u w:val="single"/>
              </w:rPr>
              <w:t>IOS mode: RIP router configuration</w:t>
            </w:r>
          </w:p>
          <w:p w14:paraId="7470C534" w14:textId="77777777" w:rsidR="00EB4DB9" w:rsidRDefault="00EB4DB9" w:rsidP="00C027B8"/>
          <w:p w14:paraId="254A50C8" w14:textId="77777777" w:rsidR="00EB4DB9" w:rsidRDefault="00F0674E" w:rsidP="001206AC">
            <w:r>
              <w:rPr>
                <w:b/>
                <w:bCs/>
                <w:sz w:val="24"/>
                <w:szCs w:val="24"/>
              </w:rPr>
              <w:t>O</w:t>
            </w:r>
            <w:r w:rsidR="00EB4DB9" w:rsidRPr="00751326">
              <w:rPr>
                <w:b/>
                <w:bCs/>
                <w:sz w:val="24"/>
                <w:szCs w:val="24"/>
              </w:rPr>
              <w:t>ffset</w:t>
            </w:r>
            <w:r>
              <w:rPr>
                <w:b/>
                <w:bCs/>
                <w:sz w:val="24"/>
                <w:szCs w:val="24"/>
              </w:rPr>
              <w:t xml:space="preserve"> commands</w:t>
            </w:r>
            <w:r w:rsidR="00EB4DB9">
              <w:tab/>
            </w:r>
          </w:p>
          <w:p w14:paraId="2F09C9EC" w14:textId="77777777" w:rsidR="00EB4DB9" w:rsidRDefault="00EB4DB9" w:rsidP="00C027B8">
            <w:pPr>
              <w:ind w:left="720"/>
            </w:pPr>
            <w:r>
              <w:t xml:space="preserve">In RIP, by default each router increases the cost of a path by one. The offset command can be used to artificially increase the cost by a given value. </w:t>
            </w:r>
          </w:p>
          <w:p w14:paraId="25941E3B" w14:textId="77777777" w:rsidR="00EB4DB9" w:rsidRDefault="00EB4DB9" w:rsidP="00C027B8">
            <w:pPr>
              <w:ind w:left="720"/>
            </w:pPr>
          </w:p>
          <w:p w14:paraId="3E587974" w14:textId="77777777" w:rsidR="00EB4DB9" w:rsidRDefault="00EB4DB9" w:rsidP="00C027B8">
            <w:pPr>
              <w:pStyle w:val="Code-NoSB"/>
            </w:pPr>
            <w:r>
              <w:t xml:space="preserve">offset-list </w:t>
            </w:r>
            <w:r w:rsidRPr="008A53B7">
              <w:rPr>
                <w:i/>
                <w:iCs/>
              </w:rPr>
              <w:t>0</w:t>
            </w:r>
            <w:r>
              <w:t xml:space="preserve"> in </w:t>
            </w:r>
            <w:r w:rsidRPr="008A53B7">
              <w:rPr>
                <w:i/>
                <w:iCs/>
              </w:rPr>
              <w:t>10</w:t>
            </w:r>
            <w:r>
              <w:t xml:space="preserve"> </w:t>
            </w:r>
            <w:r w:rsidRPr="008A53B7">
              <w:rPr>
                <w:i/>
                <w:iCs/>
              </w:rPr>
              <w:t>Ethernet0</w:t>
            </w:r>
          </w:p>
          <w:p w14:paraId="63381D92" w14:textId="77777777" w:rsidR="00EB4DB9" w:rsidRDefault="00EB4DB9" w:rsidP="00C027B8">
            <w:pPr>
              <w:ind w:left="720"/>
            </w:pPr>
            <w:r>
              <w:t xml:space="preserve">Increases the metric (hop count) of incoming RIP messages that arrive on interface </w:t>
            </w:r>
            <w:r w:rsidRPr="008A53B7">
              <w:rPr>
                <w:i/>
                <w:iCs/>
              </w:rPr>
              <w:t>Ethernet0</w:t>
            </w:r>
            <w:r>
              <w:t xml:space="preserve"> by value </w:t>
            </w:r>
            <w:r w:rsidRPr="008A53B7">
              <w:rPr>
                <w:i/>
                <w:iCs/>
              </w:rPr>
              <w:t>10</w:t>
            </w:r>
            <w:r>
              <w:t xml:space="preserve">. </w:t>
            </w:r>
          </w:p>
          <w:p w14:paraId="7AD36059" w14:textId="77777777" w:rsidR="00EB4DB9" w:rsidRDefault="00EB4DB9" w:rsidP="00C027B8">
            <w:pPr>
              <w:ind w:left="720"/>
            </w:pPr>
          </w:p>
          <w:p w14:paraId="1A242F45" w14:textId="77777777" w:rsidR="00EB4DB9" w:rsidRDefault="00EB4DB9" w:rsidP="00C027B8">
            <w:pPr>
              <w:pStyle w:val="Code-NoSB"/>
            </w:pPr>
            <w:r>
              <w:t xml:space="preserve">offset-list </w:t>
            </w:r>
            <w:r w:rsidRPr="008A53B7">
              <w:rPr>
                <w:i/>
                <w:iCs/>
              </w:rPr>
              <w:t>0</w:t>
            </w:r>
            <w:r>
              <w:t xml:space="preserve"> out </w:t>
            </w:r>
            <w:r w:rsidRPr="008A53B7">
              <w:rPr>
                <w:i/>
                <w:iCs/>
              </w:rPr>
              <w:t>10</w:t>
            </w:r>
            <w:r>
              <w:t xml:space="preserve"> </w:t>
            </w:r>
            <w:r w:rsidRPr="008A53B7">
              <w:rPr>
                <w:i/>
                <w:iCs/>
              </w:rPr>
              <w:t>Ethernet0</w:t>
            </w:r>
          </w:p>
          <w:p w14:paraId="79362422" w14:textId="77777777" w:rsidR="00EB4DB9" w:rsidRDefault="00EB4DB9" w:rsidP="00C027B8">
            <w:pPr>
              <w:ind w:left="720"/>
            </w:pPr>
            <w:r>
              <w:t xml:space="preserve">Increases the metric of outgoing RIP messages that are sent on interface </w:t>
            </w:r>
            <w:r w:rsidRPr="008A53B7">
              <w:rPr>
                <w:i/>
                <w:iCs/>
              </w:rPr>
              <w:t>Ethernet0</w:t>
            </w:r>
            <w:r>
              <w:t xml:space="preserve"> by value </w:t>
            </w:r>
            <w:r w:rsidRPr="008A53B7">
              <w:rPr>
                <w:i/>
                <w:iCs/>
              </w:rPr>
              <w:t>10</w:t>
            </w:r>
            <w:r>
              <w:t>.</w:t>
            </w:r>
          </w:p>
          <w:p w14:paraId="2D1523CA" w14:textId="77777777" w:rsidR="00EB4DB9" w:rsidRDefault="00EB4DB9" w:rsidP="00C027B8">
            <w:pPr>
              <w:ind w:left="720"/>
            </w:pPr>
          </w:p>
          <w:p w14:paraId="1F0AC48B" w14:textId="77777777" w:rsidR="00EB4DB9" w:rsidRDefault="00EB4DB9" w:rsidP="00C027B8">
            <w:pPr>
              <w:pStyle w:val="Code-NoSB"/>
            </w:pPr>
            <w:r>
              <w:t xml:space="preserve">no offset-list </w:t>
            </w:r>
            <w:r w:rsidRPr="00373E70">
              <w:rPr>
                <w:i/>
                <w:iCs/>
              </w:rPr>
              <w:t>0</w:t>
            </w:r>
            <w:r>
              <w:t xml:space="preserve"> in </w:t>
            </w:r>
            <w:r w:rsidRPr="00373E70">
              <w:rPr>
                <w:i/>
                <w:iCs/>
              </w:rPr>
              <w:t>10</w:t>
            </w:r>
            <w:r>
              <w:t xml:space="preserve"> </w:t>
            </w:r>
            <w:r w:rsidRPr="00373E70">
              <w:rPr>
                <w:i/>
                <w:iCs/>
              </w:rPr>
              <w:t>Ethernet0</w:t>
            </w:r>
          </w:p>
          <w:p w14:paraId="7B22B8E6" w14:textId="77777777" w:rsidR="00EB4DB9" w:rsidRDefault="00EB4DB9" w:rsidP="00C027B8">
            <w:pPr>
              <w:ind w:left="720"/>
            </w:pPr>
            <w:r>
              <w:t xml:space="preserve">Disables the specified offset-list command for incoming RIP messages for interface </w:t>
            </w:r>
            <w:r w:rsidRPr="00373E70">
              <w:rPr>
                <w:i/>
                <w:iCs/>
              </w:rPr>
              <w:t>Ethernet0</w:t>
            </w:r>
            <w:r>
              <w:t>.</w:t>
            </w:r>
          </w:p>
          <w:p w14:paraId="7E1C366E" w14:textId="77777777" w:rsidR="00EB4DB9" w:rsidRDefault="00EB4DB9" w:rsidP="00C027B8">
            <w:pPr>
              <w:ind w:left="720"/>
            </w:pPr>
          </w:p>
          <w:p w14:paraId="1B6102F0" w14:textId="77777777" w:rsidR="00EB4DB9" w:rsidRDefault="00EB4DB9" w:rsidP="00C027B8">
            <w:pPr>
              <w:pStyle w:val="Code-NoSB"/>
            </w:pPr>
            <w:r>
              <w:t xml:space="preserve">no offset-list </w:t>
            </w:r>
            <w:r w:rsidRPr="00373E70">
              <w:rPr>
                <w:i/>
                <w:iCs/>
              </w:rPr>
              <w:t>0</w:t>
            </w:r>
            <w:r>
              <w:t xml:space="preserve"> out </w:t>
            </w:r>
            <w:r w:rsidRPr="00373E70">
              <w:rPr>
                <w:i/>
                <w:iCs/>
              </w:rPr>
              <w:t>10</w:t>
            </w:r>
            <w:r>
              <w:t xml:space="preserve"> </w:t>
            </w:r>
            <w:r w:rsidRPr="00373E70">
              <w:rPr>
                <w:i/>
                <w:iCs/>
              </w:rPr>
              <w:t>Ethernet</w:t>
            </w:r>
          </w:p>
          <w:p w14:paraId="73BA7718" w14:textId="77777777" w:rsidR="00EB4DB9" w:rsidRDefault="00EB4DB9" w:rsidP="00C027B8">
            <w:pPr>
              <w:ind w:left="720"/>
            </w:pPr>
            <w:r>
              <w:t>Disables the specified offset-list command for outgoing RIP messages.</w:t>
            </w:r>
          </w:p>
          <w:p w14:paraId="5377BF9D" w14:textId="77777777" w:rsidR="00EB4DB9" w:rsidRDefault="00EB4DB9" w:rsidP="00C027B8">
            <w:pPr>
              <w:ind w:left="720"/>
            </w:pPr>
          </w:p>
          <w:p w14:paraId="33FED974" w14:textId="77777777" w:rsidR="00EB4DB9" w:rsidRPr="008C0E02" w:rsidRDefault="00EB4DB9" w:rsidP="00C027B8">
            <w:pPr>
              <w:rPr>
                <w:b/>
                <w:bCs/>
                <w:sz w:val="24"/>
                <w:szCs w:val="24"/>
              </w:rPr>
            </w:pPr>
            <w:r w:rsidRPr="008C0E02">
              <w:rPr>
                <w:b/>
                <w:bCs/>
                <w:sz w:val="24"/>
                <w:szCs w:val="24"/>
              </w:rPr>
              <w:t>Hold-down timer</w:t>
            </w:r>
          </w:p>
          <w:p w14:paraId="52E914CD" w14:textId="77777777" w:rsidR="00EB4DB9" w:rsidRDefault="00EB4DB9" w:rsidP="00C027B8">
            <w:pPr>
              <w:ind w:left="720"/>
            </w:pPr>
            <w:r>
              <w:t xml:space="preserve">The timers command can be used to manipulate four timers of </w:t>
            </w:r>
            <w:r w:rsidR="00F0674E">
              <w:t>the RIP</w:t>
            </w:r>
            <w:r>
              <w:t xml:space="preserve"> protocol. </w:t>
            </w:r>
          </w:p>
          <w:p w14:paraId="52CFD842" w14:textId="77777777" w:rsidR="00EB4DB9" w:rsidRDefault="00EB4DB9" w:rsidP="00C027B8">
            <w:pPr>
              <w:ind w:left="720"/>
            </w:pPr>
          </w:p>
          <w:p w14:paraId="0AA84960" w14:textId="77777777" w:rsidR="00EB4DB9" w:rsidRDefault="00EB4DB9" w:rsidP="00C027B8">
            <w:pPr>
              <w:pStyle w:val="Code-NoSB"/>
            </w:pPr>
            <w:r>
              <w:t xml:space="preserve">timers basic </w:t>
            </w:r>
            <w:r w:rsidRPr="008C0E02">
              <w:rPr>
                <w:i/>
                <w:iCs/>
              </w:rPr>
              <w:t>&lt;update&gt;</w:t>
            </w:r>
            <w:r>
              <w:t xml:space="preserve"> </w:t>
            </w:r>
            <w:r w:rsidRPr="008C0E02">
              <w:rPr>
                <w:i/>
                <w:iCs/>
              </w:rPr>
              <w:t>&lt;invalid&gt;</w:t>
            </w:r>
            <w:r>
              <w:t xml:space="preserve"> </w:t>
            </w:r>
            <w:r w:rsidRPr="008C0E02">
              <w:rPr>
                <w:i/>
                <w:iCs/>
              </w:rPr>
              <w:t>&lt;hold-down&gt;</w:t>
            </w:r>
            <w:r>
              <w:t xml:space="preserve"> </w:t>
            </w:r>
            <w:r w:rsidRPr="008C0E02">
              <w:rPr>
                <w:i/>
                <w:iCs/>
              </w:rPr>
              <w:t>&lt;flush&gt;</w:t>
            </w:r>
          </w:p>
          <w:p w14:paraId="7513A2D7" w14:textId="77777777" w:rsidR="00EB4DB9" w:rsidRDefault="00EB4DB9" w:rsidP="00C027B8">
            <w:pPr>
              <w:ind w:left="720"/>
            </w:pPr>
            <w:r>
              <w:t xml:space="preserve">Sets the values of the timers in the RIP protocol. The timers are measured in seconds: </w:t>
            </w:r>
          </w:p>
          <w:p w14:paraId="0D5B1070" w14:textId="77777777" w:rsidR="00EB4DB9" w:rsidRDefault="00EB4DB9" w:rsidP="00C027B8">
            <w:pPr>
              <w:ind w:left="720"/>
            </w:pPr>
            <w:r w:rsidRPr="008017CF">
              <w:rPr>
                <w:rStyle w:val="Code-NoSChar"/>
                <w:i/>
                <w:iCs/>
              </w:rPr>
              <w:t>&lt;update&gt;</w:t>
            </w:r>
            <w:r>
              <w:rPr>
                <w:rStyle w:val="Code-NoSChar"/>
                <w:i/>
                <w:iCs/>
              </w:rPr>
              <w:t xml:space="preserve"> </w:t>
            </w:r>
            <w:r>
              <w:tab/>
              <w:t>–</w:t>
            </w:r>
            <w:r>
              <w:tab/>
              <w:t xml:space="preserve">The time interval between transmissions of RIP update messages </w:t>
            </w:r>
          </w:p>
          <w:p w14:paraId="799255C0" w14:textId="77777777" w:rsidR="00EB4DB9" w:rsidRDefault="00EB4DB9" w:rsidP="00C027B8">
            <w:pPr>
              <w:ind w:left="2520"/>
            </w:pPr>
            <w:r>
              <w:t xml:space="preserve">(Default: 30 sec). </w:t>
            </w:r>
          </w:p>
          <w:p w14:paraId="7DF0A85F" w14:textId="77777777" w:rsidR="00EB4DB9" w:rsidRDefault="00EB4DB9" w:rsidP="00C027B8">
            <w:pPr>
              <w:ind w:left="720"/>
            </w:pPr>
            <w:r w:rsidRPr="008017CF">
              <w:rPr>
                <w:rStyle w:val="Code-NoSChar"/>
                <w:i/>
                <w:iCs/>
              </w:rPr>
              <w:t>&lt;invalid&gt;</w:t>
            </w:r>
            <w:r>
              <w:rPr>
                <w:rStyle w:val="Code-NoSChar"/>
                <w:i/>
                <w:iCs/>
              </w:rPr>
              <w:t xml:space="preserve">   </w:t>
            </w:r>
            <w:r>
              <w:t xml:space="preserve">– </w:t>
            </w:r>
            <w:r>
              <w:tab/>
              <w:t xml:space="preserve">The time interval after which a route, which has not been updated, </w:t>
            </w:r>
          </w:p>
          <w:p w14:paraId="14784E02" w14:textId="77777777" w:rsidR="00EB4DB9" w:rsidRDefault="00EB4DB9" w:rsidP="00C027B8">
            <w:pPr>
              <w:ind w:left="2520"/>
            </w:pPr>
            <w:r>
              <w:t>is declared invalid (Default: 180 sec).</w:t>
            </w:r>
          </w:p>
          <w:p w14:paraId="66556230" w14:textId="77777777" w:rsidR="00EB4DB9" w:rsidRDefault="00EB4DB9" w:rsidP="00C027B8">
            <w:pPr>
              <w:ind w:left="720"/>
            </w:pPr>
            <w:r w:rsidRPr="004C1CCD">
              <w:rPr>
                <w:rStyle w:val="Code-NoSChar"/>
                <w:i/>
                <w:iCs/>
              </w:rPr>
              <w:t>&lt;hold-down&gt;</w:t>
            </w:r>
            <w:r>
              <w:t xml:space="preserve"> </w:t>
            </w:r>
            <w:r>
              <w:tab/>
              <w:t xml:space="preserve">– </w:t>
            </w:r>
            <w:r>
              <w:tab/>
              <w:t xml:space="preserve">Determines how long after a route has been updated as unavailable, </w:t>
            </w:r>
          </w:p>
          <w:p w14:paraId="74A4C5DE" w14:textId="77777777" w:rsidR="00EB4DB9" w:rsidRDefault="00EB4DB9" w:rsidP="00C027B8">
            <w:pPr>
              <w:ind w:left="2520"/>
            </w:pPr>
            <w:r>
              <w:t xml:space="preserve">a router will wait before accepting a new route with a lower metric. This introduces a delay for processing incoming RIP messages with routing updates after a link failure (Default: </w:t>
            </w:r>
            <w:r>
              <w:tab/>
              <w:t>180 sec). Setting the hold-down timer to 0 means that the RIP process immediately accepts updates to a route.</w:t>
            </w:r>
          </w:p>
          <w:p w14:paraId="7047CE35" w14:textId="77777777" w:rsidR="00EB4DB9" w:rsidRDefault="00EB4DB9" w:rsidP="00C027B8">
            <w:pPr>
              <w:ind w:left="720"/>
            </w:pPr>
            <w:r w:rsidRPr="00491B77">
              <w:rPr>
                <w:rStyle w:val="Code-NoSChar"/>
                <w:i/>
                <w:iCs/>
              </w:rPr>
              <w:t>&lt;flush&gt;</w:t>
            </w:r>
            <w:r>
              <w:t xml:space="preserve">         </w:t>
            </w:r>
            <w:r>
              <w:tab/>
              <w:t xml:space="preserve">– </w:t>
            </w:r>
            <w:r>
              <w:tab/>
              <w:t>The amount of time that must pass before a route that has not been</w:t>
            </w:r>
          </w:p>
          <w:p w14:paraId="0DBEAB23" w14:textId="77777777" w:rsidR="00EB4DB9" w:rsidRDefault="00EB4DB9" w:rsidP="00C027B8">
            <w:pPr>
              <w:ind w:left="2520"/>
            </w:pPr>
            <w:r>
              <w:t xml:space="preserve"> updated is </w:t>
            </w:r>
            <w:r>
              <w:tab/>
              <w:t>removed from the routing table (Default: 240  sec).</w:t>
            </w:r>
          </w:p>
          <w:p w14:paraId="66B81622" w14:textId="77777777" w:rsidR="00EB4DB9" w:rsidRDefault="00EB4DB9" w:rsidP="00C027B8">
            <w:pPr>
              <w:ind w:left="2520"/>
            </w:pPr>
          </w:p>
          <w:p w14:paraId="3F360DF0" w14:textId="77777777" w:rsidR="00EB4DB9" w:rsidRPr="00427F69" w:rsidRDefault="00EB4DB9" w:rsidP="00C027B8">
            <w:pPr>
              <w:rPr>
                <w:b/>
                <w:bCs/>
              </w:rPr>
            </w:pPr>
            <w:r w:rsidRPr="00427F69">
              <w:rPr>
                <w:b/>
                <w:bCs/>
                <w:sz w:val="24"/>
                <w:szCs w:val="24"/>
              </w:rPr>
              <w:t>Triggered update</w:t>
            </w:r>
          </w:p>
          <w:p w14:paraId="17C18622" w14:textId="77777777" w:rsidR="00EB4DB9" w:rsidRDefault="00EB4DB9" w:rsidP="00C027B8">
            <w:pPr>
              <w:ind w:left="720"/>
            </w:pPr>
            <w:r>
              <w:t xml:space="preserve">In RIP, a triggered update means that a router sends a RIP message with a routing update, whenever one of its routing table entries changes.  The triggered update feature is controlled </w:t>
            </w:r>
            <w:r>
              <w:lastRenderedPageBreak/>
              <w:t xml:space="preserve">by setting the value of the flash-update-threshold timer. Triggered updates are disabled by setting the flash-update-threshold timer to the same value as the update timer. Assuming that the update timer is set to the default value of 30 seconds, the command to disable triggered updates is </w:t>
            </w:r>
          </w:p>
          <w:p w14:paraId="764386F0" w14:textId="77777777" w:rsidR="00EB4DB9" w:rsidRDefault="00EB4DB9" w:rsidP="00C027B8">
            <w:pPr>
              <w:ind w:left="720"/>
            </w:pPr>
          </w:p>
          <w:p w14:paraId="179C950F" w14:textId="77777777" w:rsidR="00EB4DB9" w:rsidRDefault="00EB4DB9" w:rsidP="00C027B8">
            <w:pPr>
              <w:pStyle w:val="Code-NoSB"/>
            </w:pPr>
            <w:r>
              <w:t xml:space="preserve">flash-update-threshold </w:t>
            </w:r>
            <w:r w:rsidRPr="00427F69">
              <w:rPr>
                <w:i/>
                <w:iCs/>
              </w:rPr>
              <w:t>&lt;time&gt;</w:t>
            </w:r>
          </w:p>
          <w:p w14:paraId="6D0F1B44" w14:textId="77777777" w:rsidR="00EB4DB9" w:rsidRDefault="00EB4DB9" w:rsidP="00C027B8">
            <w:pPr>
              <w:ind w:left="720"/>
            </w:pPr>
            <w:r>
              <w:t xml:space="preserve">Whenever the metric of a routing table changes, the router sends a RIP Response packet only if the next regularly scheduled Response messages is more than &lt;time&gt; seconds away. Hence, if </w:t>
            </w:r>
            <w:r w:rsidRPr="00F0674E">
              <w:rPr>
                <w:i/>
                <w:iCs/>
              </w:rPr>
              <w:t>&lt;time&gt;</w:t>
            </w:r>
            <w:r>
              <w:t xml:space="preserve"> is set to the same value as the update timer, then triggered updates are disabled.</w:t>
            </w:r>
          </w:p>
          <w:p w14:paraId="7795F018" w14:textId="77777777" w:rsidR="00EB4DB9" w:rsidRDefault="00EB4DB9" w:rsidP="00C027B8"/>
        </w:tc>
      </w:tr>
    </w:tbl>
    <w:p w14:paraId="49310A77" w14:textId="6BF79C90" w:rsidR="00EB4DB9" w:rsidRPr="005522A9" w:rsidRDefault="00EB4DB9" w:rsidP="00EB4DB9">
      <w:pPr>
        <w:pStyle w:val="Heading2"/>
        <w:rPr>
          <w:lang w:val="en-CA"/>
        </w:rPr>
      </w:pPr>
      <w:bookmarkStart w:id="93" w:name="_Toc38701050"/>
      <w:bookmarkStart w:id="94" w:name="_Toc530308493"/>
      <w:bookmarkStart w:id="95" w:name="_Toc530686663"/>
      <w:bookmarkStart w:id="96" w:name="_Toc804144"/>
      <w:bookmarkStart w:id="97" w:name="_Toc49347456"/>
      <w:bookmarkStart w:id="98" w:name="_Toc63550531"/>
      <w:bookmarkEnd w:id="22"/>
      <w:bookmarkEnd w:id="23"/>
      <w:bookmarkEnd w:id="89"/>
      <w:bookmarkEnd w:id="90"/>
      <w:r w:rsidRPr="005522A9">
        <w:rPr>
          <w:lang w:val="en-CA"/>
        </w:rPr>
        <w:lastRenderedPageBreak/>
        <w:t xml:space="preserve">Part </w:t>
      </w:r>
      <w:r w:rsidR="003D61F2">
        <w:rPr>
          <w:lang w:val="en-CA"/>
        </w:rPr>
        <w:t>2</w:t>
      </w:r>
      <w:r w:rsidRPr="005522A9">
        <w:rPr>
          <w:lang w:val="en-CA"/>
        </w:rPr>
        <w:t xml:space="preserve">  Configuring Open Shortest Path First (OSPF)</w:t>
      </w:r>
      <w:bookmarkEnd w:id="93"/>
      <w:bookmarkEnd w:id="94"/>
      <w:bookmarkEnd w:id="95"/>
      <w:bookmarkEnd w:id="96"/>
      <w:bookmarkEnd w:id="97"/>
      <w:bookmarkEnd w:id="98"/>
    </w:p>
    <w:p w14:paraId="796B57A9" w14:textId="69E4F8BB" w:rsidR="00EB4DB9" w:rsidRPr="005522A9" w:rsidRDefault="00EB4DB9" w:rsidP="002628C3">
      <w:pPr>
        <w:rPr>
          <w:lang w:val="en-CA"/>
        </w:rPr>
      </w:pPr>
      <w:r w:rsidRPr="005522A9">
        <w:rPr>
          <w:lang w:val="en-CA"/>
        </w:rPr>
        <w:t>Next, you explore the routing protocol Open Shortest Path First (OSPF). OSPF is a link state routing protocol, where each router sends information on the cost metric of its network interfaces to all other routers in the network. The information about the interfaces is sent</w:t>
      </w:r>
      <w:r w:rsidR="002628C3">
        <w:rPr>
          <w:lang w:val="en-CA"/>
        </w:rPr>
        <w:t xml:space="preserve"> using</w:t>
      </w:r>
      <w:r w:rsidRPr="005522A9">
        <w:rPr>
          <w:lang w:val="en-CA"/>
        </w:rPr>
        <w:t xml:space="preserve"> </w:t>
      </w:r>
      <w:r w:rsidR="002628C3">
        <w:rPr>
          <w:lang w:val="en-CA"/>
        </w:rPr>
        <w:t>L</w:t>
      </w:r>
      <w:r w:rsidRPr="005522A9">
        <w:rPr>
          <w:lang w:val="en-CA"/>
        </w:rPr>
        <w:t xml:space="preserve">ink </w:t>
      </w:r>
      <w:r w:rsidR="002628C3">
        <w:rPr>
          <w:lang w:val="en-CA"/>
        </w:rPr>
        <w:t>S</w:t>
      </w:r>
      <w:r w:rsidRPr="005522A9">
        <w:rPr>
          <w:lang w:val="en-CA"/>
        </w:rPr>
        <w:t xml:space="preserve">tate </w:t>
      </w:r>
      <w:r w:rsidR="002628C3">
        <w:rPr>
          <w:lang w:val="en-CA"/>
        </w:rPr>
        <w:t>A</w:t>
      </w:r>
      <w:r w:rsidRPr="005522A9">
        <w:rPr>
          <w:lang w:val="en-CA"/>
        </w:rPr>
        <w:t xml:space="preserve">dvertisements (LSAs).  LSAs are disseminated using flooding, that is, a router sends its LSAs to all its neighbors, which, in turn, forward the LSAs to their neighbors, and so on. Each router maintains a link state database (LSDB) of all received LSAs, which provides the router with complete information about the topology of the network. </w:t>
      </w:r>
      <w:r w:rsidR="00F4796C">
        <w:rPr>
          <w:lang w:val="en-CA"/>
        </w:rPr>
        <w:t>A</w:t>
      </w:r>
      <w:r w:rsidRPr="005522A9">
        <w:rPr>
          <w:lang w:val="en-CA"/>
        </w:rPr>
        <w:t xml:space="preserve"> router uses its LSDB to run a shortest path algorithm that computes the </w:t>
      </w:r>
      <w:r w:rsidR="00F4796C">
        <w:rPr>
          <w:lang w:val="en-CA"/>
        </w:rPr>
        <w:t>best</w:t>
      </w:r>
      <w:r w:rsidRPr="005522A9">
        <w:rPr>
          <w:lang w:val="en-CA"/>
        </w:rPr>
        <w:t xml:space="preserve"> paths in the network.</w:t>
      </w:r>
    </w:p>
    <w:p w14:paraId="260EE5D5" w14:textId="77777777" w:rsidR="00EB4DB9" w:rsidRPr="005522A9" w:rsidRDefault="00EB4DB9" w:rsidP="00EB4DB9">
      <w:pPr>
        <w:rPr>
          <w:lang w:val="en-CA"/>
        </w:rPr>
      </w:pPr>
      <w:r w:rsidRPr="005522A9">
        <w:rPr>
          <w:lang w:val="en-CA"/>
        </w:rPr>
        <w:t>Unlike distance vector routing protocols, link state routing protocols do not have convergence problems, such as count-to-infinity. This is seen as a significant advantage of link state protocols over distance vector protocols.</w:t>
      </w:r>
    </w:p>
    <w:p w14:paraId="2493E489" w14:textId="77777777" w:rsidR="00EB4DB9" w:rsidRPr="005522A9" w:rsidRDefault="00EB4DB9" w:rsidP="00EB4DB9">
      <w:pPr>
        <w:rPr>
          <w:lang w:val="en-CA"/>
        </w:rPr>
      </w:pPr>
      <w:r w:rsidRPr="005522A9">
        <w:rPr>
          <w:lang w:val="en-CA"/>
        </w:rPr>
        <w:t xml:space="preserve">OSPF is the most widely used link state routing protocol on the Internet. The functionality of OSPF is rich, and the lab exercises highlight only a small portion of the OSPF protocol. The Internet Lab uses OSPF version 2 (OSPFv2). OSPF version 3 (version 3) is a more recent version, which is mostly used for routing of IPv6 traffic. </w:t>
      </w:r>
    </w:p>
    <w:p w14:paraId="58B33289" w14:textId="74347C43" w:rsidR="00EB4DB9" w:rsidRDefault="00EB4DB9" w:rsidP="00EB4DB9">
      <w:pPr>
        <w:rPr>
          <w:noProof/>
          <w:lang w:val="en-CA"/>
        </w:rPr>
      </w:pPr>
      <w:r w:rsidRPr="005522A9">
        <w:rPr>
          <w:noProof/>
          <w:lang w:val="en-CA"/>
        </w:rPr>
        <w:t xml:space="preserve">This part of the lab uses the network topology </w:t>
      </w:r>
      <w:r w:rsidR="000604FE">
        <w:rPr>
          <w:noProof/>
          <w:lang w:val="en-CA"/>
        </w:rPr>
        <w:t xml:space="preserve">shown in </w:t>
      </w:r>
      <w:r w:rsidRPr="005522A9">
        <w:rPr>
          <w:noProof/>
          <w:lang w:val="en-CA"/>
        </w:rPr>
        <w:t>Figure 4.3</w:t>
      </w:r>
      <w:r w:rsidR="000604FE">
        <w:rPr>
          <w:noProof/>
          <w:lang w:val="en-CA"/>
        </w:rPr>
        <w:t xml:space="preserve"> below</w:t>
      </w:r>
      <w:r w:rsidRPr="005522A9">
        <w:rPr>
          <w:noProof/>
          <w:lang w:val="en-CA"/>
        </w:rPr>
        <w:t>. The IPv4 addresses of the interfaces are</w:t>
      </w:r>
      <w:r w:rsidR="00335C57">
        <w:rPr>
          <w:noProof/>
          <w:lang w:val="en-CA"/>
        </w:rPr>
        <w:t xml:space="preserve"> shown in Table 4.</w:t>
      </w:r>
      <w:r w:rsidR="00E51FCB">
        <w:rPr>
          <w:noProof/>
          <w:lang w:val="en-CA"/>
        </w:rPr>
        <w:t>4</w:t>
      </w:r>
      <w:r w:rsidR="00335C57">
        <w:rPr>
          <w:noProof/>
          <w:lang w:val="en-CA"/>
        </w:rPr>
        <w:t xml:space="preserve"> and Table 4.</w:t>
      </w:r>
      <w:r w:rsidR="00E51FCB">
        <w:rPr>
          <w:noProof/>
          <w:lang w:val="en-CA"/>
        </w:rPr>
        <w:t>5</w:t>
      </w:r>
      <w:r w:rsidRPr="005522A9">
        <w:rPr>
          <w:noProof/>
          <w:lang w:val="en-CA"/>
        </w:rPr>
        <w:t xml:space="preserve">. In this part, the Cisco routers are set up as OSPF routers. </w:t>
      </w:r>
      <w:r w:rsidR="00335C57">
        <w:rPr>
          <w:noProof/>
          <w:lang w:val="en-CA"/>
        </w:rPr>
        <w:t xml:space="preserve">The two host PCs, </w:t>
      </w:r>
      <w:r w:rsidR="00335C57" w:rsidRPr="00E51FCB">
        <w:rPr>
          <w:i/>
          <w:iCs/>
          <w:noProof/>
          <w:lang w:val="en-CA"/>
        </w:rPr>
        <w:t>PC1</w:t>
      </w:r>
      <w:r w:rsidR="00335C57">
        <w:rPr>
          <w:noProof/>
          <w:lang w:val="en-CA"/>
        </w:rPr>
        <w:t xml:space="preserve"> and </w:t>
      </w:r>
      <w:r w:rsidR="00335C57" w:rsidRPr="00E51FCB">
        <w:rPr>
          <w:i/>
          <w:iCs/>
          <w:noProof/>
          <w:lang w:val="en-CA"/>
        </w:rPr>
        <w:t>PC4</w:t>
      </w:r>
      <w:r w:rsidR="00335C57">
        <w:rPr>
          <w:noProof/>
          <w:lang w:val="en-CA"/>
        </w:rPr>
        <w:t xml:space="preserve"> are </w:t>
      </w:r>
      <w:r w:rsidR="00335C57" w:rsidRPr="00DF3393">
        <w:rPr>
          <w:b/>
          <w:bCs/>
          <w:noProof/>
          <w:lang w:val="en-CA"/>
        </w:rPr>
        <w:t>not set up with a default route</w:t>
      </w:r>
      <w:r w:rsidR="00335C57">
        <w:rPr>
          <w:noProof/>
          <w:lang w:val="en-CA"/>
        </w:rPr>
        <w:t>. W</w:t>
      </w:r>
      <w:r w:rsidR="003801F0">
        <w:rPr>
          <w:noProof/>
          <w:lang w:val="en-CA"/>
        </w:rPr>
        <w:t>e w</w:t>
      </w:r>
      <w:r w:rsidR="00335C57">
        <w:rPr>
          <w:noProof/>
          <w:lang w:val="en-CA"/>
        </w:rPr>
        <w:t xml:space="preserve">ill use OSPF to configure </w:t>
      </w:r>
      <w:r w:rsidR="003801F0">
        <w:rPr>
          <w:noProof/>
          <w:lang w:val="en-CA"/>
        </w:rPr>
        <w:t xml:space="preserve">the routing table at the hosts. Here we use </w:t>
      </w:r>
      <w:r w:rsidR="003801F0" w:rsidRPr="003801F0">
        <w:rPr>
          <w:b/>
          <w:bCs/>
          <w:i/>
          <w:iCs/>
          <w:noProof/>
          <w:lang w:val="en-CA"/>
        </w:rPr>
        <w:t>no passive</w:t>
      </w:r>
      <w:r w:rsidR="00DF3393">
        <w:rPr>
          <w:b/>
          <w:bCs/>
          <w:i/>
          <w:iCs/>
          <w:noProof/>
          <w:lang w:val="en-CA"/>
        </w:rPr>
        <w:t xml:space="preserve"> </w:t>
      </w:r>
      <w:r w:rsidR="003801F0" w:rsidRPr="003801F0">
        <w:rPr>
          <w:b/>
          <w:bCs/>
          <w:i/>
          <w:iCs/>
          <w:noProof/>
          <w:lang w:val="en-CA"/>
        </w:rPr>
        <w:t>mode</w:t>
      </w:r>
      <w:r w:rsidR="003801F0">
        <w:rPr>
          <w:noProof/>
          <w:lang w:val="en-CA"/>
        </w:rPr>
        <w:t xml:space="preserve"> when configuring OSPF in Quagga.</w:t>
      </w:r>
      <w:r w:rsidR="00E51FCB">
        <w:rPr>
          <w:noProof/>
          <w:lang w:val="en-CA"/>
        </w:rPr>
        <w:t xml:space="preserve"> Passive </w:t>
      </w:r>
      <w:r w:rsidR="00DF3393">
        <w:rPr>
          <w:noProof/>
          <w:lang w:val="en-CA"/>
        </w:rPr>
        <w:t>m</w:t>
      </w:r>
      <w:r w:rsidR="00E51FCB">
        <w:rPr>
          <w:noProof/>
          <w:lang w:val="en-CA"/>
        </w:rPr>
        <w:t>ode does not work with OSPF.</w:t>
      </w:r>
    </w:p>
    <w:p w14:paraId="2C2C479E" w14:textId="48719545" w:rsidR="00472273" w:rsidRDefault="00AF091E" w:rsidP="00472273">
      <w:pPr>
        <w:jc w:val="center"/>
        <w:rPr>
          <w:noProof/>
          <w:lang w:val="en-CA"/>
        </w:rPr>
      </w:pPr>
      <w:r>
        <w:rPr>
          <w:noProof/>
          <w:lang w:val="en-CA"/>
        </w:rPr>
        <w:drawing>
          <wp:inline distT="0" distB="0" distL="0" distR="0" wp14:anchorId="43286F20" wp14:editId="6408E4DD">
            <wp:extent cx="5762171" cy="3371116"/>
            <wp:effectExtent l="0" t="0" r="3810" b="0"/>
            <wp:docPr id="91" name="Picture 9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767387" cy="3374167"/>
                    </a:xfrm>
                    <a:prstGeom prst="rect">
                      <a:avLst/>
                    </a:prstGeom>
                  </pic:spPr>
                </pic:pic>
              </a:graphicData>
            </a:graphic>
          </wp:inline>
        </w:drawing>
      </w:r>
    </w:p>
    <w:p w14:paraId="48784338" w14:textId="06F52E58" w:rsidR="00AF091E" w:rsidRPr="005522A9" w:rsidRDefault="00AF091E" w:rsidP="00472273">
      <w:pPr>
        <w:jc w:val="center"/>
        <w:rPr>
          <w:noProof/>
          <w:lang w:val="en-CA"/>
        </w:rPr>
      </w:pPr>
      <w:r>
        <w:rPr>
          <w:noProof/>
          <w:lang w:val="en-CA"/>
        </w:rPr>
        <w:t xml:space="preserve">Figure 4.3 Network Topology for Part </w:t>
      </w:r>
      <w:r w:rsidR="00E51FCB">
        <w:rPr>
          <w:noProof/>
          <w:lang w:val="en-CA"/>
        </w:rPr>
        <w:t>2</w:t>
      </w:r>
      <w:r>
        <w:rPr>
          <w:noProof/>
          <w:lang w:val="en-CA"/>
        </w:rPr>
        <w:t>.</w:t>
      </w:r>
    </w:p>
    <w:tbl>
      <w:tblPr>
        <w:tblStyle w:val="TableGrid4"/>
        <w:tblW w:w="9360" w:type="dxa"/>
        <w:jc w:val="right"/>
        <w:tblCellMar>
          <w:top w:w="115" w:type="dxa"/>
          <w:left w:w="115" w:type="dxa"/>
          <w:bottom w:w="115" w:type="dxa"/>
          <w:right w:w="115" w:type="dxa"/>
        </w:tblCellMar>
        <w:tblLook w:val="0600" w:firstRow="0" w:lastRow="0" w:firstColumn="0" w:lastColumn="0" w:noHBand="1" w:noVBand="1"/>
      </w:tblPr>
      <w:tblGrid>
        <w:gridCol w:w="864"/>
        <w:gridCol w:w="8496"/>
      </w:tblGrid>
      <w:tr w:rsidR="00EB4DB9" w:rsidRPr="005522A9" w14:paraId="36F258EE" w14:textId="77777777" w:rsidTr="00C027B8">
        <w:trPr>
          <w:jc w:val="right"/>
        </w:trPr>
        <w:tc>
          <w:tcPr>
            <w:tcW w:w="864" w:type="dxa"/>
            <w:tcBorders>
              <w:top w:val="nil"/>
              <w:left w:val="double" w:sz="4" w:space="0" w:color="5B9BD5" w:themeColor="accent1"/>
              <w:bottom w:val="nil"/>
              <w:right w:val="nil"/>
            </w:tcBorders>
            <w:shd w:val="clear" w:color="auto" w:fill="DEEAF6" w:themeFill="accent1" w:themeFillTint="33"/>
          </w:tcPr>
          <w:p w14:paraId="6DA698A5"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noProof/>
                <w:szCs w:val="24"/>
              </w:rPr>
              <w:lastRenderedPageBreak/>
              <w:drawing>
                <wp:anchor distT="0" distB="0" distL="114300" distR="114300" simplePos="0" relativeHeight="251678720" behindDoc="0" locked="0" layoutInCell="1" allowOverlap="1" wp14:anchorId="55F86BC9" wp14:editId="364BD53D">
                  <wp:simplePos x="0" y="0"/>
                  <wp:positionH relativeFrom="margin">
                    <wp:posOffset>76200</wp:posOffset>
                  </wp:positionH>
                  <wp:positionV relativeFrom="paragraph">
                    <wp:posOffset>-455295</wp:posOffset>
                  </wp:positionV>
                  <wp:extent cx="304800" cy="30480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ght-bulb-icon[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496" w:type="dxa"/>
            <w:tcBorders>
              <w:top w:val="nil"/>
              <w:left w:val="nil"/>
              <w:bottom w:val="nil"/>
              <w:right w:val="double" w:sz="4" w:space="0" w:color="5B9BD5" w:themeColor="accent1"/>
            </w:tcBorders>
            <w:shd w:val="clear" w:color="auto" w:fill="DEEAF6" w:themeFill="accent1" w:themeFillTint="33"/>
          </w:tcPr>
          <w:p w14:paraId="2B3ADAD8"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b/>
                <w:szCs w:val="24"/>
                <w:lang w:val="en-CA"/>
              </w:rPr>
            </w:pPr>
            <w:r w:rsidRPr="005522A9">
              <w:rPr>
                <w:rFonts w:eastAsia="Times New Roman" w:cs="Times New Roman"/>
                <w:b/>
                <w:szCs w:val="24"/>
                <w:lang w:val="en-CA"/>
              </w:rPr>
              <w:t>Point-to-point links vs. stub networks vs. transit networks</w:t>
            </w:r>
          </w:p>
          <w:p w14:paraId="42D82F24" w14:textId="77777777" w:rsidR="00EB4DB9" w:rsidRDefault="00EB4DB9" w:rsidP="00C027B8">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 xml:space="preserve">OSPF distinguishes between point-to-point links between routers and routers that are connected by a multi-access network (e.g., Ethernet). For multi-access networks, OSPF classifies those with a single router as </w:t>
            </w:r>
            <w:r w:rsidRPr="005522A9">
              <w:rPr>
                <w:rFonts w:eastAsia="Times New Roman" w:cs="Times New Roman"/>
                <w:i/>
                <w:szCs w:val="24"/>
                <w:lang w:val="en-CA"/>
              </w:rPr>
              <w:t>stub networks</w:t>
            </w:r>
            <w:r w:rsidRPr="005522A9">
              <w:rPr>
                <w:rFonts w:eastAsia="Times New Roman" w:cs="Times New Roman"/>
                <w:szCs w:val="24"/>
                <w:lang w:val="en-CA"/>
              </w:rPr>
              <w:t xml:space="preserve"> and all others as </w:t>
            </w:r>
            <w:r w:rsidRPr="005522A9">
              <w:rPr>
                <w:rFonts w:eastAsia="Times New Roman" w:cs="Times New Roman"/>
                <w:i/>
                <w:szCs w:val="24"/>
                <w:lang w:val="en-CA"/>
              </w:rPr>
              <w:t>transit networks</w:t>
            </w:r>
            <w:r w:rsidRPr="005522A9">
              <w:rPr>
                <w:rFonts w:eastAsia="Times New Roman" w:cs="Times New Roman"/>
                <w:szCs w:val="24"/>
                <w:lang w:val="en-CA"/>
              </w:rPr>
              <w:t xml:space="preserve">. </w:t>
            </w:r>
            <w:r w:rsidR="00C91B76">
              <w:rPr>
                <w:rFonts w:eastAsia="Times New Roman" w:cs="Times New Roman"/>
                <w:szCs w:val="24"/>
                <w:lang w:val="en-CA"/>
              </w:rPr>
              <w:t>(</w:t>
            </w:r>
            <w:r w:rsidR="00592A30">
              <w:rPr>
                <w:rFonts w:eastAsia="Times New Roman" w:cs="Times New Roman"/>
                <w:szCs w:val="24"/>
                <w:lang w:val="en-CA"/>
              </w:rPr>
              <w:t>This may be counterintuitive</w:t>
            </w:r>
            <w:r w:rsidR="00321657">
              <w:rPr>
                <w:rFonts w:eastAsia="Times New Roman" w:cs="Times New Roman"/>
                <w:szCs w:val="24"/>
                <w:lang w:val="en-CA"/>
              </w:rPr>
              <w:t xml:space="preserve">: </w:t>
            </w:r>
            <w:r w:rsidR="00592A30">
              <w:rPr>
                <w:rFonts w:eastAsia="Times New Roman" w:cs="Times New Roman"/>
                <w:szCs w:val="24"/>
                <w:lang w:val="en-CA"/>
              </w:rPr>
              <w:t xml:space="preserve">OSPF </w:t>
            </w:r>
            <w:r w:rsidR="00F4796C">
              <w:rPr>
                <w:rFonts w:eastAsia="Times New Roman" w:cs="Times New Roman"/>
                <w:szCs w:val="24"/>
                <w:lang w:val="en-CA"/>
              </w:rPr>
              <w:t>labels</w:t>
            </w:r>
            <w:r w:rsidR="00592A30">
              <w:rPr>
                <w:rFonts w:eastAsia="Times New Roman" w:cs="Times New Roman"/>
                <w:szCs w:val="24"/>
                <w:lang w:val="en-CA"/>
              </w:rPr>
              <w:t xml:space="preserve"> all</w:t>
            </w:r>
            <w:r w:rsidR="00C91B76">
              <w:rPr>
                <w:rFonts w:eastAsia="Times New Roman" w:cs="Times New Roman"/>
                <w:szCs w:val="24"/>
                <w:lang w:val="en-CA"/>
              </w:rPr>
              <w:t xml:space="preserve"> point-to-point links</w:t>
            </w:r>
            <w:r w:rsidR="00592A30">
              <w:rPr>
                <w:rFonts w:eastAsia="Times New Roman" w:cs="Times New Roman"/>
                <w:szCs w:val="24"/>
                <w:lang w:val="en-CA"/>
              </w:rPr>
              <w:t xml:space="preserve"> as stub networks.)</w:t>
            </w:r>
            <w:r w:rsidR="00C91B76">
              <w:rPr>
                <w:rFonts w:eastAsia="Times New Roman" w:cs="Times New Roman"/>
                <w:szCs w:val="24"/>
                <w:lang w:val="en-CA"/>
              </w:rPr>
              <w:t xml:space="preserve"> </w:t>
            </w:r>
          </w:p>
          <w:p w14:paraId="09113A1A" w14:textId="4BBBEA54" w:rsidR="00A140C1" w:rsidRPr="005522A9" w:rsidRDefault="00A140C1" w:rsidP="00A140C1">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b/>
                <w:szCs w:val="24"/>
                <w:lang w:val="en-CA"/>
              </w:rPr>
            </w:pPr>
            <w:r w:rsidRPr="005522A9">
              <w:rPr>
                <w:rFonts w:eastAsia="Times New Roman" w:cs="Times New Roman"/>
                <w:b/>
                <w:szCs w:val="24"/>
                <w:lang w:val="en-CA"/>
              </w:rPr>
              <w:t>Information on different types of link states</w:t>
            </w:r>
            <w:r>
              <w:rPr>
                <w:rFonts w:eastAsia="Times New Roman" w:cs="Times New Roman"/>
                <w:b/>
                <w:szCs w:val="24"/>
                <w:lang w:val="en-CA"/>
              </w:rPr>
              <w:t xml:space="preserve"> in OSPF</w:t>
            </w:r>
          </w:p>
          <w:p w14:paraId="0BEA4F56" w14:textId="02FD72F6" w:rsidR="00A140C1" w:rsidRPr="00A140C1" w:rsidRDefault="005869B9" w:rsidP="00C027B8">
            <w:pPr>
              <w:tabs>
                <w:tab w:val="clear" w:pos="360"/>
                <w:tab w:val="clear" w:pos="720"/>
                <w:tab w:val="clear" w:pos="1080"/>
                <w:tab w:val="clear" w:pos="1440"/>
                <w:tab w:val="clear" w:pos="1800"/>
                <w:tab w:val="clear" w:pos="2160"/>
                <w:tab w:val="clear" w:pos="2520"/>
                <w:tab w:val="clear" w:pos="2880"/>
              </w:tabs>
              <w:spacing w:after="120"/>
              <w:rPr>
                <w:rFonts w:ascii="Calibri" w:eastAsia="Times New Roman" w:hAnsi="Calibri" w:cs="Calibri"/>
                <w:lang w:val="en-CA"/>
              </w:rPr>
            </w:pPr>
            <w:hyperlink r:id="rId31" w:history="1">
              <w:r w:rsidR="00A140C1" w:rsidRPr="005522A9">
                <w:rPr>
                  <w:rFonts w:eastAsia="Times New Roman" w:cs="Times New Roman"/>
                  <w:color w:val="0000FF"/>
                  <w:szCs w:val="24"/>
                  <w:u w:val="single"/>
                  <w:lang w:val="en-CA"/>
                </w:rPr>
                <w:t>https://networklessons.com/ospf/ospf-lsa-types-explained</w:t>
              </w:r>
            </w:hyperlink>
          </w:p>
        </w:tc>
      </w:tr>
    </w:tbl>
    <w:p w14:paraId="649B3E25"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tbl>
      <w:tblPr>
        <w:tblStyle w:val="TableGrid4"/>
        <w:tblW w:w="9360" w:type="dxa"/>
        <w:jc w:val="right"/>
        <w:tblCellMar>
          <w:top w:w="115" w:type="dxa"/>
          <w:left w:w="115" w:type="dxa"/>
          <w:bottom w:w="115" w:type="dxa"/>
          <w:right w:w="115" w:type="dxa"/>
        </w:tblCellMar>
        <w:tblLook w:val="0600" w:firstRow="0" w:lastRow="0" w:firstColumn="0" w:lastColumn="0" w:noHBand="1" w:noVBand="1"/>
      </w:tblPr>
      <w:tblGrid>
        <w:gridCol w:w="864"/>
        <w:gridCol w:w="8496"/>
      </w:tblGrid>
      <w:tr w:rsidR="00EB4DB9" w:rsidRPr="005522A9" w14:paraId="65F4625B" w14:textId="77777777" w:rsidTr="00C027B8">
        <w:trPr>
          <w:jc w:val="right"/>
        </w:trPr>
        <w:tc>
          <w:tcPr>
            <w:tcW w:w="864" w:type="dxa"/>
            <w:tcBorders>
              <w:top w:val="nil"/>
              <w:left w:val="double" w:sz="4" w:space="0" w:color="5B9BD5" w:themeColor="accent1"/>
              <w:bottom w:val="nil"/>
              <w:right w:val="nil"/>
            </w:tcBorders>
            <w:shd w:val="clear" w:color="auto" w:fill="DEEAF6" w:themeFill="accent1" w:themeFillTint="33"/>
          </w:tcPr>
          <w:p w14:paraId="32AC055B"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noProof/>
                <w:szCs w:val="24"/>
              </w:rPr>
              <w:drawing>
                <wp:anchor distT="0" distB="0" distL="114300" distR="114300" simplePos="0" relativeHeight="251677696" behindDoc="0" locked="0" layoutInCell="1" allowOverlap="1" wp14:anchorId="1640491F" wp14:editId="3B41FA70">
                  <wp:simplePos x="0" y="0"/>
                  <wp:positionH relativeFrom="margin">
                    <wp:posOffset>76200</wp:posOffset>
                  </wp:positionH>
                  <wp:positionV relativeFrom="paragraph">
                    <wp:posOffset>-455295</wp:posOffset>
                  </wp:positionV>
                  <wp:extent cx="304800" cy="30480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ght-bulb-icon[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496" w:type="dxa"/>
            <w:tcBorders>
              <w:top w:val="nil"/>
              <w:left w:val="nil"/>
              <w:bottom w:val="nil"/>
              <w:right w:val="double" w:sz="4" w:space="0" w:color="5B9BD5" w:themeColor="accent1"/>
            </w:tcBorders>
            <w:shd w:val="clear" w:color="auto" w:fill="DEEAF6" w:themeFill="accent1" w:themeFillTint="33"/>
          </w:tcPr>
          <w:p w14:paraId="0C564DD3" w14:textId="1966162A"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b/>
                <w:szCs w:val="24"/>
                <w:lang w:val="en-CA"/>
              </w:rPr>
              <w:t>Avoiding a combinatorial problem</w:t>
            </w:r>
            <w:r w:rsidRPr="005522A9">
              <w:rPr>
                <w:rFonts w:eastAsia="Times New Roman" w:cs="Times New Roman"/>
                <w:szCs w:val="24"/>
                <w:lang w:val="en-CA"/>
              </w:rPr>
              <w:br/>
              <w:t xml:space="preserve">Consider the </w:t>
            </w:r>
            <w:r w:rsidR="00365D2C">
              <w:rPr>
                <w:rFonts w:eastAsia="Times New Roman" w:cs="Times New Roman"/>
                <w:szCs w:val="24"/>
                <w:lang w:val="en-CA"/>
              </w:rPr>
              <w:t>subnet 10.0.2.0/24 in Figure 4.3</w:t>
            </w:r>
            <w:r w:rsidRPr="005522A9">
              <w:rPr>
                <w:rFonts w:eastAsia="Times New Roman" w:cs="Times New Roman"/>
                <w:szCs w:val="24"/>
                <w:lang w:val="en-CA"/>
              </w:rPr>
              <w:t xml:space="preserve">, which is a transit network with three routers. If OSPF advertises the links in this subnet there should be a total of 3 LSAs, one link for each pair of routers. However, this does not scale. For a transit network with </w:t>
            </w:r>
            <w:r w:rsidRPr="00F4796C">
              <w:rPr>
                <w:rFonts w:eastAsia="Times New Roman" w:cs="Times New Roman"/>
                <w:i/>
                <w:szCs w:val="24"/>
                <w:lang w:val="en-CA"/>
              </w:rPr>
              <w:t>N</w:t>
            </w:r>
            <w:r w:rsidRPr="005522A9">
              <w:rPr>
                <w:rFonts w:eastAsia="Times New Roman" w:cs="Times New Roman"/>
                <w:szCs w:val="24"/>
                <w:lang w:val="en-CA"/>
              </w:rPr>
              <w:t xml:space="preserve"> routers, OSPF would require </w:t>
            </w:r>
            <w:r w:rsidRPr="00F4796C">
              <w:rPr>
                <w:rFonts w:eastAsia="Times New Roman" w:cs="Times New Roman"/>
                <w:i/>
                <w:szCs w:val="24"/>
                <w:lang w:val="en-CA"/>
              </w:rPr>
              <w:t>N(N-1)/2</w:t>
            </w:r>
            <w:r w:rsidRPr="005522A9">
              <w:rPr>
                <w:rFonts w:eastAsia="Times New Roman" w:cs="Times New Roman"/>
                <w:szCs w:val="24"/>
                <w:lang w:val="en-CA"/>
              </w:rPr>
              <w:t xml:space="preserve"> LSAs. To prevent this, for each transit network, OSPF elects one router as the Designated Router (DR), e.g., the router with the largest router ID.  This router sends out a single </w:t>
            </w:r>
            <w:r w:rsidRPr="005522A9">
              <w:rPr>
                <w:rFonts w:eastAsia="Times New Roman" w:cs="Times New Roman"/>
                <w:i/>
                <w:szCs w:val="24"/>
                <w:lang w:val="en-CA"/>
              </w:rPr>
              <w:t xml:space="preserve">Network LSA </w:t>
            </w:r>
            <w:r w:rsidRPr="005522A9">
              <w:rPr>
                <w:rFonts w:eastAsia="Times New Roman" w:cs="Times New Roman"/>
                <w:szCs w:val="24"/>
                <w:lang w:val="en-CA"/>
              </w:rPr>
              <w:t xml:space="preserve">for the multiaccess network, which contains the list of all routers connected to this network. In addition, each router sends out a </w:t>
            </w:r>
            <w:r w:rsidRPr="005522A9">
              <w:rPr>
                <w:rFonts w:eastAsia="Times New Roman" w:cs="Times New Roman"/>
                <w:i/>
                <w:szCs w:val="24"/>
                <w:lang w:val="en-CA"/>
              </w:rPr>
              <w:t xml:space="preserve">Router LSA. </w:t>
            </w:r>
            <w:r w:rsidRPr="005522A9">
              <w:rPr>
                <w:rFonts w:eastAsia="Times New Roman" w:cs="Times New Roman"/>
                <w:szCs w:val="24"/>
                <w:lang w:val="en-CA"/>
              </w:rPr>
              <w:t xml:space="preserve">So, with </w:t>
            </w:r>
            <w:r w:rsidRPr="00F4796C">
              <w:rPr>
                <w:rFonts w:eastAsia="Times New Roman" w:cs="Times New Roman"/>
                <w:i/>
                <w:szCs w:val="24"/>
                <w:lang w:val="en-CA"/>
              </w:rPr>
              <w:t>N</w:t>
            </w:r>
            <w:r w:rsidRPr="005522A9">
              <w:rPr>
                <w:rFonts w:eastAsia="Times New Roman" w:cs="Times New Roman"/>
                <w:szCs w:val="24"/>
                <w:lang w:val="en-CA"/>
              </w:rPr>
              <w:t xml:space="preserve"> routers on a subnet there are at most </w:t>
            </w:r>
            <w:r w:rsidRPr="00F4796C">
              <w:rPr>
                <w:rFonts w:eastAsia="Times New Roman" w:cs="Times New Roman"/>
                <w:i/>
                <w:szCs w:val="24"/>
                <w:lang w:val="en-CA"/>
              </w:rPr>
              <w:t>N+1</w:t>
            </w:r>
            <w:r w:rsidRPr="005522A9">
              <w:rPr>
                <w:rFonts w:eastAsia="Times New Roman" w:cs="Times New Roman"/>
                <w:szCs w:val="24"/>
                <w:lang w:val="en-CA"/>
              </w:rPr>
              <w:t xml:space="preserve"> LSAs. </w:t>
            </w:r>
            <w:r w:rsidR="00A140C1">
              <w:rPr>
                <w:rFonts w:eastAsia="Times New Roman" w:cs="Times New Roman"/>
                <w:szCs w:val="24"/>
                <w:lang w:val="en-CA"/>
              </w:rPr>
              <w:t xml:space="preserve">Note  </w:t>
            </w:r>
            <w:r w:rsidR="00A140C1" w:rsidRPr="005522A9">
              <w:rPr>
                <w:rFonts w:eastAsia="Times New Roman" w:cs="Times New Roman"/>
                <w:szCs w:val="24"/>
                <w:lang w:val="en-CA"/>
              </w:rPr>
              <w:t>once a DR is selected for a subnet, the DR is not changed even when a router with a larger router ID is added at a later time</w:t>
            </w:r>
            <w:r w:rsidR="00A140C1">
              <w:rPr>
                <w:rFonts w:eastAsia="Times New Roman" w:cs="Times New Roman"/>
                <w:szCs w:val="24"/>
                <w:lang w:val="en-CA"/>
              </w:rPr>
              <w:t>.</w:t>
            </w:r>
          </w:p>
        </w:tc>
      </w:tr>
    </w:tbl>
    <w:p w14:paraId="36C45C98"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tbl>
      <w:tblPr>
        <w:tblStyle w:val="GridTable4-Accent12"/>
        <w:tblW w:w="0" w:type="auto"/>
        <w:jc w:val="center"/>
        <w:tblLayout w:type="fixed"/>
        <w:tblLook w:val="0420" w:firstRow="1" w:lastRow="0" w:firstColumn="0" w:lastColumn="0" w:noHBand="0" w:noVBand="1"/>
      </w:tblPr>
      <w:tblGrid>
        <w:gridCol w:w="1891"/>
        <w:gridCol w:w="2160"/>
        <w:gridCol w:w="2070"/>
      </w:tblGrid>
      <w:tr w:rsidR="00EB4DB9" w:rsidRPr="005522A9" w14:paraId="155F5131" w14:textId="77777777" w:rsidTr="00C027B8">
        <w:trPr>
          <w:cnfStyle w:val="100000000000" w:firstRow="1" w:lastRow="0" w:firstColumn="0" w:lastColumn="0" w:oddVBand="0" w:evenVBand="0" w:oddHBand="0" w:evenHBand="0" w:firstRowFirstColumn="0" w:firstRowLastColumn="0" w:lastRowFirstColumn="0" w:lastRowLastColumn="0"/>
          <w:trHeight w:val="432"/>
          <w:jc w:val="center"/>
        </w:trPr>
        <w:tc>
          <w:tcPr>
            <w:tcW w:w="1891" w:type="dxa"/>
            <w:vAlign w:val="bottom"/>
          </w:tcPr>
          <w:p w14:paraId="2620F9F4"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Cisco Router</w:t>
            </w:r>
          </w:p>
        </w:tc>
        <w:tc>
          <w:tcPr>
            <w:tcW w:w="2160" w:type="dxa"/>
            <w:vAlign w:val="bottom"/>
          </w:tcPr>
          <w:p w14:paraId="5A21CB19"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Interface Ethernet0</w:t>
            </w:r>
          </w:p>
        </w:tc>
        <w:tc>
          <w:tcPr>
            <w:tcW w:w="2070" w:type="dxa"/>
            <w:vAlign w:val="bottom"/>
          </w:tcPr>
          <w:p w14:paraId="5D796688"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Interface Ethernet1</w:t>
            </w:r>
          </w:p>
        </w:tc>
      </w:tr>
      <w:tr w:rsidR="00EB4DB9" w:rsidRPr="005522A9" w14:paraId="5790A13F" w14:textId="77777777" w:rsidTr="00C027B8">
        <w:trPr>
          <w:cnfStyle w:val="000000100000" w:firstRow="0" w:lastRow="0" w:firstColumn="0" w:lastColumn="0" w:oddVBand="0" w:evenVBand="0" w:oddHBand="1" w:evenHBand="0" w:firstRowFirstColumn="0" w:firstRowLastColumn="0" w:lastRowFirstColumn="0" w:lastRowLastColumn="0"/>
          <w:trHeight w:val="432"/>
          <w:jc w:val="center"/>
        </w:trPr>
        <w:tc>
          <w:tcPr>
            <w:tcW w:w="1891" w:type="dxa"/>
            <w:vAlign w:val="bottom"/>
          </w:tcPr>
          <w:p w14:paraId="04BA79DB" w14:textId="77777777" w:rsidR="00EB4DB9" w:rsidRPr="00EF5644"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Router1</w:t>
            </w:r>
          </w:p>
        </w:tc>
        <w:tc>
          <w:tcPr>
            <w:tcW w:w="2160" w:type="dxa"/>
            <w:vAlign w:val="bottom"/>
          </w:tcPr>
          <w:p w14:paraId="00E16AC1"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10.0.1.1/24</w:t>
            </w:r>
          </w:p>
        </w:tc>
        <w:tc>
          <w:tcPr>
            <w:tcW w:w="2070" w:type="dxa"/>
            <w:vAlign w:val="bottom"/>
          </w:tcPr>
          <w:p w14:paraId="62C91752"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10.0.2.1/24</w:t>
            </w:r>
          </w:p>
        </w:tc>
      </w:tr>
      <w:tr w:rsidR="00EB4DB9" w:rsidRPr="005522A9" w14:paraId="6BBF12A3" w14:textId="77777777" w:rsidTr="00C027B8">
        <w:trPr>
          <w:trHeight w:val="432"/>
          <w:jc w:val="center"/>
        </w:trPr>
        <w:tc>
          <w:tcPr>
            <w:tcW w:w="1891" w:type="dxa"/>
            <w:vAlign w:val="bottom"/>
          </w:tcPr>
          <w:p w14:paraId="6286C7E0" w14:textId="77777777" w:rsidR="00EB4DB9" w:rsidRPr="00EF5644"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Router2</w:t>
            </w:r>
          </w:p>
        </w:tc>
        <w:tc>
          <w:tcPr>
            <w:tcW w:w="2160" w:type="dxa"/>
            <w:vAlign w:val="bottom"/>
          </w:tcPr>
          <w:p w14:paraId="67AEBBFB"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10.0.3.2/24</w:t>
            </w:r>
          </w:p>
        </w:tc>
        <w:tc>
          <w:tcPr>
            <w:tcW w:w="2070" w:type="dxa"/>
            <w:vAlign w:val="bottom"/>
          </w:tcPr>
          <w:p w14:paraId="356E83B2"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10.0.2.2/24</w:t>
            </w:r>
          </w:p>
        </w:tc>
      </w:tr>
      <w:tr w:rsidR="00EB4DB9" w:rsidRPr="005522A9" w14:paraId="3206B967" w14:textId="77777777" w:rsidTr="00C027B8">
        <w:trPr>
          <w:cnfStyle w:val="000000100000" w:firstRow="0" w:lastRow="0" w:firstColumn="0" w:lastColumn="0" w:oddVBand="0" w:evenVBand="0" w:oddHBand="1" w:evenHBand="0" w:firstRowFirstColumn="0" w:firstRowLastColumn="0" w:lastRowFirstColumn="0" w:lastRowLastColumn="0"/>
          <w:trHeight w:val="432"/>
          <w:jc w:val="center"/>
        </w:trPr>
        <w:tc>
          <w:tcPr>
            <w:tcW w:w="1891" w:type="dxa"/>
            <w:vAlign w:val="bottom"/>
          </w:tcPr>
          <w:p w14:paraId="1C3AE24A" w14:textId="77777777" w:rsidR="00EB4DB9" w:rsidRPr="00EF5644"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Router3</w:t>
            </w:r>
          </w:p>
        </w:tc>
        <w:tc>
          <w:tcPr>
            <w:tcW w:w="2160" w:type="dxa"/>
            <w:vAlign w:val="bottom"/>
          </w:tcPr>
          <w:p w14:paraId="1A07FA17"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10.0.3.3/24</w:t>
            </w:r>
          </w:p>
        </w:tc>
        <w:tc>
          <w:tcPr>
            <w:tcW w:w="2070" w:type="dxa"/>
            <w:vAlign w:val="bottom"/>
          </w:tcPr>
          <w:p w14:paraId="3F120997"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10.0.4.3/24</w:t>
            </w:r>
          </w:p>
        </w:tc>
      </w:tr>
      <w:tr w:rsidR="00472273" w:rsidRPr="005522A9" w14:paraId="11833ED4" w14:textId="77777777" w:rsidTr="00C027B8">
        <w:trPr>
          <w:trHeight w:val="432"/>
          <w:jc w:val="center"/>
        </w:trPr>
        <w:tc>
          <w:tcPr>
            <w:tcW w:w="1891" w:type="dxa"/>
            <w:vAlign w:val="bottom"/>
          </w:tcPr>
          <w:p w14:paraId="25B54367" w14:textId="4513995F" w:rsidR="00472273" w:rsidRPr="00EF5644" w:rsidRDefault="00472273"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Router4</w:t>
            </w:r>
          </w:p>
        </w:tc>
        <w:tc>
          <w:tcPr>
            <w:tcW w:w="2160" w:type="dxa"/>
            <w:vAlign w:val="bottom"/>
          </w:tcPr>
          <w:p w14:paraId="35E78E5A" w14:textId="299848AB" w:rsidR="00472273" w:rsidRPr="005522A9" w:rsidRDefault="00472273"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10.0.1.33/24</w:t>
            </w:r>
          </w:p>
        </w:tc>
        <w:tc>
          <w:tcPr>
            <w:tcW w:w="2070" w:type="dxa"/>
            <w:vAlign w:val="bottom"/>
          </w:tcPr>
          <w:p w14:paraId="0F4CD490" w14:textId="368C4EA5" w:rsidR="00472273" w:rsidRPr="005522A9" w:rsidRDefault="00472273"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10.0.3.33/24</w:t>
            </w:r>
          </w:p>
        </w:tc>
      </w:tr>
      <w:tr w:rsidR="00EB4DB9" w:rsidRPr="005522A9" w14:paraId="0170C207" w14:textId="77777777" w:rsidTr="00C027B8">
        <w:trPr>
          <w:cnfStyle w:val="000000100000" w:firstRow="0" w:lastRow="0" w:firstColumn="0" w:lastColumn="0" w:oddVBand="0" w:evenVBand="0" w:oddHBand="1" w:evenHBand="0" w:firstRowFirstColumn="0" w:firstRowLastColumn="0" w:lastRowFirstColumn="0" w:lastRowLastColumn="0"/>
          <w:trHeight w:val="432"/>
          <w:jc w:val="center"/>
        </w:trPr>
        <w:tc>
          <w:tcPr>
            <w:tcW w:w="1891" w:type="dxa"/>
            <w:vAlign w:val="bottom"/>
          </w:tcPr>
          <w:p w14:paraId="47036C33" w14:textId="63FC70E3" w:rsidR="00EB4DB9" w:rsidRPr="00EF5644"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w:t>
            </w:r>
            <w:r w:rsidR="00472273" w:rsidRPr="00EF5644">
              <w:rPr>
                <w:rFonts w:eastAsia="Times New Roman" w:cs="Times New Roman"/>
                <w:iCs/>
                <w:szCs w:val="24"/>
                <w:lang w:val="en-CA"/>
              </w:rPr>
              <w:t>5</w:t>
            </w:r>
          </w:p>
        </w:tc>
        <w:tc>
          <w:tcPr>
            <w:tcW w:w="2160" w:type="dxa"/>
            <w:vAlign w:val="bottom"/>
          </w:tcPr>
          <w:p w14:paraId="695ABAD0"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10.0.2.4/24</w:t>
            </w:r>
          </w:p>
        </w:tc>
        <w:tc>
          <w:tcPr>
            <w:tcW w:w="2070" w:type="dxa"/>
            <w:vAlign w:val="bottom"/>
          </w:tcPr>
          <w:p w14:paraId="58BDB90B"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10.0.4.4/24</w:t>
            </w:r>
          </w:p>
        </w:tc>
      </w:tr>
    </w:tbl>
    <w:p w14:paraId="5DD030A7" w14:textId="5B1A9E32" w:rsidR="00EB4DB9" w:rsidRDefault="00EB4DB9" w:rsidP="00A140C1">
      <w:pPr>
        <w:pStyle w:val="Caption"/>
        <w:rPr>
          <w:lang w:val="en-CA"/>
        </w:rPr>
      </w:pPr>
      <w:r w:rsidRPr="005522A9">
        <w:rPr>
          <w:lang w:val="en-CA"/>
        </w:rPr>
        <w:t>Table 4.</w:t>
      </w:r>
      <w:r w:rsidR="00E51FCB">
        <w:rPr>
          <w:lang w:val="en-CA"/>
        </w:rPr>
        <w:t>4</w:t>
      </w:r>
      <w:r w:rsidRPr="005522A9">
        <w:rPr>
          <w:lang w:val="en-CA"/>
        </w:rPr>
        <w:t>. IPv4 addresses of Cisco routers.</w:t>
      </w:r>
    </w:p>
    <w:tbl>
      <w:tblPr>
        <w:tblStyle w:val="GridTable4-Accent12"/>
        <w:tblW w:w="0" w:type="auto"/>
        <w:jc w:val="center"/>
        <w:tblLayout w:type="fixed"/>
        <w:tblLook w:val="0420" w:firstRow="1" w:lastRow="0" w:firstColumn="0" w:lastColumn="0" w:noHBand="0" w:noVBand="1"/>
      </w:tblPr>
      <w:tblGrid>
        <w:gridCol w:w="1862"/>
        <w:gridCol w:w="1784"/>
        <w:gridCol w:w="1711"/>
        <w:gridCol w:w="1872"/>
      </w:tblGrid>
      <w:tr w:rsidR="00A140C1" w:rsidRPr="005522A9" w14:paraId="0DA9FEA6" w14:textId="77777777" w:rsidTr="005233A6">
        <w:trPr>
          <w:cnfStyle w:val="100000000000" w:firstRow="1" w:lastRow="0" w:firstColumn="0" w:lastColumn="0" w:oddVBand="0" w:evenVBand="0" w:oddHBand="0" w:evenHBand="0" w:firstRowFirstColumn="0" w:firstRowLastColumn="0" w:lastRowFirstColumn="0" w:lastRowLastColumn="0"/>
          <w:trHeight w:val="432"/>
          <w:jc w:val="center"/>
        </w:trPr>
        <w:tc>
          <w:tcPr>
            <w:tcW w:w="1862" w:type="dxa"/>
            <w:vAlign w:val="bottom"/>
          </w:tcPr>
          <w:p w14:paraId="4A2426A7" w14:textId="77777777" w:rsidR="00A140C1" w:rsidRPr="005522A9"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szCs w:val="24"/>
                <w:lang w:val="en-CA"/>
              </w:rPr>
            </w:pPr>
            <w:r w:rsidRPr="005522A9">
              <w:rPr>
                <w:rFonts w:eastAsia="Times New Roman" w:cs="Times New Roman"/>
                <w:szCs w:val="24"/>
                <w:lang w:val="en-CA"/>
              </w:rPr>
              <w:t>Linux PC</w:t>
            </w:r>
          </w:p>
        </w:tc>
        <w:tc>
          <w:tcPr>
            <w:tcW w:w="1784" w:type="dxa"/>
            <w:vAlign w:val="bottom"/>
          </w:tcPr>
          <w:p w14:paraId="67EBA690" w14:textId="77777777" w:rsidR="00A140C1" w:rsidRPr="005522A9"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szCs w:val="24"/>
                <w:lang w:val="en-CA"/>
              </w:rPr>
            </w:pPr>
            <w:r w:rsidRPr="005522A9">
              <w:rPr>
                <w:rFonts w:eastAsia="Times New Roman" w:cs="Times New Roman"/>
                <w:szCs w:val="24"/>
                <w:lang w:val="en-CA"/>
              </w:rPr>
              <w:t xml:space="preserve">Interface </w:t>
            </w:r>
            <w:r w:rsidRPr="005522A9">
              <w:rPr>
                <w:rFonts w:eastAsia="Times New Roman" w:cs="Times New Roman"/>
                <w:i/>
                <w:szCs w:val="24"/>
                <w:lang w:val="en-CA"/>
              </w:rPr>
              <w:t>eth0</w:t>
            </w:r>
          </w:p>
        </w:tc>
        <w:tc>
          <w:tcPr>
            <w:tcW w:w="1711" w:type="dxa"/>
            <w:vAlign w:val="bottom"/>
          </w:tcPr>
          <w:p w14:paraId="5661D09B" w14:textId="77777777" w:rsidR="00A140C1" w:rsidRPr="005522A9"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szCs w:val="24"/>
                <w:lang w:val="en-CA"/>
              </w:rPr>
            </w:pPr>
            <w:r w:rsidRPr="005522A9">
              <w:rPr>
                <w:rFonts w:eastAsia="Times New Roman" w:cs="Times New Roman"/>
                <w:szCs w:val="24"/>
                <w:lang w:val="en-CA"/>
              </w:rPr>
              <w:t xml:space="preserve">Interface </w:t>
            </w:r>
            <w:r w:rsidRPr="005522A9">
              <w:rPr>
                <w:rFonts w:eastAsia="Times New Roman" w:cs="Times New Roman"/>
                <w:i/>
                <w:szCs w:val="24"/>
                <w:lang w:val="en-CA"/>
              </w:rPr>
              <w:t>eth1</w:t>
            </w:r>
          </w:p>
        </w:tc>
        <w:tc>
          <w:tcPr>
            <w:tcW w:w="1872" w:type="dxa"/>
            <w:vAlign w:val="bottom"/>
          </w:tcPr>
          <w:p w14:paraId="018CB28A" w14:textId="77777777" w:rsidR="00A140C1" w:rsidRPr="005522A9"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Default gateway</w:t>
            </w:r>
          </w:p>
        </w:tc>
      </w:tr>
      <w:tr w:rsidR="00A140C1" w:rsidRPr="005522A9" w14:paraId="7A5AEFCA" w14:textId="77777777" w:rsidTr="005233A6">
        <w:trPr>
          <w:cnfStyle w:val="000000100000" w:firstRow="0" w:lastRow="0" w:firstColumn="0" w:lastColumn="0" w:oddVBand="0" w:evenVBand="0" w:oddHBand="1" w:evenHBand="0" w:firstRowFirstColumn="0" w:firstRowLastColumn="0" w:lastRowFirstColumn="0" w:lastRowLastColumn="0"/>
          <w:trHeight w:val="432"/>
          <w:jc w:val="center"/>
        </w:trPr>
        <w:tc>
          <w:tcPr>
            <w:tcW w:w="1862" w:type="dxa"/>
            <w:vAlign w:val="bottom"/>
          </w:tcPr>
          <w:p w14:paraId="4D9AE7B8" w14:textId="77777777" w:rsidR="00A140C1" w:rsidRPr="00EF5644"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PC1</w:t>
            </w:r>
          </w:p>
        </w:tc>
        <w:tc>
          <w:tcPr>
            <w:tcW w:w="1784" w:type="dxa"/>
            <w:vAlign w:val="bottom"/>
          </w:tcPr>
          <w:p w14:paraId="4AB852C6" w14:textId="77777777" w:rsidR="00A140C1" w:rsidRPr="005522A9"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10.0.1.11/24</w:t>
            </w:r>
          </w:p>
        </w:tc>
        <w:tc>
          <w:tcPr>
            <w:tcW w:w="1711" w:type="dxa"/>
            <w:vAlign w:val="bottom"/>
          </w:tcPr>
          <w:p w14:paraId="1C4C5EAF" w14:textId="2B12302D" w:rsidR="00A140C1" w:rsidRPr="005522A9" w:rsidRDefault="00CA13BE"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w:t>
            </w:r>
          </w:p>
        </w:tc>
        <w:tc>
          <w:tcPr>
            <w:tcW w:w="1872" w:type="dxa"/>
            <w:vAlign w:val="bottom"/>
          </w:tcPr>
          <w:p w14:paraId="38D91081" w14:textId="66CECF01" w:rsidR="00A140C1" w:rsidRPr="005522A9"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p>
        </w:tc>
      </w:tr>
      <w:tr w:rsidR="00A140C1" w:rsidRPr="005522A9" w14:paraId="04CC3F78" w14:textId="77777777" w:rsidTr="005233A6">
        <w:trPr>
          <w:trHeight w:val="432"/>
          <w:jc w:val="center"/>
        </w:trPr>
        <w:tc>
          <w:tcPr>
            <w:tcW w:w="1862" w:type="dxa"/>
            <w:vAlign w:val="bottom"/>
          </w:tcPr>
          <w:p w14:paraId="0DAE0ACD" w14:textId="77777777" w:rsidR="00A140C1" w:rsidRPr="00EF5644"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PC4</w:t>
            </w:r>
          </w:p>
        </w:tc>
        <w:tc>
          <w:tcPr>
            <w:tcW w:w="1784" w:type="dxa"/>
            <w:vAlign w:val="bottom"/>
          </w:tcPr>
          <w:p w14:paraId="68E11C08" w14:textId="77777777" w:rsidR="00A140C1" w:rsidRPr="005522A9"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10.0.4.44/24</w:t>
            </w:r>
          </w:p>
        </w:tc>
        <w:tc>
          <w:tcPr>
            <w:tcW w:w="1711" w:type="dxa"/>
            <w:vAlign w:val="bottom"/>
          </w:tcPr>
          <w:p w14:paraId="1EFD5CA3" w14:textId="28BEBAF7" w:rsidR="00A140C1" w:rsidRPr="005522A9" w:rsidRDefault="00CA13BE"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w:t>
            </w:r>
          </w:p>
        </w:tc>
        <w:tc>
          <w:tcPr>
            <w:tcW w:w="1872" w:type="dxa"/>
            <w:vAlign w:val="bottom"/>
          </w:tcPr>
          <w:p w14:paraId="78D7AB1C" w14:textId="5E7F8C02" w:rsidR="00A140C1" w:rsidRPr="005522A9"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p>
        </w:tc>
      </w:tr>
    </w:tbl>
    <w:p w14:paraId="0AE9E5DE" w14:textId="09F85C6A" w:rsidR="00A140C1" w:rsidRPr="00A140C1" w:rsidRDefault="00A140C1" w:rsidP="00D12676">
      <w:pPr>
        <w:spacing w:before="120" w:after="120" w:line="240" w:lineRule="auto"/>
        <w:jc w:val="center"/>
        <w:rPr>
          <w:lang w:val="en-CA"/>
        </w:rPr>
      </w:pPr>
      <w:r>
        <w:rPr>
          <w:lang w:val="en-CA"/>
        </w:rPr>
        <w:t>Table 4.</w:t>
      </w:r>
      <w:r w:rsidR="00E51FCB">
        <w:rPr>
          <w:lang w:val="en-CA"/>
        </w:rPr>
        <w:t>5</w:t>
      </w:r>
      <w:r>
        <w:rPr>
          <w:lang w:val="en-CA"/>
        </w:rPr>
        <w:t xml:space="preserve"> IPv4 address of PCs.</w:t>
      </w:r>
    </w:p>
    <w:p w14:paraId="4769CDBE" w14:textId="3AB07265" w:rsidR="00EB4DB9" w:rsidRPr="005522A9" w:rsidRDefault="00EB4DB9" w:rsidP="00A140C1">
      <w:pPr>
        <w:pStyle w:val="Heading3"/>
        <w:rPr>
          <w:lang w:val="en-CA"/>
        </w:rPr>
      </w:pPr>
      <w:bookmarkStart w:id="99" w:name="_Toc49347457"/>
      <w:bookmarkStart w:id="100" w:name="_Toc63550532"/>
      <w:r w:rsidRPr="005522A9">
        <w:rPr>
          <w:lang w:val="en-CA"/>
        </w:rPr>
        <w:lastRenderedPageBreak/>
        <w:t xml:space="preserve">Exercise </w:t>
      </w:r>
      <w:r w:rsidR="00C33C5C">
        <w:rPr>
          <w:lang w:val="en-CA"/>
        </w:rPr>
        <w:t>2</w:t>
      </w:r>
      <w:r w:rsidRPr="005522A9">
        <w:rPr>
          <w:lang w:val="en-CA"/>
        </w:rPr>
        <w:t>-a. Network setup</w:t>
      </w:r>
      <w:bookmarkEnd w:id="99"/>
      <w:bookmarkEnd w:id="100"/>
    </w:p>
    <w:p w14:paraId="4106C126" w14:textId="72B6B72A" w:rsidR="00EB4DB9" w:rsidRPr="001B0B59" w:rsidRDefault="001B0B59" w:rsidP="001B0B59">
      <w:pPr>
        <w:spacing w:before="120" w:after="120" w:line="240" w:lineRule="auto"/>
        <w:rPr>
          <w:lang w:val="en-CA"/>
        </w:rPr>
      </w:pPr>
      <w:r>
        <w:rPr>
          <w:lang w:val="en-CA"/>
        </w:rPr>
        <w:t>In this exercise we s</w:t>
      </w:r>
      <w:r w:rsidR="00A140C1" w:rsidRPr="001B0B59">
        <w:rPr>
          <w:lang w:val="en-CA"/>
        </w:rPr>
        <w:t>et up the network configuration as shown in Figure 4.3</w:t>
      </w:r>
      <w:r w:rsidR="00EB4DB9" w:rsidRPr="001B0B59">
        <w:rPr>
          <w:lang w:val="en-CA"/>
        </w:rPr>
        <w:t xml:space="preserve">. </w:t>
      </w:r>
      <w:r w:rsidR="00A140C1" w:rsidRPr="001B0B59">
        <w:rPr>
          <w:lang w:val="en-CA"/>
        </w:rPr>
        <w:t xml:space="preserve">This configuration is different from Figure 4.2 in that we have added </w:t>
      </w:r>
      <w:r w:rsidR="00A140C1" w:rsidRPr="001B0B59">
        <w:rPr>
          <w:i/>
          <w:iCs/>
          <w:lang w:val="en-CA"/>
        </w:rPr>
        <w:t>Router5</w:t>
      </w:r>
      <w:r w:rsidR="00636AD8">
        <w:rPr>
          <w:i/>
          <w:iCs/>
          <w:lang w:val="en-CA"/>
        </w:rPr>
        <w:t xml:space="preserve"> a</w:t>
      </w:r>
      <w:r>
        <w:rPr>
          <w:lang w:val="en-CA"/>
        </w:rPr>
        <w:t>nd we will enable</w:t>
      </w:r>
      <w:r w:rsidR="008861C1">
        <w:rPr>
          <w:lang w:val="en-CA"/>
        </w:rPr>
        <w:t xml:space="preserve"> </w:t>
      </w:r>
      <w:r w:rsidR="003801F0" w:rsidRPr="003801F0">
        <w:rPr>
          <w:b/>
          <w:bCs/>
          <w:i/>
          <w:iCs/>
          <w:lang w:val="en-CA"/>
        </w:rPr>
        <w:t xml:space="preserve">no </w:t>
      </w:r>
      <w:r w:rsidR="008861C1" w:rsidRPr="003801F0">
        <w:rPr>
          <w:b/>
          <w:bCs/>
          <w:i/>
          <w:iCs/>
          <w:lang w:val="en-CA"/>
        </w:rPr>
        <w:t>passive</w:t>
      </w:r>
      <w:r w:rsidRPr="001B0B59">
        <w:rPr>
          <w:lang w:val="en-CA"/>
        </w:rPr>
        <w:t xml:space="preserve"> OSPF on </w:t>
      </w:r>
      <w:r w:rsidRPr="00636AD8">
        <w:rPr>
          <w:i/>
          <w:iCs/>
          <w:lang w:val="en-CA"/>
        </w:rPr>
        <w:t>PC1</w:t>
      </w:r>
      <w:r w:rsidR="008861C1">
        <w:rPr>
          <w:lang w:val="en-CA"/>
        </w:rPr>
        <w:t xml:space="preserve"> and </w:t>
      </w:r>
      <w:r w:rsidR="008861C1" w:rsidRPr="008861C1">
        <w:rPr>
          <w:i/>
          <w:iCs/>
          <w:lang w:val="en-CA"/>
        </w:rPr>
        <w:t>PC4</w:t>
      </w:r>
    </w:p>
    <w:p w14:paraId="3A3AA007" w14:textId="39144452" w:rsidR="00EB4DB9" w:rsidRPr="003C05FB" w:rsidRDefault="00EB4DB9" w:rsidP="005B6533">
      <w:pPr>
        <w:pStyle w:val="ListParagraph"/>
        <w:numPr>
          <w:ilvl w:val="0"/>
          <w:numId w:val="20"/>
        </w:numPr>
        <w:spacing w:before="120" w:after="120" w:line="240" w:lineRule="auto"/>
        <w:contextualSpacing w:val="0"/>
        <w:rPr>
          <w:lang w:val="en-CA"/>
        </w:rPr>
      </w:pPr>
      <w:r w:rsidRPr="00657DEB">
        <w:rPr>
          <w:lang w:val="en-CA"/>
        </w:rPr>
        <w:t xml:space="preserve">Connect the Ethernet interfaces of </w:t>
      </w:r>
      <w:r w:rsidRPr="00F4796C">
        <w:rPr>
          <w:i/>
          <w:lang w:val="en-CA"/>
        </w:rPr>
        <w:t>Router</w:t>
      </w:r>
      <w:r w:rsidR="00A140C1">
        <w:rPr>
          <w:i/>
          <w:lang w:val="en-CA"/>
        </w:rPr>
        <w:t>5</w:t>
      </w:r>
      <w:r w:rsidRPr="00657DEB">
        <w:rPr>
          <w:lang w:val="en-CA"/>
        </w:rPr>
        <w:t xml:space="preserve"> as shown in Figure 4.3. </w:t>
      </w:r>
      <w:r w:rsidR="003C05FB">
        <w:rPr>
          <w:lang w:val="en-CA"/>
        </w:rPr>
        <w:t>C</w:t>
      </w:r>
      <w:r w:rsidRPr="003C05FB">
        <w:rPr>
          <w:lang w:val="en-CA"/>
        </w:rPr>
        <w:t xml:space="preserve">onfigure </w:t>
      </w:r>
      <w:r w:rsidRPr="003C05FB">
        <w:rPr>
          <w:i/>
          <w:lang w:val="en-CA"/>
        </w:rPr>
        <w:t>Router</w:t>
      </w:r>
      <w:r w:rsidR="00A140C1" w:rsidRPr="003C05FB">
        <w:rPr>
          <w:i/>
          <w:lang w:val="en-CA"/>
        </w:rPr>
        <w:t xml:space="preserve">5 </w:t>
      </w:r>
      <w:r w:rsidRPr="003C05FB">
        <w:rPr>
          <w:lang w:val="en-CA"/>
        </w:rPr>
        <w:t>with the following commands</w:t>
      </w:r>
    </w:p>
    <w:p w14:paraId="451DB1E1" w14:textId="7122A657" w:rsidR="003C05FB" w:rsidRDefault="00EB4DB9" w:rsidP="003C05FB">
      <w:pPr>
        <w:pStyle w:val="Code"/>
        <w:spacing w:before="120" w:after="120"/>
        <w:ind w:left="720"/>
        <w:rPr>
          <w:shd w:val="clear" w:color="auto" w:fill="F2F2F2" w:themeFill="background1" w:themeFillShade="F2"/>
        </w:rPr>
      </w:pPr>
      <w:r w:rsidRPr="005522A9">
        <w:rPr>
          <w:rFonts w:eastAsia="Times New Roman"/>
          <w:szCs w:val="24"/>
          <w:lang w:val="en-CA"/>
        </w:rPr>
        <w:t>Router</w:t>
      </w:r>
      <w:r w:rsidR="00847731">
        <w:rPr>
          <w:rFonts w:eastAsia="Times New Roman"/>
          <w:szCs w:val="24"/>
          <w:lang w:val="en-CA"/>
        </w:rPr>
        <w:t>5</w:t>
      </w:r>
      <w:r w:rsidRPr="005522A9">
        <w:rPr>
          <w:rFonts w:eastAsia="Times New Roman"/>
          <w:szCs w:val="24"/>
          <w:lang w:val="en-CA"/>
        </w:rPr>
        <w:t xml:space="preserve"># </w:t>
      </w:r>
      <w:r w:rsidRPr="00657DEB">
        <w:rPr>
          <w:rStyle w:val="Code-BChar"/>
        </w:rPr>
        <w:t>configure terminal</w:t>
      </w:r>
    </w:p>
    <w:p w14:paraId="26484624" w14:textId="1132AF1F" w:rsidR="003C05FB" w:rsidRDefault="00EB4DB9" w:rsidP="003C05FB">
      <w:pPr>
        <w:pStyle w:val="Code"/>
        <w:spacing w:before="120" w:after="120"/>
        <w:ind w:left="720"/>
        <w:rPr>
          <w:shd w:val="clear" w:color="auto" w:fill="F2F2F2" w:themeFill="background1" w:themeFillShade="F2"/>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 xml:space="preserve">(config)# </w:t>
      </w:r>
      <w:r w:rsidRPr="00657DEB">
        <w:rPr>
          <w:rStyle w:val="Code-BChar"/>
        </w:rPr>
        <w:t>no ip routing</w:t>
      </w:r>
    </w:p>
    <w:p w14:paraId="761A11EB" w14:textId="038400CE" w:rsidR="00EB4DB9" w:rsidRPr="00657DEB" w:rsidRDefault="00EB4DB9" w:rsidP="003C05FB">
      <w:pPr>
        <w:pStyle w:val="Code"/>
        <w:spacing w:before="120" w:after="120"/>
        <w:ind w:left="720"/>
        <w:rPr>
          <w:rStyle w:val="Code-BChar"/>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 xml:space="preserve">(config)# </w:t>
      </w:r>
      <w:r w:rsidRPr="00657DEB">
        <w:rPr>
          <w:rStyle w:val="Code-BChar"/>
        </w:rPr>
        <w:t xml:space="preserve">ip routing </w:t>
      </w:r>
    </w:p>
    <w:p w14:paraId="4A66058F" w14:textId="40D9A6DE" w:rsidR="003C05FB" w:rsidRDefault="00EB4DB9" w:rsidP="003C05FB">
      <w:pPr>
        <w:pStyle w:val="Code"/>
        <w:spacing w:before="120" w:after="120"/>
        <w:ind w:left="720"/>
        <w:rPr>
          <w:shd w:val="clear" w:color="auto" w:fill="F2F2F2" w:themeFill="background1" w:themeFillShade="F2"/>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 xml:space="preserve">(config)# </w:t>
      </w:r>
      <w:r w:rsidRPr="00657DEB">
        <w:rPr>
          <w:rStyle w:val="Code-BChar"/>
        </w:rPr>
        <w:t>interface Ethernet0</w:t>
      </w:r>
    </w:p>
    <w:p w14:paraId="612E5B5B" w14:textId="486C8195" w:rsidR="00EB4DB9" w:rsidRPr="00657DEB" w:rsidRDefault="00EB4DB9" w:rsidP="003C05FB">
      <w:pPr>
        <w:pStyle w:val="Code"/>
        <w:spacing w:before="120" w:after="120"/>
        <w:ind w:left="720"/>
        <w:rPr>
          <w:rStyle w:val="Code-BChar"/>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 xml:space="preserve">(config-if)# </w:t>
      </w:r>
      <w:r w:rsidRPr="00657DEB">
        <w:rPr>
          <w:rStyle w:val="Code-BChar"/>
        </w:rPr>
        <w:t>ip address 10.0.2.4 255.255.255.0</w:t>
      </w:r>
    </w:p>
    <w:p w14:paraId="065AF362" w14:textId="65B12DCD" w:rsidR="003C05FB" w:rsidRDefault="00EB4DB9" w:rsidP="003C05FB">
      <w:pPr>
        <w:pStyle w:val="Code"/>
        <w:spacing w:before="120" w:after="120"/>
        <w:ind w:left="720"/>
        <w:rPr>
          <w:shd w:val="clear" w:color="auto" w:fill="F2F2F2" w:themeFill="background1" w:themeFillShade="F2"/>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 xml:space="preserve">(config-if)# </w:t>
      </w:r>
      <w:r w:rsidRPr="00657DEB">
        <w:rPr>
          <w:rStyle w:val="Code-BChar"/>
        </w:rPr>
        <w:t>no shutdown</w:t>
      </w:r>
    </w:p>
    <w:p w14:paraId="69B714E5" w14:textId="2CB4594D" w:rsidR="003C05FB" w:rsidRDefault="00EB4DB9" w:rsidP="003C05FB">
      <w:pPr>
        <w:pStyle w:val="Code"/>
        <w:spacing w:before="120" w:after="120"/>
        <w:ind w:left="720"/>
        <w:rPr>
          <w:shd w:val="clear" w:color="auto" w:fill="F2F2F2" w:themeFill="background1" w:themeFillShade="F2"/>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 xml:space="preserve">(config)# </w:t>
      </w:r>
      <w:r w:rsidRPr="00657DEB">
        <w:rPr>
          <w:rStyle w:val="Code-BChar"/>
        </w:rPr>
        <w:t>interface Ethernet1</w:t>
      </w:r>
    </w:p>
    <w:p w14:paraId="4A739CFB" w14:textId="381FD433" w:rsidR="00EB4DB9" w:rsidRPr="003C05FB" w:rsidRDefault="00EB4DB9" w:rsidP="003C05FB">
      <w:pPr>
        <w:pStyle w:val="Code"/>
        <w:spacing w:before="120" w:after="120"/>
        <w:ind w:left="720"/>
        <w:rPr>
          <w:rStyle w:val="Code-BChar"/>
          <w:b w:val="0"/>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 xml:space="preserve">(config-if)# </w:t>
      </w:r>
      <w:r w:rsidRPr="00657DEB">
        <w:rPr>
          <w:rStyle w:val="Code-BChar"/>
        </w:rPr>
        <w:t>ip address 10.0.4.4 255.255.255.0</w:t>
      </w:r>
    </w:p>
    <w:p w14:paraId="15233468" w14:textId="397FD949" w:rsidR="003C05FB" w:rsidRDefault="00EB4DB9" w:rsidP="003C05FB">
      <w:pPr>
        <w:pStyle w:val="Code"/>
        <w:spacing w:before="120" w:after="120"/>
        <w:ind w:left="720"/>
        <w:rPr>
          <w:shd w:val="clear" w:color="auto" w:fill="F2F2F2" w:themeFill="background1" w:themeFillShade="F2"/>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 xml:space="preserve">(config-if)# </w:t>
      </w:r>
      <w:r w:rsidRPr="00657DEB">
        <w:rPr>
          <w:rStyle w:val="Code-BChar"/>
        </w:rPr>
        <w:t>no shutdown</w:t>
      </w:r>
    </w:p>
    <w:p w14:paraId="07E7DDEA" w14:textId="63C4AD98" w:rsidR="003C05FB" w:rsidRDefault="00EB4DB9" w:rsidP="003C05FB">
      <w:pPr>
        <w:pStyle w:val="Code"/>
        <w:spacing w:before="120" w:after="120"/>
        <w:ind w:left="720"/>
        <w:rPr>
          <w:shd w:val="clear" w:color="auto" w:fill="F2F2F2" w:themeFill="background1" w:themeFillShade="F2"/>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 xml:space="preserve">(config-if)# </w:t>
      </w:r>
      <w:r w:rsidRPr="00657DEB">
        <w:rPr>
          <w:rStyle w:val="Code-BChar"/>
        </w:rPr>
        <w:t>end</w:t>
      </w:r>
    </w:p>
    <w:p w14:paraId="2E268188" w14:textId="5E251672" w:rsidR="00EB4DB9" w:rsidRPr="003C05FB" w:rsidRDefault="00EB4DB9" w:rsidP="003C05FB">
      <w:pPr>
        <w:pStyle w:val="Code"/>
        <w:spacing w:before="120" w:after="120"/>
        <w:ind w:left="720"/>
        <w:rPr>
          <w:b/>
          <w:shd w:val="clear" w:color="auto" w:fill="F2F2F2" w:themeFill="background1" w:themeFillShade="F2"/>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 xml:space="preserve"># </w:t>
      </w:r>
      <w:r w:rsidRPr="005522A9">
        <w:t xml:space="preserve">clear </w:t>
      </w:r>
      <w:r w:rsidRPr="00657DEB">
        <w:rPr>
          <w:rStyle w:val="Code-BChar"/>
        </w:rPr>
        <w:t>ip route *</w:t>
      </w:r>
    </w:p>
    <w:p w14:paraId="42DC324E" w14:textId="092AD750" w:rsidR="00636AD8" w:rsidRPr="00636AD8" w:rsidRDefault="003C05FB" w:rsidP="005B6533">
      <w:pPr>
        <w:pStyle w:val="ListParagraph"/>
        <w:numPr>
          <w:ilvl w:val="0"/>
          <w:numId w:val="20"/>
        </w:numPr>
        <w:spacing w:before="120" w:after="120" w:line="240" w:lineRule="auto"/>
        <w:contextualSpacing w:val="0"/>
        <w:rPr>
          <w:lang w:val="en-CA"/>
        </w:rPr>
      </w:pPr>
      <w:r>
        <w:rPr>
          <w:lang w:val="en-CA"/>
        </w:rPr>
        <w:t>V</w:t>
      </w:r>
      <w:r w:rsidR="00EB4DB9" w:rsidRPr="00F0361B">
        <w:rPr>
          <w:lang w:val="en-CA"/>
        </w:rPr>
        <w:t xml:space="preserve">erify that the IPv4 configuration of the Cisco Routers </w:t>
      </w:r>
      <w:r w:rsidR="001B0B59">
        <w:rPr>
          <w:lang w:val="en-CA"/>
        </w:rPr>
        <w:t xml:space="preserve">is as shown in </w:t>
      </w:r>
      <w:r w:rsidR="00EB4DB9" w:rsidRPr="00F0361B">
        <w:rPr>
          <w:lang w:val="en-CA"/>
        </w:rPr>
        <w:t>Table 4.</w:t>
      </w:r>
      <w:r w:rsidR="001B0B59">
        <w:rPr>
          <w:lang w:val="en-CA"/>
        </w:rPr>
        <w:t>3</w:t>
      </w:r>
      <w:r w:rsidR="00636AD8">
        <w:rPr>
          <w:lang w:val="en-CA"/>
        </w:rPr>
        <w:t xml:space="preserve"> and that </w:t>
      </w:r>
      <w:r w:rsidR="00636AD8" w:rsidRPr="00636AD8">
        <w:rPr>
          <w:i/>
          <w:iCs/>
          <w:lang w:val="en-CA"/>
        </w:rPr>
        <w:t>PC1</w:t>
      </w:r>
      <w:r w:rsidR="00636AD8">
        <w:rPr>
          <w:lang w:val="en-CA"/>
        </w:rPr>
        <w:t xml:space="preserve"> and </w:t>
      </w:r>
      <w:r w:rsidR="00636AD8" w:rsidRPr="00636AD8">
        <w:rPr>
          <w:i/>
          <w:iCs/>
          <w:lang w:val="en-CA"/>
        </w:rPr>
        <w:t>PC4</w:t>
      </w:r>
      <w:r w:rsidR="00636AD8">
        <w:rPr>
          <w:lang w:val="en-CA"/>
        </w:rPr>
        <w:t xml:space="preserve"> are configured as shown in Table 4.4</w:t>
      </w:r>
    </w:p>
    <w:p w14:paraId="0B32891E" w14:textId="3C00F047" w:rsidR="00636AD8" w:rsidRPr="007B0679" w:rsidRDefault="00636AD8" w:rsidP="005B6533">
      <w:pPr>
        <w:pStyle w:val="ListParagraph"/>
        <w:numPr>
          <w:ilvl w:val="0"/>
          <w:numId w:val="20"/>
        </w:numPr>
        <w:spacing w:before="120" w:after="120" w:line="240" w:lineRule="auto"/>
        <w:contextualSpacing w:val="0"/>
        <w:rPr>
          <w:lang w:val="en-CA"/>
        </w:rPr>
      </w:pPr>
      <w:r w:rsidRPr="007B0679">
        <w:rPr>
          <w:lang w:val="en-CA"/>
        </w:rPr>
        <w:t>On</w:t>
      </w:r>
      <w:r w:rsidR="008861C1">
        <w:rPr>
          <w:lang w:val="en-CA"/>
        </w:rPr>
        <w:t xml:space="preserve"> both</w:t>
      </w:r>
      <w:r w:rsidRPr="007B0679">
        <w:rPr>
          <w:lang w:val="en-CA"/>
        </w:rPr>
        <w:t xml:space="preserve"> </w:t>
      </w:r>
      <w:r w:rsidRPr="00A3340B">
        <w:rPr>
          <w:i/>
          <w:lang w:val="en-CA"/>
        </w:rPr>
        <w:t>PC1</w:t>
      </w:r>
      <w:r w:rsidR="008861C1">
        <w:rPr>
          <w:i/>
          <w:lang w:val="en-CA"/>
        </w:rPr>
        <w:t xml:space="preserve"> </w:t>
      </w:r>
      <w:r w:rsidR="003F15EF" w:rsidRPr="008861C1">
        <w:rPr>
          <w:iCs/>
          <w:lang w:val="en-CA"/>
        </w:rPr>
        <w:t>and</w:t>
      </w:r>
      <w:r w:rsidR="003F15EF">
        <w:rPr>
          <w:i/>
          <w:lang w:val="en-CA"/>
        </w:rPr>
        <w:t xml:space="preserve"> PC</w:t>
      </w:r>
      <w:r w:rsidR="008861C1">
        <w:rPr>
          <w:i/>
          <w:lang w:val="en-CA"/>
        </w:rPr>
        <w:t>4</w:t>
      </w:r>
      <w:r w:rsidRPr="007B0679">
        <w:rPr>
          <w:lang w:val="en-CA"/>
        </w:rPr>
        <w:t xml:space="preserve">, </w:t>
      </w:r>
      <w:r>
        <w:rPr>
          <w:lang w:val="en-CA"/>
        </w:rPr>
        <w:t xml:space="preserve">make sure there is no default route </w:t>
      </w:r>
      <w:r w:rsidRPr="007B0679">
        <w:rPr>
          <w:lang w:val="en-CA"/>
        </w:rPr>
        <w:t xml:space="preserve">by typing </w:t>
      </w:r>
    </w:p>
    <w:p w14:paraId="2CC2F919" w14:textId="234CBC3E" w:rsidR="00636AD8" w:rsidRDefault="00636AD8" w:rsidP="00636AD8">
      <w:pPr>
        <w:pStyle w:val="Code"/>
        <w:spacing w:before="120" w:after="120"/>
        <w:ind w:left="720"/>
        <w:rPr>
          <w:rStyle w:val="Code-BChar"/>
        </w:rPr>
      </w:pPr>
      <w:r w:rsidRPr="005522A9">
        <w:rPr>
          <w:shd w:val="clear" w:color="auto" w:fill="F2F2F2" w:themeFill="background1" w:themeFillShade="F2"/>
          <w:lang w:val="en-CA"/>
        </w:rPr>
        <w:t>PC1</w:t>
      </w:r>
      <w:r>
        <w:rPr>
          <w:shd w:val="clear" w:color="auto" w:fill="F2F2F2" w:themeFill="background1" w:themeFillShade="F2"/>
          <w:lang w:val="en-CA"/>
        </w:rPr>
        <w:t>:~$</w:t>
      </w:r>
      <w:r w:rsidRPr="005522A9">
        <w:rPr>
          <w:shd w:val="clear" w:color="auto" w:fill="F2F2F2" w:themeFill="background1" w:themeFillShade="F2"/>
          <w:lang w:val="en-CA"/>
        </w:rPr>
        <w:t xml:space="preserve"> </w:t>
      </w:r>
      <w:r w:rsidRPr="007B0679">
        <w:rPr>
          <w:rStyle w:val="Code-BChar"/>
        </w:rPr>
        <w:t>sudo ip route flush default</w:t>
      </w:r>
    </w:p>
    <w:p w14:paraId="51DE668C" w14:textId="60569B42" w:rsidR="008861C1" w:rsidRPr="007F5FB3" w:rsidRDefault="008861C1" w:rsidP="008861C1">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t>PC</w:t>
      </w:r>
      <w:r>
        <w:rPr>
          <w:shd w:val="clear" w:color="auto" w:fill="F2F2F2" w:themeFill="background1" w:themeFillShade="F2"/>
          <w:lang w:val="en-CA"/>
        </w:rPr>
        <w:t>4:~$</w:t>
      </w:r>
      <w:r w:rsidRPr="005522A9">
        <w:rPr>
          <w:shd w:val="clear" w:color="auto" w:fill="F2F2F2" w:themeFill="background1" w:themeFillShade="F2"/>
          <w:lang w:val="en-CA"/>
        </w:rPr>
        <w:t xml:space="preserve"> </w:t>
      </w:r>
      <w:r w:rsidRPr="007B0679">
        <w:rPr>
          <w:rStyle w:val="Code-BChar"/>
        </w:rPr>
        <w:t>sudo ip route flush default</w:t>
      </w:r>
    </w:p>
    <w:p w14:paraId="4EDB0C92" w14:textId="594CE929" w:rsidR="00636AD8" w:rsidRPr="005522A9" w:rsidRDefault="00636AD8" w:rsidP="00636AD8">
      <w:pPr>
        <w:spacing w:before="120" w:after="120" w:line="240" w:lineRule="auto"/>
        <w:ind w:left="360"/>
        <w:rPr>
          <w:lang w:val="en-CA"/>
        </w:rPr>
      </w:pPr>
      <w:r w:rsidRPr="005522A9">
        <w:rPr>
          <w:lang w:val="en-CA"/>
        </w:rPr>
        <w:t>You may want to check that the default route in the routing table is removed (</w:t>
      </w:r>
      <w:r w:rsidRPr="005522A9">
        <w:rPr>
          <w:rFonts w:ascii="Consolas" w:hAnsi="Consolas" w:cs="Consolas"/>
          <w:lang w:val="en-CA"/>
        </w:rPr>
        <w:t>netstat -rn</w:t>
      </w:r>
      <w:r w:rsidRPr="005522A9">
        <w:rPr>
          <w:lang w:val="en-CA"/>
        </w:rPr>
        <w:t>)</w:t>
      </w:r>
      <w:r w:rsidR="00751AC3">
        <w:rPr>
          <w:lang w:val="en-CA"/>
        </w:rPr>
        <w:t>.</w:t>
      </w:r>
    </w:p>
    <w:p w14:paraId="1DC8DA96" w14:textId="0327D86B" w:rsidR="00EB4DB9" w:rsidRPr="005522A9" w:rsidRDefault="00EB4DB9" w:rsidP="00EB4DB9">
      <w:pPr>
        <w:pStyle w:val="Heading3"/>
        <w:rPr>
          <w:lang w:val="en-CA"/>
        </w:rPr>
      </w:pPr>
      <w:bookmarkStart w:id="101" w:name="_Toc530308494"/>
      <w:bookmarkStart w:id="102" w:name="_Toc530686664"/>
      <w:bookmarkStart w:id="103" w:name="_Toc804145"/>
      <w:bookmarkStart w:id="104" w:name="_Toc49347458"/>
      <w:bookmarkStart w:id="105" w:name="_Toc63550533"/>
      <w:r w:rsidRPr="005522A9">
        <w:rPr>
          <w:lang w:val="en-CA"/>
        </w:rPr>
        <w:t xml:space="preserve">Exercise </w:t>
      </w:r>
      <w:r w:rsidR="00C33C5C">
        <w:rPr>
          <w:lang w:val="en-CA"/>
        </w:rPr>
        <w:t>2</w:t>
      </w:r>
      <w:r w:rsidRPr="005522A9">
        <w:rPr>
          <w:lang w:val="en-CA"/>
        </w:rPr>
        <w:t>-b. Configuring OSPF on Cisco routers</w:t>
      </w:r>
      <w:bookmarkEnd w:id="101"/>
      <w:bookmarkEnd w:id="102"/>
      <w:bookmarkEnd w:id="103"/>
      <w:bookmarkEnd w:id="104"/>
      <w:bookmarkEnd w:id="105"/>
    </w:p>
    <w:p w14:paraId="3D76709A" w14:textId="22A44AA2" w:rsidR="00EB4DB9" w:rsidRDefault="00EB4DB9" w:rsidP="003C05FB">
      <w:pPr>
        <w:spacing w:before="120" w:after="120" w:line="240" w:lineRule="auto"/>
        <w:rPr>
          <w:lang w:val="en-CA"/>
        </w:rPr>
      </w:pPr>
      <w:r w:rsidRPr="005522A9">
        <w:rPr>
          <w:lang w:val="en-CA"/>
        </w:rPr>
        <w:t xml:space="preserve">Here, you configure OSPF on the Cisco routers. </w:t>
      </w:r>
      <w:r w:rsidRPr="005522A9">
        <w:rPr>
          <w:rFonts w:eastAsia="MS Song"/>
          <w:lang w:val="en-CA"/>
        </w:rPr>
        <w:t>Below we give a</w:t>
      </w:r>
      <w:r w:rsidRPr="005522A9">
        <w:rPr>
          <w:lang w:val="en-CA"/>
        </w:rPr>
        <w:t xml:space="preserve"> brief description of the basic IOS commands used to configure OSPF on a Cisco router. As usual, each command must be issued in a particular IOS command mode. </w:t>
      </w:r>
    </w:p>
    <w:p w14:paraId="13CFF309" w14:textId="77777777" w:rsidR="001746B5" w:rsidRDefault="001746B5" w:rsidP="003C05FB">
      <w:pPr>
        <w:spacing w:before="120" w:after="120" w:line="240" w:lineRule="auto"/>
        <w:rPr>
          <w:lang w:val="en-CA"/>
        </w:rPr>
      </w:pPr>
    </w:p>
    <w:tbl>
      <w:tblPr>
        <w:tblStyle w:val="TableGrid"/>
        <w:tblW w:w="9360" w:type="dxa"/>
        <w:jc w:val="right"/>
        <w:tblLook w:val="04A0" w:firstRow="1" w:lastRow="0" w:firstColumn="1" w:lastColumn="0" w:noHBand="0" w:noVBand="1"/>
      </w:tblPr>
      <w:tblGrid>
        <w:gridCol w:w="9360"/>
      </w:tblGrid>
      <w:tr w:rsidR="00EB4DB9" w14:paraId="5AC322D7" w14:textId="77777777" w:rsidTr="00C027B8">
        <w:trPr>
          <w:jc w:val="right"/>
        </w:trPr>
        <w:tc>
          <w:tcPr>
            <w:tcW w:w="9360" w:type="dxa"/>
            <w:tcBorders>
              <w:top w:val="nil"/>
              <w:left w:val="nil"/>
              <w:bottom w:val="nil"/>
              <w:right w:val="nil"/>
            </w:tcBorders>
            <w:shd w:val="clear" w:color="auto" w:fill="DEEAF6" w:themeFill="accent1" w:themeFillTint="33"/>
          </w:tcPr>
          <w:p w14:paraId="03CAA20F" w14:textId="77777777" w:rsidR="00EB4DB9" w:rsidRPr="00CF414A" w:rsidRDefault="00EB4DB9" w:rsidP="00C027B8">
            <w:pPr>
              <w:rPr>
                <w:b/>
                <w:bCs/>
                <w:u w:val="single"/>
              </w:rPr>
            </w:pPr>
            <w:r w:rsidRPr="0049380D">
              <w:rPr>
                <w:b/>
                <w:bCs/>
                <w:sz w:val="24"/>
                <w:szCs w:val="24"/>
                <w:u w:val="single"/>
              </w:rPr>
              <w:t>IOS mode: Global configuration</w:t>
            </w:r>
          </w:p>
          <w:p w14:paraId="0FB7D253" w14:textId="77777777" w:rsidR="00EB4DB9" w:rsidRDefault="00EB4DB9" w:rsidP="00C027B8"/>
          <w:p w14:paraId="1A0C6876" w14:textId="77777777" w:rsidR="00EB4DB9" w:rsidRDefault="00EB4DB9" w:rsidP="00C027B8">
            <w:pPr>
              <w:pStyle w:val="Code-NoSB"/>
            </w:pPr>
            <w:r>
              <w:t xml:space="preserve">router ospf </w:t>
            </w:r>
            <w:r w:rsidRPr="0049380D">
              <w:rPr>
                <w:i/>
                <w:iCs/>
              </w:rPr>
              <w:t>&lt;process-id&gt;</w:t>
            </w:r>
          </w:p>
          <w:p w14:paraId="69103415" w14:textId="77777777" w:rsidR="00EB4DB9" w:rsidRDefault="00EB4DB9" w:rsidP="00C027B8">
            <w:pPr>
              <w:ind w:left="720"/>
            </w:pPr>
            <w:r>
              <w:t xml:space="preserve">Enables an OSPF routing process. Each router can execute multiple OSPF processes. The </w:t>
            </w:r>
            <w:r w:rsidRPr="0049380D">
              <w:rPr>
                <w:rStyle w:val="Code-NoSChar"/>
                <w:i/>
                <w:iCs/>
              </w:rPr>
              <w:t>&lt;process-id&gt;</w:t>
            </w:r>
            <w:r>
              <w:t xml:space="preserve"> is a number that identifies the process. In this lab, only one OSPF process is started per router, where the &lt;process-id&gt; value is always set to one. The command enters the router configuration mode, which has the following command prompt: </w:t>
            </w:r>
          </w:p>
          <w:p w14:paraId="2DAAF2D4" w14:textId="77777777" w:rsidR="00EB4DB9" w:rsidRPr="003C05FB" w:rsidRDefault="00EB4DB9" w:rsidP="003C05FB">
            <w:pPr>
              <w:pStyle w:val="Code-NoS"/>
              <w:rPr>
                <w:b/>
                <w:bCs/>
              </w:rPr>
            </w:pPr>
            <w:r>
              <w:tab/>
            </w:r>
            <w:r>
              <w:tab/>
            </w:r>
            <w:r w:rsidRPr="003C05FB">
              <w:rPr>
                <w:b/>
                <w:bCs/>
              </w:rPr>
              <w:t>Router1(config-router)#</w:t>
            </w:r>
          </w:p>
          <w:p w14:paraId="123289C2" w14:textId="77777777" w:rsidR="00EB4DB9" w:rsidRDefault="00EB4DB9" w:rsidP="00C027B8">
            <w:pPr>
              <w:ind w:left="720"/>
            </w:pPr>
          </w:p>
          <w:p w14:paraId="37DB89AE" w14:textId="77777777" w:rsidR="00EB4DB9" w:rsidRDefault="00EB4DB9" w:rsidP="00C027B8">
            <w:pPr>
              <w:pStyle w:val="Code-NoSB"/>
            </w:pPr>
            <w:r>
              <w:lastRenderedPageBreak/>
              <w:t xml:space="preserve">no router ospf </w:t>
            </w:r>
            <w:r w:rsidRPr="0049380D">
              <w:rPr>
                <w:i/>
                <w:iCs/>
              </w:rPr>
              <w:t>&lt;process-id&gt;</w:t>
            </w:r>
          </w:p>
          <w:p w14:paraId="7C3DA682" w14:textId="77777777" w:rsidR="00EB4DB9" w:rsidRDefault="00EB4DB9" w:rsidP="00C027B8">
            <w:pPr>
              <w:ind w:left="720"/>
            </w:pPr>
            <w:r>
              <w:t>Disables the specified OSPF process.</w:t>
            </w:r>
          </w:p>
          <w:p w14:paraId="6429C24F" w14:textId="77777777" w:rsidR="00EB4DB9" w:rsidRDefault="00EB4DB9" w:rsidP="00C027B8">
            <w:pPr>
              <w:ind w:left="720"/>
            </w:pPr>
          </w:p>
          <w:p w14:paraId="31103EEC" w14:textId="77777777" w:rsidR="00EB4DB9" w:rsidRPr="0049380D" w:rsidRDefault="00EB4DB9" w:rsidP="00C027B8">
            <w:pPr>
              <w:rPr>
                <w:b/>
                <w:bCs/>
                <w:sz w:val="24"/>
                <w:szCs w:val="24"/>
                <w:u w:val="single"/>
              </w:rPr>
            </w:pPr>
            <w:r w:rsidRPr="0049380D">
              <w:rPr>
                <w:b/>
                <w:bCs/>
                <w:sz w:val="24"/>
                <w:szCs w:val="24"/>
                <w:u w:val="single"/>
              </w:rPr>
              <w:t>IOS mode: privileged EXEC</w:t>
            </w:r>
          </w:p>
          <w:p w14:paraId="574A9EA0" w14:textId="77777777" w:rsidR="00EB4DB9" w:rsidRDefault="00EB4DB9" w:rsidP="00C027B8"/>
          <w:p w14:paraId="64B4577C" w14:textId="77777777" w:rsidR="00EB4DB9" w:rsidRDefault="00EB4DB9" w:rsidP="00C027B8">
            <w:pPr>
              <w:pStyle w:val="Code-NoSB"/>
            </w:pPr>
            <w:r>
              <w:t>show ip ospf</w:t>
            </w:r>
          </w:p>
          <w:p w14:paraId="758D1772" w14:textId="77777777" w:rsidR="00EB4DB9" w:rsidRDefault="00EB4DB9" w:rsidP="00C027B8">
            <w:pPr>
              <w:ind w:left="720"/>
            </w:pPr>
            <w:r>
              <w:t>Displays general information about the OSPF configuration.</w:t>
            </w:r>
          </w:p>
          <w:p w14:paraId="40C963BB" w14:textId="77777777" w:rsidR="00EB4DB9" w:rsidRDefault="00EB4DB9" w:rsidP="00C027B8">
            <w:pPr>
              <w:ind w:left="720"/>
            </w:pPr>
          </w:p>
          <w:p w14:paraId="0903C565" w14:textId="77777777" w:rsidR="00EB4DB9" w:rsidRDefault="00EB4DB9" w:rsidP="00C027B8">
            <w:pPr>
              <w:pStyle w:val="Code-NoSB"/>
            </w:pPr>
            <w:r>
              <w:t>show ip route</w:t>
            </w:r>
          </w:p>
          <w:p w14:paraId="70B8599A" w14:textId="77777777" w:rsidR="00EB4DB9" w:rsidRDefault="00EB4DB9" w:rsidP="00C027B8">
            <w:pPr>
              <w:ind w:left="720"/>
            </w:pPr>
            <w:r>
              <w:t>Displays the routing table</w:t>
            </w:r>
          </w:p>
          <w:p w14:paraId="6B5265B3" w14:textId="77777777" w:rsidR="00EB4DB9" w:rsidRDefault="00EB4DB9" w:rsidP="00C027B8">
            <w:pPr>
              <w:ind w:left="720"/>
            </w:pPr>
          </w:p>
          <w:p w14:paraId="53146E80" w14:textId="77777777" w:rsidR="00EB4DB9" w:rsidRDefault="00EB4DB9" w:rsidP="00C027B8">
            <w:pPr>
              <w:pStyle w:val="Code-NoSB"/>
            </w:pPr>
            <w:r>
              <w:t>show ip route ospf</w:t>
            </w:r>
          </w:p>
          <w:p w14:paraId="51E002AF" w14:textId="77777777" w:rsidR="00EB4DB9" w:rsidRDefault="00EB4DB9" w:rsidP="00C027B8">
            <w:pPr>
              <w:ind w:left="720"/>
            </w:pPr>
            <w:r>
              <w:t>Displays the routing table entries related to OSPF.</w:t>
            </w:r>
          </w:p>
          <w:p w14:paraId="19D3D9C7" w14:textId="77777777" w:rsidR="00EB4DB9" w:rsidRDefault="00EB4DB9" w:rsidP="00C027B8">
            <w:pPr>
              <w:ind w:left="720"/>
            </w:pPr>
          </w:p>
          <w:p w14:paraId="6F5677D7" w14:textId="77777777" w:rsidR="00EB4DB9" w:rsidRDefault="00EB4DB9" w:rsidP="00C027B8">
            <w:pPr>
              <w:pStyle w:val="Code-NoSB"/>
            </w:pPr>
            <w:r>
              <w:t>show ip protocols</w:t>
            </w:r>
          </w:p>
          <w:p w14:paraId="6340570F" w14:textId="77777777" w:rsidR="00EB4DB9" w:rsidRDefault="00EB4DB9" w:rsidP="00C027B8">
            <w:pPr>
              <w:ind w:left="720"/>
            </w:pPr>
            <w:r>
              <w:t>Displays IP protocols running and active in the router. If OSPF is running, it displays details information about the process. This is a good way to determine if the commands that you have entered are correct and being effective or not.</w:t>
            </w:r>
          </w:p>
          <w:p w14:paraId="3658C047" w14:textId="77777777" w:rsidR="00EB4DB9" w:rsidRDefault="00EB4DB9" w:rsidP="00C027B8">
            <w:pPr>
              <w:ind w:left="720"/>
            </w:pPr>
          </w:p>
          <w:p w14:paraId="05D537DE" w14:textId="77777777" w:rsidR="00EB4DB9" w:rsidRDefault="00EB4DB9" w:rsidP="00C027B8">
            <w:pPr>
              <w:pStyle w:val="Code-NoSB"/>
            </w:pPr>
            <w:r>
              <w:t>show ip ospf database</w:t>
            </w:r>
          </w:p>
          <w:p w14:paraId="5FCCEB7B" w14:textId="77777777" w:rsidR="00EB4DB9" w:rsidRDefault="00EB4DB9" w:rsidP="00C027B8">
            <w:pPr>
              <w:ind w:left="720"/>
            </w:pPr>
            <w:r>
              <w:t>Displays a summary of entries in the LSDB listing the router and network link states.</w:t>
            </w:r>
          </w:p>
          <w:p w14:paraId="5372B17D" w14:textId="77777777" w:rsidR="00EB4DB9" w:rsidRDefault="00EB4DB9" w:rsidP="00C027B8">
            <w:pPr>
              <w:ind w:left="720"/>
            </w:pPr>
          </w:p>
          <w:p w14:paraId="720FE026" w14:textId="77777777" w:rsidR="00EB4DB9" w:rsidRDefault="00EB4DB9" w:rsidP="00C027B8">
            <w:pPr>
              <w:pStyle w:val="Code-NoSB"/>
            </w:pPr>
            <w:r>
              <w:t>show ip ospf database network</w:t>
            </w:r>
          </w:p>
          <w:p w14:paraId="6617068A" w14:textId="77777777" w:rsidR="00EB4DB9" w:rsidRDefault="00EB4DB9" w:rsidP="00C027B8">
            <w:pPr>
              <w:ind w:left="720"/>
            </w:pPr>
            <w:r>
              <w:t xml:space="preserve">Displays detailed information of the network link states in the LSDB. For each network link state, all OSPF routers on this network are listed. </w:t>
            </w:r>
          </w:p>
          <w:p w14:paraId="1C62DC56" w14:textId="77777777" w:rsidR="00EB4DB9" w:rsidRDefault="00EB4DB9" w:rsidP="00C027B8">
            <w:pPr>
              <w:ind w:left="720"/>
            </w:pPr>
          </w:p>
          <w:p w14:paraId="17ABA0EB" w14:textId="77777777" w:rsidR="00EB4DB9" w:rsidRDefault="00EB4DB9" w:rsidP="00C027B8">
            <w:pPr>
              <w:pStyle w:val="Code-NoSB"/>
            </w:pPr>
            <w:r>
              <w:t>show ip ospf database router</w:t>
            </w:r>
          </w:p>
          <w:p w14:paraId="2E490A66" w14:textId="77777777" w:rsidR="00EB4DB9" w:rsidRDefault="00EB4DB9" w:rsidP="00C027B8">
            <w:pPr>
              <w:ind w:left="720"/>
            </w:pPr>
            <w:r>
              <w:t>Displays detailed information of the router link states in the LSDB. For each router link state, both connected transit and stub networks are shown.</w:t>
            </w:r>
          </w:p>
          <w:p w14:paraId="4320B948" w14:textId="77777777" w:rsidR="00EB4DB9" w:rsidRDefault="00EB4DB9" w:rsidP="00C027B8">
            <w:pPr>
              <w:ind w:left="720"/>
            </w:pPr>
          </w:p>
          <w:p w14:paraId="5970CAE8" w14:textId="77777777" w:rsidR="00EB4DB9" w:rsidRPr="004B121D" w:rsidRDefault="00EB4DB9" w:rsidP="00C027B8">
            <w:pPr>
              <w:rPr>
                <w:b/>
                <w:bCs/>
                <w:sz w:val="24"/>
                <w:szCs w:val="24"/>
                <w:u w:val="single"/>
              </w:rPr>
            </w:pPr>
            <w:r w:rsidRPr="004B121D">
              <w:rPr>
                <w:b/>
                <w:bCs/>
                <w:sz w:val="24"/>
                <w:szCs w:val="24"/>
                <w:u w:val="single"/>
              </w:rPr>
              <w:t>IOS mode: Router configuration</w:t>
            </w:r>
          </w:p>
          <w:p w14:paraId="5725189F" w14:textId="77777777" w:rsidR="00EB4DB9" w:rsidRDefault="00EB4DB9" w:rsidP="00C027B8"/>
          <w:p w14:paraId="452E6CA5" w14:textId="77777777" w:rsidR="00EB4DB9" w:rsidRDefault="00EB4DB9" w:rsidP="00C027B8">
            <w:pPr>
              <w:pStyle w:val="Code-NoSB"/>
            </w:pPr>
            <w:r>
              <w:t xml:space="preserve">network </w:t>
            </w:r>
            <w:r w:rsidRPr="004B121D">
              <w:rPr>
                <w:i/>
                <w:iCs/>
              </w:rPr>
              <w:t>&lt;Netaddr&gt;</w:t>
            </w:r>
            <w:r>
              <w:t xml:space="preserve"> </w:t>
            </w:r>
            <w:r w:rsidRPr="004B121D">
              <w:rPr>
                <w:i/>
                <w:iCs/>
              </w:rPr>
              <w:t>&lt;InvNetmask&gt;</w:t>
            </w:r>
            <w:r>
              <w:t xml:space="preserve"> area </w:t>
            </w:r>
            <w:r w:rsidRPr="004B121D">
              <w:rPr>
                <w:i/>
                <w:iCs/>
              </w:rPr>
              <w:t>&lt;AreaID&gt;</w:t>
            </w:r>
          </w:p>
          <w:p w14:paraId="210ACA76" w14:textId="77777777" w:rsidR="00EB4DB9" w:rsidRDefault="00EB4DB9" w:rsidP="00C027B8">
            <w:pPr>
              <w:ind w:left="720"/>
            </w:pPr>
            <w:r>
              <w:t xml:space="preserve">Associates a network prefix with OSPF and associates an OSPF area to the network address. The prefix is specified with an IP address </w:t>
            </w:r>
            <w:r w:rsidRPr="004B121D">
              <w:rPr>
                <w:rStyle w:val="Code-NoSChar"/>
                <w:i/>
                <w:iCs/>
              </w:rPr>
              <w:t>&lt;Netaddr&gt;</w:t>
            </w:r>
            <w:r>
              <w:t xml:space="preserve"> and an inverse netmask </w:t>
            </w:r>
            <w:r w:rsidRPr="004B121D">
              <w:rPr>
                <w:rStyle w:val="Code-NoSChar"/>
                <w:i/>
                <w:iCs/>
              </w:rPr>
              <w:t>&lt;InvNetmask&gt;</w:t>
            </w:r>
            <w:r>
              <w:t>. For example,</w:t>
            </w:r>
            <w:r w:rsidRPr="004B121D">
              <w:rPr>
                <w:rStyle w:val="Code-NoSChar"/>
              </w:rPr>
              <w:t xml:space="preserve"> Netaddr=10.0.0.0</w:t>
            </w:r>
            <w:r>
              <w:t xml:space="preserve"> and </w:t>
            </w:r>
            <w:r w:rsidRPr="004B121D">
              <w:rPr>
                <w:rStyle w:val="Code-NoSChar"/>
              </w:rPr>
              <w:t>InvNetmask=0.255.255.255</w:t>
            </w:r>
            <w:r>
              <w:t xml:space="preserve"> specify the network prefix 10.0.0.0/8. The </w:t>
            </w:r>
            <w:r w:rsidRPr="004B121D">
              <w:rPr>
                <w:rStyle w:val="Code-NoSChar"/>
              </w:rPr>
              <w:t>AreaID</w:t>
            </w:r>
            <w:r>
              <w:t xml:space="preserve"> is a number that associates an area with the address range. Area 0 is reserved to specify the backbone area.</w:t>
            </w:r>
          </w:p>
          <w:p w14:paraId="3605E683" w14:textId="77777777" w:rsidR="00EB4DB9" w:rsidRDefault="00EB4DB9" w:rsidP="00C027B8"/>
          <w:p w14:paraId="1B68FAAC" w14:textId="77777777" w:rsidR="00EB4DB9" w:rsidRDefault="00EB4DB9" w:rsidP="00C027B8">
            <w:pPr>
              <w:ind w:left="720"/>
            </w:pPr>
            <w:r>
              <w:t xml:space="preserve">Example:  To run OSPF on Router1 for the address range 10.0.0.0/8 and assign it to Area 1, type </w:t>
            </w:r>
          </w:p>
          <w:p w14:paraId="25654C1D" w14:textId="77777777" w:rsidR="00EB4DB9" w:rsidRDefault="00EB4DB9" w:rsidP="00C027B8">
            <w:pPr>
              <w:pStyle w:val="Code-NoS"/>
              <w:ind w:left="1080"/>
            </w:pPr>
            <w:r>
              <w:t xml:space="preserve"> </w:t>
            </w:r>
            <w:r>
              <w:tab/>
              <w:t>Router1(config-router)# network 10.0.0.0 0.255.255.255 area 1</w:t>
            </w:r>
          </w:p>
          <w:p w14:paraId="3A25ADC8" w14:textId="77777777" w:rsidR="00EB4DB9" w:rsidRDefault="00EB4DB9" w:rsidP="00C027B8"/>
          <w:p w14:paraId="5288A2CE" w14:textId="77777777" w:rsidR="00EB4DB9" w:rsidRPr="009B4B78" w:rsidRDefault="00EB4DB9" w:rsidP="00C027B8">
            <w:pPr>
              <w:pStyle w:val="Code-NoSB"/>
            </w:pPr>
            <w:r>
              <w:t xml:space="preserve">no network </w:t>
            </w:r>
            <w:r w:rsidRPr="009B4B78">
              <w:rPr>
                <w:i/>
                <w:iCs/>
              </w:rPr>
              <w:t>&lt;Netaddr&gt;</w:t>
            </w:r>
            <w:r>
              <w:t xml:space="preserve"> </w:t>
            </w:r>
            <w:r w:rsidRPr="009B4B78">
              <w:rPr>
                <w:i/>
                <w:iCs/>
              </w:rPr>
              <w:t>&lt;InvNetmask&gt;</w:t>
            </w:r>
            <w:r>
              <w:t xml:space="preserve"> area </w:t>
            </w:r>
            <w:r w:rsidRPr="009B4B78">
              <w:rPr>
                <w:i/>
                <w:iCs/>
              </w:rPr>
              <w:t>&lt;AreaID&gt;</w:t>
            </w:r>
          </w:p>
          <w:p w14:paraId="5EDA87CF" w14:textId="77777777" w:rsidR="00EB4DB9" w:rsidRDefault="00EB4DB9" w:rsidP="00C027B8">
            <w:pPr>
              <w:ind w:left="720"/>
            </w:pPr>
            <w:r>
              <w:t>Disables OSPF for the specified network area.</w:t>
            </w:r>
          </w:p>
          <w:p w14:paraId="0098FB47" w14:textId="2BAB4D01" w:rsidR="00EB4DB9" w:rsidRDefault="00EB4DB9" w:rsidP="00C027B8">
            <w:pPr>
              <w:ind w:left="720"/>
            </w:pPr>
          </w:p>
          <w:p w14:paraId="65B5E3B2" w14:textId="77777777" w:rsidR="001746B5" w:rsidRDefault="001746B5" w:rsidP="00C027B8">
            <w:pPr>
              <w:ind w:left="720"/>
            </w:pPr>
          </w:p>
          <w:p w14:paraId="07EC7590" w14:textId="77777777" w:rsidR="00EB4DB9" w:rsidRDefault="00EB4DB9" w:rsidP="00C027B8">
            <w:pPr>
              <w:pStyle w:val="Code-NoSB"/>
            </w:pPr>
            <w:r>
              <w:lastRenderedPageBreak/>
              <w:t xml:space="preserve">passive-interface </w:t>
            </w:r>
            <w:r w:rsidRPr="00D25146">
              <w:rPr>
                <w:i/>
                <w:iCs/>
              </w:rPr>
              <w:t>&lt;Iface&gt;</w:t>
            </w:r>
          </w:p>
          <w:p w14:paraId="1566D395" w14:textId="77777777" w:rsidR="00EB4DB9" w:rsidRDefault="00EB4DB9" w:rsidP="00C027B8">
            <w:pPr>
              <w:ind w:left="720"/>
            </w:pPr>
            <w:r>
              <w:t xml:space="preserve">Sets interface </w:t>
            </w:r>
            <w:r w:rsidRPr="00D25146">
              <w:rPr>
                <w:rStyle w:val="Code-NoSChar"/>
                <w:i/>
                <w:iCs/>
              </w:rPr>
              <w:t>&lt;Iface&gt;</w:t>
            </w:r>
            <w:r>
              <w:t xml:space="preserve"> into passive mode. In passive mode, the router only receives and processes OSPF messages, but does not transmit OSPF messages.</w:t>
            </w:r>
          </w:p>
          <w:p w14:paraId="24CFB7EF" w14:textId="77777777" w:rsidR="00EB4DB9" w:rsidRDefault="00EB4DB9" w:rsidP="00C027B8">
            <w:pPr>
              <w:ind w:left="720"/>
            </w:pPr>
          </w:p>
          <w:p w14:paraId="4FD021E1" w14:textId="77777777" w:rsidR="00EB4DB9" w:rsidRDefault="00EB4DB9" w:rsidP="00C027B8">
            <w:pPr>
              <w:pStyle w:val="Code-NoSB"/>
            </w:pPr>
            <w:r>
              <w:t xml:space="preserve">no passive-interface </w:t>
            </w:r>
            <w:r w:rsidRPr="00D25146">
              <w:rPr>
                <w:i/>
                <w:iCs/>
              </w:rPr>
              <w:t>&lt;Iface&gt;</w:t>
            </w:r>
          </w:p>
          <w:p w14:paraId="7EB092F5" w14:textId="77777777" w:rsidR="00EB4DB9" w:rsidRDefault="00EB4DB9" w:rsidP="00C027B8">
            <w:pPr>
              <w:ind w:left="720"/>
            </w:pPr>
            <w:r>
              <w:t xml:space="preserve">Sets interface </w:t>
            </w:r>
            <w:r w:rsidRPr="00D25146">
              <w:rPr>
                <w:rStyle w:val="Code-NoSChar"/>
                <w:i/>
                <w:iCs/>
              </w:rPr>
              <w:t>&lt;Iface&gt;</w:t>
            </w:r>
            <w:r>
              <w:t xml:space="preserve"> into active mode. In active mode, the router receives and transmits OSPF messages. </w:t>
            </w:r>
          </w:p>
          <w:p w14:paraId="5702BDD5" w14:textId="77777777" w:rsidR="00EB4DB9" w:rsidRDefault="00EB4DB9" w:rsidP="00C027B8">
            <w:pPr>
              <w:ind w:left="720"/>
            </w:pPr>
          </w:p>
          <w:p w14:paraId="1F3985E6" w14:textId="77777777" w:rsidR="00EB4DB9" w:rsidRDefault="00EB4DB9" w:rsidP="00C027B8">
            <w:pPr>
              <w:pStyle w:val="Code-NoSB"/>
            </w:pPr>
            <w:r>
              <w:t xml:space="preserve">router-id </w:t>
            </w:r>
            <w:r w:rsidRPr="00D25146">
              <w:rPr>
                <w:i/>
                <w:iCs/>
              </w:rPr>
              <w:t>&lt;IPaddress&gt;</w:t>
            </w:r>
          </w:p>
          <w:p w14:paraId="32FE244B" w14:textId="36E1E055" w:rsidR="00EB4DB9" w:rsidRDefault="00EB4DB9" w:rsidP="003C05FB">
            <w:pPr>
              <w:ind w:left="720"/>
            </w:pPr>
            <w:r>
              <w:t xml:space="preserve">Assigns the IP address </w:t>
            </w:r>
            <w:r w:rsidRPr="00D25146">
              <w:rPr>
                <w:i/>
                <w:iCs/>
              </w:rPr>
              <w:t>&lt;IPaddress&gt;</w:t>
            </w:r>
            <w:r>
              <w:t xml:space="preserve"> as the router identifier (router-id) of the local OSPF router.  In OSPF, the router-id is used in LSA messages to identify a router. In IOS, by default, a router selects the highest IP address as the router-id. The above command can be used to set the value explicitly</w:t>
            </w:r>
          </w:p>
        </w:tc>
      </w:tr>
    </w:tbl>
    <w:p w14:paraId="0B1C8AE5" w14:textId="77777777" w:rsidR="00EB4DB9" w:rsidRPr="005522A9" w:rsidRDefault="00EB4DB9" w:rsidP="003C05FB">
      <w:pPr>
        <w:spacing w:after="0" w:line="240" w:lineRule="auto"/>
        <w:rPr>
          <w:lang w:val="en-CA"/>
        </w:rPr>
      </w:pPr>
    </w:p>
    <w:p w14:paraId="61091F2C" w14:textId="77777777" w:rsidR="00EB4DB9" w:rsidRPr="003376A7" w:rsidRDefault="00EB4DB9" w:rsidP="005B6533">
      <w:pPr>
        <w:pStyle w:val="ListParagraph"/>
        <w:numPr>
          <w:ilvl w:val="0"/>
          <w:numId w:val="21"/>
        </w:numPr>
        <w:spacing w:before="120" w:after="120" w:line="240" w:lineRule="auto"/>
        <w:contextualSpacing w:val="0"/>
        <w:rPr>
          <w:lang w:val="en-CA"/>
        </w:rPr>
      </w:pPr>
      <w:r w:rsidRPr="003376A7">
        <w:rPr>
          <w:lang w:val="en-CA"/>
        </w:rPr>
        <w:t xml:space="preserve">Configure Router1 to run OSPF by typing </w:t>
      </w:r>
    </w:p>
    <w:p w14:paraId="35FDCCBA" w14:textId="77777777" w:rsidR="00EB4DB9" w:rsidRPr="005522A9" w:rsidRDefault="00EB4DB9" w:rsidP="003D136B">
      <w:pPr>
        <w:pStyle w:val="Code"/>
        <w:spacing w:before="120" w:after="120"/>
        <w:ind w:left="720"/>
        <w:rPr>
          <w:lang w:val="en-CA"/>
        </w:rPr>
      </w:pPr>
      <w:r w:rsidRPr="005522A9">
        <w:rPr>
          <w:lang w:val="en-CA"/>
        </w:rPr>
        <w:t xml:space="preserve">Router1# </w:t>
      </w:r>
      <w:r w:rsidRPr="00AC7BAA">
        <w:rPr>
          <w:rStyle w:val="Code-NoSBChar"/>
        </w:rPr>
        <w:t>configure terminal</w:t>
      </w:r>
    </w:p>
    <w:p w14:paraId="6CEAB2F1" w14:textId="669E08DF" w:rsidR="003D136B" w:rsidRDefault="008B5338" w:rsidP="003D136B">
      <w:pPr>
        <w:pStyle w:val="Code"/>
        <w:spacing w:before="120" w:after="120"/>
        <w:ind w:left="720"/>
        <w:rPr>
          <w:lang w:val="en-CA"/>
        </w:rPr>
      </w:pPr>
      <w:r w:rsidRPr="005522A9">
        <w:rPr>
          <w:lang w:val="en-CA"/>
        </w:rPr>
        <w:t xml:space="preserve">Router1(config)# </w:t>
      </w:r>
      <w:r>
        <w:rPr>
          <w:rStyle w:val="Code-NoSBChar"/>
        </w:rPr>
        <w:t>no ip routing</w:t>
      </w:r>
    </w:p>
    <w:p w14:paraId="64A3CB11" w14:textId="0CD89C23" w:rsidR="008B5338" w:rsidRPr="003D136B" w:rsidRDefault="008B5338" w:rsidP="003D136B">
      <w:pPr>
        <w:pStyle w:val="Code"/>
        <w:spacing w:before="120" w:after="120"/>
        <w:ind w:left="720"/>
        <w:rPr>
          <w:rFonts w:cstheme="minorHAnsi"/>
          <w:b/>
        </w:rPr>
      </w:pPr>
      <w:r w:rsidRPr="005522A9">
        <w:rPr>
          <w:lang w:val="en-CA"/>
        </w:rPr>
        <w:t xml:space="preserve">Router1(config)# </w:t>
      </w:r>
      <w:r>
        <w:rPr>
          <w:rStyle w:val="Code-NoSBChar"/>
        </w:rPr>
        <w:t>ip routing</w:t>
      </w:r>
    </w:p>
    <w:p w14:paraId="31457FC7" w14:textId="77777777" w:rsidR="003D136B" w:rsidRDefault="00EB4DB9" w:rsidP="003D136B">
      <w:pPr>
        <w:pStyle w:val="Code"/>
        <w:spacing w:before="120" w:after="120"/>
        <w:ind w:left="720"/>
        <w:rPr>
          <w:rStyle w:val="Code-NoSBChar"/>
        </w:rPr>
      </w:pPr>
      <w:r w:rsidRPr="005522A9">
        <w:rPr>
          <w:lang w:val="en-CA"/>
        </w:rPr>
        <w:t xml:space="preserve">Router1(config)# </w:t>
      </w:r>
      <w:r w:rsidRPr="00AC7BAA">
        <w:rPr>
          <w:rStyle w:val="Code-NoSBChar"/>
        </w:rPr>
        <w:t>router ospf 1</w:t>
      </w:r>
    </w:p>
    <w:p w14:paraId="7AB240A9" w14:textId="41266000" w:rsidR="00EB4DB9" w:rsidRPr="00AC7BAA" w:rsidRDefault="00EB4DB9" w:rsidP="003D136B">
      <w:pPr>
        <w:pStyle w:val="Code"/>
        <w:spacing w:before="120" w:after="120"/>
        <w:ind w:left="720"/>
        <w:rPr>
          <w:rStyle w:val="Code-NoSBChar"/>
        </w:rPr>
      </w:pPr>
      <w:r w:rsidRPr="005522A9">
        <w:rPr>
          <w:lang w:val="en-CA"/>
        </w:rPr>
        <w:t xml:space="preserve">Router1(config-router)# </w:t>
      </w:r>
      <w:r w:rsidRPr="00AC7BAA">
        <w:rPr>
          <w:rStyle w:val="Code-NoSBChar"/>
        </w:rPr>
        <w:t>network 10.0.0.0 0.255.255.255 area 1</w:t>
      </w:r>
    </w:p>
    <w:p w14:paraId="568232BE" w14:textId="36289FAF" w:rsidR="00EB4DB9" w:rsidRDefault="00BC1B01" w:rsidP="003D136B">
      <w:pPr>
        <w:pStyle w:val="Code"/>
        <w:spacing w:before="120" w:after="120"/>
        <w:ind w:left="720"/>
        <w:rPr>
          <w:lang w:val="en-CA"/>
        </w:rPr>
      </w:pPr>
      <w:r w:rsidRPr="005522A9">
        <w:rPr>
          <w:lang w:val="en-CA"/>
        </w:rPr>
        <w:t>Router1(config-router</w:t>
      </w:r>
      <w:r w:rsidR="00EB4DB9" w:rsidRPr="005522A9">
        <w:rPr>
          <w:lang w:val="en-CA"/>
        </w:rPr>
        <w:t xml:space="preserve">)# </w:t>
      </w:r>
      <w:r w:rsidR="00EB4DB9" w:rsidRPr="00AC7BAA">
        <w:rPr>
          <w:rStyle w:val="Code-NoSBChar"/>
        </w:rPr>
        <w:t>end</w:t>
      </w:r>
    </w:p>
    <w:p w14:paraId="775DADFD" w14:textId="57D2218E" w:rsidR="002917C5" w:rsidRPr="005522A9" w:rsidRDefault="00EB4DB9" w:rsidP="003D136B">
      <w:pPr>
        <w:spacing w:before="120" w:after="120" w:line="240" w:lineRule="auto"/>
        <w:ind w:left="360"/>
        <w:rPr>
          <w:lang w:val="en-CA"/>
        </w:rPr>
      </w:pPr>
      <w:r w:rsidRPr="005522A9">
        <w:rPr>
          <w:lang w:val="en-CA"/>
        </w:rPr>
        <w:t xml:space="preserve">The above commands (1) reset IP forwarding by disabling and then enabling it, (2) enable the OSPF routing protocol, and (3) link subnet 10.0.0.0/8 with OSPF Area 1. Since no </w:t>
      </w:r>
      <w:r w:rsidRPr="005522A9">
        <w:rPr>
          <w:i/>
          <w:lang w:val="en-CA"/>
        </w:rPr>
        <w:t>router-id</w:t>
      </w:r>
      <w:r w:rsidRPr="005522A9">
        <w:rPr>
          <w:lang w:val="en-CA"/>
        </w:rPr>
        <w:t xml:space="preserve"> is specified, the highest IP address of Router1, 10.0.2.1, is used as the </w:t>
      </w:r>
      <w:r w:rsidRPr="005522A9">
        <w:rPr>
          <w:i/>
          <w:lang w:val="en-CA"/>
        </w:rPr>
        <w:t>router-id</w:t>
      </w:r>
      <w:r w:rsidRPr="005522A9">
        <w:rPr>
          <w:lang w:val="en-CA"/>
        </w:rPr>
        <w:t>.</w:t>
      </w:r>
      <w:r w:rsidR="002917C5">
        <w:rPr>
          <w:lang w:val="en-CA"/>
        </w:rPr>
        <w:t xml:space="preserve"> In (1), disabling IP forwarding also terminates the RIP routing process that was configured in earlier parts of the lab. </w:t>
      </w:r>
    </w:p>
    <w:p w14:paraId="7745FC03" w14:textId="77777777" w:rsidR="00EB4DB9" w:rsidRPr="00124AA3" w:rsidRDefault="00EB4DB9" w:rsidP="005B6533">
      <w:pPr>
        <w:pStyle w:val="ListParagraph"/>
        <w:numPr>
          <w:ilvl w:val="0"/>
          <w:numId w:val="21"/>
        </w:numPr>
        <w:spacing w:before="120" w:after="120" w:line="240" w:lineRule="auto"/>
        <w:contextualSpacing w:val="0"/>
        <w:rPr>
          <w:lang w:val="en-CA"/>
        </w:rPr>
      </w:pPr>
      <w:r w:rsidRPr="00124AA3">
        <w:rPr>
          <w:lang w:val="en-CA"/>
        </w:rPr>
        <w:t>Display the status of the OSPF configuration with the commands:</w:t>
      </w:r>
    </w:p>
    <w:p w14:paraId="52E1EA63" w14:textId="77777777" w:rsidR="00EB4DB9" w:rsidRPr="005522A9" w:rsidRDefault="00EB4DB9" w:rsidP="003D136B">
      <w:pPr>
        <w:pStyle w:val="Code"/>
        <w:spacing w:before="120" w:after="120"/>
        <w:ind w:left="720"/>
        <w:rPr>
          <w:lang w:val="en-CA"/>
        </w:rPr>
      </w:pPr>
      <w:r w:rsidRPr="005522A9">
        <w:rPr>
          <w:lang w:val="en-CA"/>
        </w:rPr>
        <w:t xml:space="preserve">Router1# </w:t>
      </w:r>
      <w:r w:rsidRPr="00AC7BAA">
        <w:rPr>
          <w:rStyle w:val="Code-BChar"/>
        </w:rPr>
        <w:t>show ip protocols</w:t>
      </w:r>
    </w:p>
    <w:p w14:paraId="03F7F645" w14:textId="16D9A200" w:rsidR="00EB4DB9" w:rsidRPr="005522A9" w:rsidRDefault="00EB4DB9" w:rsidP="003D136B">
      <w:pPr>
        <w:pStyle w:val="Code"/>
        <w:spacing w:before="120" w:after="120"/>
        <w:ind w:left="720"/>
        <w:rPr>
          <w:lang w:val="en-CA"/>
        </w:rPr>
      </w:pPr>
      <w:r w:rsidRPr="005522A9">
        <w:rPr>
          <w:lang w:val="en-CA"/>
        </w:rPr>
        <w:t xml:space="preserve">Router1# </w:t>
      </w:r>
      <w:r w:rsidRPr="00AC7BAA">
        <w:rPr>
          <w:rStyle w:val="Code-BChar"/>
        </w:rPr>
        <w:t>show ip ospf</w:t>
      </w:r>
      <w:r w:rsidRPr="005522A9">
        <w:rPr>
          <w:lang w:val="en-CA"/>
        </w:rPr>
        <w:t xml:space="preserve"> </w:t>
      </w:r>
    </w:p>
    <w:p w14:paraId="5AAF677E" w14:textId="0EF8B130" w:rsidR="00EB4DB9" w:rsidRPr="00AC7BAA" w:rsidRDefault="00EB4DB9" w:rsidP="005B6533">
      <w:pPr>
        <w:pStyle w:val="ListParagraph"/>
        <w:numPr>
          <w:ilvl w:val="0"/>
          <w:numId w:val="21"/>
        </w:numPr>
        <w:spacing w:before="120" w:after="120" w:line="240" w:lineRule="auto"/>
        <w:contextualSpacing w:val="0"/>
        <w:rPr>
          <w:lang w:val="en-CA"/>
        </w:rPr>
      </w:pPr>
      <w:r w:rsidRPr="00AC7BAA">
        <w:rPr>
          <w:lang w:val="en-CA"/>
        </w:rPr>
        <w:t xml:space="preserve">Next, configure the other Cisco routers. The commands for configuring OSPF are the same as in Step </w:t>
      </w:r>
      <w:r w:rsidR="0083060D">
        <w:rPr>
          <w:lang w:val="en-CA"/>
        </w:rPr>
        <w:t>1</w:t>
      </w:r>
      <w:r w:rsidRPr="00AC7BAA">
        <w:rPr>
          <w:lang w:val="en-CA"/>
        </w:rPr>
        <w:t xml:space="preserve">. Each time you set up a new OSPF router, the LDBS at each router will grow. To follow the evolution of the LSDB, </w:t>
      </w:r>
      <w:r w:rsidRPr="008E68D5">
        <w:rPr>
          <w:u w:val="single"/>
          <w:lang w:val="en-CA"/>
          <w:rPrChange w:id="106" w:author="vineet bharot" w:date="2021-03-09T13:19:00Z">
            <w:rPr>
              <w:lang w:val="en-CA"/>
            </w:rPr>
          </w:rPrChange>
        </w:rPr>
        <w:t xml:space="preserve">display the LSDB entries at </w:t>
      </w:r>
      <w:r w:rsidRPr="00013554">
        <w:rPr>
          <w:b/>
          <w:u w:val="single"/>
          <w:lang w:val="en-CA"/>
          <w:rPrChange w:id="107" w:author="vineet bharot" w:date="2021-03-09T13:19:00Z">
            <w:rPr>
              <w:lang w:val="en-CA"/>
            </w:rPr>
          </w:rPrChange>
        </w:rPr>
        <w:t>Router1</w:t>
      </w:r>
      <w:r w:rsidRPr="008E68D5">
        <w:rPr>
          <w:u w:val="single"/>
          <w:lang w:val="en-CA"/>
          <w:rPrChange w:id="108" w:author="vineet bharot" w:date="2021-03-09T13:19:00Z">
            <w:rPr>
              <w:lang w:val="en-CA"/>
            </w:rPr>
          </w:rPrChange>
        </w:rPr>
        <w:t xml:space="preserve"> each time </w:t>
      </w:r>
      <w:r w:rsidRPr="008E68D5">
        <w:rPr>
          <w:b/>
          <w:u w:val="single"/>
          <w:lang w:val="en-CA"/>
          <w:rPrChange w:id="109" w:author="vineet bharot" w:date="2021-03-09T13:19:00Z">
            <w:rPr>
              <w:b/>
              <w:lang w:val="en-CA"/>
            </w:rPr>
          </w:rPrChange>
        </w:rPr>
        <w:t>before</w:t>
      </w:r>
      <w:r w:rsidRPr="008E68D5">
        <w:rPr>
          <w:u w:val="single"/>
          <w:lang w:val="en-CA"/>
          <w:rPrChange w:id="110" w:author="vineet bharot" w:date="2021-03-09T13:19:00Z">
            <w:rPr>
              <w:lang w:val="en-CA"/>
            </w:rPr>
          </w:rPrChange>
        </w:rPr>
        <w:t xml:space="preserve"> you configure one of the other routers with the command</w:t>
      </w:r>
    </w:p>
    <w:p w14:paraId="3897768B" w14:textId="00995EE2" w:rsidR="00EB4DB9" w:rsidRPr="0083060D" w:rsidRDefault="00EB4DB9" w:rsidP="003D136B">
      <w:pPr>
        <w:pStyle w:val="Code"/>
        <w:spacing w:before="120" w:after="120"/>
        <w:ind w:left="720"/>
        <w:rPr>
          <w:lang w:val="en-CA"/>
        </w:rPr>
      </w:pPr>
      <w:r w:rsidRPr="005522A9">
        <w:rPr>
          <w:lang w:val="en-CA"/>
        </w:rPr>
        <w:t>Router1#</w:t>
      </w:r>
      <w:r w:rsidRPr="005522A9">
        <w:rPr>
          <w:rFonts w:cs="Times New Roman"/>
          <w:lang w:val="en-CA"/>
        </w:rPr>
        <w:t xml:space="preserve"> </w:t>
      </w:r>
      <w:r w:rsidRPr="00B726D0">
        <w:rPr>
          <w:rStyle w:val="Code-BChar"/>
        </w:rPr>
        <w:t>show ip ospf database</w:t>
      </w:r>
    </w:p>
    <w:p w14:paraId="25AB7B7A" w14:textId="19F5FC72" w:rsidR="00EB4DB9" w:rsidRPr="005522A9" w:rsidRDefault="00EB4DB9" w:rsidP="003D136B">
      <w:pPr>
        <w:spacing w:before="120" w:after="120" w:line="240" w:lineRule="auto"/>
        <w:ind w:left="360"/>
        <w:rPr>
          <w:lang w:val="en-CA"/>
        </w:rPr>
      </w:pPr>
      <w:r w:rsidRPr="005522A9">
        <w:rPr>
          <w:lang w:val="en-CA"/>
        </w:rPr>
        <w:t xml:space="preserve">The command gives an overview of the entries in the LSDB, but does not show the details of the entries. Observe that there are two types of link states: router link states and network link states. </w:t>
      </w:r>
    </w:p>
    <w:p w14:paraId="3EACCE03" w14:textId="0CE2629B" w:rsidR="00EB4DB9" w:rsidRDefault="003C05FB" w:rsidP="003D136B">
      <w:pPr>
        <w:spacing w:before="120" w:after="120" w:line="240" w:lineRule="auto"/>
        <w:ind w:left="360"/>
        <w:rPr>
          <w:lang w:val="en-CA"/>
        </w:rPr>
      </w:pPr>
      <w:r w:rsidRPr="005522A9">
        <w:rPr>
          <w:rFonts w:eastAsia="Times New Roman" w:cs="Times New Roman"/>
          <w:noProof/>
          <w:szCs w:val="24"/>
        </w:rPr>
        <w:drawing>
          <wp:anchor distT="0" distB="0" distL="114300" distR="114300" simplePos="0" relativeHeight="251711488" behindDoc="0" locked="0" layoutInCell="1" allowOverlap="1" wp14:anchorId="39F68558" wp14:editId="58F32344">
            <wp:simplePos x="0" y="0"/>
            <wp:positionH relativeFrom="column">
              <wp:posOffset>-561340</wp:posOffset>
            </wp:positionH>
            <wp:positionV relativeFrom="paragraph">
              <wp:posOffset>102961</wp:posOffset>
            </wp:positionV>
            <wp:extent cx="467995" cy="467995"/>
            <wp:effectExtent l="0" t="0" r="1905" b="635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5522A9">
        <w:rPr>
          <w:lang w:val="en-CA"/>
        </w:rPr>
        <w:t xml:space="preserve">Observe that the link state database at </w:t>
      </w:r>
      <w:r w:rsidR="00EB4DB9" w:rsidRPr="00862AD6">
        <w:rPr>
          <w:i/>
          <w:lang w:val="en-CA"/>
        </w:rPr>
        <w:t>Router1</w:t>
      </w:r>
      <w:r w:rsidR="00EB4DB9" w:rsidRPr="005522A9">
        <w:rPr>
          <w:lang w:val="en-CA"/>
        </w:rPr>
        <w:t xml:space="preserve"> grows, as you add OSPF routers.</w:t>
      </w:r>
    </w:p>
    <w:p w14:paraId="4ED1A95C" w14:textId="262C8139" w:rsidR="00ED0328" w:rsidRPr="005522A9" w:rsidRDefault="00ED0328" w:rsidP="003D136B">
      <w:pPr>
        <w:spacing w:before="120" w:after="120" w:line="240" w:lineRule="auto"/>
        <w:ind w:left="360"/>
        <w:rPr>
          <w:lang w:val="en-CA"/>
        </w:rPr>
      </w:pPr>
      <w:r>
        <w:rPr>
          <w:lang w:val="en-CA"/>
        </w:rPr>
        <w:t xml:space="preserve">Take a screenshot of the </w:t>
      </w:r>
      <w:r w:rsidR="007A2615">
        <w:rPr>
          <w:lang w:val="en-CA"/>
        </w:rPr>
        <w:t xml:space="preserve">LSDB on </w:t>
      </w:r>
      <w:r w:rsidR="007A2615" w:rsidRPr="007A2615">
        <w:rPr>
          <w:i/>
          <w:iCs/>
          <w:lang w:val="en-CA"/>
        </w:rPr>
        <w:t>Router1</w:t>
      </w:r>
      <w:r>
        <w:rPr>
          <w:lang w:val="en-CA"/>
        </w:rPr>
        <w:t xml:space="preserve"> after all Cisco routers have been </w:t>
      </w:r>
      <w:r w:rsidRPr="007A2615">
        <w:rPr>
          <w:b/>
          <w:bCs/>
          <w:lang w:val="en-CA"/>
        </w:rPr>
        <w:t>configured</w:t>
      </w:r>
      <w:r>
        <w:rPr>
          <w:lang w:val="en-CA"/>
        </w:rPr>
        <w:t xml:space="preserve"> as OSPF routers. </w:t>
      </w:r>
    </w:p>
    <w:p w14:paraId="06682900" w14:textId="759036E5" w:rsidR="00EB4DB9" w:rsidRPr="00B726D0" w:rsidRDefault="00EB4DB9" w:rsidP="005B6533">
      <w:pPr>
        <w:pStyle w:val="ListParagraph"/>
        <w:numPr>
          <w:ilvl w:val="0"/>
          <w:numId w:val="21"/>
        </w:numPr>
        <w:spacing w:before="120" w:after="120" w:line="240" w:lineRule="auto"/>
        <w:contextualSpacing w:val="0"/>
        <w:rPr>
          <w:rFonts w:ascii="Calibri" w:hAnsi="Calibri" w:cs="Calibri"/>
          <w:noProof/>
          <w:lang w:val="en-CA"/>
        </w:rPr>
      </w:pPr>
      <w:r w:rsidRPr="00B726D0">
        <w:rPr>
          <w:lang w:val="en-CA"/>
        </w:rPr>
        <w:t xml:space="preserve">When all </w:t>
      </w:r>
      <w:r w:rsidR="0083060D">
        <w:rPr>
          <w:lang w:val="en-CA"/>
        </w:rPr>
        <w:t>five</w:t>
      </w:r>
      <w:r w:rsidRPr="00B726D0">
        <w:rPr>
          <w:lang w:val="en-CA"/>
        </w:rPr>
        <w:t xml:space="preserve"> Cisco routers have been configured, </w:t>
      </w:r>
      <w:r w:rsidR="007A2615" w:rsidRPr="007A2615">
        <w:rPr>
          <w:b/>
          <w:bCs/>
          <w:lang w:val="en-CA"/>
        </w:rPr>
        <w:t>wait a minute</w:t>
      </w:r>
      <w:r w:rsidR="007A2615">
        <w:rPr>
          <w:lang w:val="en-CA"/>
        </w:rPr>
        <w:t xml:space="preserve"> for OSPF to converge, then </w:t>
      </w:r>
      <w:r w:rsidRPr="00B726D0">
        <w:rPr>
          <w:lang w:val="en-CA"/>
        </w:rPr>
        <w:t xml:space="preserve">display the details of the LSDB at </w:t>
      </w:r>
      <w:r w:rsidRPr="00862AD6">
        <w:rPr>
          <w:i/>
          <w:lang w:val="en-CA"/>
        </w:rPr>
        <w:t>Router1</w:t>
      </w:r>
      <w:r w:rsidRPr="00B726D0">
        <w:rPr>
          <w:lang w:val="en-CA"/>
        </w:rPr>
        <w:t xml:space="preserve"> by typing </w:t>
      </w:r>
    </w:p>
    <w:p w14:paraId="64F9ABA8" w14:textId="77777777" w:rsidR="00EB4DB9" w:rsidRPr="00D67D23" w:rsidRDefault="00EB4DB9" w:rsidP="003D136B">
      <w:pPr>
        <w:pStyle w:val="Code"/>
        <w:spacing w:before="120" w:after="120"/>
        <w:ind w:left="720"/>
        <w:rPr>
          <w:rStyle w:val="Code-BChar"/>
        </w:rPr>
      </w:pPr>
      <w:r w:rsidRPr="005522A9">
        <w:rPr>
          <w:lang w:val="en-CA"/>
        </w:rPr>
        <w:lastRenderedPageBreak/>
        <w:t>Router1#</w:t>
      </w:r>
      <w:r w:rsidRPr="005522A9">
        <w:rPr>
          <w:rFonts w:cs="Times New Roman"/>
          <w:lang w:val="en-CA"/>
        </w:rPr>
        <w:t xml:space="preserve"> </w:t>
      </w:r>
      <w:r w:rsidRPr="00D67D23">
        <w:rPr>
          <w:rStyle w:val="Code-BChar"/>
        </w:rPr>
        <w:t>show ip ospf database</w:t>
      </w:r>
    </w:p>
    <w:p w14:paraId="593B30E2" w14:textId="77777777" w:rsidR="00EB4DB9" w:rsidRPr="00D67D23" w:rsidRDefault="00EB4DB9" w:rsidP="003D136B">
      <w:pPr>
        <w:pStyle w:val="Code"/>
        <w:spacing w:before="120" w:after="120"/>
        <w:ind w:left="720"/>
        <w:rPr>
          <w:rStyle w:val="Code-BChar"/>
        </w:rPr>
      </w:pPr>
      <w:r w:rsidRPr="005522A9">
        <w:rPr>
          <w:lang w:val="en-CA"/>
        </w:rPr>
        <w:t>Router1#</w:t>
      </w:r>
      <w:r w:rsidRPr="005522A9">
        <w:rPr>
          <w:rFonts w:cs="Times New Roman"/>
          <w:lang w:val="en-CA"/>
        </w:rPr>
        <w:t xml:space="preserve"> </w:t>
      </w:r>
      <w:r w:rsidRPr="00D67D23">
        <w:rPr>
          <w:rStyle w:val="Code-BChar"/>
        </w:rPr>
        <w:t>show ip ospf database network</w:t>
      </w:r>
    </w:p>
    <w:p w14:paraId="7F0AB9E3" w14:textId="1191F8D9" w:rsidR="00EB4DB9" w:rsidRPr="003D136B" w:rsidRDefault="00EB4DB9" w:rsidP="003D136B">
      <w:pPr>
        <w:pStyle w:val="Code"/>
        <w:spacing w:before="120" w:after="120"/>
        <w:ind w:left="720"/>
        <w:rPr>
          <w:b/>
          <w:shd w:val="clear" w:color="auto" w:fill="F2F2F2" w:themeFill="background1" w:themeFillShade="F2"/>
        </w:rPr>
      </w:pPr>
      <w:r w:rsidRPr="005522A9">
        <w:rPr>
          <w:lang w:val="en-CA"/>
        </w:rPr>
        <w:t xml:space="preserve">Router1# </w:t>
      </w:r>
      <w:r w:rsidRPr="00D67D23">
        <w:rPr>
          <w:rStyle w:val="Code-BChar"/>
        </w:rPr>
        <w:t>show ip ospf database router</w:t>
      </w:r>
    </w:p>
    <w:p w14:paraId="598A3EC3" w14:textId="77777777" w:rsidR="00EB4DB9" w:rsidRDefault="00EB4DB9" w:rsidP="003D136B">
      <w:pPr>
        <w:spacing w:before="120" w:after="120" w:line="240" w:lineRule="auto"/>
        <w:ind w:left="360"/>
        <w:rPr>
          <w:lang w:val="en-CA"/>
        </w:rPr>
      </w:pPr>
      <w:r w:rsidRPr="005522A9">
        <w:rPr>
          <w:noProof/>
        </w:rPr>
        <w:drawing>
          <wp:anchor distT="0" distB="0" distL="114300" distR="114300" simplePos="0" relativeHeight="251679744" behindDoc="0" locked="0" layoutInCell="1" allowOverlap="1" wp14:anchorId="1CA12226" wp14:editId="0EA5A03B">
            <wp:simplePos x="0" y="0"/>
            <wp:positionH relativeFrom="column">
              <wp:posOffset>-594360</wp:posOffset>
            </wp:positionH>
            <wp:positionV relativeFrom="paragraph">
              <wp:posOffset>237217</wp:posOffset>
            </wp:positionV>
            <wp:extent cx="512748" cy="512748"/>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12748" cy="512748"/>
                    </a:xfrm>
                    <a:prstGeom prst="rect">
                      <a:avLst/>
                    </a:prstGeom>
                  </pic:spPr>
                </pic:pic>
              </a:graphicData>
            </a:graphic>
            <wp14:sizeRelH relativeFrom="page">
              <wp14:pctWidth>0</wp14:pctWidth>
            </wp14:sizeRelH>
            <wp14:sizeRelV relativeFrom="page">
              <wp14:pctHeight>0</wp14:pctHeight>
            </wp14:sizeRelV>
          </wp:anchor>
        </w:drawing>
      </w:r>
      <w:r w:rsidRPr="005522A9">
        <w:rPr>
          <w:lang w:val="en-CA"/>
        </w:rPr>
        <w:t xml:space="preserve">The second command displays details of network link states and the third command displays details of router link states. </w:t>
      </w:r>
    </w:p>
    <w:p w14:paraId="27969E13" w14:textId="17FB044E" w:rsidR="00EB4DB9" w:rsidRPr="005522A9" w:rsidRDefault="00EB4DB9" w:rsidP="003D136B">
      <w:pPr>
        <w:spacing w:before="120" w:after="120" w:line="240" w:lineRule="auto"/>
        <w:ind w:left="360"/>
        <w:rPr>
          <w:rFonts w:eastAsia="Times New Roman" w:cs="Times New Roman"/>
          <w:szCs w:val="24"/>
          <w:lang w:val="en-CA"/>
        </w:rPr>
      </w:pPr>
      <w:r w:rsidRPr="005522A9">
        <w:rPr>
          <w:noProof/>
          <w:lang w:val="en-CA"/>
        </w:rPr>
        <w:t>Save the output. (T</w:t>
      </w:r>
      <w:r w:rsidRPr="005522A9">
        <w:rPr>
          <w:rFonts w:ascii="Calibri" w:hAnsi="Calibri"/>
          <w:noProof/>
          <w:lang w:val="en-CA"/>
        </w:rPr>
        <w:t>ak</w:t>
      </w:r>
      <w:r w:rsidRPr="005522A9">
        <w:rPr>
          <w:noProof/>
          <w:lang w:val="en-CA"/>
        </w:rPr>
        <w:t xml:space="preserve">ing </w:t>
      </w:r>
      <w:r w:rsidRPr="005522A9">
        <w:rPr>
          <w:rFonts w:ascii="Calibri" w:hAnsi="Calibri"/>
          <w:noProof/>
          <w:lang w:val="en-CA"/>
        </w:rPr>
        <w:t>screenshots</w:t>
      </w:r>
      <w:r w:rsidRPr="005522A9">
        <w:rPr>
          <w:noProof/>
          <w:lang w:val="en-CA"/>
        </w:rPr>
        <w:t xml:space="preserve"> is an alternative</w:t>
      </w:r>
      <w:r w:rsidRPr="005522A9">
        <w:rPr>
          <w:rFonts w:ascii="Calibri" w:hAnsi="Calibri"/>
          <w:noProof/>
          <w:lang w:val="en-CA"/>
        </w:rPr>
        <w:t xml:space="preserve">, but the output </w:t>
      </w:r>
      <w:r w:rsidRPr="005522A9">
        <w:rPr>
          <w:noProof/>
          <w:lang w:val="en-CA"/>
        </w:rPr>
        <w:t>is quite long.</w:t>
      </w:r>
      <w:r w:rsidRPr="005522A9">
        <w:rPr>
          <w:rFonts w:ascii="Calibri" w:hAnsi="Calibri"/>
          <w:noProof/>
          <w:lang w:val="en-CA"/>
        </w:rPr>
        <w:t>)</w:t>
      </w:r>
    </w:p>
    <w:p w14:paraId="583B1392" w14:textId="28E3885C" w:rsidR="00EB4DB9" w:rsidRPr="00263698" w:rsidRDefault="0083060D" w:rsidP="005B6533">
      <w:pPr>
        <w:pStyle w:val="ListParagraph"/>
        <w:numPr>
          <w:ilvl w:val="0"/>
          <w:numId w:val="21"/>
        </w:numPr>
        <w:spacing w:before="120" w:after="120" w:line="240" w:lineRule="auto"/>
        <w:contextualSpacing w:val="0"/>
        <w:rPr>
          <w:lang w:val="en-CA"/>
        </w:rPr>
      </w:pPr>
      <w:r w:rsidRPr="005522A9">
        <w:rPr>
          <w:rFonts w:eastAsia="Times New Roman" w:cs="Times New Roman"/>
          <w:noProof/>
          <w:szCs w:val="24"/>
        </w:rPr>
        <w:drawing>
          <wp:anchor distT="0" distB="0" distL="114300" distR="114300" simplePos="0" relativeHeight="251676672" behindDoc="0" locked="0" layoutInCell="1" allowOverlap="1" wp14:anchorId="7B7032AB" wp14:editId="489E5B35">
            <wp:simplePos x="0" y="0"/>
            <wp:positionH relativeFrom="column">
              <wp:posOffset>-544195</wp:posOffset>
            </wp:positionH>
            <wp:positionV relativeFrom="paragraph">
              <wp:posOffset>271507</wp:posOffset>
            </wp:positionV>
            <wp:extent cx="467995" cy="467995"/>
            <wp:effectExtent l="0" t="0" r="1905" b="635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263698">
        <w:rPr>
          <w:lang w:val="en-CA"/>
        </w:rPr>
        <w:t xml:space="preserve">Display the routing table entries at </w:t>
      </w:r>
      <w:r w:rsidR="00EB4DB9" w:rsidRPr="00862AD6">
        <w:rPr>
          <w:i/>
          <w:lang w:val="en-CA"/>
        </w:rPr>
        <w:t>Router1</w:t>
      </w:r>
      <w:r w:rsidR="00EB4DB9" w:rsidRPr="00263698">
        <w:rPr>
          <w:lang w:val="en-CA"/>
        </w:rPr>
        <w:t xml:space="preserve"> that were created by OSPF with </w:t>
      </w:r>
    </w:p>
    <w:p w14:paraId="3046B599" w14:textId="5CF7C8E9" w:rsidR="00EB4DB9" w:rsidRDefault="00EB4DB9" w:rsidP="003D136B">
      <w:pPr>
        <w:pStyle w:val="Code"/>
        <w:spacing w:before="120" w:after="120"/>
        <w:ind w:left="720"/>
        <w:rPr>
          <w:lang w:val="en-CA"/>
        </w:rPr>
      </w:pPr>
      <w:r w:rsidRPr="005522A9">
        <w:rPr>
          <w:lang w:val="en-CA"/>
        </w:rPr>
        <w:t>Router1#</w:t>
      </w:r>
      <w:r w:rsidRPr="005522A9">
        <w:rPr>
          <w:rFonts w:cs="Times New Roman"/>
          <w:lang w:val="en-CA"/>
        </w:rPr>
        <w:t xml:space="preserve"> </w:t>
      </w:r>
      <w:r w:rsidRPr="006B5A8D">
        <w:rPr>
          <w:rStyle w:val="Code-BChar"/>
        </w:rPr>
        <w:t>show ip route ospf</w:t>
      </w:r>
    </w:p>
    <w:p w14:paraId="23B18952" w14:textId="06C49238" w:rsidR="00EB4DB9" w:rsidRPr="005522A9" w:rsidRDefault="0083060D" w:rsidP="003D136B">
      <w:pPr>
        <w:spacing w:before="120" w:after="120" w:line="240" w:lineRule="auto"/>
        <w:ind w:left="360"/>
        <w:rPr>
          <w:rFonts w:eastAsia="Times New Roman" w:cs="Times New Roman"/>
          <w:szCs w:val="24"/>
          <w:lang w:val="en-CA"/>
        </w:rPr>
      </w:pPr>
      <w:r>
        <w:rPr>
          <w:lang w:val="en-CA"/>
        </w:rPr>
        <w:t>T</w:t>
      </w:r>
      <w:r w:rsidR="00EB4DB9" w:rsidRPr="005522A9">
        <w:rPr>
          <w:lang w:val="en-CA"/>
        </w:rPr>
        <w:t xml:space="preserve">ake a screenshot. </w:t>
      </w:r>
    </w:p>
    <w:p w14:paraId="7DD15C5B" w14:textId="6ECF2617" w:rsidR="00EB4DB9" w:rsidRDefault="00EB4DB9" w:rsidP="005B6533">
      <w:pPr>
        <w:pStyle w:val="ListParagraph"/>
        <w:numPr>
          <w:ilvl w:val="0"/>
          <w:numId w:val="21"/>
        </w:numPr>
        <w:spacing w:before="120" w:after="120" w:line="240" w:lineRule="auto"/>
        <w:contextualSpacing w:val="0"/>
        <w:rPr>
          <w:lang w:val="en-CA"/>
        </w:rPr>
      </w:pPr>
      <w:r w:rsidRPr="00102265">
        <w:rPr>
          <w:lang w:val="en-CA"/>
        </w:rPr>
        <w:t xml:space="preserve">In a network with OSPF routing, all routers have the same link state database. Confirm this by performing Step 4 on one of the other Cisco routers </w:t>
      </w:r>
      <w:r w:rsidR="007A2615">
        <w:rPr>
          <w:lang w:val="en-CA"/>
        </w:rPr>
        <w:t xml:space="preserve">(e.g., </w:t>
      </w:r>
      <w:r w:rsidR="007A2615" w:rsidRPr="007A2615">
        <w:rPr>
          <w:i/>
          <w:iCs/>
          <w:lang w:val="en-CA"/>
        </w:rPr>
        <w:t>Router2</w:t>
      </w:r>
      <w:r w:rsidR="007A2615">
        <w:rPr>
          <w:lang w:val="en-CA"/>
        </w:rPr>
        <w:t xml:space="preserve">) </w:t>
      </w:r>
      <w:r w:rsidRPr="00102265">
        <w:rPr>
          <w:lang w:val="en-CA"/>
        </w:rPr>
        <w:t xml:space="preserve">and comparing the output. There is no need to save the output. </w:t>
      </w:r>
    </w:p>
    <w:p w14:paraId="48F5F69D" w14:textId="1BF543A2" w:rsidR="00680333" w:rsidRPr="00680333" w:rsidRDefault="007A2615" w:rsidP="00680333">
      <w:pPr>
        <w:spacing w:before="120" w:after="120" w:line="240" w:lineRule="auto"/>
        <w:rPr>
          <w:lang w:val="en-CA"/>
        </w:rPr>
      </w:pPr>
      <w:r w:rsidRPr="005522A9">
        <w:rPr>
          <w:noProof/>
        </w:rPr>
        <w:drawing>
          <wp:anchor distT="0" distB="0" distL="114300" distR="114300" simplePos="0" relativeHeight="251675648" behindDoc="0" locked="0" layoutInCell="1" allowOverlap="1" wp14:anchorId="4141AB24" wp14:editId="070F066B">
            <wp:simplePos x="0" y="0"/>
            <wp:positionH relativeFrom="column">
              <wp:posOffset>-591185</wp:posOffset>
            </wp:positionH>
            <wp:positionV relativeFrom="paragraph">
              <wp:posOffset>193675</wp:posOffset>
            </wp:positionV>
            <wp:extent cx="457200" cy="375920"/>
            <wp:effectExtent l="0" t="0" r="0" b="508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57200" cy="375920"/>
                    </a:xfrm>
                    <a:prstGeom prst="rect">
                      <a:avLst/>
                    </a:prstGeom>
                    <a:noFill/>
                  </pic:spPr>
                </pic:pic>
              </a:graphicData>
            </a:graphic>
            <wp14:sizeRelH relativeFrom="page">
              <wp14:pctWidth>0</wp14:pctWidth>
            </wp14:sizeRelH>
            <wp14:sizeRelV relativeFrom="page">
              <wp14:pctHeight>0</wp14:pctHeight>
            </wp14:sizeRelV>
          </wp:anchor>
        </w:drawing>
      </w:r>
    </w:p>
    <w:p w14:paraId="63D10837" w14:textId="19A90178" w:rsidR="00EB4DB9" w:rsidRPr="005522A9" w:rsidRDefault="00EB4DB9" w:rsidP="003D136B">
      <w:pPr>
        <w:pStyle w:val="LabTitle"/>
        <w:spacing w:before="120" w:line="240" w:lineRule="auto"/>
        <w:rPr>
          <w:lang w:val="en-CA"/>
        </w:rPr>
      </w:pPr>
      <w:r w:rsidRPr="005522A9">
        <w:rPr>
          <w:lang w:val="en-CA"/>
        </w:rPr>
        <w:t>Lab Questions/Report</w:t>
      </w:r>
    </w:p>
    <w:p w14:paraId="24FE2789" w14:textId="32A8D0CD" w:rsidR="00F233BD" w:rsidRDefault="00EB4DB9" w:rsidP="0068223A">
      <w:pPr>
        <w:pStyle w:val="ListParagraph"/>
        <w:numPr>
          <w:ilvl w:val="0"/>
          <w:numId w:val="43"/>
        </w:numPr>
        <w:spacing w:before="120" w:after="120" w:line="240" w:lineRule="auto"/>
        <w:contextualSpacing w:val="0"/>
      </w:pPr>
      <w:r w:rsidRPr="00FF7491">
        <w:t xml:space="preserve">Provide the saved </w:t>
      </w:r>
      <w:r w:rsidR="00ED0328">
        <w:t>LSDB summary</w:t>
      </w:r>
      <w:r w:rsidRPr="00FF7491">
        <w:t xml:space="preserve"> from Step </w:t>
      </w:r>
      <w:r w:rsidR="007A2615">
        <w:t>3</w:t>
      </w:r>
      <w:r w:rsidRPr="00FF7491">
        <w:t xml:space="preserve"> and the </w:t>
      </w:r>
      <w:r w:rsidR="007A2615">
        <w:t>outputs</w:t>
      </w:r>
      <w:r w:rsidRPr="00FF7491">
        <w:t xml:space="preserve"> from Step </w:t>
      </w:r>
      <w:r w:rsidR="007A2615">
        <w:t>4</w:t>
      </w:r>
      <w:r w:rsidRPr="00FF7491">
        <w:t xml:space="preserve">. </w:t>
      </w:r>
    </w:p>
    <w:p w14:paraId="115F07DD" w14:textId="4954E717" w:rsidR="001D2969" w:rsidRDefault="001D2969" w:rsidP="001D2969">
      <w:pPr>
        <w:pStyle w:val="ListParagraph"/>
        <w:numPr>
          <w:ilvl w:val="1"/>
          <w:numId w:val="43"/>
        </w:numPr>
        <w:spacing w:before="120" w:after="120" w:line="240" w:lineRule="auto"/>
        <w:contextualSpacing w:val="0"/>
      </w:pPr>
      <w:r>
        <w:t>R1 know about Each of total of 5 routers including itself with the links available through them with the designated routers.</w:t>
      </w:r>
    </w:p>
    <w:p w14:paraId="493B6F68" w14:textId="209F63CF" w:rsidR="00B01AFF" w:rsidRDefault="00B01AFF" w:rsidP="0068223A">
      <w:pPr>
        <w:pStyle w:val="ListParagraph"/>
        <w:numPr>
          <w:ilvl w:val="0"/>
          <w:numId w:val="43"/>
        </w:numPr>
        <w:spacing w:before="120" w:after="120" w:line="240" w:lineRule="auto"/>
        <w:contextualSpacing w:val="0"/>
        <w:rPr>
          <w:b/>
        </w:rPr>
      </w:pPr>
      <w:r w:rsidRPr="008F14F9">
        <w:rPr>
          <w:b/>
          <w:rPrChange w:id="111" w:author="vineet bharot" w:date="2021-03-09T13:19:00Z">
            <w:rPr/>
          </w:rPrChange>
        </w:rPr>
        <w:t xml:space="preserve">Show how the information in the LSDB of </w:t>
      </w:r>
      <w:r w:rsidRPr="008F14F9">
        <w:rPr>
          <w:b/>
          <w:i/>
          <w:rPrChange w:id="112" w:author="vineet bharot" w:date="2021-03-09T13:19:00Z">
            <w:rPr>
              <w:i/>
            </w:rPr>
          </w:rPrChange>
        </w:rPr>
        <w:t>Router1</w:t>
      </w:r>
      <w:r w:rsidRPr="008F14F9">
        <w:rPr>
          <w:b/>
          <w:rPrChange w:id="113" w:author="vineet bharot" w:date="2021-03-09T13:19:00Z">
            <w:rPr/>
          </w:rPrChange>
        </w:rPr>
        <w:t xml:space="preserve"> (from Step </w:t>
      </w:r>
      <w:r w:rsidR="007A2615" w:rsidRPr="008F14F9">
        <w:rPr>
          <w:b/>
          <w:rPrChange w:id="114" w:author="vineet bharot" w:date="2021-03-09T13:19:00Z">
            <w:rPr/>
          </w:rPrChange>
        </w:rPr>
        <w:t>4</w:t>
      </w:r>
      <w:r w:rsidRPr="008F14F9">
        <w:rPr>
          <w:b/>
          <w:rPrChange w:id="115" w:author="vineet bharot" w:date="2021-03-09T13:19:00Z">
            <w:rPr/>
          </w:rPrChange>
        </w:rPr>
        <w:t xml:space="preserve">) can be used to construct parts of the network topology from Figure 4.3, including the Cisco routers, networks that connect two or more Cisco routers, and networks that connect to only one Cisco router. </w:t>
      </w:r>
    </w:p>
    <w:p w14:paraId="1DC4B5D2" w14:textId="74F269EC" w:rsidR="005869B9" w:rsidRDefault="005869B9" w:rsidP="005869B9">
      <w:pPr>
        <w:pStyle w:val="ListParagraph"/>
        <w:numPr>
          <w:ilvl w:val="1"/>
          <w:numId w:val="43"/>
        </w:numPr>
        <w:spacing w:before="120" w:after="120" w:line="240" w:lineRule="auto"/>
        <w:contextualSpacing w:val="0"/>
        <w:rPr>
          <w:b/>
        </w:rPr>
      </w:pPr>
      <w:r>
        <w:rPr>
          <w:b/>
        </w:rPr>
        <w:t>R1 can use the information to know about the each of other 4 routers with the subnet on each of their interface. Ie.</w:t>
      </w:r>
    </w:p>
    <w:p w14:paraId="57EA7CC0" w14:textId="5D23EE1D" w:rsidR="005869B9" w:rsidRDefault="005869B9" w:rsidP="005869B9">
      <w:pPr>
        <w:pStyle w:val="ListParagraph"/>
        <w:numPr>
          <w:ilvl w:val="2"/>
          <w:numId w:val="43"/>
        </w:numPr>
        <w:spacing w:before="120" w:after="120" w:line="240" w:lineRule="auto"/>
        <w:contextualSpacing w:val="0"/>
        <w:rPr>
          <w:b/>
        </w:rPr>
      </w:pPr>
      <w:r>
        <w:rPr>
          <w:b/>
        </w:rPr>
        <w:t>R1 -&gt; about itself</w:t>
      </w:r>
    </w:p>
    <w:p w14:paraId="3DA51A2D" w14:textId="4D3D24C6" w:rsidR="005869B9" w:rsidRDefault="005869B9" w:rsidP="005869B9">
      <w:pPr>
        <w:pStyle w:val="ListParagraph"/>
        <w:numPr>
          <w:ilvl w:val="2"/>
          <w:numId w:val="43"/>
        </w:numPr>
        <w:spacing w:before="120" w:after="120" w:line="240" w:lineRule="auto"/>
        <w:contextualSpacing w:val="0"/>
        <w:rPr>
          <w:b/>
        </w:rPr>
      </w:pPr>
      <w:r>
        <w:rPr>
          <w:b/>
        </w:rPr>
        <w:t>R1 -&gt; R2: adv router F0/0(10.0.3.2) and F1/0(10.0.2.2) &amp; metric 1.</w:t>
      </w:r>
    </w:p>
    <w:p w14:paraId="6EFB4035" w14:textId="34418188" w:rsidR="005869B9" w:rsidRDefault="005869B9" w:rsidP="005869B9">
      <w:pPr>
        <w:pStyle w:val="ListParagraph"/>
        <w:numPr>
          <w:ilvl w:val="2"/>
          <w:numId w:val="43"/>
        </w:numPr>
        <w:spacing w:before="120" w:after="120" w:line="240" w:lineRule="auto"/>
        <w:contextualSpacing w:val="0"/>
        <w:rPr>
          <w:b/>
        </w:rPr>
      </w:pPr>
      <w:r>
        <w:rPr>
          <w:b/>
        </w:rPr>
        <w:t>R1 -&gt; R3: adv router F</w:t>
      </w:r>
      <w:r w:rsidR="008D2D2D">
        <w:rPr>
          <w:b/>
        </w:rPr>
        <w:t>1</w:t>
      </w:r>
      <w:r>
        <w:rPr>
          <w:b/>
        </w:rPr>
        <w:t>/0(10.0.4.3) and F</w:t>
      </w:r>
      <w:r w:rsidR="008D2D2D">
        <w:rPr>
          <w:b/>
        </w:rPr>
        <w:t>0</w:t>
      </w:r>
      <w:r>
        <w:rPr>
          <w:b/>
        </w:rPr>
        <w:t>/0(10.0.3.3) &amp; metric 1.</w:t>
      </w:r>
    </w:p>
    <w:p w14:paraId="6BDB90DD" w14:textId="29144B99" w:rsidR="005869B9" w:rsidRDefault="005869B9" w:rsidP="005869B9">
      <w:pPr>
        <w:pStyle w:val="ListParagraph"/>
        <w:numPr>
          <w:ilvl w:val="2"/>
          <w:numId w:val="43"/>
        </w:numPr>
        <w:spacing w:before="120" w:after="120" w:line="240" w:lineRule="auto"/>
        <w:contextualSpacing w:val="0"/>
        <w:rPr>
          <w:b/>
        </w:rPr>
      </w:pPr>
      <w:r>
        <w:rPr>
          <w:b/>
        </w:rPr>
        <w:t>R1 -&gt; R4: adv router F</w:t>
      </w:r>
      <w:r w:rsidR="008D2D2D">
        <w:rPr>
          <w:b/>
        </w:rPr>
        <w:t>1</w:t>
      </w:r>
      <w:r>
        <w:rPr>
          <w:b/>
        </w:rPr>
        <w:t>/0(10.0.3.33) and F</w:t>
      </w:r>
      <w:r w:rsidR="008D2D2D">
        <w:rPr>
          <w:b/>
        </w:rPr>
        <w:t>0</w:t>
      </w:r>
      <w:r>
        <w:rPr>
          <w:b/>
        </w:rPr>
        <w:t>/0(10.0.1.33) &amp; metric 1.</w:t>
      </w:r>
    </w:p>
    <w:p w14:paraId="5E748069" w14:textId="4A999893" w:rsidR="005869B9" w:rsidRDefault="005869B9" w:rsidP="005869B9">
      <w:pPr>
        <w:pStyle w:val="ListParagraph"/>
        <w:numPr>
          <w:ilvl w:val="2"/>
          <w:numId w:val="43"/>
        </w:numPr>
        <w:spacing w:before="120" w:after="120" w:line="240" w:lineRule="auto"/>
        <w:contextualSpacing w:val="0"/>
        <w:rPr>
          <w:b/>
        </w:rPr>
      </w:pPr>
      <w:r>
        <w:rPr>
          <w:b/>
        </w:rPr>
        <w:t>R1 -&gt; R</w:t>
      </w:r>
      <w:r w:rsidR="008D2D2D">
        <w:rPr>
          <w:b/>
        </w:rPr>
        <w:t>5</w:t>
      </w:r>
      <w:r>
        <w:rPr>
          <w:b/>
        </w:rPr>
        <w:t>: adv router F</w:t>
      </w:r>
      <w:r w:rsidR="00E74107">
        <w:rPr>
          <w:b/>
        </w:rPr>
        <w:t>1</w:t>
      </w:r>
      <w:r>
        <w:rPr>
          <w:b/>
        </w:rPr>
        <w:t>/0(10.0.</w:t>
      </w:r>
      <w:r w:rsidR="00E74107">
        <w:rPr>
          <w:b/>
        </w:rPr>
        <w:t>4</w:t>
      </w:r>
      <w:r>
        <w:rPr>
          <w:b/>
        </w:rPr>
        <w:t>.</w:t>
      </w:r>
      <w:r w:rsidR="00E74107">
        <w:rPr>
          <w:b/>
        </w:rPr>
        <w:t>4</w:t>
      </w:r>
      <w:r>
        <w:rPr>
          <w:b/>
        </w:rPr>
        <w:t>) and F1/0(10.0.2.</w:t>
      </w:r>
      <w:r w:rsidR="00E74107">
        <w:rPr>
          <w:b/>
        </w:rPr>
        <w:t>4</w:t>
      </w:r>
      <w:r>
        <w:rPr>
          <w:b/>
        </w:rPr>
        <w:t>) &amp; metric 1.</w:t>
      </w:r>
    </w:p>
    <w:p w14:paraId="017F229D" w14:textId="4292A322" w:rsidR="00AF3DEC" w:rsidRPr="00AF3DEC" w:rsidRDefault="00AF3DEC" w:rsidP="00AF3DEC">
      <w:pPr>
        <w:spacing w:before="120" w:after="120" w:line="240" w:lineRule="auto"/>
        <w:rPr>
          <w:b/>
          <w:rPrChange w:id="116" w:author="vineet bharot" w:date="2021-03-09T13:19:00Z">
            <w:rPr/>
          </w:rPrChange>
        </w:rPr>
      </w:pPr>
      <w:r>
        <w:rPr>
          <w:b/>
        </w:rPr>
        <w:t>R1 can use above to create the whole network</w:t>
      </w:r>
    </w:p>
    <w:p w14:paraId="3DB8A0BD" w14:textId="77777777" w:rsidR="005869B9" w:rsidRPr="005869B9" w:rsidRDefault="005869B9" w:rsidP="005869B9">
      <w:pPr>
        <w:spacing w:before="120" w:after="120" w:line="240" w:lineRule="auto"/>
        <w:ind w:left="2340"/>
        <w:rPr>
          <w:b/>
          <w:rPrChange w:id="117" w:author="vineet bharot" w:date="2021-03-09T13:19:00Z">
            <w:rPr/>
          </w:rPrChange>
        </w:rPr>
      </w:pPr>
    </w:p>
    <w:p w14:paraId="4E0DF3AE" w14:textId="77777777" w:rsidR="00341A2E" w:rsidRDefault="00EB4DB9" w:rsidP="0068223A">
      <w:pPr>
        <w:pStyle w:val="ListParagraph"/>
        <w:numPr>
          <w:ilvl w:val="0"/>
          <w:numId w:val="43"/>
        </w:numPr>
        <w:spacing w:before="120" w:after="120" w:line="240" w:lineRule="auto"/>
        <w:contextualSpacing w:val="0"/>
        <w:rPr>
          <w:b/>
        </w:rPr>
      </w:pPr>
      <w:r w:rsidRPr="008F14F9">
        <w:rPr>
          <w:b/>
          <w:rPrChange w:id="118" w:author="vineet bharot" w:date="2021-03-09T13:19:00Z">
            <w:rPr/>
          </w:rPrChange>
        </w:rPr>
        <w:t xml:space="preserve">Explain how </w:t>
      </w:r>
      <w:r w:rsidRPr="008F14F9">
        <w:rPr>
          <w:b/>
          <w:i/>
          <w:rPrChange w:id="119" w:author="vineet bharot" w:date="2021-03-09T13:19:00Z">
            <w:rPr>
              <w:i/>
            </w:rPr>
          </w:rPrChange>
        </w:rPr>
        <w:t>Router1</w:t>
      </w:r>
      <w:r w:rsidRPr="008F14F9">
        <w:rPr>
          <w:b/>
          <w:rPrChange w:id="120" w:author="vineet bharot" w:date="2021-03-09T13:19:00Z">
            <w:rPr/>
          </w:rPrChange>
        </w:rPr>
        <w:t xml:space="preserve"> can use the information of its LSDB to create routing table entries displayed in Step 5.</w:t>
      </w:r>
    </w:p>
    <w:p w14:paraId="0DA8D6BE" w14:textId="06B76981" w:rsidR="00EB4DB9" w:rsidRPr="00341A2E" w:rsidRDefault="00341A2E" w:rsidP="00341A2E">
      <w:pPr>
        <w:spacing w:before="120" w:after="120" w:line="240" w:lineRule="auto"/>
        <w:ind w:left="360"/>
        <w:rPr>
          <w:b/>
          <w:rPrChange w:id="121" w:author="vineet bharot" w:date="2021-03-09T13:19:00Z">
            <w:rPr/>
          </w:rPrChange>
        </w:rPr>
      </w:pPr>
      <w:r>
        <w:rPr>
          <w:b/>
        </w:rPr>
        <w:t>AS from above R1 have the whole network info so it runs Dijkstra for routing table entries.</w:t>
      </w:r>
      <w:r w:rsidR="00EB4DB9" w:rsidRPr="00341A2E">
        <w:rPr>
          <w:b/>
          <w:rPrChange w:id="122" w:author="vineet bharot" w:date="2021-03-09T13:19:00Z">
            <w:rPr/>
          </w:rPrChange>
        </w:rPr>
        <w:t xml:space="preserve"> </w:t>
      </w:r>
    </w:p>
    <w:p w14:paraId="2142F4EB" w14:textId="43C04A03" w:rsidR="00EB4DB9" w:rsidRPr="005522A9" w:rsidRDefault="00EB4DB9" w:rsidP="003D136B">
      <w:pPr>
        <w:pStyle w:val="Heading3"/>
        <w:spacing w:before="120" w:line="240" w:lineRule="auto"/>
        <w:rPr>
          <w:lang w:val="en-CA"/>
        </w:rPr>
      </w:pPr>
      <w:bookmarkStart w:id="123" w:name="_Toc530308495"/>
      <w:bookmarkStart w:id="124" w:name="_Toc530686665"/>
      <w:bookmarkStart w:id="125" w:name="_Toc804146"/>
      <w:bookmarkStart w:id="126" w:name="_Toc49347459"/>
      <w:bookmarkStart w:id="127" w:name="_Toc63550534"/>
      <w:r w:rsidRPr="005522A9">
        <w:rPr>
          <w:lang w:val="en-CA"/>
        </w:rPr>
        <w:t xml:space="preserve">Exercise </w:t>
      </w:r>
      <w:r w:rsidR="003A2E35">
        <w:rPr>
          <w:lang w:val="en-CA"/>
        </w:rPr>
        <w:t>2</w:t>
      </w:r>
      <w:r w:rsidRPr="005522A9">
        <w:rPr>
          <w:lang w:val="en-CA"/>
        </w:rPr>
        <w:t>-c. Configuring OSPF on</w:t>
      </w:r>
      <w:r w:rsidR="003A2E35">
        <w:rPr>
          <w:lang w:val="en-CA"/>
        </w:rPr>
        <w:t xml:space="preserve"> a</w:t>
      </w:r>
      <w:r w:rsidRPr="005522A9">
        <w:rPr>
          <w:lang w:val="en-CA"/>
        </w:rPr>
        <w:t xml:space="preserve"> Linux </w:t>
      </w:r>
      <w:bookmarkEnd w:id="123"/>
      <w:bookmarkEnd w:id="124"/>
      <w:bookmarkEnd w:id="125"/>
      <w:bookmarkEnd w:id="126"/>
      <w:r w:rsidR="000C3DB7">
        <w:rPr>
          <w:lang w:val="en-CA"/>
        </w:rPr>
        <w:t>host</w:t>
      </w:r>
      <w:bookmarkEnd w:id="127"/>
      <w:r w:rsidRPr="005522A9">
        <w:rPr>
          <w:lang w:val="en-CA"/>
        </w:rPr>
        <w:t xml:space="preserve"> </w:t>
      </w:r>
    </w:p>
    <w:p w14:paraId="20BA9033" w14:textId="7AE528C3" w:rsidR="00EB4DB9" w:rsidRPr="005522A9" w:rsidRDefault="00EB4DB9" w:rsidP="003D136B">
      <w:pPr>
        <w:spacing w:before="120" w:after="120" w:line="240" w:lineRule="auto"/>
        <w:rPr>
          <w:lang w:val="en-CA"/>
        </w:rPr>
      </w:pPr>
      <w:r w:rsidRPr="005522A9">
        <w:rPr>
          <w:lang w:val="en-CA"/>
        </w:rPr>
        <w:t>Next you configure</w:t>
      </w:r>
      <w:r w:rsidR="009F7180">
        <w:rPr>
          <w:lang w:val="en-CA"/>
        </w:rPr>
        <w:t xml:space="preserve"> </w:t>
      </w:r>
      <w:r w:rsidR="009F7180" w:rsidRPr="009F7180">
        <w:rPr>
          <w:i/>
          <w:iCs/>
          <w:lang w:val="en-CA"/>
        </w:rPr>
        <w:t>non</w:t>
      </w:r>
      <w:r w:rsidR="008861C1" w:rsidRPr="009F7180">
        <w:rPr>
          <w:i/>
          <w:iCs/>
          <w:lang w:val="en-CA"/>
        </w:rPr>
        <w:t xml:space="preserve"> </w:t>
      </w:r>
      <w:r w:rsidR="008861C1" w:rsidRPr="008861C1">
        <w:rPr>
          <w:i/>
          <w:iCs/>
          <w:lang w:val="en-CA"/>
        </w:rPr>
        <w:t>passive</w:t>
      </w:r>
      <w:r w:rsidRPr="005522A9">
        <w:rPr>
          <w:lang w:val="en-CA"/>
        </w:rPr>
        <w:t xml:space="preserve"> OSPF on</w:t>
      </w:r>
      <w:r w:rsidR="008861C1">
        <w:rPr>
          <w:lang w:val="en-CA"/>
        </w:rPr>
        <w:t xml:space="preserve"> host</w:t>
      </w:r>
      <w:r w:rsidRPr="005522A9">
        <w:rPr>
          <w:lang w:val="en-CA"/>
        </w:rPr>
        <w:t xml:space="preserve"> </w:t>
      </w:r>
      <w:r w:rsidRPr="00EA790C">
        <w:rPr>
          <w:i/>
          <w:lang w:val="en-CA"/>
        </w:rPr>
        <w:t>P</w:t>
      </w:r>
      <w:r w:rsidR="003D136B">
        <w:rPr>
          <w:i/>
          <w:lang w:val="en-CA"/>
        </w:rPr>
        <w:t>C1</w:t>
      </w:r>
      <w:r w:rsidRPr="005522A9">
        <w:rPr>
          <w:lang w:val="en-CA"/>
        </w:rPr>
        <w:t xml:space="preserve">. </w:t>
      </w:r>
    </w:p>
    <w:p w14:paraId="5DA9EF72" w14:textId="43DB0F75" w:rsidR="0029200C" w:rsidRPr="00754F27" w:rsidRDefault="0049228C" w:rsidP="0068223A">
      <w:pPr>
        <w:pStyle w:val="ListParagraph"/>
        <w:numPr>
          <w:ilvl w:val="0"/>
          <w:numId w:val="51"/>
        </w:numPr>
        <w:rPr>
          <w:lang w:val="en-CA"/>
        </w:rPr>
      </w:pPr>
      <w:r w:rsidRPr="00754F27">
        <w:rPr>
          <w:lang w:val="en-CA"/>
        </w:rPr>
        <w:t xml:space="preserve">On </w:t>
      </w:r>
      <w:r w:rsidRPr="00754F27">
        <w:rPr>
          <w:i/>
          <w:lang w:val="en-CA"/>
        </w:rPr>
        <w:t>PC1</w:t>
      </w:r>
      <w:r w:rsidRPr="00754F27">
        <w:rPr>
          <w:lang w:val="en-CA"/>
        </w:rPr>
        <w:t xml:space="preserve"> </w:t>
      </w:r>
      <w:r w:rsidR="009F7180">
        <w:rPr>
          <w:lang w:val="en-CA"/>
        </w:rPr>
        <w:t xml:space="preserve">and </w:t>
      </w:r>
      <w:r w:rsidR="00DA512A" w:rsidRPr="00754F27">
        <w:rPr>
          <w:lang w:val="en-CA"/>
        </w:rPr>
        <w:t xml:space="preserve">make sure there is no </w:t>
      </w:r>
      <w:r w:rsidR="0029200C" w:rsidRPr="00754F27">
        <w:rPr>
          <w:lang w:val="en-CA"/>
        </w:rPr>
        <w:t xml:space="preserve">default route by typing </w:t>
      </w:r>
    </w:p>
    <w:p w14:paraId="39D9AC0F" w14:textId="007C545B" w:rsidR="0029200C" w:rsidRPr="0029200C" w:rsidRDefault="0029200C" w:rsidP="0029200C">
      <w:pPr>
        <w:pStyle w:val="Code"/>
        <w:ind w:left="720"/>
        <w:rPr>
          <w:b/>
          <w:shd w:val="clear" w:color="auto" w:fill="F2F2F2" w:themeFill="background1" w:themeFillShade="F2"/>
        </w:rPr>
      </w:pPr>
      <w:r w:rsidRPr="005522A9">
        <w:rPr>
          <w:shd w:val="clear" w:color="auto" w:fill="F2F2F2" w:themeFill="background1" w:themeFillShade="F2"/>
          <w:lang w:val="en-CA"/>
        </w:rPr>
        <w:lastRenderedPageBreak/>
        <w:t>PC1</w:t>
      </w:r>
      <w:r>
        <w:rPr>
          <w:shd w:val="clear" w:color="auto" w:fill="F2F2F2" w:themeFill="background1" w:themeFillShade="F2"/>
          <w:lang w:val="en-CA"/>
        </w:rPr>
        <w:t>:~$</w:t>
      </w:r>
      <w:r w:rsidRPr="005522A9">
        <w:rPr>
          <w:shd w:val="clear" w:color="auto" w:fill="F2F2F2" w:themeFill="background1" w:themeFillShade="F2"/>
          <w:lang w:val="en-CA"/>
        </w:rPr>
        <w:t xml:space="preserve"> </w:t>
      </w:r>
      <w:r w:rsidRPr="007B0679">
        <w:rPr>
          <w:rStyle w:val="Code-BChar"/>
        </w:rPr>
        <w:t>sudo ip route flush default</w:t>
      </w:r>
    </w:p>
    <w:p w14:paraId="37F3F5E6" w14:textId="4459A791" w:rsidR="0029200C" w:rsidRPr="0029200C" w:rsidRDefault="0029200C" w:rsidP="0029200C">
      <w:pPr>
        <w:spacing w:before="120" w:after="120" w:line="240" w:lineRule="auto"/>
        <w:ind w:left="360"/>
        <w:rPr>
          <w:lang w:val="en-CA"/>
        </w:rPr>
      </w:pPr>
      <w:r w:rsidRPr="0029200C">
        <w:rPr>
          <w:lang w:val="en-CA"/>
        </w:rPr>
        <w:t>You may want to check that the default route in the routing table is removed</w:t>
      </w:r>
      <w:r w:rsidR="00DA512A">
        <w:rPr>
          <w:lang w:val="en-CA"/>
        </w:rPr>
        <w:t xml:space="preserve"> (</w:t>
      </w:r>
      <w:r w:rsidR="00DA512A" w:rsidRPr="00DA512A">
        <w:rPr>
          <w:rFonts w:ascii="Consolas" w:hAnsi="Consolas" w:cs="Consolas"/>
          <w:lang w:val="en-CA"/>
        </w:rPr>
        <w:t>netstat -rn</w:t>
      </w:r>
      <w:r w:rsidR="00DA512A">
        <w:rPr>
          <w:lang w:val="en-CA"/>
        </w:rPr>
        <w:t>)</w:t>
      </w:r>
      <w:r w:rsidR="009F7180">
        <w:rPr>
          <w:lang w:val="en-CA"/>
        </w:rPr>
        <w:t>.</w:t>
      </w:r>
    </w:p>
    <w:p w14:paraId="78D4B714" w14:textId="44EFA0AD" w:rsidR="00EB4DB9" w:rsidRPr="00754F27" w:rsidRDefault="00EB4DB9" w:rsidP="0068223A">
      <w:pPr>
        <w:pStyle w:val="ListParagraph"/>
        <w:numPr>
          <w:ilvl w:val="0"/>
          <w:numId w:val="51"/>
        </w:numPr>
        <w:spacing w:before="120" w:after="120" w:line="240" w:lineRule="auto"/>
        <w:rPr>
          <w:lang w:val="en-CA"/>
        </w:rPr>
      </w:pPr>
      <w:r w:rsidRPr="00754F27">
        <w:rPr>
          <w:lang w:val="en-CA"/>
        </w:rPr>
        <w:t xml:space="preserve">On </w:t>
      </w:r>
      <w:r w:rsidRPr="00754F27">
        <w:rPr>
          <w:i/>
          <w:iCs/>
          <w:lang w:val="en-CA"/>
        </w:rPr>
        <w:t>PC</w:t>
      </w:r>
      <w:r w:rsidR="003D136B" w:rsidRPr="00754F27">
        <w:rPr>
          <w:i/>
          <w:iCs/>
          <w:lang w:val="en-CA"/>
        </w:rPr>
        <w:t>1</w:t>
      </w:r>
      <w:r w:rsidRPr="00754F27">
        <w:rPr>
          <w:i/>
          <w:lang w:val="en-CA"/>
        </w:rPr>
        <w:t>,</w:t>
      </w:r>
      <w:r w:rsidRPr="00754F27">
        <w:rPr>
          <w:lang w:val="en-CA"/>
        </w:rPr>
        <w:t xml:space="preserve"> </w:t>
      </w:r>
      <w:r w:rsidR="003D136B" w:rsidRPr="00754F27">
        <w:rPr>
          <w:lang w:val="en-CA"/>
        </w:rPr>
        <w:t>r</w:t>
      </w:r>
      <w:r w:rsidRPr="00754F27">
        <w:rPr>
          <w:lang w:val="en-CA"/>
        </w:rPr>
        <w:t xml:space="preserve">estart the zebra and OSPF processes with </w:t>
      </w:r>
    </w:p>
    <w:p w14:paraId="5812FA35" w14:textId="4EFA8CBE" w:rsidR="003D136B" w:rsidRDefault="00EB4DB9" w:rsidP="003D136B">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PC</w:t>
      </w:r>
      <w:r w:rsidR="003D136B">
        <w:rPr>
          <w:shd w:val="clear" w:color="auto" w:fill="F2F2F2" w:themeFill="background1" w:themeFillShade="F2"/>
          <w:lang w:val="en-CA"/>
        </w:rPr>
        <w:t>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3A5D60">
        <w:rPr>
          <w:rStyle w:val="Code-BChar"/>
        </w:rPr>
        <w:t>sudo service zebra restart</w:t>
      </w:r>
    </w:p>
    <w:p w14:paraId="413512CB" w14:textId="543388C6" w:rsidR="00EB4DB9" w:rsidRPr="0083060D" w:rsidRDefault="00EB4DB9" w:rsidP="003D136B">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t>PC</w:t>
      </w:r>
      <w:r w:rsidR="003D136B">
        <w:rPr>
          <w:shd w:val="clear" w:color="auto" w:fill="F2F2F2" w:themeFill="background1" w:themeFillShade="F2"/>
          <w:lang w:val="en-CA"/>
        </w:rPr>
        <w:t>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3A5D60">
        <w:rPr>
          <w:rStyle w:val="Code-BChar"/>
        </w:rPr>
        <w:t>sudo service ospfd restart</w:t>
      </w:r>
    </w:p>
    <w:p w14:paraId="2C1ED79B" w14:textId="77777777" w:rsidR="00EB4DB9" w:rsidRPr="005522A9" w:rsidRDefault="00EB4DB9" w:rsidP="003D136B">
      <w:pPr>
        <w:spacing w:before="120" w:after="120" w:line="240" w:lineRule="auto"/>
        <w:ind w:left="360"/>
        <w:rPr>
          <w:rFonts w:ascii="Courier New" w:hAnsi="Courier New"/>
          <w:lang w:val="en-CA"/>
        </w:rPr>
      </w:pPr>
      <w:r w:rsidRPr="005522A9">
        <w:rPr>
          <w:lang w:val="en-CA"/>
        </w:rPr>
        <w:t xml:space="preserve">Establish a </w:t>
      </w:r>
      <w:r w:rsidRPr="005522A9">
        <w:rPr>
          <w:i/>
          <w:lang w:val="en-CA"/>
        </w:rPr>
        <w:t>Telnet</w:t>
      </w:r>
      <w:r w:rsidRPr="005522A9">
        <w:rPr>
          <w:lang w:val="en-CA"/>
        </w:rPr>
        <w:t xml:space="preserve"> session to the </w:t>
      </w:r>
      <w:r w:rsidRPr="005522A9">
        <w:rPr>
          <w:i/>
          <w:lang w:val="en-CA"/>
        </w:rPr>
        <w:t>ospfd</w:t>
      </w:r>
      <w:r w:rsidRPr="005522A9">
        <w:rPr>
          <w:lang w:val="en-CA"/>
        </w:rPr>
        <w:t xml:space="preserve"> process using </w:t>
      </w:r>
    </w:p>
    <w:p w14:paraId="1F9F89F3" w14:textId="02BF90F2" w:rsidR="00EB4DB9" w:rsidRPr="0083060D" w:rsidRDefault="00EB4DB9" w:rsidP="003D136B">
      <w:pPr>
        <w:pStyle w:val="Code"/>
        <w:spacing w:before="120" w:after="120"/>
        <w:ind w:left="720"/>
        <w:rPr>
          <w:rFonts w:cstheme="minorHAnsi"/>
          <w:b/>
        </w:rPr>
      </w:pPr>
      <w:r w:rsidRPr="005522A9">
        <w:rPr>
          <w:shd w:val="clear" w:color="auto" w:fill="F2F2F2" w:themeFill="background1" w:themeFillShade="F2"/>
          <w:lang w:val="en-CA"/>
        </w:rPr>
        <w:t>PC</w:t>
      </w:r>
      <w:r w:rsidR="003D136B">
        <w:rPr>
          <w:shd w:val="clear" w:color="auto" w:fill="F2F2F2" w:themeFill="background1" w:themeFillShade="F2"/>
          <w:lang w:val="en-CA"/>
        </w:rPr>
        <w:t>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3A5D60">
        <w:rPr>
          <w:rStyle w:val="Code-NoSBChar"/>
        </w:rPr>
        <w:t>telnet localhost 2604</w:t>
      </w:r>
    </w:p>
    <w:p w14:paraId="467BFF3A" w14:textId="77777777" w:rsidR="00EB4DB9" w:rsidRPr="005522A9" w:rsidRDefault="00EB4DB9" w:rsidP="003D136B">
      <w:pPr>
        <w:spacing w:before="120" w:after="120" w:line="240" w:lineRule="auto"/>
        <w:rPr>
          <w:lang w:val="en-CA"/>
        </w:rPr>
      </w:pPr>
      <w:r w:rsidRPr="005522A9">
        <w:rPr>
          <w:lang w:val="en-CA"/>
        </w:rPr>
        <w:t xml:space="preserve">As password, use the default password “zebra”. If this does not work, lookup the password in the OSPF configuration file by typing </w:t>
      </w:r>
    </w:p>
    <w:p w14:paraId="470641DC" w14:textId="54D7CCC9" w:rsidR="00EB4DB9" w:rsidRPr="003D136B" w:rsidRDefault="00EB4DB9" w:rsidP="003D136B">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PC</w:t>
      </w:r>
      <w:r w:rsidR="003D136B">
        <w:rPr>
          <w:shd w:val="clear" w:color="auto" w:fill="F2F2F2" w:themeFill="background1" w:themeFillShade="F2"/>
          <w:lang w:val="en-CA"/>
        </w:rPr>
        <w:t>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68446A">
        <w:rPr>
          <w:rStyle w:val="Code-BChar"/>
        </w:rPr>
        <w:t>sudo more /etc/quagga/ospfd.conf</w:t>
      </w:r>
    </w:p>
    <w:p w14:paraId="516768BC" w14:textId="49C6B873" w:rsidR="00B143E5" w:rsidRPr="00754F27" w:rsidRDefault="00EB4DB9" w:rsidP="0068223A">
      <w:pPr>
        <w:pStyle w:val="ListParagraph"/>
        <w:numPr>
          <w:ilvl w:val="0"/>
          <w:numId w:val="51"/>
        </w:numPr>
        <w:spacing w:before="120" w:after="120" w:line="240" w:lineRule="auto"/>
        <w:rPr>
          <w:lang w:val="en-CA"/>
        </w:rPr>
      </w:pPr>
      <w:r w:rsidRPr="00754F27">
        <w:rPr>
          <w:lang w:val="en-CA"/>
        </w:rPr>
        <w:t xml:space="preserve">On </w:t>
      </w:r>
      <w:r w:rsidRPr="00754F27">
        <w:rPr>
          <w:i/>
          <w:iCs/>
          <w:lang w:val="en-CA"/>
        </w:rPr>
        <w:t>PC</w:t>
      </w:r>
      <w:r w:rsidR="003D136B" w:rsidRPr="00754F27">
        <w:rPr>
          <w:i/>
          <w:iCs/>
          <w:lang w:val="en-CA"/>
        </w:rPr>
        <w:t>1</w:t>
      </w:r>
      <w:r w:rsidRPr="00754F27">
        <w:rPr>
          <w:lang w:val="en-CA"/>
        </w:rPr>
        <w:t xml:space="preserve">, </w:t>
      </w:r>
      <w:r w:rsidR="003D136B" w:rsidRPr="00754F27">
        <w:rPr>
          <w:lang w:val="en-CA"/>
        </w:rPr>
        <w:t xml:space="preserve">issue the following commands to </w:t>
      </w:r>
      <w:r w:rsidR="00F66861" w:rsidRPr="00754F27">
        <w:rPr>
          <w:lang w:val="en-CA"/>
        </w:rPr>
        <w:t>enable OSPF</w:t>
      </w:r>
      <w:r w:rsidR="003D136B" w:rsidRPr="00754F27">
        <w:rPr>
          <w:lang w:val="en-CA"/>
        </w:rPr>
        <w:t xml:space="preserve"> in </w:t>
      </w:r>
      <w:r w:rsidR="00195EF2" w:rsidRPr="00195EF2">
        <w:rPr>
          <w:b/>
          <w:bCs/>
          <w:i/>
          <w:iCs/>
          <w:lang w:val="en-CA"/>
        </w:rPr>
        <w:t xml:space="preserve">no </w:t>
      </w:r>
      <w:r w:rsidR="003D136B" w:rsidRPr="00195EF2">
        <w:rPr>
          <w:b/>
          <w:bCs/>
          <w:i/>
          <w:iCs/>
          <w:lang w:val="en-CA"/>
        </w:rPr>
        <w:t>passive</w:t>
      </w:r>
      <w:r w:rsidR="003D136B" w:rsidRPr="00754F27">
        <w:rPr>
          <w:lang w:val="en-CA"/>
        </w:rPr>
        <w:t xml:space="preserve"> mode on interface eth0</w:t>
      </w:r>
      <w:r w:rsidRPr="00754F27">
        <w:rPr>
          <w:lang w:val="en-CA"/>
        </w:rPr>
        <w:t>.</w:t>
      </w:r>
    </w:p>
    <w:p w14:paraId="44E423A4" w14:textId="77777777" w:rsidR="00B143E5" w:rsidRDefault="00B143E5" w:rsidP="00B143E5">
      <w:pPr>
        <w:pStyle w:val="Code"/>
        <w:spacing w:before="120" w:after="120"/>
        <w:ind w:left="720"/>
        <w:rPr>
          <w:lang w:val="en-CA"/>
        </w:rPr>
      </w:pPr>
      <w:r w:rsidRPr="005522A9">
        <w:rPr>
          <w:lang w:val="en-CA"/>
        </w:rPr>
        <w:t xml:space="preserve">ospfd&gt; </w:t>
      </w:r>
      <w:r w:rsidRPr="0068446A">
        <w:rPr>
          <w:rStyle w:val="Code-BChar"/>
        </w:rPr>
        <w:t>enable</w:t>
      </w:r>
    </w:p>
    <w:p w14:paraId="7F3825FD" w14:textId="77777777" w:rsidR="00B143E5" w:rsidRDefault="00B143E5" w:rsidP="00B143E5">
      <w:pPr>
        <w:pStyle w:val="Code"/>
        <w:spacing w:before="120" w:after="120"/>
        <w:ind w:left="720"/>
        <w:rPr>
          <w:lang w:val="en-CA"/>
        </w:rPr>
      </w:pPr>
      <w:r w:rsidRPr="005522A9">
        <w:rPr>
          <w:lang w:val="en-CA"/>
        </w:rPr>
        <w:t xml:space="preserve">ospfd# </w:t>
      </w:r>
      <w:r w:rsidRPr="0068446A">
        <w:rPr>
          <w:rStyle w:val="Code-BChar"/>
        </w:rPr>
        <w:t>configure terminal</w:t>
      </w:r>
    </w:p>
    <w:p w14:paraId="28164BD4" w14:textId="77777777" w:rsidR="00B143E5" w:rsidRDefault="00B143E5" w:rsidP="00B143E5">
      <w:pPr>
        <w:pStyle w:val="Code"/>
        <w:spacing w:before="120" w:after="120"/>
        <w:ind w:left="720"/>
        <w:rPr>
          <w:lang w:val="en-CA"/>
        </w:rPr>
      </w:pPr>
      <w:r w:rsidRPr="005522A9">
        <w:rPr>
          <w:lang w:val="en-CA"/>
        </w:rPr>
        <w:t xml:space="preserve">ospfd(config)# </w:t>
      </w:r>
      <w:r w:rsidRPr="0068446A">
        <w:rPr>
          <w:rStyle w:val="Code-BChar"/>
        </w:rPr>
        <w:t>router ospf</w:t>
      </w:r>
    </w:p>
    <w:p w14:paraId="7A67D3A9" w14:textId="77777777" w:rsidR="00B143E5" w:rsidRDefault="00B143E5" w:rsidP="00B143E5">
      <w:pPr>
        <w:pStyle w:val="Code"/>
        <w:spacing w:before="120" w:after="120"/>
        <w:ind w:left="720"/>
        <w:rPr>
          <w:lang w:val="en-CA"/>
        </w:rPr>
      </w:pPr>
      <w:r w:rsidRPr="005522A9">
        <w:rPr>
          <w:lang w:val="en-CA"/>
        </w:rPr>
        <w:t xml:space="preserve">ospfd(config-router)# </w:t>
      </w:r>
      <w:r w:rsidRPr="0068446A">
        <w:rPr>
          <w:rStyle w:val="Code-BChar"/>
        </w:rPr>
        <w:t>network 10.0.0.0/8 area 1</w:t>
      </w:r>
    </w:p>
    <w:p w14:paraId="7C2FFDD1" w14:textId="49AAF378" w:rsidR="00B143E5" w:rsidRDefault="00B143E5" w:rsidP="00B143E5">
      <w:pPr>
        <w:pStyle w:val="Code"/>
        <w:spacing w:before="120" w:after="120"/>
        <w:ind w:left="720"/>
        <w:rPr>
          <w:lang w:val="en-CA"/>
        </w:rPr>
      </w:pPr>
      <w:r w:rsidRPr="005522A9">
        <w:rPr>
          <w:lang w:val="en-CA"/>
        </w:rPr>
        <w:t xml:space="preserve">ospfd(config-router)# </w:t>
      </w:r>
      <w:r w:rsidR="00195EF2" w:rsidRPr="00195EF2">
        <w:rPr>
          <w:b/>
          <w:bCs/>
          <w:lang w:val="en-CA"/>
        </w:rPr>
        <w:t xml:space="preserve">no </w:t>
      </w:r>
      <w:r w:rsidRPr="0068446A">
        <w:rPr>
          <w:rStyle w:val="Code-BChar"/>
        </w:rPr>
        <w:t>passive-interface eth0</w:t>
      </w:r>
    </w:p>
    <w:p w14:paraId="58292BD7" w14:textId="77777777" w:rsidR="00B143E5" w:rsidRDefault="00B143E5" w:rsidP="00B143E5">
      <w:pPr>
        <w:pStyle w:val="Code"/>
        <w:spacing w:before="120" w:after="120"/>
        <w:ind w:left="720"/>
        <w:rPr>
          <w:rStyle w:val="Code-BChar"/>
        </w:rPr>
      </w:pPr>
      <w:r w:rsidRPr="005522A9">
        <w:rPr>
          <w:lang w:val="en-CA"/>
        </w:rPr>
        <w:t xml:space="preserve">ospfd(config-router)# </w:t>
      </w:r>
      <w:r w:rsidRPr="0068446A">
        <w:rPr>
          <w:rStyle w:val="Code-BChar"/>
        </w:rPr>
        <w:t>end</w:t>
      </w:r>
    </w:p>
    <w:p w14:paraId="3E83CD1E" w14:textId="0C7B86C4" w:rsidR="00B143E5" w:rsidRDefault="00B143E5" w:rsidP="00B143E5">
      <w:pPr>
        <w:pStyle w:val="Code"/>
        <w:spacing w:before="120" w:after="120"/>
        <w:ind w:left="720"/>
        <w:rPr>
          <w:lang w:val="en-CA"/>
        </w:rPr>
      </w:pPr>
      <w:r w:rsidRPr="0029200C">
        <w:rPr>
          <w:rStyle w:val="Code-BChar"/>
          <w:b w:val="0"/>
          <w:bCs/>
        </w:rPr>
        <w:t>ospfd#</w:t>
      </w:r>
      <w:r>
        <w:rPr>
          <w:rStyle w:val="Code-BChar"/>
        </w:rPr>
        <w:t xml:space="preserve"> show ip ospf</w:t>
      </w:r>
      <w:r w:rsidR="0071164C">
        <w:rPr>
          <w:rStyle w:val="Code-BChar"/>
        </w:rPr>
        <w:t xml:space="preserve"> interface</w:t>
      </w:r>
    </w:p>
    <w:p w14:paraId="6160D4F5" w14:textId="77777777" w:rsidR="00B143E5" w:rsidRPr="00B143E5" w:rsidRDefault="00B143E5" w:rsidP="00B143E5">
      <w:pPr>
        <w:tabs>
          <w:tab w:val="clear" w:pos="360"/>
          <w:tab w:val="clear" w:pos="720"/>
          <w:tab w:val="clear" w:pos="1080"/>
          <w:tab w:val="clear" w:pos="1440"/>
          <w:tab w:val="clear" w:pos="1800"/>
          <w:tab w:val="clear" w:pos="2160"/>
          <w:tab w:val="clear" w:pos="2520"/>
          <w:tab w:val="clear" w:pos="2880"/>
        </w:tabs>
        <w:spacing w:before="120" w:after="120" w:line="240" w:lineRule="auto"/>
        <w:ind w:left="360"/>
        <w:rPr>
          <w:rFonts w:eastAsia="Times New Roman" w:cs="Times New Roman"/>
          <w:szCs w:val="24"/>
          <w:lang w:val="en-CA"/>
        </w:rPr>
      </w:pPr>
      <w:r w:rsidRPr="00B143E5">
        <w:rPr>
          <w:rFonts w:eastAsia="Times New Roman" w:cs="Times New Roman"/>
          <w:szCs w:val="24"/>
          <w:lang w:val="en-CA"/>
        </w:rPr>
        <w:t>The</w:t>
      </w:r>
      <w:r w:rsidRPr="00B143E5">
        <w:rPr>
          <w:rFonts w:eastAsia="Times New Roman" w:cs="Times New Roman"/>
          <w:i/>
          <w:szCs w:val="24"/>
          <w:lang w:val="en-CA"/>
        </w:rPr>
        <w:t xml:space="preserve"> </w:t>
      </w:r>
      <w:r w:rsidRPr="00E40692">
        <w:rPr>
          <w:rStyle w:val="Code-NoSChar"/>
        </w:rPr>
        <w:t xml:space="preserve">‘show ip </w:t>
      </w:r>
      <w:r>
        <w:rPr>
          <w:rStyle w:val="Code-NoSChar"/>
        </w:rPr>
        <w:t>ospf</w:t>
      </w:r>
      <w:r w:rsidRPr="00E40692">
        <w:rPr>
          <w:rStyle w:val="Code-NoSChar"/>
        </w:rPr>
        <w:t>’</w:t>
      </w:r>
      <w:r w:rsidRPr="00DD3A5C">
        <w:t xml:space="preserve"> command</w:t>
      </w:r>
      <w:r w:rsidRPr="00B143E5">
        <w:rPr>
          <w:rFonts w:eastAsia="Times New Roman" w:cs="Times New Roman"/>
          <w:iCs/>
          <w:szCs w:val="24"/>
          <w:lang w:val="en-CA"/>
        </w:rPr>
        <w:t xml:space="preserve"> </w:t>
      </w:r>
      <w:r w:rsidRPr="00B143E5">
        <w:rPr>
          <w:rFonts w:eastAsia="Times New Roman" w:cs="Times New Roman"/>
          <w:szCs w:val="24"/>
          <w:lang w:val="en-CA"/>
        </w:rPr>
        <w:t xml:space="preserve">displays the routing database of the OSPF protocol. Pay attention to the Metric values in the table and match them with the length of the routes. Repeat the </w:t>
      </w:r>
      <w:r w:rsidRPr="00E40692">
        <w:rPr>
          <w:rStyle w:val="Code-NoSChar"/>
        </w:rPr>
        <w:t xml:space="preserve">‘show ip </w:t>
      </w:r>
      <w:r>
        <w:rPr>
          <w:rStyle w:val="Code-NoSChar"/>
        </w:rPr>
        <w:t>ospf</w:t>
      </w:r>
      <w:r w:rsidRPr="00E40692">
        <w:rPr>
          <w:rStyle w:val="Code-NoSChar"/>
        </w:rPr>
        <w:t>’</w:t>
      </w:r>
      <w:r w:rsidRPr="00B143E5">
        <w:rPr>
          <w:rFonts w:ascii="Consolas" w:eastAsia="Times New Roman" w:hAnsi="Consolas" w:cs="Times New Roman"/>
          <w:szCs w:val="24"/>
          <w:lang w:val="en-CA"/>
        </w:rPr>
        <w:t xml:space="preserve"> </w:t>
      </w:r>
      <w:r w:rsidRPr="00B143E5">
        <w:rPr>
          <w:rFonts w:eastAsia="Times New Roman" w:cs="Times New Roman"/>
          <w:szCs w:val="24"/>
          <w:lang w:val="en-CA"/>
        </w:rPr>
        <w:t xml:space="preserve">command a few times until you see an entry for each subnet in Figure 4.3. Then, exit the </w:t>
      </w:r>
      <w:r w:rsidRPr="00B143E5">
        <w:rPr>
          <w:rFonts w:eastAsia="Times New Roman" w:cs="Times New Roman"/>
          <w:i/>
          <w:szCs w:val="24"/>
          <w:lang w:val="en-CA"/>
        </w:rPr>
        <w:t>Telnet</w:t>
      </w:r>
      <w:r w:rsidRPr="00B143E5">
        <w:rPr>
          <w:rFonts w:eastAsia="Times New Roman" w:cs="Times New Roman"/>
          <w:szCs w:val="24"/>
          <w:lang w:val="en-CA"/>
        </w:rPr>
        <w:t xml:space="preserve"> session with the command. </w:t>
      </w:r>
    </w:p>
    <w:p w14:paraId="6D0C0166" w14:textId="73081E5F" w:rsidR="00B143E5" w:rsidRPr="00B143E5" w:rsidRDefault="00B143E5" w:rsidP="00B143E5">
      <w:pPr>
        <w:pStyle w:val="Code"/>
        <w:spacing w:before="120" w:after="120"/>
        <w:ind w:left="720"/>
        <w:rPr>
          <w:lang w:val="en-CA"/>
        </w:rPr>
      </w:pPr>
      <w:r>
        <w:rPr>
          <w:shd w:val="clear" w:color="auto" w:fill="F2F2F2" w:themeFill="background1" w:themeFillShade="F2"/>
          <w:lang w:val="en-CA"/>
        </w:rPr>
        <w:t>ospfd</w:t>
      </w:r>
      <w:r w:rsidRPr="005522A9">
        <w:rPr>
          <w:shd w:val="clear" w:color="auto" w:fill="F2F2F2" w:themeFill="background1" w:themeFillShade="F2"/>
          <w:lang w:val="en-CA"/>
        </w:rPr>
        <w:t xml:space="preserve"># </w:t>
      </w:r>
      <w:r w:rsidRPr="00CC19AB">
        <w:rPr>
          <w:rStyle w:val="Code-BChar"/>
        </w:rPr>
        <w:t>exit</w:t>
      </w:r>
    </w:p>
    <w:p w14:paraId="0C449B98" w14:textId="6CB54AA0" w:rsidR="008861C1" w:rsidRPr="00754F27" w:rsidRDefault="008861C1" w:rsidP="0068223A">
      <w:pPr>
        <w:pStyle w:val="ListParagraph"/>
        <w:numPr>
          <w:ilvl w:val="0"/>
          <w:numId w:val="51"/>
        </w:numPr>
        <w:spacing w:before="120" w:after="120" w:line="240" w:lineRule="auto"/>
        <w:contextualSpacing w:val="0"/>
        <w:rPr>
          <w:lang w:val="en-CA"/>
        </w:rPr>
      </w:pPr>
      <w:r w:rsidRPr="00754F27">
        <w:rPr>
          <w:lang w:val="en-CA"/>
        </w:rPr>
        <w:t>Repeat the above</w:t>
      </w:r>
      <w:r w:rsidR="006C1E2D" w:rsidRPr="00754F27">
        <w:rPr>
          <w:lang w:val="en-CA"/>
        </w:rPr>
        <w:t xml:space="preserve"> steps (Step 1 – 3) to configure </w:t>
      </w:r>
      <w:r w:rsidR="00195EF2" w:rsidRPr="00195EF2">
        <w:rPr>
          <w:b/>
          <w:bCs/>
          <w:i/>
          <w:iCs/>
          <w:lang w:val="en-CA"/>
        </w:rPr>
        <w:t xml:space="preserve">no </w:t>
      </w:r>
      <w:r w:rsidR="006C1E2D" w:rsidRPr="00195EF2">
        <w:rPr>
          <w:b/>
          <w:bCs/>
          <w:i/>
          <w:iCs/>
          <w:lang w:val="en-CA"/>
        </w:rPr>
        <w:t>passive</w:t>
      </w:r>
      <w:r w:rsidR="006C1E2D" w:rsidRPr="00754F27">
        <w:rPr>
          <w:lang w:val="en-CA"/>
        </w:rPr>
        <w:t xml:space="preserve"> OSPF on</w:t>
      </w:r>
      <w:r w:rsidRPr="00754F27">
        <w:rPr>
          <w:lang w:val="en-CA"/>
        </w:rPr>
        <w:t xml:space="preserve"> </w:t>
      </w:r>
      <w:r w:rsidRPr="00754F27">
        <w:rPr>
          <w:i/>
          <w:iCs/>
          <w:lang w:val="en-CA"/>
        </w:rPr>
        <w:t>PC4</w:t>
      </w:r>
      <w:r w:rsidRPr="00754F27">
        <w:rPr>
          <w:lang w:val="en-CA"/>
        </w:rPr>
        <w:t>.</w:t>
      </w:r>
    </w:p>
    <w:p w14:paraId="7A523634" w14:textId="2149D910" w:rsidR="00754F27" w:rsidRDefault="006C1E2D" w:rsidP="0068223A">
      <w:pPr>
        <w:pStyle w:val="ListParagraph"/>
        <w:numPr>
          <w:ilvl w:val="0"/>
          <w:numId w:val="51"/>
        </w:numPr>
        <w:spacing w:before="120" w:after="120" w:line="240" w:lineRule="auto"/>
        <w:contextualSpacing w:val="0"/>
        <w:rPr>
          <w:lang w:val="en-CA"/>
        </w:rPr>
      </w:pPr>
      <w:r w:rsidRPr="005522A9">
        <w:rPr>
          <w:rFonts w:ascii="Calibri" w:hAnsi="Calibri" w:cs="Calibri"/>
          <w:noProof/>
        </w:rPr>
        <w:drawing>
          <wp:anchor distT="0" distB="0" distL="114300" distR="114300" simplePos="0" relativeHeight="251736064" behindDoc="0" locked="0" layoutInCell="1" allowOverlap="1" wp14:anchorId="76C23F81" wp14:editId="786EC9C3">
            <wp:simplePos x="0" y="0"/>
            <wp:positionH relativeFrom="column">
              <wp:posOffset>-605245</wp:posOffset>
            </wp:positionH>
            <wp:positionV relativeFrom="paragraph">
              <wp:posOffset>285568</wp:posOffset>
            </wp:positionV>
            <wp:extent cx="467995" cy="467995"/>
            <wp:effectExtent l="0" t="0" r="1905" b="6350"/>
            <wp:wrapNone/>
            <wp:docPr id="100" name="Picture 10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B143E5" w:rsidRPr="00754F27">
        <w:rPr>
          <w:lang w:val="en-CA"/>
        </w:rPr>
        <w:t>On</w:t>
      </w:r>
      <w:r w:rsidR="0029200C" w:rsidRPr="00754F27">
        <w:rPr>
          <w:lang w:val="en-CA"/>
        </w:rPr>
        <w:t xml:space="preserve"> </w:t>
      </w:r>
      <w:r w:rsidR="0029200C" w:rsidRPr="00754F27">
        <w:rPr>
          <w:i/>
          <w:lang w:val="en-CA"/>
        </w:rPr>
        <w:t>PC1</w:t>
      </w:r>
      <w:r w:rsidR="00B143E5" w:rsidRPr="00754F27">
        <w:rPr>
          <w:i/>
          <w:lang w:val="en-CA"/>
        </w:rPr>
        <w:t xml:space="preserve">’s </w:t>
      </w:r>
      <w:r w:rsidR="00B143E5" w:rsidRPr="00754F27">
        <w:rPr>
          <w:iCs/>
          <w:lang w:val="en-CA"/>
        </w:rPr>
        <w:t xml:space="preserve">console </w:t>
      </w:r>
      <w:r w:rsidR="00B143E5" w:rsidRPr="00754F27">
        <w:rPr>
          <w:lang w:val="en-CA"/>
        </w:rPr>
        <w:t>v</w:t>
      </w:r>
      <w:r w:rsidR="0029200C" w:rsidRPr="00754F27">
        <w:rPr>
          <w:lang w:val="en-CA"/>
        </w:rPr>
        <w:t xml:space="preserve">iew the </w:t>
      </w:r>
      <w:r w:rsidR="0029200C" w:rsidRPr="00754F27">
        <w:rPr>
          <w:i/>
          <w:lang w:val="en-CA"/>
        </w:rPr>
        <w:t>IPv4</w:t>
      </w:r>
      <w:r w:rsidR="0029200C" w:rsidRPr="00754F27">
        <w:rPr>
          <w:lang w:val="en-CA"/>
        </w:rPr>
        <w:t xml:space="preserve"> routing table with the command</w:t>
      </w:r>
    </w:p>
    <w:p w14:paraId="51612D9B" w14:textId="77777777" w:rsidR="00754F27" w:rsidRDefault="00754F27" w:rsidP="00754F27">
      <w:pPr>
        <w:pStyle w:val="Code"/>
        <w:spacing w:before="120" w:after="120"/>
        <w:ind w:left="720"/>
        <w:rPr>
          <w:lang w:val="en-CA"/>
        </w:rPr>
      </w:pPr>
      <w:r w:rsidRPr="005522A9">
        <w:rPr>
          <w:shd w:val="clear" w:color="auto" w:fill="F2F2F2" w:themeFill="background1" w:themeFillShade="F2"/>
          <w:lang w:val="en-CA"/>
        </w:rPr>
        <w:t>PC1</w:t>
      </w:r>
      <w:r>
        <w:rPr>
          <w:shd w:val="clear" w:color="auto" w:fill="F2F2F2" w:themeFill="background1" w:themeFillShade="F2"/>
          <w:lang w:val="en-CA"/>
        </w:rPr>
        <w:t>:~$</w:t>
      </w:r>
      <w:r w:rsidRPr="005522A9">
        <w:rPr>
          <w:shd w:val="clear" w:color="auto" w:fill="F2F2F2" w:themeFill="background1" w:themeFillShade="F2"/>
          <w:lang w:val="en-CA"/>
        </w:rPr>
        <w:t xml:space="preserve"> </w:t>
      </w:r>
      <w:r w:rsidRPr="00CC19AB">
        <w:rPr>
          <w:rStyle w:val="Code-BChar"/>
        </w:rPr>
        <w:t>netstat –rn</w:t>
      </w:r>
    </w:p>
    <w:p w14:paraId="2918FAA7" w14:textId="7F571FAE" w:rsidR="00754F27" w:rsidRPr="00754F27" w:rsidRDefault="00754F27" w:rsidP="00754F27">
      <w:pPr>
        <w:spacing w:before="120" w:after="120" w:line="240" w:lineRule="auto"/>
        <w:ind w:left="360"/>
        <w:rPr>
          <w:lang w:val="en-CA"/>
        </w:rPr>
      </w:pPr>
      <w:r w:rsidRPr="00754F27">
        <w:rPr>
          <w:lang w:val="en-CA"/>
        </w:rPr>
        <w:t xml:space="preserve">Take a screen snapshot of the output. </w:t>
      </w:r>
    </w:p>
    <w:p w14:paraId="3BCF7860" w14:textId="77777777" w:rsidR="00754F27" w:rsidRDefault="008861C1" w:rsidP="0068223A">
      <w:pPr>
        <w:pStyle w:val="ListParagraph"/>
        <w:numPr>
          <w:ilvl w:val="0"/>
          <w:numId w:val="51"/>
        </w:numPr>
        <w:spacing w:before="120" w:after="120" w:line="240" w:lineRule="auto"/>
        <w:contextualSpacing w:val="0"/>
        <w:rPr>
          <w:lang w:val="en-CA"/>
        </w:rPr>
      </w:pPr>
      <w:r w:rsidRPr="00754F27">
        <w:rPr>
          <w:lang w:val="en-CA"/>
        </w:rPr>
        <w:t xml:space="preserve">Repeat for </w:t>
      </w:r>
      <w:r w:rsidRPr="00754F27">
        <w:rPr>
          <w:i/>
          <w:iCs/>
          <w:lang w:val="en-CA"/>
        </w:rPr>
        <w:t>PC4</w:t>
      </w:r>
      <w:r w:rsidRPr="00754F27">
        <w:rPr>
          <w:lang w:val="en-CA"/>
        </w:rPr>
        <w:t>.</w:t>
      </w:r>
    </w:p>
    <w:p w14:paraId="07E57474" w14:textId="6BB93913" w:rsidR="00B143E5" w:rsidRPr="00754F27" w:rsidRDefault="0029200C" w:rsidP="0068223A">
      <w:pPr>
        <w:pStyle w:val="ListParagraph"/>
        <w:numPr>
          <w:ilvl w:val="0"/>
          <w:numId w:val="51"/>
        </w:numPr>
        <w:spacing w:before="120" w:after="120" w:line="240" w:lineRule="auto"/>
        <w:contextualSpacing w:val="0"/>
        <w:rPr>
          <w:lang w:val="en-CA"/>
        </w:rPr>
      </w:pPr>
      <w:r w:rsidRPr="005522A9">
        <w:rPr>
          <w:rFonts w:ascii="Calibri" w:hAnsi="Calibri" w:cs="Calibri"/>
          <w:noProof/>
        </w:rPr>
        <w:drawing>
          <wp:anchor distT="0" distB="0" distL="114300" distR="114300" simplePos="0" relativeHeight="251737088" behindDoc="0" locked="0" layoutInCell="1" allowOverlap="1" wp14:anchorId="68A3EAD1" wp14:editId="297EB1ED">
            <wp:simplePos x="0" y="0"/>
            <wp:positionH relativeFrom="column">
              <wp:posOffset>-595177</wp:posOffset>
            </wp:positionH>
            <wp:positionV relativeFrom="paragraph">
              <wp:posOffset>280216</wp:posOffset>
            </wp:positionV>
            <wp:extent cx="467995" cy="467995"/>
            <wp:effectExtent l="0" t="0" r="1905" b="6350"/>
            <wp:wrapNone/>
            <wp:docPr id="101" name="Picture 10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Pr="00754F27">
        <w:rPr>
          <w:lang w:val="en-CA"/>
        </w:rPr>
        <w:t xml:space="preserve">Perform a traceroute from </w:t>
      </w:r>
      <w:r w:rsidRPr="00754F27">
        <w:rPr>
          <w:i/>
          <w:lang w:val="en-CA"/>
        </w:rPr>
        <w:t>PC1</w:t>
      </w:r>
      <w:r w:rsidRPr="00754F27">
        <w:rPr>
          <w:lang w:val="en-CA"/>
        </w:rPr>
        <w:t xml:space="preserve"> to </w:t>
      </w:r>
      <w:r w:rsidRPr="00754F27">
        <w:rPr>
          <w:i/>
          <w:lang w:val="en-CA"/>
        </w:rPr>
        <w:t>PC4</w:t>
      </w:r>
    </w:p>
    <w:p w14:paraId="21DF2CBE" w14:textId="77777777" w:rsidR="00B143E5" w:rsidRPr="0029200C" w:rsidRDefault="00B143E5" w:rsidP="00754F27">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t>PC1</w:t>
      </w:r>
      <w:r>
        <w:rPr>
          <w:shd w:val="clear" w:color="auto" w:fill="F2F2F2" w:themeFill="background1" w:themeFillShade="F2"/>
          <w:lang w:val="en-CA"/>
        </w:rPr>
        <w:t>:~$</w:t>
      </w:r>
      <w:r w:rsidRPr="005522A9">
        <w:rPr>
          <w:shd w:val="clear" w:color="auto" w:fill="F2F2F2" w:themeFill="background1" w:themeFillShade="F2"/>
          <w:lang w:val="en-CA"/>
        </w:rPr>
        <w:t xml:space="preserve"> </w:t>
      </w:r>
      <w:r w:rsidRPr="00CC19AB">
        <w:rPr>
          <w:rStyle w:val="Code-BChar"/>
        </w:rPr>
        <w:t>traceroute 10.0.4.44</w:t>
      </w:r>
    </w:p>
    <w:p w14:paraId="109AA3FB" w14:textId="770DF6D3" w:rsidR="00B143E5" w:rsidRPr="00B143E5" w:rsidRDefault="00B143E5" w:rsidP="00754F27">
      <w:pPr>
        <w:spacing w:before="120" w:after="120" w:line="240" w:lineRule="auto"/>
        <w:ind w:left="360"/>
        <w:rPr>
          <w:lang w:val="en-CA"/>
        </w:rPr>
      </w:pPr>
      <w:r w:rsidRPr="00B143E5">
        <w:rPr>
          <w:lang w:val="en-CA"/>
        </w:rPr>
        <w:t>Take a screen snapshot of the output.</w:t>
      </w:r>
    </w:p>
    <w:p w14:paraId="60B5D9CB" w14:textId="5488470C" w:rsidR="008861C1" w:rsidRPr="00B143E5" w:rsidRDefault="008861C1" w:rsidP="00754F27">
      <w:pPr>
        <w:pStyle w:val="ListParagraph"/>
        <w:numPr>
          <w:ilvl w:val="0"/>
          <w:numId w:val="18"/>
        </w:numPr>
        <w:spacing w:before="120" w:after="120" w:line="240" w:lineRule="auto"/>
        <w:contextualSpacing w:val="0"/>
        <w:rPr>
          <w:lang w:val="en-CA"/>
        </w:rPr>
      </w:pPr>
      <w:r w:rsidRPr="005522A9">
        <w:rPr>
          <w:rFonts w:ascii="Calibri" w:hAnsi="Calibri" w:cs="Calibri"/>
          <w:noProof/>
        </w:rPr>
        <w:drawing>
          <wp:anchor distT="0" distB="0" distL="114300" distR="114300" simplePos="0" relativeHeight="251758592" behindDoc="0" locked="0" layoutInCell="1" allowOverlap="1" wp14:anchorId="70A05596" wp14:editId="52003F39">
            <wp:simplePos x="0" y="0"/>
            <wp:positionH relativeFrom="column">
              <wp:posOffset>-595177</wp:posOffset>
            </wp:positionH>
            <wp:positionV relativeFrom="paragraph">
              <wp:posOffset>280216</wp:posOffset>
            </wp:positionV>
            <wp:extent cx="467995" cy="467995"/>
            <wp:effectExtent l="0" t="0" r="1905" b="6350"/>
            <wp:wrapNone/>
            <wp:docPr id="31" name="Picture 3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Pr="00B143E5">
        <w:rPr>
          <w:lang w:val="en-CA"/>
        </w:rPr>
        <w:t xml:space="preserve">Perform a traceroute from </w:t>
      </w:r>
      <w:r w:rsidRPr="00B143E5">
        <w:rPr>
          <w:i/>
          <w:lang w:val="en-CA"/>
        </w:rPr>
        <w:t>PC</w:t>
      </w:r>
      <w:r>
        <w:rPr>
          <w:i/>
          <w:lang w:val="en-CA"/>
        </w:rPr>
        <w:t>4</w:t>
      </w:r>
      <w:r w:rsidRPr="00B143E5">
        <w:rPr>
          <w:lang w:val="en-CA"/>
        </w:rPr>
        <w:t xml:space="preserve"> to </w:t>
      </w:r>
      <w:r w:rsidRPr="00B143E5">
        <w:rPr>
          <w:i/>
          <w:lang w:val="en-CA"/>
        </w:rPr>
        <w:t>PC</w:t>
      </w:r>
      <w:r>
        <w:rPr>
          <w:i/>
          <w:lang w:val="en-CA"/>
        </w:rPr>
        <w:t>1</w:t>
      </w:r>
    </w:p>
    <w:p w14:paraId="3B713D94" w14:textId="35BFB85E" w:rsidR="008861C1" w:rsidRPr="0029200C" w:rsidRDefault="008861C1" w:rsidP="00754F27">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t>PC</w:t>
      </w:r>
      <w:r>
        <w:rPr>
          <w:shd w:val="clear" w:color="auto" w:fill="F2F2F2" w:themeFill="background1" w:themeFillShade="F2"/>
          <w:lang w:val="en-CA"/>
        </w:rPr>
        <w:t>4:~$</w:t>
      </w:r>
      <w:r w:rsidRPr="005522A9">
        <w:rPr>
          <w:shd w:val="clear" w:color="auto" w:fill="F2F2F2" w:themeFill="background1" w:themeFillShade="F2"/>
          <w:lang w:val="en-CA"/>
        </w:rPr>
        <w:t xml:space="preserve"> </w:t>
      </w:r>
      <w:r w:rsidRPr="00CC19AB">
        <w:rPr>
          <w:rStyle w:val="Code-BChar"/>
        </w:rPr>
        <w:t>traceroute 10.0.</w:t>
      </w:r>
      <w:r w:rsidR="006C1E2D">
        <w:rPr>
          <w:rStyle w:val="Code-BChar"/>
        </w:rPr>
        <w:t>1</w:t>
      </w:r>
      <w:r w:rsidRPr="00CC19AB">
        <w:rPr>
          <w:rStyle w:val="Code-BChar"/>
        </w:rPr>
        <w:t>.</w:t>
      </w:r>
      <w:r w:rsidR="006C1E2D">
        <w:rPr>
          <w:rStyle w:val="Code-BChar"/>
        </w:rPr>
        <w:t>11</w:t>
      </w:r>
    </w:p>
    <w:p w14:paraId="12780E12" w14:textId="025421C6" w:rsidR="008861C1" w:rsidRPr="008861C1" w:rsidRDefault="008861C1" w:rsidP="00754F27">
      <w:pPr>
        <w:spacing w:before="120" w:after="120" w:line="240" w:lineRule="auto"/>
        <w:ind w:left="360"/>
        <w:rPr>
          <w:highlight w:val="yellow"/>
          <w:lang w:val="en-CA"/>
        </w:rPr>
      </w:pPr>
      <w:r w:rsidRPr="008861C1">
        <w:rPr>
          <w:lang w:val="en-CA"/>
        </w:rPr>
        <w:t>Take a screen snapshot of the output.</w:t>
      </w:r>
    </w:p>
    <w:p w14:paraId="4CE56CBD" w14:textId="211FAE9F" w:rsidR="00624839" w:rsidRPr="00624839" w:rsidRDefault="00624839" w:rsidP="00754F27">
      <w:pPr>
        <w:pStyle w:val="ListParagraph"/>
        <w:numPr>
          <w:ilvl w:val="0"/>
          <w:numId w:val="18"/>
        </w:numPr>
        <w:spacing w:before="120" w:after="120" w:line="240" w:lineRule="auto"/>
        <w:contextualSpacing w:val="0"/>
        <w:rPr>
          <w:b/>
          <w:lang w:val="en-CA"/>
        </w:rPr>
      </w:pPr>
      <w:r w:rsidRPr="00D43184">
        <w:rPr>
          <w:lang w:val="en-CA"/>
        </w:rPr>
        <w:lastRenderedPageBreak/>
        <w:t xml:space="preserve">Leave the configuration in place for the next </w:t>
      </w:r>
      <w:r>
        <w:rPr>
          <w:lang w:val="en-CA"/>
        </w:rPr>
        <w:t>Exercise 4-d.</w:t>
      </w:r>
    </w:p>
    <w:p w14:paraId="23479E73" w14:textId="502BF816" w:rsidR="0049228C" w:rsidRPr="005641D3" w:rsidRDefault="0029200C" w:rsidP="009C5631">
      <w:pPr>
        <w:pStyle w:val="ListParagraph"/>
        <w:numPr>
          <w:ilvl w:val="0"/>
          <w:numId w:val="18"/>
        </w:numPr>
        <w:spacing w:before="120" w:after="120" w:line="240" w:lineRule="auto"/>
        <w:contextualSpacing w:val="0"/>
        <w:rPr>
          <w:lang w:val="en-CA"/>
        </w:rPr>
      </w:pPr>
      <w:r w:rsidRPr="005641D3">
        <w:rPr>
          <w:lang w:val="en-CA"/>
        </w:rPr>
        <w:t xml:space="preserve">On </w:t>
      </w:r>
      <w:r w:rsidRPr="005641D3">
        <w:rPr>
          <w:i/>
          <w:lang w:val="en-CA"/>
        </w:rPr>
        <w:t>PC1</w:t>
      </w:r>
      <w:r w:rsidRPr="005641D3">
        <w:rPr>
          <w:lang w:val="en-CA"/>
        </w:rPr>
        <w:t xml:space="preserve">, terminate the </w:t>
      </w:r>
      <w:r w:rsidRPr="005641D3">
        <w:rPr>
          <w:i/>
          <w:lang w:val="en-CA"/>
        </w:rPr>
        <w:t>zebra</w:t>
      </w:r>
      <w:r w:rsidRPr="005641D3">
        <w:rPr>
          <w:lang w:val="en-CA"/>
        </w:rPr>
        <w:t xml:space="preserve"> and </w:t>
      </w:r>
      <w:r w:rsidRPr="005641D3">
        <w:rPr>
          <w:i/>
          <w:lang w:val="en-CA"/>
        </w:rPr>
        <w:t xml:space="preserve">ospfd </w:t>
      </w:r>
      <w:r w:rsidRPr="005641D3">
        <w:rPr>
          <w:lang w:val="en-CA"/>
        </w:rPr>
        <w:t xml:space="preserve">processes </w:t>
      </w:r>
      <w:r w:rsidR="0011411E">
        <w:rPr>
          <w:lang w:val="en-CA"/>
        </w:rPr>
        <w:t>with the following commands</w:t>
      </w:r>
    </w:p>
    <w:p w14:paraId="51CF47F7" w14:textId="77777777" w:rsidR="009C5631" w:rsidRPr="005641D3" w:rsidRDefault="009C5631" w:rsidP="009C5631">
      <w:pPr>
        <w:pStyle w:val="Code"/>
        <w:spacing w:before="120" w:after="120"/>
        <w:ind w:left="720"/>
        <w:rPr>
          <w:rStyle w:val="Code-BChar"/>
        </w:rPr>
      </w:pPr>
      <w:r w:rsidRPr="005641D3">
        <w:rPr>
          <w:shd w:val="clear" w:color="auto" w:fill="F2F2F2" w:themeFill="background1" w:themeFillShade="F2"/>
          <w:lang w:val="en-CA"/>
        </w:rPr>
        <w:t xml:space="preserve">PC1:~$ </w:t>
      </w:r>
      <w:r w:rsidRPr="005641D3">
        <w:rPr>
          <w:rStyle w:val="Code-BChar"/>
        </w:rPr>
        <w:t>sudo service zebra stop</w:t>
      </w:r>
    </w:p>
    <w:p w14:paraId="1808B2C3" w14:textId="77777777" w:rsidR="009C5631" w:rsidRPr="005641D3" w:rsidRDefault="009C5631" w:rsidP="009C5631">
      <w:pPr>
        <w:pStyle w:val="Code"/>
        <w:spacing w:before="120" w:after="120"/>
        <w:ind w:left="720"/>
        <w:rPr>
          <w:shd w:val="clear" w:color="auto" w:fill="F2F2F2" w:themeFill="background1" w:themeFillShade="F2"/>
          <w:lang w:val="en-CA"/>
        </w:rPr>
      </w:pPr>
      <w:r w:rsidRPr="005641D3">
        <w:rPr>
          <w:shd w:val="clear" w:color="auto" w:fill="F2F2F2" w:themeFill="background1" w:themeFillShade="F2"/>
          <w:lang w:val="en-CA"/>
        </w:rPr>
        <w:t xml:space="preserve">PC1:~$ </w:t>
      </w:r>
      <w:r w:rsidRPr="005641D3">
        <w:rPr>
          <w:rStyle w:val="Code-BChar"/>
        </w:rPr>
        <w:t>sudo service ospfd stop</w:t>
      </w:r>
    </w:p>
    <w:p w14:paraId="5D4BCFC8" w14:textId="337945C5" w:rsidR="009C5631" w:rsidRPr="005641D3" w:rsidRDefault="009C5631" w:rsidP="005641D3">
      <w:pPr>
        <w:pStyle w:val="Code"/>
        <w:spacing w:before="120" w:after="120"/>
        <w:ind w:left="720"/>
        <w:rPr>
          <w:shd w:val="clear" w:color="auto" w:fill="F2F2F2" w:themeFill="background1" w:themeFillShade="F2"/>
          <w:lang w:val="en-CA"/>
        </w:rPr>
      </w:pPr>
      <w:r w:rsidRPr="005641D3">
        <w:rPr>
          <w:shd w:val="clear" w:color="auto" w:fill="F2F2F2" w:themeFill="background1" w:themeFillShade="F2"/>
          <w:lang w:val="en-CA"/>
        </w:rPr>
        <w:t xml:space="preserve">PC1:~$ </w:t>
      </w:r>
      <w:r w:rsidRPr="005641D3">
        <w:rPr>
          <w:rStyle w:val="Code-BChar"/>
        </w:rPr>
        <w:t>sudo ip route add default via 10.0.1.1</w:t>
      </w:r>
    </w:p>
    <w:p w14:paraId="49A9D3AD" w14:textId="718A1805" w:rsidR="009C5631" w:rsidRPr="005641D3" w:rsidRDefault="009C5631" w:rsidP="009C5631">
      <w:pPr>
        <w:pStyle w:val="ListParagraph"/>
        <w:numPr>
          <w:ilvl w:val="0"/>
          <w:numId w:val="18"/>
        </w:numPr>
        <w:spacing w:before="120" w:after="120" w:line="240" w:lineRule="auto"/>
        <w:contextualSpacing w:val="0"/>
        <w:rPr>
          <w:lang w:val="en-CA"/>
        </w:rPr>
      </w:pPr>
      <w:r w:rsidRPr="005641D3">
        <w:rPr>
          <w:lang w:val="en-CA"/>
        </w:rPr>
        <w:t xml:space="preserve">Repeat Step </w:t>
      </w:r>
      <w:r w:rsidR="00CE0A33">
        <w:rPr>
          <w:lang w:val="en-CA"/>
        </w:rPr>
        <w:t>9</w:t>
      </w:r>
      <w:r w:rsidRPr="005641D3">
        <w:rPr>
          <w:lang w:val="en-CA"/>
        </w:rPr>
        <w:t xml:space="preserve"> for </w:t>
      </w:r>
      <w:r w:rsidRPr="005641D3">
        <w:rPr>
          <w:i/>
          <w:iCs/>
          <w:lang w:val="en-CA"/>
        </w:rPr>
        <w:t>PC4</w:t>
      </w:r>
      <w:r w:rsidR="008024B3">
        <w:rPr>
          <w:i/>
          <w:iCs/>
          <w:lang w:val="en-CA"/>
        </w:rPr>
        <w:t xml:space="preserve"> </w:t>
      </w:r>
      <w:r w:rsidR="008024B3" w:rsidRPr="008024B3">
        <w:rPr>
          <w:lang w:val="en-CA"/>
        </w:rPr>
        <w:t>with its original default router</w:t>
      </w:r>
      <w:r w:rsidR="008024B3">
        <w:rPr>
          <w:i/>
          <w:iCs/>
          <w:lang w:val="en-CA"/>
        </w:rPr>
        <w:t xml:space="preserve"> </w:t>
      </w:r>
      <w:r w:rsidR="008024B3" w:rsidRPr="008024B3">
        <w:rPr>
          <w:lang w:val="en-CA"/>
        </w:rPr>
        <w:t>10.0.4.44</w:t>
      </w:r>
      <w:ins w:id="128" w:author="vineet bharot" w:date="2021-03-09T13:19:00Z">
        <w:r w:rsidR="006F76AD">
          <w:rPr>
            <w:lang w:val="en-CA"/>
          </w:rPr>
          <w:t>(typo original was 10.0.4.3)</w:t>
        </w:r>
        <w:r w:rsidR="008024B3" w:rsidRPr="008024B3">
          <w:rPr>
            <w:lang w:val="en-CA"/>
          </w:rPr>
          <w:t>.</w:t>
        </w:r>
      </w:ins>
      <w:del w:id="129" w:author="vineet bharot" w:date="2021-03-09T13:19:00Z">
        <w:r w:rsidR="008024B3" w:rsidRPr="008024B3">
          <w:rPr>
            <w:lang w:val="en-CA"/>
          </w:rPr>
          <w:delText>.</w:delText>
        </w:r>
      </w:del>
    </w:p>
    <w:p w14:paraId="3F220640" w14:textId="493221CD" w:rsidR="0049228C" w:rsidRPr="005522A9" w:rsidRDefault="0049228C" w:rsidP="0049228C">
      <w:pPr>
        <w:pStyle w:val="LabTitle"/>
        <w:rPr>
          <w:lang w:val="en-CA"/>
        </w:rPr>
      </w:pPr>
      <w:r w:rsidRPr="005522A9">
        <w:drawing>
          <wp:anchor distT="0" distB="0" distL="114300" distR="114300" simplePos="0" relativeHeight="251748352" behindDoc="0" locked="0" layoutInCell="1" allowOverlap="1" wp14:anchorId="1BFB438C" wp14:editId="115B0557">
            <wp:simplePos x="0" y="0"/>
            <wp:positionH relativeFrom="column">
              <wp:posOffset>-579344</wp:posOffset>
            </wp:positionH>
            <wp:positionV relativeFrom="paragraph">
              <wp:posOffset>6051</wp:posOffset>
            </wp:positionV>
            <wp:extent cx="466725" cy="381000"/>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22A9">
        <w:rPr>
          <w:lang w:val="en-CA"/>
        </w:rPr>
        <w:t>Lab Questions/Report</w:t>
      </w:r>
    </w:p>
    <w:p w14:paraId="13E08848" w14:textId="58E8E2BB" w:rsidR="0049228C" w:rsidRPr="009923D7" w:rsidRDefault="009923D7" w:rsidP="0068223A">
      <w:pPr>
        <w:pStyle w:val="ListParagraph"/>
        <w:numPr>
          <w:ilvl w:val="0"/>
          <w:numId w:val="47"/>
        </w:numPr>
        <w:contextualSpacing w:val="0"/>
        <w:rPr>
          <w:b/>
          <w:lang w:val="en-CA"/>
          <w:rPrChange w:id="130" w:author="vineet bharot" w:date="2021-03-09T13:19:00Z">
            <w:rPr>
              <w:lang w:val="en-CA"/>
            </w:rPr>
          </w:rPrChange>
        </w:rPr>
      </w:pPr>
      <w:ins w:id="131" w:author="vineet bharot" w:date="2021-03-09T13:19:00Z">
        <w:r>
          <w:rPr>
            <w:b/>
            <w:bCs/>
            <w:lang w:val="en-CA"/>
          </w:rPr>
          <w:t xml:space="preserve">Confirm? </w:t>
        </w:r>
      </w:ins>
      <w:r w:rsidR="0049228C" w:rsidRPr="009923D7">
        <w:rPr>
          <w:b/>
          <w:lang w:val="en-CA"/>
          <w:rPrChange w:id="132" w:author="vineet bharot" w:date="2021-03-09T13:19:00Z">
            <w:rPr>
              <w:lang w:val="en-CA"/>
            </w:rPr>
          </w:rPrChange>
        </w:rPr>
        <w:t>Include the screenshot of the IPv4 routing table</w:t>
      </w:r>
      <w:r w:rsidR="00847EF1" w:rsidRPr="009923D7">
        <w:rPr>
          <w:b/>
          <w:lang w:val="en-CA"/>
          <w:rPrChange w:id="133" w:author="vineet bharot" w:date="2021-03-09T13:19:00Z">
            <w:rPr>
              <w:lang w:val="en-CA"/>
            </w:rPr>
          </w:rPrChange>
        </w:rPr>
        <w:t xml:space="preserve"> </w:t>
      </w:r>
      <w:r w:rsidR="0049228C" w:rsidRPr="009923D7">
        <w:rPr>
          <w:b/>
          <w:lang w:val="en-CA"/>
          <w:rPrChange w:id="134" w:author="vineet bharot" w:date="2021-03-09T13:19:00Z">
            <w:rPr>
              <w:lang w:val="en-CA"/>
            </w:rPr>
          </w:rPrChange>
        </w:rPr>
        <w:t xml:space="preserve">from Step </w:t>
      </w:r>
      <w:r w:rsidR="006C1E2D" w:rsidRPr="009923D7">
        <w:rPr>
          <w:b/>
          <w:lang w:val="en-CA"/>
          <w:rPrChange w:id="135" w:author="vineet bharot" w:date="2021-03-09T13:19:00Z">
            <w:rPr>
              <w:lang w:val="en-CA"/>
            </w:rPr>
          </w:rPrChange>
        </w:rPr>
        <w:t>5</w:t>
      </w:r>
      <w:r w:rsidR="008861C1" w:rsidRPr="009923D7">
        <w:rPr>
          <w:b/>
          <w:lang w:val="en-CA"/>
          <w:rPrChange w:id="136" w:author="vineet bharot" w:date="2021-03-09T13:19:00Z">
            <w:rPr>
              <w:lang w:val="en-CA"/>
            </w:rPr>
          </w:rPrChange>
        </w:rPr>
        <w:t xml:space="preserve"> and Step 6.</w:t>
      </w:r>
      <w:r w:rsidR="006C1E2D" w:rsidRPr="009923D7">
        <w:rPr>
          <w:b/>
          <w:lang w:val="en-CA"/>
          <w:rPrChange w:id="137" w:author="vineet bharot" w:date="2021-03-09T13:19:00Z">
            <w:rPr>
              <w:lang w:val="en-CA"/>
            </w:rPr>
          </w:rPrChange>
        </w:rPr>
        <w:t xml:space="preserve"> From the routing table, can you tell which router will </w:t>
      </w:r>
      <w:r w:rsidR="006C1E2D" w:rsidRPr="009923D7">
        <w:rPr>
          <w:b/>
          <w:i/>
          <w:lang w:val="en-CA"/>
          <w:rPrChange w:id="138" w:author="vineet bharot" w:date="2021-03-09T13:19:00Z">
            <w:rPr>
              <w:i/>
              <w:iCs/>
              <w:lang w:val="en-CA"/>
            </w:rPr>
          </w:rPrChange>
        </w:rPr>
        <w:t>PC1</w:t>
      </w:r>
      <w:r w:rsidR="006C1E2D" w:rsidRPr="009923D7">
        <w:rPr>
          <w:b/>
          <w:lang w:val="en-CA"/>
          <w:rPrChange w:id="139" w:author="vineet bharot" w:date="2021-03-09T13:19:00Z">
            <w:rPr>
              <w:lang w:val="en-CA"/>
            </w:rPr>
          </w:rPrChange>
        </w:rPr>
        <w:t xml:space="preserve"> use to reach </w:t>
      </w:r>
      <w:r w:rsidR="006C1E2D" w:rsidRPr="009923D7">
        <w:rPr>
          <w:b/>
          <w:i/>
          <w:lang w:val="en-CA"/>
          <w:rPrChange w:id="140" w:author="vineet bharot" w:date="2021-03-09T13:19:00Z">
            <w:rPr>
              <w:i/>
              <w:iCs/>
              <w:lang w:val="en-CA"/>
            </w:rPr>
          </w:rPrChange>
        </w:rPr>
        <w:t>PC4</w:t>
      </w:r>
      <w:r w:rsidR="006C1E2D" w:rsidRPr="009923D7">
        <w:rPr>
          <w:b/>
          <w:lang w:val="en-CA"/>
          <w:rPrChange w:id="141" w:author="vineet bharot" w:date="2021-03-09T13:19:00Z">
            <w:rPr>
              <w:lang w:val="en-CA"/>
            </w:rPr>
          </w:rPrChange>
        </w:rPr>
        <w:t xml:space="preserve">. </w:t>
      </w:r>
      <w:r w:rsidR="006B6304" w:rsidRPr="009923D7">
        <w:rPr>
          <w:b/>
          <w:lang w:val="en-CA"/>
          <w:rPrChange w:id="142" w:author="vineet bharot" w:date="2021-03-09T13:19:00Z">
            <w:rPr>
              <w:lang w:val="en-CA"/>
            </w:rPr>
          </w:rPrChange>
        </w:rPr>
        <w:t>Likewise,</w:t>
      </w:r>
      <w:r w:rsidR="006C1E2D" w:rsidRPr="009923D7">
        <w:rPr>
          <w:b/>
          <w:lang w:val="en-CA"/>
          <w:rPrChange w:id="143" w:author="vineet bharot" w:date="2021-03-09T13:19:00Z">
            <w:rPr>
              <w:lang w:val="en-CA"/>
            </w:rPr>
          </w:rPrChange>
        </w:rPr>
        <w:t xml:space="preserve"> for </w:t>
      </w:r>
      <w:r w:rsidR="006C1E2D" w:rsidRPr="009923D7">
        <w:rPr>
          <w:b/>
          <w:i/>
          <w:lang w:val="en-CA"/>
          <w:rPrChange w:id="144" w:author="vineet bharot" w:date="2021-03-09T13:19:00Z">
            <w:rPr>
              <w:i/>
              <w:iCs/>
              <w:lang w:val="en-CA"/>
            </w:rPr>
          </w:rPrChange>
        </w:rPr>
        <w:t>PC4</w:t>
      </w:r>
      <w:r w:rsidR="006C1E2D" w:rsidRPr="009923D7">
        <w:rPr>
          <w:b/>
          <w:lang w:val="en-CA"/>
          <w:rPrChange w:id="145" w:author="vineet bharot" w:date="2021-03-09T13:19:00Z">
            <w:rPr>
              <w:lang w:val="en-CA"/>
            </w:rPr>
          </w:rPrChange>
        </w:rPr>
        <w:t xml:space="preserve">, which router will it use to reach </w:t>
      </w:r>
      <w:r w:rsidR="006C1E2D" w:rsidRPr="009923D7">
        <w:rPr>
          <w:b/>
          <w:i/>
          <w:lang w:val="en-CA"/>
          <w:rPrChange w:id="146" w:author="vineet bharot" w:date="2021-03-09T13:19:00Z">
            <w:rPr>
              <w:i/>
              <w:iCs/>
              <w:lang w:val="en-CA"/>
            </w:rPr>
          </w:rPrChange>
        </w:rPr>
        <w:t>PC1.</w:t>
      </w:r>
    </w:p>
    <w:p w14:paraId="2491C885" w14:textId="69A4987D" w:rsidR="005E1B41" w:rsidRPr="005E1B41" w:rsidRDefault="005E1B41" w:rsidP="005E1B41">
      <w:pPr>
        <w:pStyle w:val="ListParagraph"/>
        <w:numPr>
          <w:ilvl w:val="1"/>
          <w:numId w:val="47"/>
        </w:numPr>
        <w:contextualSpacing w:val="0"/>
        <w:rPr>
          <w:ins w:id="147" w:author="vineet bharot" w:date="2021-03-09T13:19:00Z"/>
          <w:lang w:val="en-CA"/>
        </w:rPr>
      </w:pPr>
      <w:ins w:id="148" w:author="vineet bharot" w:date="2021-03-09T13:19:00Z">
        <w:r>
          <w:rPr>
            <w:lang w:val="en-CA"/>
          </w:rPr>
          <w:t>No, fr</w:t>
        </w:r>
        <w:r w:rsidR="00EA7B10">
          <w:rPr>
            <w:lang w:val="en-CA"/>
          </w:rPr>
          <w:t xml:space="preserve">om entry </w:t>
        </w:r>
        <w:r w:rsidR="00EA7B10" w:rsidRPr="00EA7B10">
          <w:rPr>
            <w:lang w:val="en-CA"/>
          </w:rPr>
          <w:t>10.0.4.0        10.0.1.1        255.255.255.0   UG        0 0          0 eth0</w:t>
        </w:r>
        <w:r>
          <w:rPr>
            <w:lang w:val="en-CA"/>
          </w:rPr>
          <w:t>, but traceroute shows it takes 10.0.1.33</w:t>
        </w:r>
      </w:ins>
    </w:p>
    <w:p w14:paraId="28B0E782" w14:textId="2889EE7C" w:rsidR="005E1B41" w:rsidRDefault="005E1B41" w:rsidP="00EA7B10">
      <w:pPr>
        <w:pStyle w:val="ListParagraph"/>
        <w:numPr>
          <w:ilvl w:val="1"/>
          <w:numId w:val="47"/>
        </w:numPr>
        <w:contextualSpacing w:val="0"/>
        <w:rPr>
          <w:ins w:id="149" w:author="vineet bharot" w:date="2021-03-09T13:19:00Z"/>
          <w:lang w:val="en-CA"/>
        </w:rPr>
      </w:pPr>
      <w:ins w:id="150" w:author="vineet bharot" w:date="2021-03-09T13:19:00Z">
        <w:r>
          <w:rPr>
            <w:lang w:val="en-CA"/>
          </w:rPr>
          <w:t xml:space="preserve">No, from entry </w:t>
        </w:r>
        <w:r w:rsidRPr="005E1B41">
          <w:rPr>
            <w:lang w:val="en-CA"/>
          </w:rPr>
          <w:t>10.0.1.0        10.0.4.3        255.255.255.0   UG        0 0          0 eth0</w:t>
        </w:r>
        <w:r>
          <w:rPr>
            <w:lang w:val="en-CA"/>
          </w:rPr>
          <w:t>, but from traceroute it takes 10.0.4.4</w:t>
        </w:r>
      </w:ins>
    </w:p>
    <w:p w14:paraId="7B477A7D" w14:textId="77777777" w:rsidR="003F7D79" w:rsidRDefault="0049228C" w:rsidP="0068223A">
      <w:pPr>
        <w:pStyle w:val="ListParagraph"/>
        <w:numPr>
          <w:ilvl w:val="0"/>
          <w:numId w:val="47"/>
        </w:numPr>
        <w:contextualSpacing w:val="0"/>
        <w:rPr>
          <w:ins w:id="151" w:author="vineet bharot" w:date="2021-03-09T13:19:00Z"/>
          <w:lang w:val="en-CA"/>
        </w:rPr>
      </w:pPr>
      <w:r w:rsidRPr="0049228C">
        <w:rPr>
          <w:lang w:val="en-CA"/>
        </w:rPr>
        <w:t>Include the screenshot of the traceroute</w:t>
      </w:r>
      <w:r w:rsidR="00847EF1">
        <w:rPr>
          <w:lang w:val="en-CA"/>
        </w:rPr>
        <w:t xml:space="preserve"> </w:t>
      </w:r>
      <w:r w:rsidRPr="0049228C">
        <w:rPr>
          <w:lang w:val="en-CA"/>
        </w:rPr>
        <w:t xml:space="preserve">from Step </w:t>
      </w:r>
      <w:r w:rsidR="006C1E2D">
        <w:rPr>
          <w:lang w:val="en-CA"/>
        </w:rPr>
        <w:t>7 and Step 8</w:t>
      </w:r>
      <w:r w:rsidRPr="0049228C">
        <w:rPr>
          <w:lang w:val="en-CA"/>
        </w:rPr>
        <w:t>.</w:t>
      </w:r>
      <w:r w:rsidR="006C1E2D">
        <w:rPr>
          <w:lang w:val="en-CA"/>
        </w:rPr>
        <w:t xml:space="preserve"> Are the routes the same?</w:t>
      </w:r>
    </w:p>
    <w:p w14:paraId="190797C3" w14:textId="7FC03C89" w:rsidR="008861C1" w:rsidRPr="00FD7AF0" w:rsidRDefault="009923D7">
      <w:pPr>
        <w:pStyle w:val="ListParagraph"/>
        <w:numPr>
          <w:ilvl w:val="1"/>
          <w:numId w:val="47"/>
        </w:numPr>
        <w:contextualSpacing w:val="0"/>
        <w:rPr>
          <w:lang w:val="en-CA"/>
        </w:rPr>
        <w:pPrChange w:id="152" w:author="vineet bharot" w:date="2021-03-09T13:19:00Z">
          <w:pPr>
            <w:pStyle w:val="ListParagraph"/>
            <w:numPr>
              <w:numId w:val="47"/>
            </w:numPr>
            <w:ind w:hanging="360"/>
            <w:contextualSpacing w:val="0"/>
          </w:pPr>
        </w:pPrChange>
      </w:pPr>
      <w:ins w:id="153" w:author="vineet bharot" w:date="2021-03-09T13:19:00Z">
        <w:r>
          <w:rPr>
            <w:lang w:val="en-CA"/>
          </w:rPr>
          <w:t>Nope</w:t>
        </w:r>
        <w:r w:rsidR="00036A89">
          <w:rPr>
            <w:lang w:val="en-CA"/>
          </w:rPr>
          <w:t xml:space="preserve"> for PC1-&gt;PC4 its PC1-&gt;R4-&gt;R3-PC4 but for for PC4-&gt;PC1 it’s PC4-&gt;R5-&gt;R1-&gt;PC1.</w:t>
        </w:r>
      </w:ins>
    </w:p>
    <w:p w14:paraId="15F647CF" w14:textId="6C0267DE" w:rsidR="008861C1" w:rsidRPr="005522A9" w:rsidRDefault="008861C1" w:rsidP="008861C1">
      <w:pPr>
        <w:pStyle w:val="Heading3"/>
        <w:rPr>
          <w:lang w:val="en-CA"/>
        </w:rPr>
      </w:pPr>
      <w:bookmarkStart w:id="154" w:name="_Toc63550535"/>
      <w:r w:rsidRPr="005522A9">
        <w:rPr>
          <w:lang w:val="en-CA"/>
        </w:rPr>
        <w:t xml:space="preserve">Exercise </w:t>
      </w:r>
      <w:r w:rsidR="003A2E35">
        <w:rPr>
          <w:lang w:val="en-CA"/>
        </w:rPr>
        <w:t>2</w:t>
      </w:r>
      <w:r w:rsidRPr="005522A9">
        <w:rPr>
          <w:lang w:val="en-CA"/>
        </w:rPr>
        <w:t>-</w:t>
      </w:r>
      <w:r>
        <w:rPr>
          <w:lang w:val="en-CA"/>
        </w:rPr>
        <w:t>d</w:t>
      </w:r>
      <w:r w:rsidRPr="005522A9">
        <w:rPr>
          <w:lang w:val="en-CA"/>
        </w:rPr>
        <w:t xml:space="preserve">. </w:t>
      </w:r>
      <w:r>
        <w:rPr>
          <w:lang w:val="en-CA"/>
        </w:rPr>
        <w:t>Convergence of OSPF</w:t>
      </w:r>
      <w:bookmarkEnd w:id="154"/>
      <w:r w:rsidRPr="005522A9">
        <w:rPr>
          <w:lang w:val="en-CA"/>
        </w:rPr>
        <w:t xml:space="preserve"> </w:t>
      </w:r>
    </w:p>
    <w:p w14:paraId="090C0D79" w14:textId="473AA461" w:rsidR="00586A1D" w:rsidRPr="00586A1D" w:rsidRDefault="0011411E" w:rsidP="00586A1D">
      <w:pPr>
        <w:spacing w:before="120" w:after="120" w:line="240" w:lineRule="auto"/>
        <w:rPr>
          <w:rFonts w:eastAsia="Times New Roman" w:cs="Times New Roman"/>
          <w:szCs w:val="24"/>
          <w:lang w:val="en-CA"/>
        </w:rPr>
      </w:pPr>
      <w:r>
        <w:rPr>
          <w:rFonts w:eastAsia="Times New Roman" w:cs="Times New Roman"/>
          <w:szCs w:val="24"/>
          <w:lang w:val="en-CA"/>
        </w:rPr>
        <w:t>In this exercise</w:t>
      </w:r>
      <w:r w:rsidR="008861C1">
        <w:rPr>
          <w:rFonts w:eastAsia="Times New Roman" w:cs="Times New Roman"/>
          <w:szCs w:val="24"/>
          <w:lang w:val="en-CA"/>
        </w:rPr>
        <w:t xml:space="preserve"> we will </w:t>
      </w:r>
      <w:r w:rsidR="00CF7A4D">
        <w:rPr>
          <w:rFonts w:eastAsia="Times New Roman" w:cs="Times New Roman"/>
          <w:szCs w:val="24"/>
          <w:lang w:val="en-CA"/>
        </w:rPr>
        <w:t xml:space="preserve">create a link failure by disabling </w:t>
      </w:r>
      <w:r w:rsidR="00CF7A4D" w:rsidRPr="00586A1D">
        <w:rPr>
          <w:rFonts w:eastAsia="Times New Roman" w:cs="Times New Roman"/>
          <w:i/>
          <w:iCs/>
          <w:szCs w:val="24"/>
          <w:lang w:val="en-CA"/>
        </w:rPr>
        <w:t>Router4</w:t>
      </w:r>
      <w:r w:rsidR="00CF7A4D">
        <w:rPr>
          <w:rFonts w:eastAsia="Times New Roman" w:cs="Times New Roman"/>
          <w:szCs w:val="24"/>
          <w:lang w:val="en-CA"/>
        </w:rPr>
        <w:t xml:space="preserve"> interface f0/0 </w:t>
      </w:r>
      <w:r w:rsidR="008861C1">
        <w:rPr>
          <w:rFonts w:eastAsia="Times New Roman" w:cs="Times New Roman"/>
          <w:szCs w:val="24"/>
          <w:lang w:val="en-CA"/>
        </w:rPr>
        <w:t xml:space="preserve">and show how OSPF, like RIP, converges to find new routes to the destination. We continue with the same configuration </w:t>
      </w:r>
      <w:r w:rsidR="008861C1" w:rsidRPr="0011411E">
        <w:rPr>
          <w:rFonts w:eastAsia="Times New Roman" w:cs="Times New Roman"/>
          <w:szCs w:val="24"/>
          <w:lang w:val="en-CA"/>
        </w:rPr>
        <w:t xml:space="preserve">and setup </w:t>
      </w:r>
      <w:r w:rsidRPr="0011411E">
        <w:rPr>
          <w:rFonts w:eastAsia="Times New Roman" w:cs="Times New Roman"/>
          <w:szCs w:val="24"/>
          <w:lang w:val="en-CA"/>
        </w:rPr>
        <w:t>for the routers</w:t>
      </w:r>
      <w:r>
        <w:rPr>
          <w:rFonts w:eastAsia="Times New Roman" w:cs="Times New Roman"/>
          <w:szCs w:val="24"/>
          <w:lang w:val="en-CA"/>
        </w:rPr>
        <w:t xml:space="preserve"> 1-5</w:t>
      </w:r>
      <w:r w:rsidRPr="0011411E">
        <w:rPr>
          <w:rFonts w:eastAsia="Times New Roman" w:cs="Times New Roman"/>
          <w:szCs w:val="24"/>
          <w:lang w:val="en-CA"/>
        </w:rPr>
        <w:t xml:space="preserve">. </w:t>
      </w:r>
      <w:r>
        <w:rPr>
          <w:rFonts w:eastAsia="Times New Roman" w:cs="Times New Roman"/>
          <w:szCs w:val="24"/>
          <w:lang w:val="en-CA"/>
        </w:rPr>
        <w:t>BUT h</w:t>
      </w:r>
      <w:r w:rsidRPr="0011411E">
        <w:rPr>
          <w:rFonts w:eastAsia="Times New Roman" w:cs="Times New Roman"/>
          <w:szCs w:val="24"/>
          <w:lang w:val="en-CA"/>
        </w:rPr>
        <w:t xml:space="preserve">ere we will set the </w:t>
      </w:r>
      <w:r w:rsidRPr="0011411E">
        <w:rPr>
          <w:rFonts w:eastAsia="Times New Roman" w:cs="Times New Roman"/>
          <w:b/>
          <w:bCs/>
          <w:szCs w:val="24"/>
          <w:lang w:val="en-CA"/>
        </w:rPr>
        <w:t>default routes</w:t>
      </w:r>
      <w:r w:rsidRPr="0011411E">
        <w:rPr>
          <w:rFonts w:eastAsia="Times New Roman" w:cs="Times New Roman"/>
          <w:szCs w:val="24"/>
          <w:lang w:val="en-CA"/>
        </w:rPr>
        <w:t xml:space="preserve"> of </w:t>
      </w:r>
      <w:r w:rsidRPr="0089291E">
        <w:rPr>
          <w:rFonts w:eastAsia="Times New Roman" w:cs="Times New Roman"/>
          <w:i/>
          <w:iCs/>
          <w:szCs w:val="24"/>
          <w:lang w:val="en-CA"/>
        </w:rPr>
        <w:t>PC1</w:t>
      </w:r>
      <w:r w:rsidRPr="0011411E">
        <w:rPr>
          <w:rFonts w:eastAsia="Times New Roman" w:cs="Times New Roman"/>
          <w:szCs w:val="24"/>
          <w:lang w:val="en-CA"/>
        </w:rPr>
        <w:t xml:space="preserve"> and </w:t>
      </w:r>
      <w:r w:rsidRPr="0089291E">
        <w:rPr>
          <w:rFonts w:eastAsia="Times New Roman" w:cs="Times New Roman"/>
          <w:i/>
          <w:iCs/>
          <w:szCs w:val="24"/>
          <w:lang w:val="en-CA"/>
        </w:rPr>
        <w:t>PC4</w:t>
      </w:r>
      <w:r w:rsidRPr="0011411E">
        <w:rPr>
          <w:rFonts w:eastAsia="Times New Roman" w:cs="Times New Roman"/>
          <w:szCs w:val="24"/>
          <w:lang w:val="en-CA"/>
        </w:rPr>
        <w:t xml:space="preserve"> as shown in </w:t>
      </w:r>
      <w:r w:rsidRPr="0011411E">
        <w:rPr>
          <w:rFonts w:eastAsia="Times New Roman" w:cs="Times New Roman"/>
          <w:b/>
          <w:bCs/>
          <w:szCs w:val="24"/>
          <w:lang w:val="en-CA"/>
        </w:rPr>
        <w:t>Table 4.2</w:t>
      </w:r>
      <w:r w:rsidRPr="0011411E">
        <w:rPr>
          <w:rFonts w:eastAsia="Times New Roman" w:cs="Times New Roman"/>
          <w:szCs w:val="24"/>
          <w:lang w:val="en-CA"/>
        </w:rPr>
        <w:t xml:space="preserve"> (i.e., for </w:t>
      </w:r>
      <w:r w:rsidRPr="0011411E">
        <w:rPr>
          <w:rFonts w:eastAsia="Times New Roman" w:cs="Times New Roman"/>
          <w:i/>
          <w:iCs/>
          <w:szCs w:val="24"/>
          <w:lang w:val="en-CA"/>
        </w:rPr>
        <w:t>PC1</w:t>
      </w:r>
      <w:r>
        <w:rPr>
          <w:rFonts w:eastAsia="Times New Roman" w:cs="Times New Roman"/>
          <w:szCs w:val="24"/>
          <w:lang w:val="en-CA"/>
        </w:rPr>
        <w:t xml:space="preserve"> via 10.0.1.1 and for </w:t>
      </w:r>
      <w:r w:rsidRPr="0011411E">
        <w:rPr>
          <w:rFonts w:eastAsia="Times New Roman" w:cs="Times New Roman"/>
          <w:i/>
          <w:iCs/>
          <w:szCs w:val="24"/>
          <w:lang w:val="en-CA"/>
        </w:rPr>
        <w:t xml:space="preserve">PC4 </w:t>
      </w:r>
      <w:r>
        <w:rPr>
          <w:rFonts w:eastAsia="Times New Roman" w:cs="Times New Roman"/>
          <w:szCs w:val="24"/>
          <w:lang w:val="en-CA"/>
        </w:rPr>
        <w:t>via 1.0.0.4.3)</w:t>
      </w:r>
    </w:p>
    <w:p w14:paraId="7D3BF3BC" w14:textId="186C1099" w:rsidR="00586A1D" w:rsidRDefault="00586A1D" w:rsidP="0068223A">
      <w:pPr>
        <w:pStyle w:val="ListParagraph"/>
        <w:numPr>
          <w:ilvl w:val="0"/>
          <w:numId w:val="22"/>
        </w:numPr>
        <w:spacing w:before="120" w:after="120" w:line="240" w:lineRule="auto"/>
        <w:contextualSpacing w:val="0"/>
        <w:rPr>
          <w:lang w:val="en-CA"/>
        </w:rPr>
      </w:pPr>
      <w:r>
        <w:rPr>
          <w:lang w:val="en-CA"/>
        </w:rPr>
        <w:t xml:space="preserve">Set the default routes for </w:t>
      </w:r>
      <w:r w:rsidRPr="00586A1D">
        <w:rPr>
          <w:i/>
          <w:iCs/>
          <w:lang w:val="en-CA"/>
        </w:rPr>
        <w:t>PC1</w:t>
      </w:r>
      <w:r>
        <w:rPr>
          <w:lang w:val="en-CA"/>
        </w:rPr>
        <w:t xml:space="preserve"> and </w:t>
      </w:r>
      <w:r w:rsidRPr="00586A1D">
        <w:rPr>
          <w:i/>
          <w:iCs/>
          <w:lang w:val="en-CA"/>
        </w:rPr>
        <w:t xml:space="preserve">PC4 </w:t>
      </w:r>
      <w:r>
        <w:rPr>
          <w:lang w:val="en-CA"/>
        </w:rPr>
        <w:t>as shown</w:t>
      </w:r>
    </w:p>
    <w:p w14:paraId="19F82553" w14:textId="77777777" w:rsidR="00586A1D" w:rsidRPr="003B39D2" w:rsidRDefault="00586A1D" w:rsidP="00586A1D">
      <w:pPr>
        <w:pStyle w:val="Code"/>
        <w:spacing w:before="120" w:after="120"/>
        <w:ind w:left="720"/>
        <w:rPr>
          <w:shd w:val="clear" w:color="auto" w:fill="F2F2F2" w:themeFill="background1" w:themeFillShade="F2"/>
          <w:lang w:val="en-CA"/>
        </w:rPr>
      </w:pPr>
      <w:r w:rsidRPr="00D70EC2">
        <w:rPr>
          <w:shd w:val="clear" w:color="auto" w:fill="F2F2F2" w:themeFill="background1" w:themeFillShade="F2"/>
          <w:lang w:val="en-CA"/>
        </w:rPr>
        <w:t xml:space="preserve">PC1:~$ </w:t>
      </w:r>
      <w:r w:rsidRPr="00D70EC2">
        <w:rPr>
          <w:rStyle w:val="Code-BChar"/>
        </w:rPr>
        <w:t>sudo ip route add default via 10.0.1.</w:t>
      </w:r>
      <w:r>
        <w:rPr>
          <w:rStyle w:val="Code-BChar"/>
        </w:rPr>
        <w:t>1</w:t>
      </w:r>
    </w:p>
    <w:p w14:paraId="04C56B84" w14:textId="67AF5274" w:rsidR="00586A1D" w:rsidRPr="00586A1D" w:rsidRDefault="00586A1D" w:rsidP="00586A1D">
      <w:pPr>
        <w:spacing w:before="120" w:after="120" w:line="240" w:lineRule="auto"/>
        <w:ind w:left="720"/>
        <w:rPr>
          <w:rFonts w:ascii="Consolas" w:hAnsi="Consolas" w:cs="Consolas"/>
          <w:lang w:val="en-CA"/>
        </w:rPr>
      </w:pPr>
      <w:r w:rsidRPr="00586A1D">
        <w:rPr>
          <w:rFonts w:ascii="Consolas" w:hAnsi="Consolas" w:cs="Consolas"/>
          <w:shd w:val="clear" w:color="auto" w:fill="F2F2F2" w:themeFill="background1" w:themeFillShade="F2"/>
          <w:lang w:val="en-CA"/>
        </w:rPr>
        <w:t xml:space="preserve">PC4:~$ </w:t>
      </w:r>
      <w:r w:rsidRPr="00586A1D">
        <w:rPr>
          <w:rStyle w:val="Code-BChar"/>
          <w:rFonts w:cs="Consolas"/>
        </w:rPr>
        <w:t>sudo ip route add default via 10.0.4.3</w:t>
      </w:r>
    </w:p>
    <w:p w14:paraId="1AB6E603" w14:textId="171E374B" w:rsidR="007A2461" w:rsidRPr="00C219DE" w:rsidRDefault="00DE5B6A" w:rsidP="0068223A">
      <w:pPr>
        <w:pStyle w:val="ListParagraph"/>
        <w:numPr>
          <w:ilvl w:val="0"/>
          <w:numId w:val="22"/>
        </w:numPr>
        <w:spacing w:before="120" w:after="120" w:line="240" w:lineRule="auto"/>
        <w:contextualSpacing w:val="0"/>
        <w:rPr>
          <w:lang w:val="en-CA"/>
        </w:rPr>
      </w:pPr>
      <w:r>
        <w:rPr>
          <w:rFonts w:eastAsia="Times New Roman" w:cs="Times New Roman"/>
          <w:szCs w:val="24"/>
          <w:lang w:val="en-CA"/>
        </w:rPr>
        <w:t>R</w:t>
      </w:r>
      <w:r w:rsidR="007A2461">
        <w:rPr>
          <w:rFonts w:eastAsia="Times New Roman" w:cs="Times New Roman"/>
          <w:szCs w:val="24"/>
          <w:lang w:val="en-CA"/>
        </w:rPr>
        <w:t xml:space="preserve">un </w:t>
      </w:r>
      <w:r w:rsidR="007A2461" w:rsidRPr="00C219DE">
        <w:rPr>
          <w:lang w:val="en-CA"/>
        </w:rPr>
        <w:t xml:space="preserve">a traceroute from </w:t>
      </w:r>
      <w:r w:rsidR="007A2461" w:rsidRPr="001054D1">
        <w:rPr>
          <w:i/>
          <w:lang w:val="en-CA"/>
        </w:rPr>
        <w:t>PC</w:t>
      </w:r>
      <w:r w:rsidR="004D5864">
        <w:rPr>
          <w:i/>
          <w:lang w:val="en-CA"/>
        </w:rPr>
        <w:t>4</w:t>
      </w:r>
      <w:r w:rsidR="007A2461" w:rsidRPr="00C219DE">
        <w:rPr>
          <w:lang w:val="en-CA"/>
        </w:rPr>
        <w:t xml:space="preserve"> to </w:t>
      </w:r>
      <w:r w:rsidR="007A2461" w:rsidRPr="001054D1">
        <w:rPr>
          <w:i/>
          <w:lang w:val="en-CA"/>
        </w:rPr>
        <w:t>PC</w:t>
      </w:r>
      <w:r w:rsidR="004D5864">
        <w:rPr>
          <w:i/>
          <w:lang w:val="en-CA"/>
        </w:rPr>
        <w:t>1</w:t>
      </w:r>
      <w:r w:rsidR="007A2461">
        <w:rPr>
          <w:lang w:val="en-CA"/>
        </w:rPr>
        <w:t>.</w:t>
      </w:r>
      <w:r w:rsidR="007A2461" w:rsidRPr="00C219DE">
        <w:rPr>
          <w:lang w:val="en-CA"/>
        </w:rPr>
        <w:t xml:space="preserve"> </w:t>
      </w:r>
    </w:p>
    <w:p w14:paraId="25B13F58" w14:textId="5134BCC2" w:rsidR="008861C1" w:rsidRPr="005522A9" w:rsidRDefault="004D5864" w:rsidP="007A2461">
      <w:pPr>
        <w:pStyle w:val="Code"/>
        <w:spacing w:before="120" w:after="120"/>
        <w:ind w:left="720"/>
        <w:rPr>
          <w:lang w:val="en-CA"/>
        </w:rPr>
      </w:pPr>
      <w:r w:rsidRPr="005522A9">
        <w:rPr>
          <w:rFonts w:ascii="Calibri" w:hAnsi="Calibri" w:cs="Calibri"/>
          <w:noProof/>
        </w:rPr>
        <w:drawing>
          <wp:anchor distT="0" distB="0" distL="114300" distR="114300" simplePos="0" relativeHeight="251780096" behindDoc="0" locked="0" layoutInCell="1" allowOverlap="1" wp14:anchorId="36EDFF9A" wp14:editId="643BDE93">
            <wp:simplePos x="0" y="0"/>
            <wp:positionH relativeFrom="column">
              <wp:posOffset>-588736</wp:posOffset>
            </wp:positionH>
            <wp:positionV relativeFrom="paragraph">
              <wp:posOffset>157752</wp:posOffset>
            </wp:positionV>
            <wp:extent cx="467995" cy="350429"/>
            <wp:effectExtent l="0" t="0" r="1905" b="5715"/>
            <wp:wrapNone/>
            <wp:docPr id="11" name="Picture 1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350429"/>
                    </a:xfrm>
                    <a:prstGeom prst="rect">
                      <a:avLst/>
                    </a:prstGeom>
                  </pic:spPr>
                </pic:pic>
              </a:graphicData>
            </a:graphic>
            <wp14:sizeRelH relativeFrom="page">
              <wp14:pctWidth>0</wp14:pctWidth>
            </wp14:sizeRelH>
            <wp14:sizeRelV relativeFrom="page">
              <wp14:pctHeight>0</wp14:pctHeight>
            </wp14:sizeRelV>
          </wp:anchor>
        </w:drawing>
      </w:r>
      <w:r w:rsidR="007A2461" w:rsidRPr="005522A9">
        <w:rPr>
          <w:lang w:val="en-CA"/>
        </w:rPr>
        <w:t>PC</w:t>
      </w:r>
      <w:r>
        <w:rPr>
          <w:lang w:val="en-CA"/>
        </w:rPr>
        <w:t>4</w:t>
      </w:r>
      <w:r w:rsidR="007A2461">
        <w:rPr>
          <w:lang w:val="en-CA"/>
        </w:rPr>
        <w:t>:~$</w:t>
      </w:r>
      <w:r w:rsidR="007A2461" w:rsidRPr="005522A9">
        <w:rPr>
          <w:lang w:val="en-CA"/>
        </w:rPr>
        <w:t xml:space="preserve"> </w:t>
      </w:r>
      <w:r w:rsidR="007A2461" w:rsidRPr="00C219DE">
        <w:rPr>
          <w:rStyle w:val="Code-BChar"/>
        </w:rPr>
        <w:t>traceroute 10.0.</w:t>
      </w:r>
      <w:r>
        <w:rPr>
          <w:rStyle w:val="Code-BChar"/>
        </w:rPr>
        <w:t>1</w:t>
      </w:r>
      <w:r w:rsidR="007A2461" w:rsidRPr="00C219DE">
        <w:rPr>
          <w:rStyle w:val="Code-BChar"/>
        </w:rPr>
        <w:t>.</w:t>
      </w:r>
      <w:r>
        <w:rPr>
          <w:rStyle w:val="Code-BChar"/>
        </w:rPr>
        <w:t>11</w:t>
      </w:r>
      <w:r w:rsidR="008861C1" w:rsidRPr="005522A9">
        <w:rPr>
          <w:lang w:val="en-CA"/>
        </w:rPr>
        <w:t xml:space="preserve"> </w:t>
      </w:r>
    </w:p>
    <w:p w14:paraId="0162EBD4" w14:textId="575D0C56" w:rsidR="004D5864" w:rsidRPr="004D5864" w:rsidRDefault="004D5864" w:rsidP="004D5864">
      <w:pPr>
        <w:spacing w:before="120" w:after="120" w:line="240" w:lineRule="auto"/>
        <w:ind w:left="360"/>
        <w:rPr>
          <w:lang w:val="en-CA"/>
        </w:rPr>
      </w:pPr>
      <w:r>
        <w:rPr>
          <w:lang w:val="en-CA"/>
        </w:rPr>
        <w:t>Take a screenshot of the output and save.</w:t>
      </w:r>
      <w:r w:rsidR="00586A1D">
        <w:rPr>
          <w:lang w:val="en-CA"/>
        </w:rPr>
        <w:t xml:space="preserve"> You should see </w:t>
      </w:r>
      <w:r w:rsidR="00586A1D" w:rsidRPr="00586A1D">
        <w:rPr>
          <w:i/>
          <w:iCs/>
          <w:lang w:val="en-CA"/>
        </w:rPr>
        <w:t>Router4</w:t>
      </w:r>
      <w:r w:rsidR="00586A1D">
        <w:rPr>
          <w:lang w:val="en-CA"/>
        </w:rPr>
        <w:t xml:space="preserve"> on the path to </w:t>
      </w:r>
      <w:r w:rsidR="00586A1D" w:rsidRPr="00586A1D">
        <w:rPr>
          <w:i/>
          <w:iCs/>
          <w:lang w:val="en-CA"/>
        </w:rPr>
        <w:t>PC1</w:t>
      </w:r>
      <w:r w:rsidR="00586A1D">
        <w:rPr>
          <w:lang w:val="en-CA"/>
        </w:rPr>
        <w:t>.</w:t>
      </w:r>
    </w:p>
    <w:p w14:paraId="47434FD4" w14:textId="64A8F29D" w:rsidR="007A2461" w:rsidRPr="00F23A32" w:rsidRDefault="007A2461" w:rsidP="0068223A">
      <w:pPr>
        <w:pStyle w:val="ListParagraph"/>
        <w:numPr>
          <w:ilvl w:val="0"/>
          <w:numId w:val="22"/>
        </w:numPr>
        <w:spacing w:before="120" w:after="120" w:line="240" w:lineRule="auto"/>
        <w:contextualSpacing w:val="0"/>
        <w:rPr>
          <w:lang w:val="en-CA"/>
        </w:rPr>
      </w:pPr>
      <w:r w:rsidRPr="00F23A32">
        <w:rPr>
          <w:lang w:val="en-CA"/>
        </w:rPr>
        <w:t xml:space="preserve">Issue a </w:t>
      </w:r>
      <w:r w:rsidRPr="00F23A32">
        <w:rPr>
          <w:rStyle w:val="Code-NoSChar"/>
          <w:lang w:val="en-CA"/>
        </w:rPr>
        <w:t>ping</w:t>
      </w:r>
      <w:r w:rsidRPr="00F23A32">
        <w:rPr>
          <w:lang w:val="en-CA"/>
        </w:rPr>
        <w:t xml:space="preserve"> command from </w:t>
      </w:r>
      <w:r w:rsidRPr="00CF155A">
        <w:rPr>
          <w:i/>
          <w:lang w:val="en-CA"/>
        </w:rPr>
        <w:t>PC4</w:t>
      </w:r>
      <w:r w:rsidRPr="00F23A32">
        <w:rPr>
          <w:lang w:val="en-CA"/>
        </w:rPr>
        <w:t xml:space="preserve"> to </w:t>
      </w:r>
      <w:r w:rsidRPr="00CF155A">
        <w:rPr>
          <w:i/>
          <w:lang w:val="en-CA"/>
        </w:rPr>
        <w:t>PC1</w:t>
      </w:r>
      <w:r w:rsidRPr="00F23A32">
        <w:rPr>
          <w:lang w:val="en-CA"/>
        </w:rPr>
        <w:t>.</w:t>
      </w:r>
    </w:p>
    <w:p w14:paraId="7C5A58D2" w14:textId="4E46FA58" w:rsidR="007A2461" w:rsidRPr="00313073" w:rsidRDefault="007A2461" w:rsidP="007A2461">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t>PC</w:t>
      </w:r>
      <w:r w:rsidR="004D5864">
        <w:rPr>
          <w:shd w:val="clear" w:color="auto" w:fill="F2F2F2" w:themeFill="background1" w:themeFillShade="F2"/>
          <w:lang w:val="en-CA"/>
        </w:rPr>
        <w:t>4</w:t>
      </w:r>
      <w:r>
        <w:rPr>
          <w:shd w:val="clear" w:color="auto" w:fill="F2F2F2" w:themeFill="background1" w:themeFillShade="F2"/>
          <w:lang w:val="en-CA"/>
        </w:rPr>
        <w:t>:~$</w:t>
      </w:r>
      <w:r w:rsidRPr="005522A9">
        <w:rPr>
          <w:shd w:val="clear" w:color="auto" w:fill="F2F2F2" w:themeFill="background1" w:themeFillShade="F2"/>
          <w:lang w:val="en-CA"/>
        </w:rPr>
        <w:t xml:space="preserve"> </w:t>
      </w:r>
      <w:r w:rsidRPr="00F23A32">
        <w:rPr>
          <w:rStyle w:val="Code-BChar"/>
        </w:rPr>
        <w:t>ping 10.0.1.11</w:t>
      </w:r>
    </w:p>
    <w:p w14:paraId="1D224326" w14:textId="61A14641" w:rsidR="007A2461" w:rsidRDefault="007A2461" w:rsidP="0068223A">
      <w:pPr>
        <w:pStyle w:val="ListParagraph"/>
        <w:numPr>
          <w:ilvl w:val="0"/>
          <w:numId w:val="22"/>
        </w:numPr>
        <w:spacing w:before="120" w:after="120" w:line="240" w:lineRule="auto"/>
        <w:contextualSpacing w:val="0"/>
        <w:rPr>
          <w:rFonts w:eastAsia="Times New Roman" w:cs="Times New Roman"/>
          <w:szCs w:val="24"/>
          <w:lang w:val="en-CA"/>
        </w:rPr>
      </w:pPr>
      <w:r>
        <w:rPr>
          <w:rFonts w:eastAsia="Times New Roman" w:cs="Times New Roman"/>
          <w:szCs w:val="24"/>
          <w:lang w:val="en-CA"/>
        </w:rPr>
        <w:t>On</w:t>
      </w:r>
      <w:r w:rsidR="004D5864">
        <w:rPr>
          <w:rFonts w:eastAsia="Times New Roman" w:cs="Times New Roman"/>
          <w:szCs w:val="24"/>
          <w:lang w:val="en-CA"/>
        </w:rPr>
        <w:t xml:space="preserve"> </w:t>
      </w:r>
      <w:r w:rsidR="00586A1D" w:rsidRPr="00586A1D">
        <w:rPr>
          <w:rFonts w:eastAsia="Times New Roman" w:cs="Times New Roman"/>
          <w:i/>
          <w:iCs/>
          <w:szCs w:val="24"/>
          <w:lang w:val="en-CA"/>
        </w:rPr>
        <w:t>R</w:t>
      </w:r>
      <w:r w:rsidR="004D5864" w:rsidRPr="00586A1D">
        <w:rPr>
          <w:rFonts w:eastAsia="Times New Roman" w:cs="Times New Roman"/>
          <w:i/>
          <w:iCs/>
          <w:szCs w:val="24"/>
          <w:lang w:val="en-CA"/>
        </w:rPr>
        <w:t>outer</w:t>
      </w:r>
      <w:r w:rsidR="00586A1D" w:rsidRPr="00586A1D">
        <w:rPr>
          <w:rFonts w:eastAsia="Times New Roman" w:cs="Times New Roman"/>
          <w:i/>
          <w:iCs/>
          <w:szCs w:val="24"/>
          <w:lang w:val="en-CA"/>
        </w:rPr>
        <w:t>4</w:t>
      </w:r>
      <w:r w:rsidR="004D5864">
        <w:rPr>
          <w:rFonts w:eastAsia="Times New Roman" w:cs="Times New Roman"/>
          <w:szCs w:val="24"/>
          <w:lang w:val="en-CA"/>
        </w:rPr>
        <w:t xml:space="preserve"> </w:t>
      </w:r>
      <w:r>
        <w:rPr>
          <w:rFonts w:eastAsia="Times New Roman" w:cs="Times New Roman"/>
          <w:szCs w:val="24"/>
          <w:lang w:val="en-CA"/>
        </w:rPr>
        <w:t xml:space="preserve">disable </w:t>
      </w:r>
      <w:r w:rsidR="001B31F2">
        <w:rPr>
          <w:rFonts w:eastAsia="Times New Roman" w:cs="Times New Roman"/>
          <w:szCs w:val="24"/>
          <w:lang w:val="en-CA"/>
        </w:rPr>
        <w:t>interface FastEthernet0/0</w:t>
      </w:r>
      <w:r w:rsidR="009F7180">
        <w:rPr>
          <w:rFonts w:eastAsia="Times New Roman" w:cs="Times New Roman"/>
          <w:szCs w:val="24"/>
          <w:lang w:val="en-CA"/>
        </w:rPr>
        <w:t>.</w:t>
      </w:r>
    </w:p>
    <w:p w14:paraId="3F41B2FB" w14:textId="77777777" w:rsidR="00605105" w:rsidRPr="0085753A" w:rsidRDefault="00605105" w:rsidP="00605105">
      <w:pPr>
        <w:pStyle w:val="Code"/>
        <w:spacing w:before="120" w:after="120"/>
        <w:ind w:left="720"/>
      </w:pPr>
      <w:r w:rsidRPr="0085753A">
        <w:t>Router</w:t>
      </w:r>
      <w:r>
        <w:t>4</w:t>
      </w:r>
      <w:r w:rsidRPr="0085753A">
        <w:t xml:space="preserve"># </w:t>
      </w:r>
      <w:r w:rsidRPr="0085753A">
        <w:rPr>
          <w:b/>
        </w:rPr>
        <w:t>configure terminal</w:t>
      </w:r>
    </w:p>
    <w:p w14:paraId="567C1E53" w14:textId="77777777" w:rsidR="00605105" w:rsidRPr="0085753A" w:rsidRDefault="00605105" w:rsidP="00605105">
      <w:pPr>
        <w:pStyle w:val="Code"/>
        <w:spacing w:before="120" w:after="120"/>
        <w:ind w:left="720"/>
      </w:pPr>
      <w:r w:rsidRPr="0085753A">
        <w:t>Router</w:t>
      </w:r>
      <w:r>
        <w:t>4</w:t>
      </w:r>
      <w:r w:rsidRPr="0085753A">
        <w:t xml:space="preserve">(config)# </w:t>
      </w:r>
      <w:r w:rsidRPr="0085753A">
        <w:rPr>
          <w:b/>
        </w:rPr>
        <w:t>interface FastEthernet0/0</w:t>
      </w:r>
    </w:p>
    <w:p w14:paraId="72A43981" w14:textId="29ACFE56" w:rsidR="00605105" w:rsidRDefault="00605105" w:rsidP="00605105">
      <w:pPr>
        <w:pStyle w:val="Code"/>
        <w:spacing w:before="120" w:after="120"/>
        <w:ind w:left="720"/>
        <w:rPr>
          <w:b/>
        </w:rPr>
      </w:pPr>
      <w:r w:rsidRPr="0085753A">
        <w:t>Router</w:t>
      </w:r>
      <w:r>
        <w:t>4</w:t>
      </w:r>
      <w:r w:rsidRPr="0085753A">
        <w:t xml:space="preserve">(config-if)# </w:t>
      </w:r>
      <w:r w:rsidRPr="0085753A">
        <w:rPr>
          <w:b/>
        </w:rPr>
        <w:t>shutdown</w:t>
      </w:r>
    </w:p>
    <w:p w14:paraId="35BAAA34" w14:textId="647F7910" w:rsidR="00165D55" w:rsidRPr="00165D55" w:rsidRDefault="00165D55" w:rsidP="00FE30AF">
      <w:pPr>
        <w:pStyle w:val="Code"/>
        <w:spacing w:before="120" w:after="120"/>
        <w:ind w:left="720"/>
        <w:rPr>
          <w:b/>
        </w:rPr>
      </w:pPr>
      <w:r w:rsidRPr="00165D55">
        <w:t xml:space="preserve">Router4(config)# </w:t>
      </w:r>
      <w:r w:rsidRPr="00165D55">
        <w:rPr>
          <w:b/>
        </w:rPr>
        <w:t>end</w:t>
      </w:r>
    </w:p>
    <w:p w14:paraId="58F953D2" w14:textId="04C86EA6" w:rsidR="00FE30AF" w:rsidRPr="00FE30AF" w:rsidRDefault="00FE30AF" w:rsidP="0068223A">
      <w:pPr>
        <w:pStyle w:val="ListParagraph"/>
        <w:numPr>
          <w:ilvl w:val="0"/>
          <w:numId w:val="22"/>
        </w:numPr>
        <w:spacing w:before="120" w:after="120" w:line="240" w:lineRule="auto"/>
        <w:contextualSpacing w:val="0"/>
      </w:pPr>
      <w:r w:rsidRPr="00FE30AF">
        <w:lastRenderedPageBreak/>
        <w:t xml:space="preserve">On </w:t>
      </w:r>
      <w:r w:rsidRPr="00FE30AF">
        <w:rPr>
          <w:i/>
          <w:iCs/>
        </w:rPr>
        <w:t>PC4</w:t>
      </w:r>
      <w:r w:rsidRPr="00FE30AF">
        <w:t xml:space="preserve"> wait until the ping command is successful again.</w:t>
      </w:r>
    </w:p>
    <w:p w14:paraId="644785CB" w14:textId="5094010E" w:rsidR="004D5864" w:rsidRPr="004D5864" w:rsidRDefault="007A2461" w:rsidP="0068223A">
      <w:pPr>
        <w:pStyle w:val="ListParagraph"/>
        <w:numPr>
          <w:ilvl w:val="0"/>
          <w:numId w:val="22"/>
        </w:numPr>
        <w:spacing w:before="120" w:after="120" w:line="240" w:lineRule="auto"/>
        <w:contextualSpacing w:val="0"/>
        <w:rPr>
          <w:rFonts w:ascii="Consolas" w:hAnsi="Consolas"/>
          <w:b/>
          <w:shd w:val="clear" w:color="auto" w:fill="F2F2F2" w:themeFill="background1" w:themeFillShade="F2"/>
        </w:rPr>
      </w:pPr>
      <w:r w:rsidRPr="004D5864">
        <w:rPr>
          <w:lang w:val="en-CA"/>
        </w:rPr>
        <w:t xml:space="preserve">Perform a traceroute from </w:t>
      </w:r>
      <w:r w:rsidRPr="004D5864">
        <w:rPr>
          <w:i/>
          <w:lang w:val="en-CA"/>
        </w:rPr>
        <w:t>PC</w:t>
      </w:r>
      <w:r w:rsidR="004D5864" w:rsidRPr="004D5864">
        <w:rPr>
          <w:i/>
          <w:lang w:val="en-CA"/>
        </w:rPr>
        <w:t>4</w:t>
      </w:r>
      <w:r w:rsidRPr="004D5864">
        <w:rPr>
          <w:lang w:val="en-CA"/>
        </w:rPr>
        <w:t xml:space="preserve"> to </w:t>
      </w:r>
      <w:r w:rsidRPr="004D5864">
        <w:rPr>
          <w:i/>
          <w:lang w:val="en-CA"/>
        </w:rPr>
        <w:t>PC</w:t>
      </w:r>
      <w:r w:rsidR="004D5864" w:rsidRPr="004D5864">
        <w:rPr>
          <w:i/>
          <w:lang w:val="en-CA"/>
        </w:rPr>
        <w:t>1</w:t>
      </w:r>
      <w:r w:rsidRPr="005522A9">
        <w:rPr>
          <w:rFonts w:ascii="Calibri" w:hAnsi="Calibri" w:cs="Calibri"/>
          <w:noProof/>
        </w:rPr>
        <w:drawing>
          <wp:anchor distT="0" distB="0" distL="114300" distR="114300" simplePos="0" relativeHeight="251761664" behindDoc="0" locked="0" layoutInCell="1" allowOverlap="1" wp14:anchorId="65BBD7B2" wp14:editId="1524C983">
            <wp:simplePos x="0" y="0"/>
            <wp:positionH relativeFrom="column">
              <wp:posOffset>-583229</wp:posOffset>
            </wp:positionH>
            <wp:positionV relativeFrom="paragraph">
              <wp:posOffset>266065</wp:posOffset>
            </wp:positionV>
            <wp:extent cx="467995" cy="467995"/>
            <wp:effectExtent l="0" t="0" r="1905" b="6350"/>
            <wp:wrapNone/>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9F7180">
        <w:rPr>
          <w:lang w:val="en-CA"/>
        </w:rPr>
        <w:t>.</w:t>
      </w:r>
    </w:p>
    <w:p w14:paraId="723090FF" w14:textId="2755CFB0" w:rsidR="007A2461" w:rsidRPr="00CC19AB" w:rsidRDefault="007A2461" w:rsidP="004D5864">
      <w:pPr>
        <w:spacing w:before="120" w:after="120" w:line="240" w:lineRule="auto"/>
        <w:ind w:left="720"/>
        <w:rPr>
          <w:rStyle w:val="Code-BChar"/>
        </w:rPr>
      </w:pPr>
      <w:r w:rsidRPr="004D5864">
        <w:rPr>
          <w:shd w:val="clear" w:color="auto" w:fill="F2F2F2" w:themeFill="background1" w:themeFillShade="F2"/>
          <w:lang w:val="en-CA"/>
        </w:rPr>
        <w:t>PC</w:t>
      </w:r>
      <w:r w:rsidR="004D5864">
        <w:rPr>
          <w:shd w:val="clear" w:color="auto" w:fill="F2F2F2" w:themeFill="background1" w:themeFillShade="F2"/>
          <w:lang w:val="en-CA"/>
        </w:rPr>
        <w:t>4</w:t>
      </w:r>
      <w:r w:rsidRPr="004D5864">
        <w:rPr>
          <w:shd w:val="clear" w:color="auto" w:fill="F2F2F2" w:themeFill="background1" w:themeFillShade="F2"/>
          <w:lang w:val="en-CA"/>
        </w:rPr>
        <w:t xml:space="preserve">:~$ </w:t>
      </w:r>
      <w:r w:rsidRPr="00CC19AB">
        <w:rPr>
          <w:rStyle w:val="Code-BChar"/>
        </w:rPr>
        <w:t>traceroute 10.0.</w:t>
      </w:r>
      <w:r w:rsidR="004D5864">
        <w:rPr>
          <w:rStyle w:val="Code-BChar"/>
        </w:rPr>
        <w:t>1</w:t>
      </w:r>
      <w:r w:rsidRPr="00CC19AB">
        <w:rPr>
          <w:rStyle w:val="Code-BChar"/>
        </w:rPr>
        <w:t>.</w:t>
      </w:r>
      <w:r w:rsidR="004D5864">
        <w:rPr>
          <w:rStyle w:val="Code-BChar"/>
        </w:rPr>
        <w:t>11</w:t>
      </w:r>
    </w:p>
    <w:p w14:paraId="06CCF3FF" w14:textId="3051F377" w:rsidR="007A2461" w:rsidRPr="004D5864" w:rsidRDefault="007A2461" w:rsidP="004D5864">
      <w:pPr>
        <w:ind w:left="360"/>
        <w:rPr>
          <w:lang w:val="en-CA"/>
        </w:rPr>
      </w:pPr>
      <w:r w:rsidRPr="004D5864">
        <w:rPr>
          <w:lang w:val="en-CA"/>
        </w:rPr>
        <w:t xml:space="preserve">Take a screenshot of the output. Verify that </w:t>
      </w:r>
      <w:r w:rsidR="00605105" w:rsidRPr="00605105">
        <w:rPr>
          <w:i/>
          <w:iCs/>
          <w:lang w:val="en-CA"/>
        </w:rPr>
        <w:t xml:space="preserve">Router4 </w:t>
      </w:r>
      <w:r w:rsidRPr="004D5864">
        <w:rPr>
          <w:lang w:val="en-CA"/>
        </w:rPr>
        <w:t>is no longer listed on the route.</w:t>
      </w:r>
    </w:p>
    <w:p w14:paraId="691E2113" w14:textId="7CE91807" w:rsidR="004614BD" w:rsidRDefault="00F42F9C" w:rsidP="0068223A">
      <w:pPr>
        <w:pStyle w:val="ListParagraph"/>
        <w:numPr>
          <w:ilvl w:val="0"/>
          <w:numId w:val="22"/>
        </w:numPr>
        <w:contextualSpacing w:val="0"/>
        <w:rPr>
          <w:lang w:val="en-CA"/>
        </w:rPr>
      </w:pPr>
      <w:r>
        <w:rPr>
          <w:lang w:val="en-CA"/>
        </w:rPr>
        <w:t xml:space="preserve">On </w:t>
      </w:r>
      <w:r w:rsidRPr="00605105">
        <w:rPr>
          <w:i/>
          <w:iCs/>
          <w:lang w:val="en-CA"/>
        </w:rPr>
        <w:t>Router4</w:t>
      </w:r>
      <w:r>
        <w:rPr>
          <w:lang w:val="en-CA"/>
        </w:rPr>
        <w:t xml:space="preserve"> b</w:t>
      </w:r>
      <w:r w:rsidR="00605105">
        <w:rPr>
          <w:lang w:val="en-CA"/>
        </w:rPr>
        <w:t>ring interface FastEthernet0/0 back up again by repeating the commands in Step</w:t>
      </w:r>
      <w:r>
        <w:rPr>
          <w:lang w:val="en-CA"/>
        </w:rPr>
        <w:t xml:space="preserve"> </w:t>
      </w:r>
      <w:r w:rsidR="00605105">
        <w:rPr>
          <w:lang w:val="en-CA"/>
        </w:rPr>
        <w:t>4 with “no shutdown”</w:t>
      </w:r>
      <w:r w:rsidR="004614BD">
        <w:rPr>
          <w:lang w:val="en-CA"/>
        </w:rPr>
        <w:t>.</w:t>
      </w:r>
    </w:p>
    <w:p w14:paraId="46FFD14C" w14:textId="77777777" w:rsidR="007A2461" w:rsidRPr="005522A9" w:rsidRDefault="007A2461" w:rsidP="007A2461">
      <w:pPr>
        <w:pStyle w:val="LabTitle"/>
        <w:rPr>
          <w:lang w:val="en-CA"/>
        </w:rPr>
      </w:pPr>
      <w:r w:rsidRPr="005522A9">
        <w:rPr>
          <w:lang w:val="en-CA"/>
        </w:rPr>
        <w:t xml:space="preserve">Lab Questions/Report </w:t>
      </w:r>
    </w:p>
    <w:p w14:paraId="17855C9A" w14:textId="05165B76" w:rsidR="00F42F9C" w:rsidRDefault="00F42F9C" w:rsidP="0068223A">
      <w:pPr>
        <w:pStyle w:val="ListParagraph"/>
        <w:numPr>
          <w:ilvl w:val="0"/>
          <w:numId w:val="49"/>
        </w:numPr>
        <w:spacing w:before="120" w:after="120" w:line="240" w:lineRule="auto"/>
        <w:contextualSpacing w:val="0"/>
        <w:rPr>
          <w:lang w:val="en-CA"/>
        </w:rPr>
      </w:pPr>
      <w:r>
        <w:rPr>
          <w:lang w:val="en-CA"/>
        </w:rPr>
        <w:t xml:space="preserve">Did you notice a break in the pings from </w:t>
      </w:r>
      <w:r w:rsidRPr="0089291E">
        <w:rPr>
          <w:i/>
          <w:iCs/>
          <w:lang w:val="en-CA"/>
        </w:rPr>
        <w:t>PC4</w:t>
      </w:r>
      <w:r>
        <w:rPr>
          <w:lang w:val="en-CA"/>
        </w:rPr>
        <w:t xml:space="preserve"> to </w:t>
      </w:r>
      <w:r w:rsidRPr="0089291E">
        <w:rPr>
          <w:i/>
          <w:iCs/>
          <w:lang w:val="en-CA"/>
        </w:rPr>
        <w:t>PC1</w:t>
      </w:r>
      <w:r>
        <w:rPr>
          <w:lang w:val="en-CA"/>
        </w:rPr>
        <w:t>?</w:t>
      </w:r>
      <w:ins w:id="155" w:author="vineet bharot" w:date="2021-03-09T13:19:00Z">
        <w:r w:rsidR="001133DA">
          <w:rPr>
            <w:lang w:val="en-CA"/>
          </w:rPr>
          <w:t xml:space="preserve"> yup</w:t>
        </w:r>
      </w:ins>
    </w:p>
    <w:p w14:paraId="53917126" w14:textId="154BC9B2" w:rsidR="00721A28" w:rsidRPr="001746B5" w:rsidRDefault="007A2461" w:rsidP="0068223A">
      <w:pPr>
        <w:pStyle w:val="ListParagraph"/>
        <w:numPr>
          <w:ilvl w:val="0"/>
          <w:numId w:val="49"/>
        </w:numPr>
        <w:spacing w:before="120" w:after="120" w:line="240" w:lineRule="auto"/>
        <w:contextualSpacing w:val="0"/>
        <w:rPr>
          <w:lang w:val="en-CA"/>
        </w:rPr>
      </w:pPr>
      <w:r w:rsidRPr="001746B5">
        <w:rPr>
          <w:lang w:val="en-CA"/>
        </w:rPr>
        <w:t xml:space="preserve">From the screenshots of the traceroutes on </w:t>
      </w:r>
      <w:r w:rsidRPr="001746B5">
        <w:rPr>
          <w:i/>
          <w:iCs/>
          <w:lang w:val="en-CA"/>
        </w:rPr>
        <w:t>PC</w:t>
      </w:r>
      <w:r w:rsidR="006B6304">
        <w:rPr>
          <w:i/>
          <w:iCs/>
          <w:lang w:val="en-CA"/>
        </w:rPr>
        <w:t xml:space="preserve">4, </w:t>
      </w:r>
      <w:r w:rsidR="006B6304" w:rsidRPr="001746B5">
        <w:rPr>
          <w:lang w:val="en-CA"/>
        </w:rPr>
        <w:t>what</w:t>
      </w:r>
      <w:r w:rsidRPr="001746B5">
        <w:rPr>
          <w:lang w:val="en-CA"/>
        </w:rPr>
        <w:t xml:space="preserve"> do you observe happened?</w:t>
      </w:r>
      <w:ins w:id="156" w:author="vineet bharot" w:date="2021-03-09T13:19:00Z">
        <w:r w:rsidR="001133DA">
          <w:rPr>
            <w:lang w:val="en-CA"/>
          </w:rPr>
          <w:t xml:space="preserve"> It tried first route via R4 then it switched to route via R5.</w:t>
        </w:r>
      </w:ins>
    </w:p>
    <w:p w14:paraId="0B84F37E" w14:textId="28E22784" w:rsidR="00EB4DB9" w:rsidRPr="005522A9" w:rsidRDefault="00EB4DB9" w:rsidP="0029200C">
      <w:pPr>
        <w:pStyle w:val="Heading2"/>
        <w:ind w:firstLine="0"/>
        <w:rPr>
          <w:lang w:val="en-CA"/>
        </w:rPr>
      </w:pPr>
      <w:bookmarkStart w:id="157" w:name="_Toc49347460"/>
      <w:bookmarkStart w:id="158" w:name="_Toc63550536"/>
      <w:bookmarkStart w:id="159" w:name="_Toc530308496"/>
      <w:bookmarkStart w:id="160" w:name="_Toc530686666"/>
      <w:bookmarkStart w:id="161" w:name="_Toc804147"/>
      <w:r w:rsidRPr="005522A9">
        <w:rPr>
          <w:lang w:val="en-CA"/>
        </w:rPr>
        <w:lastRenderedPageBreak/>
        <w:t xml:space="preserve">Part </w:t>
      </w:r>
      <w:r w:rsidR="001B31F2">
        <w:rPr>
          <w:lang w:val="en-CA"/>
        </w:rPr>
        <w:t>3</w:t>
      </w:r>
      <w:r w:rsidRPr="005522A9">
        <w:rPr>
          <w:lang w:val="en-CA"/>
        </w:rPr>
        <w:t>.  OSPF Metrics and Traffic Engineering</w:t>
      </w:r>
      <w:bookmarkEnd w:id="157"/>
      <w:bookmarkEnd w:id="158"/>
    </w:p>
    <w:p w14:paraId="067DE0AC" w14:textId="77777777" w:rsidR="00EB4DB9" w:rsidRPr="005522A9" w:rsidRDefault="00EB4DB9" w:rsidP="00BC21D5">
      <w:pPr>
        <w:spacing w:before="120" w:after="120" w:line="240" w:lineRule="auto"/>
        <w:rPr>
          <w:lang w:val="en-CA"/>
        </w:rPr>
      </w:pPr>
      <w:r w:rsidRPr="005522A9">
        <w:rPr>
          <w:lang w:val="en-CA"/>
        </w:rPr>
        <w:t>An OSPF router uses the content of the LSDB to generate a map of the network topology in the form of a directed graph. Each</w:t>
      </w:r>
      <w:r w:rsidR="007F709A">
        <w:rPr>
          <w:lang w:val="en-CA"/>
        </w:rPr>
        <w:t xml:space="preserve"> directed edge in the graph is</w:t>
      </w:r>
      <w:r w:rsidRPr="005522A9">
        <w:rPr>
          <w:lang w:val="en-CA"/>
        </w:rPr>
        <w:t xml:space="preserve"> assigned a cost, which is generally referred to as </w:t>
      </w:r>
      <w:r w:rsidRPr="005522A9">
        <w:rPr>
          <w:i/>
          <w:lang w:val="en-CA"/>
        </w:rPr>
        <w:t>metric</w:t>
      </w:r>
      <w:r w:rsidRPr="005522A9">
        <w:rPr>
          <w:lang w:val="en-CA"/>
        </w:rPr>
        <w:t xml:space="preserve">. The router then runs Dijkstra’s shortest path algorithm to all known destinations and sets the routing table based on the result. </w:t>
      </w:r>
    </w:p>
    <w:p w14:paraId="42A8F43F" w14:textId="38E6902B" w:rsidR="00BC21D5" w:rsidRPr="005522A9" w:rsidRDefault="00EB4DB9" w:rsidP="00BC21D5">
      <w:pPr>
        <w:spacing w:before="120" w:after="120" w:line="240" w:lineRule="auto"/>
        <w:rPr>
          <w:lang w:val="en-CA"/>
        </w:rPr>
      </w:pPr>
      <w:r w:rsidRPr="002600AE">
        <w:rPr>
          <w:lang w:val="en-CA"/>
        </w:rPr>
        <w:t>Figure 4.</w:t>
      </w:r>
      <w:r w:rsidR="00124AA3">
        <w:rPr>
          <w:lang w:val="en-CA"/>
        </w:rPr>
        <w:t>4</w:t>
      </w:r>
      <w:r w:rsidRPr="002600AE">
        <w:rPr>
          <w:lang w:val="en-CA"/>
        </w:rPr>
        <w:t xml:space="preserve"> illustrates the construction of the directed graph. For the network in Figure 4.</w:t>
      </w:r>
      <w:r w:rsidR="00124AA3">
        <w:rPr>
          <w:lang w:val="en-CA"/>
        </w:rPr>
        <w:t>4</w:t>
      </w:r>
      <w:r w:rsidRPr="002600AE">
        <w:rPr>
          <w:lang w:val="en-CA"/>
        </w:rPr>
        <w:t>(a) where</w:t>
      </w:r>
      <w:r w:rsidRPr="005522A9">
        <w:rPr>
          <w:lang w:val="en-CA"/>
        </w:rPr>
        <w:t xml:space="preserve"> three routers are connected by a switch, the resulting directed graph is shown in Figure 4.</w:t>
      </w:r>
      <w:r w:rsidR="00124AA3">
        <w:rPr>
          <w:lang w:val="en-CA"/>
        </w:rPr>
        <w:t>4</w:t>
      </w:r>
      <w:r w:rsidRPr="005522A9">
        <w:rPr>
          <w:lang w:val="en-CA"/>
        </w:rPr>
        <w:t xml:space="preserve">(b). The metric of a directed edge is configured at the interface of the router where the edge originates. For example, the metric of the edges from </w:t>
      </w:r>
      <w:r w:rsidRPr="002600AE">
        <w:rPr>
          <w:i/>
          <w:lang w:val="en-CA"/>
        </w:rPr>
        <w:t>Router1</w:t>
      </w:r>
      <w:r w:rsidRPr="005522A9">
        <w:rPr>
          <w:lang w:val="en-CA"/>
        </w:rPr>
        <w:t xml:space="preserve"> to </w:t>
      </w:r>
      <w:r w:rsidRPr="002600AE">
        <w:rPr>
          <w:i/>
          <w:lang w:val="en-CA"/>
        </w:rPr>
        <w:t>Router</w:t>
      </w:r>
      <w:r w:rsidR="000C3DB7">
        <w:rPr>
          <w:i/>
          <w:lang w:val="en-CA"/>
        </w:rPr>
        <w:t>5</w:t>
      </w:r>
      <w:r w:rsidRPr="005522A9">
        <w:rPr>
          <w:lang w:val="en-CA"/>
        </w:rPr>
        <w:t xml:space="preserve"> and from </w:t>
      </w:r>
      <w:r w:rsidRPr="002600AE">
        <w:rPr>
          <w:i/>
          <w:lang w:val="en-CA"/>
        </w:rPr>
        <w:t>Router1</w:t>
      </w:r>
      <w:r w:rsidRPr="005522A9">
        <w:rPr>
          <w:lang w:val="en-CA"/>
        </w:rPr>
        <w:t xml:space="preserve"> to </w:t>
      </w:r>
      <w:r w:rsidRPr="002600AE">
        <w:rPr>
          <w:i/>
          <w:lang w:val="en-CA"/>
        </w:rPr>
        <w:t>Router3</w:t>
      </w:r>
      <w:r w:rsidRPr="005522A9">
        <w:rPr>
          <w:lang w:val="en-CA"/>
        </w:rPr>
        <w:t xml:space="preserve"> is configured at the </w:t>
      </w:r>
      <w:r w:rsidR="00124AA3" w:rsidRPr="00124AA3">
        <w:rPr>
          <w:i/>
          <w:iCs/>
          <w:lang w:val="en-CA"/>
        </w:rPr>
        <w:t>Fast</w:t>
      </w:r>
      <w:r w:rsidRPr="002600AE">
        <w:rPr>
          <w:i/>
          <w:lang w:val="en-CA"/>
        </w:rPr>
        <w:t>Ethernet</w:t>
      </w:r>
      <w:r w:rsidR="00124AA3">
        <w:rPr>
          <w:i/>
          <w:lang w:val="en-CA"/>
        </w:rPr>
        <w:t>0/</w:t>
      </w:r>
      <w:r w:rsidRPr="002600AE">
        <w:rPr>
          <w:i/>
          <w:lang w:val="en-CA"/>
        </w:rPr>
        <w:t>1</w:t>
      </w:r>
      <w:r w:rsidRPr="005522A9">
        <w:rPr>
          <w:lang w:val="en-CA"/>
        </w:rPr>
        <w:t xml:space="preserve"> interface of </w:t>
      </w:r>
      <w:r w:rsidRPr="002600AE">
        <w:rPr>
          <w:i/>
          <w:lang w:val="en-CA"/>
        </w:rPr>
        <w:t>Router1</w:t>
      </w:r>
      <w:r w:rsidRPr="005522A9">
        <w:rPr>
          <w:lang w:val="en-CA"/>
        </w:rPr>
        <w:t>.</w:t>
      </w: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4"/>
        <w:gridCol w:w="4576"/>
      </w:tblGrid>
      <w:tr w:rsidR="00EB4DB9" w:rsidRPr="005522A9" w14:paraId="1080B096" w14:textId="77777777" w:rsidTr="00C027B8">
        <w:tc>
          <w:tcPr>
            <w:tcW w:w="5098" w:type="dxa"/>
          </w:tcPr>
          <w:p w14:paraId="0D28E474" w14:textId="328EA30E" w:rsidR="00EB4DB9" w:rsidRPr="005522A9" w:rsidRDefault="00124AA3" w:rsidP="00BC21D5">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noProof/>
                <w:szCs w:val="24"/>
                <w:lang w:val="en-CA"/>
              </w:rPr>
            </w:pPr>
            <w:r>
              <w:rPr>
                <w:rFonts w:eastAsia="Times New Roman" w:cs="Times New Roman"/>
                <w:noProof/>
                <w:szCs w:val="24"/>
                <w:lang w:val="en-CA"/>
              </w:rPr>
              <w:drawing>
                <wp:inline distT="0" distB="0" distL="0" distR="0" wp14:anchorId="314AAB4C" wp14:editId="7E900A1E">
                  <wp:extent cx="2671813" cy="1814606"/>
                  <wp:effectExtent l="0" t="0" r="0" b="1905"/>
                  <wp:docPr id="95" name="Picture 9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Dia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687864" cy="1825507"/>
                          </a:xfrm>
                          <a:prstGeom prst="rect">
                            <a:avLst/>
                          </a:prstGeom>
                        </pic:spPr>
                      </pic:pic>
                    </a:graphicData>
                  </a:graphic>
                </wp:inline>
              </w:drawing>
            </w:r>
          </w:p>
          <w:p w14:paraId="74D0E651" w14:textId="77777777" w:rsidR="00EB4DB9" w:rsidRPr="005522A9" w:rsidRDefault="00EB4DB9" w:rsidP="00C027B8">
            <w:pPr>
              <w:numPr>
                <w:ilvl w:val="0"/>
                <w:numId w:val="14"/>
              </w:numPr>
              <w:tabs>
                <w:tab w:val="clear" w:pos="360"/>
                <w:tab w:val="clear" w:pos="720"/>
                <w:tab w:val="clear" w:pos="1080"/>
                <w:tab w:val="clear" w:pos="1440"/>
                <w:tab w:val="clear" w:pos="1800"/>
                <w:tab w:val="clear" w:pos="2160"/>
                <w:tab w:val="clear" w:pos="2520"/>
                <w:tab w:val="clear" w:pos="2880"/>
              </w:tabs>
              <w:spacing w:after="120"/>
              <w:contextualSpacing/>
              <w:jc w:val="center"/>
              <w:rPr>
                <w:rFonts w:eastAsia="Times New Roman" w:cs="Times New Roman"/>
                <w:szCs w:val="24"/>
                <w:lang w:val="en-CA"/>
              </w:rPr>
            </w:pPr>
            <w:r w:rsidRPr="005522A9">
              <w:rPr>
                <w:rFonts w:eastAsia="Times New Roman" w:cs="Times New Roman"/>
                <w:szCs w:val="24"/>
                <w:lang w:val="en-CA"/>
              </w:rPr>
              <w:t>Three routers connected to a switch.</w:t>
            </w:r>
          </w:p>
        </w:tc>
        <w:tc>
          <w:tcPr>
            <w:tcW w:w="5098" w:type="dxa"/>
          </w:tcPr>
          <w:p w14:paraId="0D20A9C4" w14:textId="429420AD" w:rsidR="00EB4DB9" w:rsidRPr="005522A9" w:rsidRDefault="00124AA3"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noProof/>
                <w:szCs w:val="24"/>
                <w:lang w:val="en-CA"/>
              </w:rPr>
            </w:pPr>
            <w:r>
              <w:rPr>
                <w:rFonts w:eastAsia="Times New Roman" w:cs="Times New Roman"/>
                <w:noProof/>
                <w:szCs w:val="24"/>
                <w:lang w:val="en-CA"/>
              </w:rPr>
              <w:drawing>
                <wp:inline distT="0" distB="0" distL="0" distR="0" wp14:anchorId="67CFA59D" wp14:editId="4D5B4C8A">
                  <wp:extent cx="2387600" cy="1574800"/>
                  <wp:effectExtent l="0" t="0" r="0" b="0"/>
                  <wp:docPr id="99" name="Picture 9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descr="A picture containing diagram&#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387600" cy="1574800"/>
                          </a:xfrm>
                          <a:prstGeom prst="rect">
                            <a:avLst/>
                          </a:prstGeom>
                        </pic:spPr>
                      </pic:pic>
                    </a:graphicData>
                  </a:graphic>
                </wp:inline>
              </w:drawing>
            </w:r>
          </w:p>
          <w:p w14:paraId="1D7E2B7F"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p>
          <w:p w14:paraId="0C5769C0" w14:textId="77777777" w:rsidR="00EB4DB9" w:rsidRPr="005522A9" w:rsidRDefault="00EB4DB9" w:rsidP="00C027B8">
            <w:pPr>
              <w:numPr>
                <w:ilvl w:val="0"/>
                <w:numId w:val="14"/>
              </w:numPr>
              <w:tabs>
                <w:tab w:val="clear" w:pos="360"/>
                <w:tab w:val="clear" w:pos="720"/>
                <w:tab w:val="clear" w:pos="1080"/>
                <w:tab w:val="clear" w:pos="1440"/>
                <w:tab w:val="clear" w:pos="1800"/>
                <w:tab w:val="clear" w:pos="2160"/>
                <w:tab w:val="clear" w:pos="2520"/>
                <w:tab w:val="clear" w:pos="2880"/>
              </w:tabs>
              <w:spacing w:after="120"/>
              <w:contextualSpacing/>
              <w:jc w:val="center"/>
              <w:rPr>
                <w:rFonts w:eastAsia="Times New Roman" w:cs="Times New Roman"/>
                <w:szCs w:val="24"/>
                <w:lang w:val="en-CA"/>
              </w:rPr>
            </w:pPr>
            <w:r w:rsidRPr="005522A9">
              <w:rPr>
                <w:rFonts w:eastAsia="Times New Roman" w:cs="Times New Roman"/>
                <w:szCs w:val="24"/>
                <w:lang w:val="en-CA"/>
              </w:rPr>
              <w:t>Directed graph.</w:t>
            </w:r>
          </w:p>
        </w:tc>
      </w:tr>
    </w:tbl>
    <w:p w14:paraId="3403290F" w14:textId="335F7CC3"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jc w:val="center"/>
        <w:rPr>
          <w:rFonts w:eastAsia="Times New Roman" w:cs="Times New Roman"/>
          <w:szCs w:val="24"/>
          <w:lang w:val="en-CA"/>
        </w:rPr>
      </w:pPr>
      <w:r w:rsidRPr="005522A9">
        <w:rPr>
          <w:rFonts w:eastAsia="Times New Roman" w:cs="Times New Roman"/>
          <w:szCs w:val="24"/>
          <w:lang w:val="en-CA"/>
        </w:rPr>
        <w:t>Figure 4.</w:t>
      </w:r>
      <w:r w:rsidR="00124AA3">
        <w:rPr>
          <w:rFonts w:eastAsia="Times New Roman" w:cs="Times New Roman"/>
          <w:szCs w:val="24"/>
          <w:lang w:val="en-CA"/>
        </w:rPr>
        <w:t>4</w:t>
      </w:r>
      <w:r w:rsidRPr="005522A9">
        <w:rPr>
          <w:rFonts w:eastAsia="Times New Roman" w:cs="Times New Roman"/>
          <w:szCs w:val="24"/>
          <w:lang w:val="en-CA"/>
        </w:rPr>
        <w:t xml:space="preserve">. Construction of the directed graph. </w:t>
      </w:r>
    </w:p>
    <w:p w14:paraId="7023EF34"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2D9C85DB" w14:textId="77777777" w:rsidR="00EB4DB9" w:rsidRPr="005522A9" w:rsidRDefault="00EB4DB9" w:rsidP="00BC21D5">
      <w:pPr>
        <w:spacing w:before="120" w:after="120" w:line="240" w:lineRule="auto"/>
        <w:rPr>
          <w:lang w:val="en-CA"/>
        </w:rPr>
      </w:pPr>
      <w:r w:rsidRPr="005522A9">
        <w:rPr>
          <w:lang w:val="en-CA"/>
        </w:rPr>
        <w:t xml:space="preserve">The interfaces of OSPF routers are configured with a default metric. By changing the values of the metrics, network operators can control the path of network traffic. In practice, network operators periodically adjust the metrics of routers to achieve given objectives, e.g., load balancing or minimizing delays. This is referred to as </w:t>
      </w:r>
      <w:r w:rsidRPr="005522A9">
        <w:rPr>
          <w:i/>
          <w:lang w:val="en-CA"/>
        </w:rPr>
        <w:t>traffic engineering</w:t>
      </w:r>
      <w:r w:rsidRPr="005522A9">
        <w:rPr>
          <w:lang w:val="en-CA"/>
        </w:rPr>
        <w:t xml:space="preserve">. </w:t>
      </w:r>
    </w:p>
    <w:tbl>
      <w:tblPr>
        <w:tblStyle w:val="TableGrid4"/>
        <w:tblW w:w="9360" w:type="dxa"/>
        <w:jc w:val="right"/>
        <w:tblCellMar>
          <w:top w:w="115" w:type="dxa"/>
          <w:left w:w="115" w:type="dxa"/>
          <w:bottom w:w="115" w:type="dxa"/>
          <w:right w:w="115" w:type="dxa"/>
        </w:tblCellMar>
        <w:tblLook w:val="0600" w:firstRow="0" w:lastRow="0" w:firstColumn="0" w:lastColumn="0" w:noHBand="1" w:noVBand="1"/>
      </w:tblPr>
      <w:tblGrid>
        <w:gridCol w:w="864"/>
        <w:gridCol w:w="8496"/>
      </w:tblGrid>
      <w:tr w:rsidR="00EB4DB9" w:rsidRPr="005522A9" w14:paraId="51330886" w14:textId="77777777" w:rsidTr="00C027B8">
        <w:trPr>
          <w:jc w:val="right"/>
        </w:trPr>
        <w:tc>
          <w:tcPr>
            <w:tcW w:w="864" w:type="dxa"/>
            <w:tcBorders>
              <w:top w:val="nil"/>
              <w:left w:val="double" w:sz="4" w:space="0" w:color="5B9BD5" w:themeColor="accent1"/>
              <w:bottom w:val="nil"/>
              <w:right w:val="nil"/>
            </w:tcBorders>
            <w:shd w:val="clear" w:color="auto" w:fill="DEEAF6" w:themeFill="accent1" w:themeFillTint="33"/>
          </w:tcPr>
          <w:p w14:paraId="68C7EA43"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noProof/>
                <w:szCs w:val="24"/>
              </w:rPr>
              <w:drawing>
                <wp:anchor distT="0" distB="0" distL="114300" distR="114300" simplePos="0" relativeHeight="251684864" behindDoc="0" locked="0" layoutInCell="1" allowOverlap="1" wp14:anchorId="09AC1476" wp14:editId="29999C61">
                  <wp:simplePos x="0" y="0"/>
                  <wp:positionH relativeFrom="margin">
                    <wp:posOffset>76200</wp:posOffset>
                  </wp:positionH>
                  <wp:positionV relativeFrom="paragraph">
                    <wp:posOffset>-455295</wp:posOffset>
                  </wp:positionV>
                  <wp:extent cx="304800" cy="304800"/>
                  <wp:effectExtent l="0" t="0" r="0" b="0"/>
                  <wp:wrapTopAndBottom/>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ght-bulb-icon[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496" w:type="dxa"/>
            <w:tcBorders>
              <w:top w:val="nil"/>
              <w:left w:val="nil"/>
              <w:bottom w:val="nil"/>
              <w:right w:val="double" w:sz="4" w:space="0" w:color="5B9BD5" w:themeColor="accent1"/>
            </w:tcBorders>
            <w:shd w:val="clear" w:color="auto" w:fill="DEEAF6" w:themeFill="accent1" w:themeFillTint="33"/>
          </w:tcPr>
          <w:p w14:paraId="58730606"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b/>
                <w:szCs w:val="24"/>
                <w:lang w:val="en-CA"/>
              </w:rPr>
              <w:t>Default metric of Cisco routers</w:t>
            </w:r>
            <w:r w:rsidRPr="005522A9">
              <w:rPr>
                <w:rFonts w:eastAsia="Times New Roman" w:cs="Times New Roman"/>
                <w:szCs w:val="24"/>
                <w:lang w:val="en-CA"/>
              </w:rPr>
              <w:br/>
              <w:t xml:space="preserve">On Cisco routers the default metric of an interface in OSPF is obtained by rounding down the ratio of 100 Mbps and the link rate of the interface. If the ratio is less than 1, the metric is set to 1. </w:t>
            </w:r>
          </w:p>
          <w:p w14:paraId="4FBAED6B" w14:textId="419FF8D9" w:rsidR="000C3DB7" w:rsidRPr="00A30F6A" w:rsidRDefault="00EB4DB9" w:rsidP="00A30F6A">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 xml:space="preserve">In </w:t>
            </w:r>
            <w:r w:rsidR="00C415C9">
              <w:rPr>
                <w:rFonts w:eastAsia="Times New Roman" w:cs="Times New Roman"/>
                <w:szCs w:val="24"/>
                <w:lang w:val="en-CA"/>
              </w:rPr>
              <w:t>our Labs</w:t>
            </w:r>
            <w:r w:rsidRPr="005522A9">
              <w:rPr>
                <w:rFonts w:eastAsia="Times New Roman" w:cs="Times New Roman"/>
                <w:szCs w:val="24"/>
                <w:lang w:val="en-CA"/>
              </w:rPr>
              <w:t xml:space="preserve">, we assume that </w:t>
            </w:r>
            <w:r w:rsidR="00C415C9">
              <w:rPr>
                <w:rFonts w:eastAsia="Times New Roman" w:cs="Times New Roman"/>
                <w:szCs w:val="24"/>
                <w:lang w:val="en-CA"/>
              </w:rPr>
              <w:t>Fast</w:t>
            </w:r>
            <w:r w:rsidRPr="005522A9">
              <w:rPr>
                <w:rFonts w:eastAsia="Times New Roman" w:cs="Times New Roman"/>
                <w:szCs w:val="24"/>
                <w:lang w:val="en-CA"/>
              </w:rPr>
              <w:t xml:space="preserve">Ethernet interfaces of the Cisco routers have a rate of 100 Mbps or more, which results in a default metric of 1. (Cisco uses the interface names </w:t>
            </w:r>
            <w:r w:rsidR="00C415C9">
              <w:rPr>
                <w:rFonts w:eastAsia="Times New Roman" w:cs="Times New Roman"/>
                <w:szCs w:val="24"/>
                <w:lang w:val="en-CA"/>
              </w:rPr>
              <w:t>Fast</w:t>
            </w:r>
            <w:r w:rsidRPr="005522A9">
              <w:rPr>
                <w:rFonts w:eastAsia="Times New Roman" w:cs="Times New Roman"/>
                <w:szCs w:val="24"/>
                <w:lang w:val="en-CA"/>
              </w:rPr>
              <w:t>Ethernet0</w:t>
            </w:r>
            <w:r w:rsidR="00C415C9">
              <w:rPr>
                <w:rFonts w:eastAsia="Times New Roman" w:cs="Times New Roman"/>
                <w:szCs w:val="24"/>
                <w:lang w:val="en-CA"/>
              </w:rPr>
              <w:t>/0</w:t>
            </w:r>
            <w:r w:rsidRPr="005522A9">
              <w:rPr>
                <w:rFonts w:eastAsia="Times New Roman" w:cs="Times New Roman"/>
                <w:szCs w:val="24"/>
                <w:lang w:val="en-CA"/>
              </w:rPr>
              <w:t xml:space="preserve">, </w:t>
            </w:r>
            <w:r w:rsidR="00C415C9">
              <w:rPr>
                <w:rFonts w:eastAsia="Times New Roman" w:cs="Times New Roman"/>
                <w:szCs w:val="24"/>
                <w:lang w:val="en-CA"/>
              </w:rPr>
              <w:t>Fast</w:t>
            </w:r>
            <w:r w:rsidRPr="005522A9">
              <w:rPr>
                <w:rFonts w:eastAsia="Times New Roman" w:cs="Times New Roman"/>
                <w:szCs w:val="24"/>
                <w:lang w:val="en-CA"/>
              </w:rPr>
              <w:t>Ethernet1</w:t>
            </w:r>
            <w:r w:rsidR="00C415C9">
              <w:rPr>
                <w:rFonts w:eastAsia="Times New Roman" w:cs="Times New Roman"/>
                <w:szCs w:val="24"/>
                <w:lang w:val="en-CA"/>
              </w:rPr>
              <w:t>/0</w:t>
            </w:r>
            <w:r w:rsidRPr="005522A9">
              <w:rPr>
                <w:rFonts w:eastAsia="Times New Roman" w:cs="Times New Roman"/>
                <w:szCs w:val="24"/>
                <w:lang w:val="en-CA"/>
              </w:rPr>
              <w:t>, etc. for 10</w:t>
            </w:r>
            <w:r w:rsidR="00C415C9">
              <w:rPr>
                <w:rFonts w:eastAsia="Times New Roman" w:cs="Times New Roman"/>
                <w:szCs w:val="24"/>
                <w:lang w:val="en-CA"/>
              </w:rPr>
              <w:t>0</w:t>
            </w:r>
            <w:r w:rsidRPr="005522A9">
              <w:rPr>
                <w:rFonts w:eastAsia="Times New Roman" w:cs="Times New Roman"/>
                <w:szCs w:val="24"/>
                <w:lang w:val="en-CA"/>
              </w:rPr>
              <w:t xml:space="preserve"> Mbps Ethernet). </w:t>
            </w:r>
          </w:p>
        </w:tc>
      </w:tr>
    </w:tbl>
    <w:p w14:paraId="2DDAD0AD" w14:textId="3F5E8FA3" w:rsidR="00EB4DB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tbl>
      <w:tblPr>
        <w:tblStyle w:val="TableGrid4"/>
        <w:tblW w:w="9360" w:type="dxa"/>
        <w:jc w:val="right"/>
        <w:tblCellMar>
          <w:top w:w="115" w:type="dxa"/>
          <w:left w:w="115" w:type="dxa"/>
          <w:bottom w:w="115" w:type="dxa"/>
          <w:right w:w="115" w:type="dxa"/>
        </w:tblCellMar>
        <w:tblLook w:val="0600" w:firstRow="0" w:lastRow="0" w:firstColumn="0" w:lastColumn="0" w:noHBand="1" w:noVBand="1"/>
      </w:tblPr>
      <w:tblGrid>
        <w:gridCol w:w="864"/>
        <w:gridCol w:w="8496"/>
      </w:tblGrid>
      <w:tr w:rsidR="00641E51" w:rsidRPr="005522A9" w14:paraId="07BB47AD" w14:textId="77777777" w:rsidTr="000B706A">
        <w:trPr>
          <w:jc w:val="right"/>
        </w:trPr>
        <w:tc>
          <w:tcPr>
            <w:tcW w:w="864" w:type="dxa"/>
            <w:tcBorders>
              <w:top w:val="nil"/>
              <w:left w:val="double" w:sz="4" w:space="0" w:color="5B9BD5" w:themeColor="accent1"/>
              <w:bottom w:val="nil"/>
              <w:right w:val="nil"/>
            </w:tcBorders>
            <w:shd w:val="clear" w:color="auto" w:fill="DEEAF6" w:themeFill="accent1" w:themeFillTint="33"/>
          </w:tcPr>
          <w:p w14:paraId="43F4A5BD" w14:textId="77777777" w:rsidR="00641E51" w:rsidRPr="005522A9" w:rsidRDefault="00641E51" w:rsidP="000B706A">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noProof/>
                <w:szCs w:val="24"/>
              </w:rPr>
              <w:drawing>
                <wp:anchor distT="0" distB="0" distL="114300" distR="114300" simplePos="0" relativeHeight="251763712" behindDoc="0" locked="0" layoutInCell="1" allowOverlap="1" wp14:anchorId="36B96BD9" wp14:editId="026B3FEC">
                  <wp:simplePos x="0" y="0"/>
                  <wp:positionH relativeFrom="margin">
                    <wp:posOffset>76200</wp:posOffset>
                  </wp:positionH>
                  <wp:positionV relativeFrom="paragraph">
                    <wp:posOffset>-455295</wp:posOffset>
                  </wp:positionV>
                  <wp:extent cx="304800" cy="304800"/>
                  <wp:effectExtent l="0" t="0" r="0" b="0"/>
                  <wp:wrapTopAndBottom/>
                  <wp:docPr id="17" name="Picture 17" descr="A picture contain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ligh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496" w:type="dxa"/>
            <w:tcBorders>
              <w:top w:val="nil"/>
              <w:left w:val="nil"/>
              <w:bottom w:val="nil"/>
              <w:right w:val="double" w:sz="4" w:space="0" w:color="5B9BD5" w:themeColor="accent1"/>
            </w:tcBorders>
            <w:shd w:val="clear" w:color="auto" w:fill="DEEAF6" w:themeFill="accent1" w:themeFillTint="33"/>
          </w:tcPr>
          <w:p w14:paraId="1B871868" w14:textId="77777777" w:rsidR="00641E51" w:rsidRDefault="00641E51" w:rsidP="000B706A">
            <w:pPr>
              <w:rPr>
                <w:lang w:val="en-CA"/>
              </w:rPr>
            </w:pPr>
            <w:r>
              <w:rPr>
                <w:b/>
                <w:lang w:val="en-CA"/>
              </w:rPr>
              <w:t>Viewing the link metrics</w:t>
            </w:r>
            <w:r w:rsidRPr="005522A9">
              <w:rPr>
                <w:lang w:val="en-CA"/>
              </w:rPr>
              <w:br/>
            </w:r>
          </w:p>
          <w:p w14:paraId="28C011F8" w14:textId="77777777" w:rsidR="00641E51" w:rsidRDefault="00641E51" w:rsidP="000B706A">
            <w:pPr>
              <w:rPr>
                <w:rFonts w:eastAsia="Times New Roman" w:cs="Times New Roman"/>
                <w:szCs w:val="24"/>
                <w:lang w:val="en-CA"/>
              </w:rPr>
            </w:pPr>
            <w:r>
              <w:rPr>
                <w:lang w:val="en-CA"/>
              </w:rPr>
              <w:t xml:space="preserve">To view the link metrics, use the </w:t>
            </w:r>
            <w:r w:rsidRPr="001054D1">
              <w:rPr>
                <w:lang w:val="en-CA"/>
              </w:rPr>
              <w:t xml:space="preserve"> </w:t>
            </w:r>
            <w:r>
              <w:rPr>
                <w:lang w:val="en-CA"/>
              </w:rPr>
              <w:t>command `</w:t>
            </w:r>
            <w:r w:rsidRPr="00D7268B">
              <w:rPr>
                <w:rFonts w:ascii="Consolas" w:hAnsi="Consolas" w:cs="Consolas"/>
                <w:lang w:val="en-CA"/>
              </w:rPr>
              <w:t>show ip ospf interface</w:t>
            </w:r>
            <w:r>
              <w:rPr>
                <w:rFonts w:ascii="Consolas" w:hAnsi="Consolas" w:cs="Consolas"/>
                <w:lang w:val="en-CA"/>
              </w:rPr>
              <w:t>’. T</w:t>
            </w:r>
            <w:r>
              <w:rPr>
                <w:rFonts w:eastAsia="Times New Roman" w:cs="Times New Roman"/>
                <w:szCs w:val="24"/>
                <w:lang w:val="en-CA"/>
              </w:rPr>
              <w:t>he link metric is listed as a “cost” as shown below:</w:t>
            </w:r>
          </w:p>
          <w:p w14:paraId="6B7E15CE" w14:textId="77777777" w:rsidR="00641E51" w:rsidRDefault="00641E51" w:rsidP="000B706A"/>
          <w:p w14:paraId="5F17814F" w14:textId="77777777" w:rsidR="00641E51" w:rsidRPr="00C4055C" w:rsidRDefault="00641E51" w:rsidP="000B706A">
            <w:pPr>
              <w:pStyle w:val="Code"/>
              <w:rPr>
                <w:lang w:val="en-CA"/>
              </w:rPr>
            </w:pPr>
            <w:r w:rsidRPr="00C4055C">
              <w:rPr>
                <w:lang w:val="en-CA"/>
              </w:rPr>
              <w:lastRenderedPageBreak/>
              <w:t>Router1#</w:t>
            </w:r>
            <w:r w:rsidRPr="00C4055C">
              <w:rPr>
                <w:rStyle w:val="Code-BChar"/>
              </w:rPr>
              <w:t>show ip ospf interface</w:t>
            </w:r>
          </w:p>
          <w:p w14:paraId="23C8AF1C" w14:textId="77777777" w:rsidR="00641E51" w:rsidRPr="00C4055C" w:rsidRDefault="00641E51" w:rsidP="000B706A">
            <w:pPr>
              <w:pStyle w:val="Code"/>
              <w:rPr>
                <w:lang w:val="en-CA"/>
              </w:rPr>
            </w:pPr>
            <w:r w:rsidRPr="00C4055C">
              <w:rPr>
                <w:lang w:val="en-CA"/>
              </w:rPr>
              <w:t>FastEthernet1/0 is up, line protocol is up</w:t>
            </w:r>
          </w:p>
          <w:p w14:paraId="64F27EDD" w14:textId="77777777" w:rsidR="00641E51" w:rsidRPr="00C4055C" w:rsidRDefault="00641E51" w:rsidP="000B706A">
            <w:pPr>
              <w:pStyle w:val="Code"/>
              <w:rPr>
                <w:lang w:val="en-CA"/>
              </w:rPr>
            </w:pPr>
            <w:r w:rsidRPr="00C4055C">
              <w:rPr>
                <w:lang w:val="en-CA"/>
              </w:rPr>
              <w:t xml:space="preserve">  Internet Address 10.0.2.1/24, Area 1</w:t>
            </w:r>
          </w:p>
          <w:p w14:paraId="45F9DF3E" w14:textId="77777777" w:rsidR="00641E51" w:rsidRDefault="00641E51" w:rsidP="000B706A">
            <w:pPr>
              <w:pStyle w:val="Code"/>
              <w:rPr>
                <w:b/>
                <w:bCs/>
                <w:color w:val="FF0000"/>
                <w:lang w:val="en-CA"/>
              </w:rPr>
            </w:pPr>
            <w:r w:rsidRPr="00C4055C">
              <w:rPr>
                <w:lang w:val="en-CA"/>
              </w:rPr>
              <w:t xml:space="preserve">  Process ID 1, Router ID 10.0.2.1, Network Type BROADCAST, </w:t>
            </w:r>
            <w:r w:rsidRPr="00C4055C">
              <w:rPr>
                <w:b/>
                <w:bCs/>
                <w:color w:val="FF0000"/>
                <w:lang w:val="en-CA"/>
              </w:rPr>
              <w:t>Cost: 1</w:t>
            </w:r>
          </w:p>
          <w:p w14:paraId="1DF62A23" w14:textId="77777777" w:rsidR="00641E51" w:rsidRPr="00D7268B" w:rsidRDefault="00641E51" w:rsidP="000B706A">
            <w:pPr>
              <w:rPr>
                <w:lang w:val="en-CA"/>
              </w:rPr>
            </w:pPr>
            <w:r>
              <w:rPr>
                <w:lang w:val="en-CA"/>
              </w:rPr>
              <w:t xml:space="preserve">  &lt;snip&gt;</w:t>
            </w:r>
          </w:p>
        </w:tc>
      </w:tr>
    </w:tbl>
    <w:p w14:paraId="29B94765" w14:textId="77777777" w:rsidR="00641E51" w:rsidRPr="005522A9" w:rsidRDefault="00641E51"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3E844813" w14:textId="76A380C9" w:rsidR="00EB4DB9" w:rsidRPr="005522A9" w:rsidRDefault="00EB4DB9" w:rsidP="00EB4DB9">
      <w:pPr>
        <w:pStyle w:val="Heading3"/>
        <w:rPr>
          <w:lang w:val="en-CA"/>
        </w:rPr>
      </w:pPr>
      <w:bookmarkStart w:id="162" w:name="_Toc49347461"/>
      <w:bookmarkStart w:id="163" w:name="_Toc63550537"/>
      <w:r w:rsidRPr="005522A9">
        <w:rPr>
          <w:lang w:val="en-CA"/>
        </w:rPr>
        <w:t xml:space="preserve">Exercise </w:t>
      </w:r>
      <w:r w:rsidR="001B31F2">
        <w:rPr>
          <w:lang w:val="en-CA"/>
        </w:rPr>
        <w:t>3</w:t>
      </w:r>
      <w:r w:rsidRPr="005522A9">
        <w:rPr>
          <w:lang w:val="en-CA"/>
        </w:rPr>
        <w:t>-a. Changing routing metrics</w:t>
      </w:r>
      <w:bookmarkEnd w:id="162"/>
      <w:bookmarkEnd w:id="163"/>
      <w:r w:rsidRPr="005522A9">
        <w:rPr>
          <w:lang w:val="en-CA"/>
        </w:rPr>
        <w:t xml:space="preserve"> </w:t>
      </w:r>
    </w:p>
    <w:p w14:paraId="73CDE8D3" w14:textId="6AB71122" w:rsidR="00EB4DB9" w:rsidRPr="000674B8" w:rsidRDefault="00EB4DB9" w:rsidP="0068223A">
      <w:pPr>
        <w:pStyle w:val="ListParagraph"/>
        <w:numPr>
          <w:ilvl w:val="0"/>
          <w:numId w:val="48"/>
        </w:numPr>
        <w:spacing w:before="120" w:after="120" w:line="240" w:lineRule="auto"/>
        <w:contextualSpacing w:val="0"/>
        <w:rPr>
          <w:rFonts w:eastAsia="Times New Roman" w:cs="Times New Roman"/>
          <w:szCs w:val="24"/>
          <w:lang w:val="en-CA"/>
        </w:rPr>
      </w:pPr>
      <w:r w:rsidRPr="00C219DE">
        <w:rPr>
          <w:lang w:val="en-CA"/>
        </w:rPr>
        <w:t xml:space="preserve">Continue with the configuration from Part </w:t>
      </w:r>
      <w:r w:rsidR="00586A1D">
        <w:rPr>
          <w:lang w:val="en-CA"/>
        </w:rPr>
        <w:t xml:space="preserve">2 , </w:t>
      </w:r>
      <w:r w:rsidR="001B31F2">
        <w:rPr>
          <w:lang w:val="en-CA"/>
        </w:rPr>
        <w:t>E</w:t>
      </w:r>
      <w:r w:rsidR="00586A1D">
        <w:rPr>
          <w:lang w:val="en-CA"/>
        </w:rPr>
        <w:t>xercise 2-e</w:t>
      </w:r>
      <w:ins w:id="164" w:author="vineet bharot" w:date="2021-03-09T13:19:00Z">
        <w:r w:rsidR="00E6729D">
          <w:rPr>
            <w:lang w:val="en-CA"/>
          </w:rPr>
          <w:t>(typo 2-d)</w:t>
        </w:r>
        <w:r w:rsidR="000619D2">
          <w:rPr>
            <w:lang w:val="en-CA"/>
          </w:rPr>
          <w:t>,</w:t>
        </w:r>
      </w:ins>
      <w:del w:id="165" w:author="vineet bharot" w:date="2021-03-09T13:19:00Z">
        <w:r w:rsidR="000619D2">
          <w:rPr>
            <w:lang w:val="en-CA"/>
          </w:rPr>
          <w:delText>,</w:delText>
        </w:r>
      </w:del>
      <w:r w:rsidR="000619D2">
        <w:rPr>
          <w:lang w:val="en-CA"/>
        </w:rPr>
        <w:t xml:space="preserve"> </w:t>
      </w:r>
      <w:r w:rsidR="00586A1D">
        <w:rPr>
          <w:lang w:val="en-CA"/>
        </w:rPr>
        <w:t xml:space="preserve">with default routes </w:t>
      </w:r>
      <w:r w:rsidR="001B31F2">
        <w:rPr>
          <w:lang w:val="en-CA"/>
        </w:rPr>
        <w:t>for</w:t>
      </w:r>
      <w:r w:rsidR="00586A1D">
        <w:rPr>
          <w:lang w:val="en-CA"/>
        </w:rPr>
        <w:t xml:space="preserve"> </w:t>
      </w:r>
      <w:r w:rsidR="00586A1D" w:rsidRPr="00586A1D">
        <w:rPr>
          <w:i/>
          <w:iCs/>
          <w:lang w:val="en-CA"/>
        </w:rPr>
        <w:t xml:space="preserve">PC1 </w:t>
      </w:r>
      <w:r w:rsidR="00586A1D">
        <w:rPr>
          <w:lang w:val="en-CA"/>
        </w:rPr>
        <w:t xml:space="preserve">and </w:t>
      </w:r>
      <w:r w:rsidR="00586A1D" w:rsidRPr="00586A1D">
        <w:rPr>
          <w:i/>
          <w:iCs/>
          <w:lang w:val="en-CA"/>
        </w:rPr>
        <w:t xml:space="preserve">PC4 </w:t>
      </w:r>
      <w:r w:rsidR="00586A1D">
        <w:rPr>
          <w:lang w:val="en-CA"/>
        </w:rPr>
        <w:t>as set in Table 4.2</w:t>
      </w:r>
      <w:r w:rsidR="008A3077">
        <w:rPr>
          <w:lang w:val="en-CA"/>
        </w:rPr>
        <w:t>.</w:t>
      </w:r>
    </w:p>
    <w:p w14:paraId="3D69E462" w14:textId="77777777" w:rsidR="00EB4DB9" w:rsidRPr="00C219DE" w:rsidRDefault="00EB4DB9" w:rsidP="0068223A">
      <w:pPr>
        <w:pStyle w:val="ListParagraph"/>
        <w:numPr>
          <w:ilvl w:val="0"/>
          <w:numId w:val="48"/>
        </w:numPr>
        <w:spacing w:before="120" w:after="120" w:line="240" w:lineRule="auto"/>
        <w:contextualSpacing w:val="0"/>
        <w:rPr>
          <w:lang w:val="en-CA"/>
        </w:rPr>
      </w:pPr>
      <w:r w:rsidRPr="00C219DE">
        <w:rPr>
          <w:lang w:val="en-CA"/>
        </w:rPr>
        <w:t xml:space="preserve">Run a traceroute from </w:t>
      </w:r>
      <w:r w:rsidRPr="001054D1">
        <w:rPr>
          <w:i/>
          <w:lang w:val="en-CA"/>
        </w:rPr>
        <w:t>PC1</w:t>
      </w:r>
      <w:r w:rsidRPr="00C219DE">
        <w:rPr>
          <w:lang w:val="en-CA"/>
        </w:rPr>
        <w:t xml:space="preserve"> to </w:t>
      </w:r>
      <w:r w:rsidRPr="001054D1">
        <w:rPr>
          <w:i/>
          <w:lang w:val="en-CA"/>
        </w:rPr>
        <w:t>PC4</w:t>
      </w:r>
      <w:r w:rsidRPr="00C219DE">
        <w:rPr>
          <w:lang w:val="en-CA"/>
        </w:rPr>
        <w:t xml:space="preserve"> with </w:t>
      </w:r>
    </w:p>
    <w:p w14:paraId="0AC1972D" w14:textId="67F06E6C" w:rsidR="00EB4DB9" w:rsidRDefault="00EB4DB9" w:rsidP="00332DC1">
      <w:pPr>
        <w:pStyle w:val="Code"/>
        <w:spacing w:before="120" w:after="120"/>
        <w:ind w:left="720"/>
        <w:rPr>
          <w:lang w:val="en-CA"/>
        </w:rPr>
      </w:pPr>
      <w:r w:rsidRPr="005522A9">
        <w:rPr>
          <w:lang w:val="en-CA"/>
        </w:rPr>
        <w:t>PC1</w:t>
      </w:r>
      <w:r w:rsidR="00532079">
        <w:rPr>
          <w:lang w:val="en-CA"/>
        </w:rPr>
        <w:t>:~$</w:t>
      </w:r>
      <w:r w:rsidRPr="005522A9">
        <w:rPr>
          <w:lang w:val="en-CA"/>
        </w:rPr>
        <w:t xml:space="preserve"> </w:t>
      </w:r>
      <w:r w:rsidRPr="00C219DE">
        <w:rPr>
          <w:rStyle w:val="Code-BChar"/>
        </w:rPr>
        <w:t>traceroute 10.0.4.44</w:t>
      </w:r>
    </w:p>
    <w:p w14:paraId="3FD152F8" w14:textId="77777777" w:rsidR="00EB4DB9" w:rsidRPr="00E20D4A" w:rsidRDefault="00EB4DB9" w:rsidP="00332DC1">
      <w:pPr>
        <w:spacing w:before="120" w:after="120" w:line="240" w:lineRule="auto"/>
        <w:ind w:left="360"/>
        <w:rPr>
          <w:lang w:val="en-CA"/>
        </w:rPr>
      </w:pPr>
      <w:r w:rsidRPr="00E20D4A">
        <w:rPr>
          <w:lang w:val="en-CA"/>
        </w:rPr>
        <w:t xml:space="preserve">and a traceroute from </w:t>
      </w:r>
      <w:r w:rsidRPr="00E20D4A">
        <w:rPr>
          <w:i/>
          <w:lang w:val="en-CA"/>
        </w:rPr>
        <w:t>PC4</w:t>
      </w:r>
      <w:r w:rsidRPr="00E20D4A">
        <w:rPr>
          <w:lang w:val="en-CA"/>
        </w:rPr>
        <w:t xml:space="preserve"> to </w:t>
      </w:r>
      <w:r w:rsidRPr="00E20D4A">
        <w:rPr>
          <w:i/>
          <w:lang w:val="en-CA"/>
        </w:rPr>
        <w:t>PC1</w:t>
      </w:r>
      <w:r w:rsidRPr="00E20D4A">
        <w:rPr>
          <w:lang w:val="en-CA"/>
        </w:rPr>
        <w:t xml:space="preserve"> with </w:t>
      </w:r>
    </w:p>
    <w:p w14:paraId="2EA3993F" w14:textId="36DCE403" w:rsidR="001054D1" w:rsidRPr="001054D1" w:rsidRDefault="00EB4DB9" w:rsidP="00332DC1">
      <w:pPr>
        <w:pStyle w:val="Code"/>
        <w:spacing w:before="120" w:after="120"/>
        <w:ind w:left="720"/>
        <w:rPr>
          <w:lang w:val="en-CA"/>
        </w:rPr>
      </w:pPr>
      <w:r w:rsidRPr="005522A9">
        <w:rPr>
          <w:lang w:val="en-CA"/>
        </w:rPr>
        <w:t>PC4</w:t>
      </w:r>
      <w:r w:rsidR="00532079">
        <w:rPr>
          <w:lang w:val="en-CA"/>
        </w:rPr>
        <w:t>:~$</w:t>
      </w:r>
      <w:r w:rsidRPr="005522A9">
        <w:rPr>
          <w:lang w:val="en-CA"/>
        </w:rPr>
        <w:t xml:space="preserve"> </w:t>
      </w:r>
      <w:r w:rsidRPr="005E5129">
        <w:rPr>
          <w:rStyle w:val="Code-BChar"/>
        </w:rPr>
        <w:t>traceroute 10.0.1.11</w:t>
      </w:r>
      <w:r>
        <w:rPr>
          <w:rStyle w:val="Code-BChar"/>
        </w:rPr>
        <w:t xml:space="preserve"> </w:t>
      </w:r>
      <w:r w:rsidR="001054D1" w:rsidRPr="005522A9">
        <w:rPr>
          <w:noProof/>
        </w:rPr>
        <w:drawing>
          <wp:anchor distT="0" distB="0" distL="114300" distR="114300" simplePos="0" relativeHeight="251713536" behindDoc="0" locked="0" layoutInCell="1" allowOverlap="1" wp14:anchorId="4B5E5A01" wp14:editId="7DAFBFD6">
            <wp:simplePos x="0" y="0"/>
            <wp:positionH relativeFrom="column">
              <wp:posOffset>-649849</wp:posOffset>
            </wp:positionH>
            <wp:positionV relativeFrom="paragraph">
              <wp:posOffset>105850</wp:posOffset>
            </wp:positionV>
            <wp:extent cx="467995" cy="467995"/>
            <wp:effectExtent l="0" t="0" r="1905" b="635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p>
    <w:p w14:paraId="553AC9D9" w14:textId="77777777" w:rsidR="001054D1" w:rsidRPr="00E20D4A" w:rsidRDefault="001054D1" w:rsidP="00332DC1">
      <w:pPr>
        <w:spacing w:before="120" w:after="120" w:line="240" w:lineRule="auto"/>
        <w:ind w:left="360"/>
        <w:rPr>
          <w:lang w:val="en-CA"/>
        </w:rPr>
      </w:pPr>
      <w:r w:rsidRPr="00E20D4A">
        <w:rPr>
          <w:lang w:val="en-CA"/>
        </w:rPr>
        <w:t xml:space="preserve">Take screen captures of the output of both commands. </w:t>
      </w:r>
    </w:p>
    <w:p w14:paraId="1B7CAF54" w14:textId="44302956" w:rsidR="00C415C9" w:rsidRPr="00C415C9" w:rsidRDefault="00EB4DB9" w:rsidP="0068223A">
      <w:pPr>
        <w:pStyle w:val="ListParagraph"/>
        <w:numPr>
          <w:ilvl w:val="0"/>
          <w:numId w:val="48"/>
        </w:numPr>
        <w:spacing w:before="120" w:after="120" w:line="240" w:lineRule="auto"/>
        <w:contextualSpacing w:val="0"/>
        <w:rPr>
          <w:lang w:val="en-CA"/>
        </w:rPr>
      </w:pPr>
      <w:r w:rsidRPr="001054D1">
        <w:rPr>
          <w:lang w:val="en-CA"/>
        </w:rPr>
        <w:t xml:space="preserve">To explain the routes observed in Step </w:t>
      </w:r>
      <w:r w:rsidR="00094F9B">
        <w:rPr>
          <w:lang w:val="en-CA"/>
        </w:rPr>
        <w:t>2</w:t>
      </w:r>
      <w:r w:rsidRPr="001054D1">
        <w:rPr>
          <w:lang w:val="en-CA"/>
        </w:rPr>
        <w:t xml:space="preserve">, investigate the link metrics. </w:t>
      </w:r>
      <w:r w:rsidR="00C415C9" w:rsidRPr="00C415C9">
        <w:rPr>
          <w:rFonts w:eastAsia="Times New Roman" w:cs="Times New Roman"/>
          <w:szCs w:val="24"/>
          <w:lang w:val="en-CA"/>
        </w:rPr>
        <w:t>Use the following command to show the link cost on a Cisco router</w:t>
      </w:r>
      <w:r w:rsidR="00C415C9">
        <w:rPr>
          <w:rFonts w:eastAsia="Times New Roman" w:cs="Times New Roman"/>
          <w:szCs w:val="24"/>
          <w:lang w:val="en-CA"/>
        </w:rPr>
        <w:t xml:space="preserve"> interface</w:t>
      </w:r>
      <w:r w:rsidR="00094F9B">
        <w:rPr>
          <w:rFonts w:eastAsia="Times New Roman" w:cs="Times New Roman"/>
          <w:szCs w:val="24"/>
          <w:lang w:val="en-CA"/>
        </w:rPr>
        <w:t>(s)</w:t>
      </w:r>
      <w:r w:rsidR="00C415C9">
        <w:rPr>
          <w:rFonts w:eastAsia="Times New Roman" w:cs="Times New Roman"/>
          <w:szCs w:val="24"/>
          <w:lang w:val="en-CA"/>
        </w:rPr>
        <w:t xml:space="preserve">, shown here for </w:t>
      </w:r>
      <w:r w:rsidR="00C415C9" w:rsidRPr="00C415C9">
        <w:rPr>
          <w:rFonts w:eastAsia="Times New Roman" w:cs="Times New Roman"/>
          <w:i/>
          <w:iCs/>
          <w:szCs w:val="24"/>
          <w:lang w:val="en-CA"/>
        </w:rPr>
        <w:t>Router4</w:t>
      </w:r>
    </w:p>
    <w:p w14:paraId="1E701040" w14:textId="3CA5766D" w:rsidR="001054D1" w:rsidRDefault="00094F9B" w:rsidP="00332DC1">
      <w:pPr>
        <w:pStyle w:val="Code"/>
        <w:spacing w:before="120" w:after="120"/>
        <w:ind w:left="720"/>
        <w:rPr>
          <w:lang w:val="en-CA"/>
        </w:rPr>
      </w:pPr>
      <w:r w:rsidRPr="005522A9">
        <w:rPr>
          <w:noProof/>
        </w:rPr>
        <w:drawing>
          <wp:anchor distT="0" distB="0" distL="114300" distR="114300" simplePos="0" relativeHeight="251715584" behindDoc="0" locked="0" layoutInCell="1" allowOverlap="1" wp14:anchorId="4C2C255D" wp14:editId="7ADCEA14">
            <wp:simplePos x="0" y="0"/>
            <wp:positionH relativeFrom="column">
              <wp:posOffset>-662850</wp:posOffset>
            </wp:positionH>
            <wp:positionV relativeFrom="paragraph">
              <wp:posOffset>176168</wp:posOffset>
            </wp:positionV>
            <wp:extent cx="512748" cy="512748"/>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12748" cy="512748"/>
                    </a:xfrm>
                    <a:prstGeom prst="rect">
                      <a:avLst/>
                    </a:prstGeom>
                  </pic:spPr>
                </pic:pic>
              </a:graphicData>
            </a:graphic>
            <wp14:sizeRelH relativeFrom="page">
              <wp14:pctWidth>0</wp14:pctWidth>
            </wp14:sizeRelH>
            <wp14:sizeRelV relativeFrom="page">
              <wp14:pctHeight>0</wp14:pctHeight>
            </wp14:sizeRelV>
          </wp:anchor>
        </w:drawing>
      </w:r>
      <w:r w:rsidR="00C415C9">
        <w:rPr>
          <w:lang w:val="en-CA"/>
        </w:rPr>
        <w:t>Router4#</w:t>
      </w:r>
      <w:r w:rsidR="00C415C9">
        <w:rPr>
          <w:rStyle w:val="Code-BChar"/>
        </w:rPr>
        <w:t xml:space="preserve"> show ip ospf interface</w:t>
      </w:r>
    </w:p>
    <w:p w14:paraId="743790B2" w14:textId="551B45FF" w:rsidR="00641E51" w:rsidRDefault="00D7268B" w:rsidP="0068223A">
      <w:pPr>
        <w:pStyle w:val="ListParagraph"/>
        <w:numPr>
          <w:ilvl w:val="0"/>
          <w:numId w:val="48"/>
        </w:numPr>
        <w:spacing w:before="120" w:after="120" w:line="240" w:lineRule="auto"/>
        <w:contextualSpacing w:val="0"/>
        <w:rPr>
          <w:lang w:val="en-CA"/>
        </w:rPr>
      </w:pPr>
      <w:r>
        <w:rPr>
          <w:lang w:val="en-CA"/>
        </w:rPr>
        <w:t>Record</w:t>
      </w:r>
      <w:r w:rsidRPr="00ED08E1">
        <w:rPr>
          <w:lang w:val="en-CA"/>
        </w:rPr>
        <w:t xml:space="preserve"> the metric</w:t>
      </w:r>
      <w:r>
        <w:rPr>
          <w:lang w:val="en-CA"/>
        </w:rPr>
        <w:t>s</w:t>
      </w:r>
      <w:r w:rsidRPr="00ED08E1">
        <w:rPr>
          <w:lang w:val="en-CA"/>
        </w:rPr>
        <w:t xml:space="preserve"> displayed for the links of the Cisco routers.</w:t>
      </w:r>
      <w:r w:rsidR="00094F9B">
        <w:rPr>
          <w:lang w:val="en-CA"/>
        </w:rPr>
        <w:t xml:space="preserve"> </w:t>
      </w:r>
    </w:p>
    <w:p w14:paraId="22BAA174" w14:textId="7CD9EFF7" w:rsidR="00EB4DB9" w:rsidRPr="00FF61A4" w:rsidRDefault="00A30F6A" w:rsidP="0068223A">
      <w:pPr>
        <w:pStyle w:val="ListParagraph"/>
        <w:numPr>
          <w:ilvl w:val="0"/>
          <w:numId w:val="48"/>
        </w:numPr>
        <w:spacing w:before="120" w:after="120" w:line="240" w:lineRule="auto"/>
        <w:contextualSpacing w:val="0"/>
        <w:rPr>
          <w:lang w:val="en-CA"/>
        </w:rPr>
      </w:pPr>
      <w:r w:rsidRPr="00641E51">
        <w:rPr>
          <w:lang w:val="en-CA"/>
        </w:rPr>
        <w:t xml:space="preserve">Use the metric obtained in </w:t>
      </w:r>
      <w:r w:rsidR="00EB4DB9" w:rsidRPr="00641E51">
        <w:rPr>
          <w:lang w:val="en-CA"/>
        </w:rPr>
        <w:t xml:space="preserve">Step </w:t>
      </w:r>
      <w:r w:rsidR="00D7268B" w:rsidRPr="00641E51">
        <w:rPr>
          <w:lang w:val="en-CA"/>
        </w:rPr>
        <w:t>4</w:t>
      </w:r>
      <w:r w:rsidR="00EB4DB9" w:rsidRPr="00641E51">
        <w:rPr>
          <w:lang w:val="en-CA"/>
        </w:rPr>
        <w:t xml:space="preserve"> to construct a graph</w:t>
      </w:r>
      <w:r w:rsidR="00D7268B" w:rsidRPr="00641E51">
        <w:rPr>
          <w:lang w:val="en-CA"/>
        </w:rPr>
        <w:t xml:space="preserve"> of the network</w:t>
      </w:r>
      <w:r w:rsidR="00EB4DB9" w:rsidRPr="00641E51">
        <w:rPr>
          <w:lang w:val="en-CA"/>
        </w:rPr>
        <w:t xml:space="preserve">. Label </w:t>
      </w:r>
      <w:r w:rsidR="00A90DD8" w:rsidRPr="00641E51">
        <w:rPr>
          <w:lang w:val="en-CA"/>
        </w:rPr>
        <w:t xml:space="preserve">the </w:t>
      </w:r>
      <w:r w:rsidR="00F74DD0" w:rsidRPr="00641E51">
        <w:rPr>
          <w:lang w:val="en-CA"/>
        </w:rPr>
        <w:t xml:space="preserve">interfaces of the OSPF routers (Router1, Router2, Router3, </w:t>
      </w:r>
      <w:r w:rsidR="001B5B5F" w:rsidRPr="00641E51">
        <w:rPr>
          <w:lang w:val="en-CA"/>
        </w:rPr>
        <w:t>Router4, Router5)</w:t>
      </w:r>
      <w:r w:rsidR="00F74DD0" w:rsidRPr="00641E51">
        <w:rPr>
          <w:lang w:val="en-CA"/>
        </w:rPr>
        <w:t xml:space="preserve">  </w:t>
      </w:r>
      <w:r w:rsidR="00EB4DB9" w:rsidRPr="00641E51">
        <w:rPr>
          <w:lang w:val="en-CA"/>
        </w:rPr>
        <w:t xml:space="preserve">with </w:t>
      </w:r>
      <w:r w:rsidR="00F74DD0" w:rsidRPr="00641E51">
        <w:rPr>
          <w:lang w:val="en-CA"/>
        </w:rPr>
        <w:t>their</w:t>
      </w:r>
      <w:r w:rsidR="00EB4DB9" w:rsidRPr="00641E51">
        <w:rPr>
          <w:lang w:val="en-CA"/>
        </w:rPr>
        <w:t xml:space="preserve"> metric</w:t>
      </w:r>
      <w:r w:rsidR="00EB4DB9" w:rsidRPr="00FF61A4">
        <w:rPr>
          <w:lang w:val="en-CA"/>
        </w:rPr>
        <w:t xml:space="preserve">. </w:t>
      </w:r>
      <w:ins w:id="166" w:author="vineet bharot" w:date="2021-03-09T13:19:00Z">
        <w:r w:rsidR="00F21E6D" w:rsidRPr="00F21E6D">
          <w:rPr>
            <w:b/>
            <w:bCs/>
            <w:lang w:val="en-CA"/>
          </w:rPr>
          <w:t>All</w:t>
        </w:r>
        <w:r w:rsidR="00F21E6D">
          <w:rPr>
            <w:lang w:val="en-CA"/>
          </w:rPr>
          <w:t xml:space="preserve"> </w:t>
        </w:r>
        <w:r w:rsidR="00F21E6D" w:rsidRPr="00F21E6D">
          <w:rPr>
            <w:b/>
            <w:bCs/>
            <w:lang w:val="en-CA"/>
          </w:rPr>
          <w:t>COST: 1</w:t>
        </w:r>
      </w:ins>
    </w:p>
    <w:p w14:paraId="1456036A" w14:textId="377DC124" w:rsidR="00094F9B" w:rsidRDefault="00EB4DB9" w:rsidP="0068223A">
      <w:pPr>
        <w:pStyle w:val="ListParagraph"/>
        <w:numPr>
          <w:ilvl w:val="0"/>
          <w:numId w:val="48"/>
        </w:numPr>
        <w:spacing w:before="120" w:after="120" w:line="240" w:lineRule="auto"/>
        <w:contextualSpacing w:val="0"/>
        <w:rPr>
          <w:lang w:val="en-CA"/>
        </w:rPr>
      </w:pPr>
      <w:r w:rsidRPr="00ED08E1">
        <w:rPr>
          <w:lang w:val="en-CA"/>
        </w:rPr>
        <w:t xml:space="preserve">Next, change the </w:t>
      </w:r>
      <w:r w:rsidR="00FF61A4">
        <w:rPr>
          <w:lang w:val="en-CA"/>
        </w:rPr>
        <w:t xml:space="preserve">cost </w:t>
      </w:r>
      <w:r w:rsidRPr="00ED08E1">
        <w:rPr>
          <w:lang w:val="en-CA"/>
        </w:rPr>
        <w:t xml:space="preserve">metric of the </w:t>
      </w:r>
      <w:r w:rsidR="00F71031">
        <w:rPr>
          <w:lang w:val="en-CA"/>
        </w:rPr>
        <w:t>F</w:t>
      </w:r>
      <w:r w:rsidR="00094F9B">
        <w:rPr>
          <w:lang w:val="en-CA"/>
        </w:rPr>
        <w:t>a</w:t>
      </w:r>
      <w:r w:rsidR="00F71031">
        <w:rPr>
          <w:lang w:val="en-CA"/>
        </w:rPr>
        <w:t xml:space="preserve">stEthernet0/0 </w:t>
      </w:r>
      <w:r w:rsidRPr="00ED08E1">
        <w:rPr>
          <w:lang w:val="en-CA"/>
        </w:rPr>
        <w:t xml:space="preserve">interface </w:t>
      </w:r>
      <w:r w:rsidR="00094F9B">
        <w:rPr>
          <w:lang w:val="en-CA"/>
        </w:rPr>
        <w:t>of</w:t>
      </w:r>
      <w:r w:rsidR="00F71031">
        <w:rPr>
          <w:lang w:val="en-CA"/>
        </w:rPr>
        <w:t xml:space="preserve"> </w:t>
      </w:r>
      <w:r w:rsidR="001B31F2" w:rsidRPr="001B31F2">
        <w:rPr>
          <w:i/>
          <w:iCs/>
          <w:lang w:val="en-CA"/>
        </w:rPr>
        <w:t>Router4</w:t>
      </w:r>
      <w:r w:rsidR="00094F9B" w:rsidRPr="00094F9B">
        <w:rPr>
          <w:lang w:val="en-CA"/>
        </w:rPr>
        <w:t>.</w:t>
      </w:r>
    </w:p>
    <w:p w14:paraId="77875228" w14:textId="7E07A152" w:rsidR="00094F9B" w:rsidRDefault="00094F9B" w:rsidP="00332DC1">
      <w:pPr>
        <w:pStyle w:val="Code"/>
        <w:spacing w:before="120" w:after="120"/>
        <w:ind w:left="720"/>
        <w:rPr>
          <w:lang w:val="en-CA"/>
        </w:rPr>
      </w:pPr>
      <w:r>
        <w:rPr>
          <w:lang w:val="en-CA"/>
        </w:rPr>
        <w:t>Router</w:t>
      </w:r>
      <w:r w:rsidR="001B31F2">
        <w:rPr>
          <w:lang w:val="en-CA"/>
        </w:rPr>
        <w:t>4</w:t>
      </w:r>
      <w:r>
        <w:rPr>
          <w:lang w:val="en-CA"/>
        </w:rPr>
        <w:t>(config)#</w:t>
      </w:r>
      <w:r w:rsidR="00FF61A4">
        <w:rPr>
          <w:lang w:val="en-CA"/>
        </w:rPr>
        <w:t xml:space="preserve"> </w:t>
      </w:r>
      <w:r>
        <w:rPr>
          <w:lang w:val="en-CA"/>
        </w:rPr>
        <w:t>int f0/0</w:t>
      </w:r>
    </w:p>
    <w:p w14:paraId="5B463A1E" w14:textId="05C4D262" w:rsidR="00094F9B" w:rsidRPr="00094F9B" w:rsidRDefault="00FF61A4" w:rsidP="00332DC1">
      <w:pPr>
        <w:pStyle w:val="Code"/>
        <w:spacing w:before="120" w:after="120"/>
        <w:ind w:left="720"/>
        <w:rPr>
          <w:lang w:val="en-CA"/>
        </w:rPr>
      </w:pPr>
      <w:r w:rsidRPr="005522A9">
        <w:rPr>
          <w:noProof/>
        </w:rPr>
        <w:drawing>
          <wp:anchor distT="0" distB="0" distL="114300" distR="114300" simplePos="0" relativeHeight="251739136" behindDoc="0" locked="0" layoutInCell="1" allowOverlap="1" wp14:anchorId="79BE8A45" wp14:editId="6395A426">
            <wp:simplePos x="0" y="0"/>
            <wp:positionH relativeFrom="column">
              <wp:posOffset>-648970</wp:posOffset>
            </wp:positionH>
            <wp:positionV relativeFrom="paragraph">
              <wp:posOffset>314960</wp:posOffset>
            </wp:positionV>
            <wp:extent cx="467995" cy="467995"/>
            <wp:effectExtent l="0" t="0" r="1905" b="6350"/>
            <wp:wrapNone/>
            <wp:docPr id="102" name="Picture 10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094F9B">
        <w:rPr>
          <w:lang w:val="en-CA"/>
        </w:rPr>
        <w:t>Router</w:t>
      </w:r>
      <w:r w:rsidR="001B31F2">
        <w:rPr>
          <w:lang w:val="en-CA"/>
        </w:rPr>
        <w:t>4</w:t>
      </w:r>
      <w:r w:rsidR="00094F9B">
        <w:rPr>
          <w:lang w:val="en-CA"/>
        </w:rPr>
        <w:t>(config-if)#</w:t>
      </w:r>
      <w:r>
        <w:rPr>
          <w:lang w:val="en-CA"/>
        </w:rPr>
        <w:t xml:space="preserve"> ip ospf cost 100</w:t>
      </w:r>
    </w:p>
    <w:p w14:paraId="3A37743B" w14:textId="2EDCA83F" w:rsidR="00EB4DB9" w:rsidRPr="005522A9" w:rsidRDefault="00FF61A4" w:rsidP="0068223A">
      <w:pPr>
        <w:pStyle w:val="ListParagraph"/>
        <w:numPr>
          <w:ilvl w:val="0"/>
          <w:numId w:val="48"/>
        </w:numPr>
        <w:spacing w:before="120" w:after="120" w:line="240" w:lineRule="auto"/>
        <w:contextualSpacing w:val="0"/>
        <w:rPr>
          <w:lang w:val="en-CA"/>
        </w:rPr>
      </w:pPr>
      <w:r w:rsidRPr="005522A9">
        <w:rPr>
          <w:noProof/>
        </w:rPr>
        <w:drawing>
          <wp:anchor distT="0" distB="0" distL="114300" distR="114300" simplePos="0" relativeHeight="251687936" behindDoc="0" locked="0" layoutInCell="1" allowOverlap="1" wp14:anchorId="7607740E" wp14:editId="43548C5D">
            <wp:simplePos x="0" y="0"/>
            <wp:positionH relativeFrom="column">
              <wp:posOffset>-623117</wp:posOffset>
            </wp:positionH>
            <wp:positionV relativeFrom="paragraph">
              <wp:posOffset>541383</wp:posOffset>
            </wp:positionV>
            <wp:extent cx="467995" cy="467995"/>
            <wp:effectExtent l="0" t="0" r="1905" b="1905"/>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5522A9">
        <w:rPr>
          <w:lang w:val="en-CA"/>
        </w:rPr>
        <w:t xml:space="preserve">After some time (10-30 seconds), all other OSPF routers should have received the change of the metric. Confirm the change of the metric by repeating the command </w:t>
      </w:r>
      <w:r w:rsidR="008C7245">
        <w:rPr>
          <w:lang w:val="en-CA"/>
        </w:rPr>
        <w:t>`</w:t>
      </w:r>
      <w:r w:rsidR="00EB4DB9" w:rsidRPr="005522A9">
        <w:rPr>
          <w:rFonts w:ascii="Consolas" w:hAnsi="Consolas" w:cs="Consolas"/>
          <w:lang w:val="en-CA"/>
        </w:rPr>
        <w:t>ip ospf database router</w:t>
      </w:r>
      <w:r w:rsidR="008C7245">
        <w:rPr>
          <w:rFonts w:ascii="Consolas" w:hAnsi="Consolas" w:cs="Consolas"/>
          <w:lang w:val="en-CA"/>
        </w:rPr>
        <w:t>’</w:t>
      </w:r>
      <w:r>
        <w:rPr>
          <w:rFonts w:ascii="Consolas" w:hAnsi="Consolas" w:cs="Consolas"/>
          <w:lang w:val="en-CA"/>
        </w:rPr>
        <w:t xml:space="preserve"> </w:t>
      </w:r>
      <w:r>
        <w:rPr>
          <w:lang w:val="en-CA"/>
        </w:rPr>
        <w:t xml:space="preserve">for </w:t>
      </w:r>
      <w:r w:rsidR="001B31F2" w:rsidRPr="001B31F2">
        <w:rPr>
          <w:i/>
          <w:iCs/>
          <w:lang w:val="en-CA"/>
        </w:rPr>
        <w:t>Router4</w:t>
      </w:r>
      <w:r w:rsidR="00EB4DB9" w:rsidRPr="005522A9">
        <w:rPr>
          <w:lang w:val="en-CA"/>
        </w:rPr>
        <w:t xml:space="preserve">. </w:t>
      </w:r>
      <w:r>
        <w:rPr>
          <w:lang w:val="en-CA"/>
        </w:rPr>
        <w:t>Screenshot the output.</w:t>
      </w:r>
    </w:p>
    <w:p w14:paraId="7C72D27F" w14:textId="20B3ED48" w:rsidR="00EB4DB9" w:rsidRDefault="00EB4DB9" w:rsidP="0068223A">
      <w:pPr>
        <w:pStyle w:val="ListParagraph"/>
        <w:numPr>
          <w:ilvl w:val="0"/>
          <w:numId w:val="48"/>
        </w:numPr>
        <w:spacing w:before="120" w:after="120" w:line="240" w:lineRule="auto"/>
        <w:contextualSpacing w:val="0"/>
        <w:rPr>
          <w:lang w:val="en-CA"/>
        </w:rPr>
      </w:pPr>
      <w:r w:rsidRPr="00E06B5F">
        <w:rPr>
          <w:lang w:val="en-CA"/>
        </w:rPr>
        <w:t xml:space="preserve">Repeat Step </w:t>
      </w:r>
      <w:r w:rsidR="00FF61A4">
        <w:rPr>
          <w:lang w:val="en-CA"/>
        </w:rPr>
        <w:t>2</w:t>
      </w:r>
      <w:r w:rsidRPr="00E06B5F">
        <w:rPr>
          <w:lang w:val="en-CA"/>
        </w:rPr>
        <w:t xml:space="preserve"> and take screen</w:t>
      </w:r>
      <w:r w:rsidR="001B31F2">
        <w:rPr>
          <w:lang w:val="en-CA"/>
        </w:rPr>
        <w:t>shot</w:t>
      </w:r>
      <w:r w:rsidRPr="00E06B5F">
        <w:rPr>
          <w:lang w:val="en-CA"/>
        </w:rPr>
        <w:t xml:space="preserve">s of the output of both commands. </w:t>
      </w:r>
    </w:p>
    <w:p w14:paraId="3B1DF01A" w14:textId="738BFA91" w:rsidR="00FF61A4" w:rsidRPr="00F21E6D" w:rsidRDefault="00FF61A4" w:rsidP="0068223A">
      <w:pPr>
        <w:pStyle w:val="ListParagraph"/>
        <w:numPr>
          <w:ilvl w:val="0"/>
          <w:numId w:val="48"/>
        </w:numPr>
        <w:spacing w:before="120" w:after="120" w:line="240" w:lineRule="auto"/>
        <w:contextualSpacing w:val="0"/>
        <w:rPr>
          <w:b/>
          <w:lang w:val="en-CA"/>
          <w:rPrChange w:id="167" w:author="vineet bharot" w:date="2021-03-09T13:19:00Z">
            <w:rPr>
              <w:lang w:val="en-CA"/>
            </w:rPr>
          </w:rPrChange>
        </w:rPr>
      </w:pPr>
      <w:r w:rsidRPr="00F21E6D">
        <w:rPr>
          <w:b/>
          <w:lang w:val="en-CA"/>
          <w:rPrChange w:id="168" w:author="vineet bharot" w:date="2021-03-09T13:19:00Z">
            <w:rPr>
              <w:lang w:val="en-CA"/>
            </w:rPr>
          </w:rPrChange>
        </w:rPr>
        <w:t xml:space="preserve">Repeat Step </w:t>
      </w:r>
      <w:r w:rsidR="001B31F2" w:rsidRPr="00F21E6D">
        <w:rPr>
          <w:b/>
          <w:lang w:val="en-CA"/>
          <w:rPrChange w:id="169" w:author="vineet bharot" w:date="2021-03-09T13:19:00Z">
            <w:rPr>
              <w:lang w:val="en-CA"/>
            </w:rPr>
          </w:rPrChange>
        </w:rPr>
        <w:t>3 - 5</w:t>
      </w:r>
      <w:r w:rsidRPr="00F21E6D">
        <w:rPr>
          <w:b/>
          <w:lang w:val="en-CA"/>
          <w:rPrChange w:id="170" w:author="vineet bharot" w:date="2021-03-09T13:19:00Z">
            <w:rPr>
              <w:lang w:val="en-CA"/>
            </w:rPr>
          </w:rPrChange>
        </w:rPr>
        <w:t xml:space="preserve"> showing the new cost metric on </w:t>
      </w:r>
      <w:r w:rsidR="001B31F2" w:rsidRPr="00F21E6D">
        <w:rPr>
          <w:b/>
          <w:i/>
          <w:lang w:val="en-CA"/>
          <w:rPrChange w:id="171" w:author="vineet bharot" w:date="2021-03-09T13:19:00Z">
            <w:rPr>
              <w:i/>
              <w:iCs/>
              <w:lang w:val="en-CA"/>
            </w:rPr>
          </w:rPrChange>
        </w:rPr>
        <w:t>Router4</w:t>
      </w:r>
      <w:r w:rsidR="001B31F2">
        <w:rPr>
          <w:b/>
          <w:bCs/>
          <w:lang w:val="en-CA"/>
        </w:rPr>
        <w:t xml:space="preserve"> </w:t>
      </w:r>
      <w:r w:rsidR="001B31F2" w:rsidRPr="00F21E6D">
        <w:rPr>
          <w:b/>
          <w:lang w:val="en-CA"/>
          <w:rPrChange w:id="172" w:author="vineet bharot" w:date="2021-03-09T13:19:00Z">
            <w:rPr>
              <w:lang w:val="en-CA"/>
            </w:rPr>
          </w:rPrChange>
        </w:rPr>
        <w:t>and the new</w:t>
      </w:r>
      <w:ins w:id="173" w:author="vineet bharot" w:date="2021-03-09T13:19:00Z">
        <w:r w:rsidR="00CD6981">
          <w:rPr>
            <w:b/>
            <w:bCs/>
            <w:lang w:val="en-CA"/>
          </w:rPr>
          <w:t>?</w:t>
        </w:r>
      </w:ins>
      <w:r w:rsidR="001B31F2">
        <w:rPr>
          <w:b/>
          <w:lang w:val="en-CA"/>
          <w:rPrChange w:id="174" w:author="vineet bharot" w:date="2021-03-09T13:19:00Z">
            <w:rPr>
              <w:lang w:val="en-CA"/>
            </w:rPr>
          </w:rPrChange>
        </w:rPr>
        <w:t xml:space="preserve"> </w:t>
      </w:r>
      <w:r w:rsidR="001B31F2" w:rsidRPr="00CD6981">
        <w:rPr>
          <w:b/>
          <w:u w:val="single"/>
          <w:lang w:val="en-CA"/>
          <w:rPrChange w:id="175" w:author="vineet bharot" w:date="2021-03-09T13:19:00Z">
            <w:rPr>
              <w:lang w:val="en-CA"/>
            </w:rPr>
          </w:rPrChange>
        </w:rPr>
        <w:t>network graph</w:t>
      </w:r>
      <w:ins w:id="176" w:author="vineet bharot" w:date="2021-03-09T13:19:00Z">
        <w:r w:rsidR="00CD6981">
          <w:rPr>
            <w:b/>
            <w:bCs/>
            <w:u w:val="single"/>
            <w:lang w:val="en-CA"/>
          </w:rPr>
          <w:t>?</w:t>
        </w:r>
        <w:r w:rsidR="001B31F2" w:rsidRPr="00F21E6D">
          <w:rPr>
            <w:b/>
            <w:bCs/>
            <w:lang w:val="en-CA"/>
          </w:rPr>
          <w:t>.</w:t>
        </w:r>
      </w:ins>
      <w:del w:id="177" w:author="vineet bharot" w:date="2021-03-09T13:19:00Z">
        <w:r w:rsidR="001B31F2">
          <w:rPr>
            <w:b/>
            <w:bCs/>
            <w:lang w:val="en-CA"/>
          </w:rPr>
          <w:delText>.</w:delText>
        </w:r>
      </w:del>
    </w:p>
    <w:p w14:paraId="5C78340D" w14:textId="5EF6A751" w:rsidR="00EC7D41" w:rsidRDefault="008C7245" w:rsidP="0068223A">
      <w:pPr>
        <w:pStyle w:val="ListParagraph"/>
        <w:numPr>
          <w:ilvl w:val="0"/>
          <w:numId w:val="48"/>
        </w:numPr>
        <w:tabs>
          <w:tab w:val="clear" w:pos="1080"/>
          <w:tab w:val="left" w:pos="900"/>
        </w:tabs>
        <w:spacing w:before="120" w:after="120" w:line="240" w:lineRule="auto"/>
        <w:contextualSpacing w:val="0"/>
        <w:rPr>
          <w:lang w:val="en-CA"/>
        </w:rPr>
      </w:pPr>
      <w:r w:rsidRPr="005522A9">
        <w:rPr>
          <w:noProof/>
        </w:rPr>
        <w:drawing>
          <wp:anchor distT="0" distB="0" distL="114300" distR="114300" simplePos="0" relativeHeight="251719680" behindDoc="0" locked="0" layoutInCell="1" allowOverlap="1" wp14:anchorId="799050A9" wp14:editId="73EAD1F4">
            <wp:simplePos x="0" y="0"/>
            <wp:positionH relativeFrom="column">
              <wp:posOffset>-568800</wp:posOffset>
            </wp:positionH>
            <wp:positionV relativeFrom="paragraph">
              <wp:posOffset>179140</wp:posOffset>
            </wp:positionV>
            <wp:extent cx="457200" cy="375920"/>
            <wp:effectExtent l="0" t="0" r="0" b="508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57200" cy="375920"/>
                    </a:xfrm>
                    <a:prstGeom prst="rect">
                      <a:avLst/>
                    </a:prstGeom>
                    <a:noFill/>
                  </pic:spPr>
                </pic:pic>
              </a:graphicData>
            </a:graphic>
            <wp14:sizeRelH relativeFrom="page">
              <wp14:pctWidth>0</wp14:pctWidth>
            </wp14:sizeRelH>
            <wp14:sizeRelV relativeFrom="page">
              <wp14:pctHeight>0</wp14:pctHeight>
            </wp14:sizeRelV>
          </wp:anchor>
        </w:drawing>
      </w:r>
      <w:r w:rsidR="00FF61A4">
        <w:rPr>
          <w:lang w:val="en-CA"/>
        </w:rPr>
        <w:t>Change</w:t>
      </w:r>
      <w:r w:rsidR="0036616A">
        <w:rPr>
          <w:lang w:val="en-CA"/>
        </w:rPr>
        <w:t xml:space="preserve"> the metric</w:t>
      </w:r>
      <w:r w:rsidR="00FF61A4">
        <w:rPr>
          <w:lang w:val="en-CA"/>
        </w:rPr>
        <w:t xml:space="preserve"> </w:t>
      </w:r>
      <w:r w:rsidR="00FF61A4" w:rsidRPr="00FF61A4">
        <w:rPr>
          <w:i/>
          <w:iCs/>
          <w:lang w:val="en-CA"/>
        </w:rPr>
        <w:t>cost</w:t>
      </w:r>
      <w:r w:rsidR="00FF61A4">
        <w:rPr>
          <w:lang w:val="en-CA"/>
        </w:rPr>
        <w:t xml:space="preserve"> from “100 “back to “1” on</w:t>
      </w:r>
      <w:r w:rsidR="001B31F2">
        <w:rPr>
          <w:lang w:val="en-CA"/>
        </w:rPr>
        <w:t xml:space="preserve"> </w:t>
      </w:r>
      <w:r w:rsidR="001B31F2" w:rsidRPr="001B31F2">
        <w:rPr>
          <w:i/>
          <w:iCs/>
          <w:lang w:val="en-CA"/>
        </w:rPr>
        <w:t>Router4</w:t>
      </w:r>
      <w:r w:rsidR="001B31F2">
        <w:rPr>
          <w:lang w:val="en-CA"/>
        </w:rPr>
        <w:t xml:space="preserve"> </w:t>
      </w:r>
      <w:r w:rsidR="00FF61A4">
        <w:rPr>
          <w:lang w:val="en-CA"/>
        </w:rPr>
        <w:t>FastEthernet0/0</w:t>
      </w:r>
      <w:r w:rsidR="007F15E1">
        <w:rPr>
          <w:lang w:val="en-CA"/>
        </w:rPr>
        <w:t>,</w:t>
      </w:r>
      <w:r w:rsidR="00FF61A4">
        <w:rPr>
          <w:lang w:val="en-CA"/>
        </w:rPr>
        <w:t xml:space="preserve"> using the commands in Step </w:t>
      </w:r>
      <w:r w:rsidR="007F15E1">
        <w:rPr>
          <w:lang w:val="en-CA"/>
        </w:rPr>
        <w:t>6.</w:t>
      </w:r>
    </w:p>
    <w:p w14:paraId="1F07BB92" w14:textId="77777777" w:rsidR="001B31F2" w:rsidRPr="0006236B" w:rsidRDefault="001B31F2" w:rsidP="0068223A">
      <w:pPr>
        <w:pStyle w:val="ListParagraph"/>
        <w:numPr>
          <w:ilvl w:val="0"/>
          <w:numId w:val="48"/>
        </w:numPr>
        <w:spacing w:before="120" w:after="120" w:line="240" w:lineRule="auto"/>
        <w:contextualSpacing w:val="0"/>
        <w:rPr>
          <w:lang w:val="en-CA"/>
        </w:rPr>
      </w:pPr>
      <w:r w:rsidRPr="0006236B">
        <w:rPr>
          <w:lang w:val="en-CA"/>
        </w:rPr>
        <w:t xml:space="preserve">On all Cisco routers, clean up the routing tables and disable OSPF. The commands for </w:t>
      </w:r>
      <w:r w:rsidRPr="002756E9">
        <w:rPr>
          <w:i/>
          <w:lang w:val="en-CA"/>
        </w:rPr>
        <w:t>Router1</w:t>
      </w:r>
      <w:r w:rsidRPr="0006236B">
        <w:rPr>
          <w:lang w:val="en-CA"/>
        </w:rPr>
        <w:t xml:space="preserve"> are   </w:t>
      </w:r>
    </w:p>
    <w:p w14:paraId="06B38086" w14:textId="77777777" w:rsidR="001B31F2" w:rsidRPr="005522A9" w:rsidRDefault="001B31F2" w:rsidP="00332DC1">
      <w:pPr>
        <w:pStyle w:val="Code"/>
        <w:ind w:left="720"/>
        <w:rPr>
          <w:lang w:val="en-CA"/>
        </w:rPr>
      </w:pPr>
      <w:r w:rsidRPr="005522A9">
        <w:rPr>
          <w:lang w:val="en-CA"/>
        </w:rPr>
        <w:t xml:space="preserve">Router1# </w:t>
      </w:r>
      <w:r w:rsidRPr="0006236B">
        <w:rPr>
          <w:rStyle w:val="Code-BChar"/>
        </w:rPr>
        <w:t>configure terminal</w:t>
      </w:r>
      <w:r w:rsidRPr="005522A9">
        <w:rPr>
          <w:lang w:val="en-CA"/>
        </w:rPr>
        <w:br/>
        <w:t xml:space="preserve">Router1(config)# </w:t>
      </w:r>
      <w:r w:rsidRPr="0006236B">
        <w:rPr>
          <w:rStyle w:val="Code-BChar"/>
        </w:rPr>
        <w:t>no ip routing</w:t>
      </w:r>
      <w:r w:rsidRPr="005522A9">
        <w:rPr>
          <w:lang w:val="en-CA"/>
        </w:rPr>
        <w:br/>
        <w:t xml:space="preserve">Router1(config)# </w:t>
      </w:r>
      <w:r w:rsidRPr="0006236B">
        <w:rPr>
          <w:rStyle w:val="Code-BChar"/>
        </w:rPr>
        <w:t>ip routing</w:t>
      </w:r>
    </w:p>
    <w:p w14:paraId="2F5635CD" w14:textId="77777777" w:rsidR="001B31F2" w:rsidRPr="005522A9" w:rsidRDefault="001B31F2" w:rsidP="00332DC1">
      <w:pPr>
        <w:pStyle w:val="Code"/>
        <w:ind w:left="720"/>
        <w:rPr>
          <w:lang w:val="en-CA"/>
        </w:rPr>
      </w:pPr>
      <w:r w:rsidRPr="005522A9">
        <w:rPr>
          <w:lang w:val="en-CA"/>
        </w:rPr>
        <w:t xml:space="preserve">Router1(config)# </w:t>
      </w:r>
      <w:r w:rsidRPr="0006236B">
        <w:rPr>
          <w:rStyle w:val="Code-BChar"/>
        </w:rPr>
        <w:t>end</w:t>
      </w:r>
    </w:p>
    <w:p w14:paraId="10BF896C" w14:textId="14B172F0" w:rsidR="001B31F2" w:rsidRPr="001B31F2" w:rsidRDefault="001B31F2" w:rsidP="00332DC1">
      <w:pPr>
        <w:spacing w:before="120" w:after="120" w:line="240" w:lineRule="auto"/>
        <w:rPr>
          <w:lang w:val="en-CA"/>
        </w:rPr>
      </w:pPr>
      <w:r>
        <w:rPr>
          <w:lang w:val="en-CA"/>
        </w:rPr>
        <w:tab/>
        <w:t xml:space="preserve">Repeat the commands on </w:t>
      </w:r>
      <w:r w:rsidRPr="002756E9">
        <w:rPr>
          <w:i/>
          <w:lang w:val="en-CA"/>
        </w:rPr>
        <w:t>Router2</w:t>
      </w:r>
      <w:r>
        <w:rPr>
          <w:lang w:val="en-CA"/>
        </w:rPr>
        <w:t xml:space="preserve">, </w:t>
      </w:r>
      <w:r w:rsidRPr="002756E9">
        <w:rPr>
          <w:i/>
          <w:lang w:val="en-CA"/>
        </w:rPr>
        <w:t>Router3</w:t>
      </w:r>
      <w:r>
        <w:rPr>
          <w:lang w:val="en-CA"/>
        </w:rPr>
        <w:t xml:space="preserve">, </w:t>
      </w:r>
      <w:r w:rsidRPr="002756E9">
        <w:rPr>
          <w:i/>
          <w:lang w:val="en-CA"/>
        </w:rPr>
        <w:t>Router4</w:t>
      </w:r>
      <w:r>
        <w:rPr>
          <w:lang w:val="en-CA"/>
        </w:rPr>
        <w:t xml:space="preserve"> and </w:t>
      </w:r>
      <w:r w:rsidRPr="001B31F2">
        <w:rPr>
          <w:i/>
          <w:iCs/>
          <w:lang w:val="en-CA"/>
        </w:rPr>
        <w:t>Router5</w:t>
      </w:r>
      <w:r>
        <w:rPr>
          <w:i/>
          <w:iCs/>
          <w:lang w:val="en-CA"/>
        </w:rPr>
        <w:t>.</w:t>
      </w:r>
    </w:p>
    <w:p w14:paraId="58BD748B" w14:textId="627D80C6" w:rsidR="00EC7D41" w:rsidRPr="005522A9" w:rsidRDefault="00EC7D41" w:rsidP="00EC7D41">
      <w:pPr>
        <w:pStyle w:val="LabTitle"/>
        <w:rPr>
          <w:lang w:val="en-CA"/>
        </w:rPr>
      </w:pPr>
      <w:r w:rsidRPr="005522A9">
        <w:rPr>
          <w:lang w:val="en-CA"/>
        </w:rPr>
        <w:lastRenderedPageBreak/>
        <w:t>Lab Questions/Report</w:t>
      </w:r>
    </w:p>
    <w:p w14:paraId="2294171C" w14:textId="30A16A07" w:rsidR="008C7245" w:rsidRDefault="00EC7D41" w:rsidP="0068223A">
      <w:pPr>
        <w:pStyle w:val="ListParagraph"/>
        <w:numPr>
          <w:ilvl w:val="0"/>
          <w:numId w:val="38"/>
        </w:numPr>
        <w:rPr>
          <w:lang w:val="en-CA"/>
        </w:rPr>
      </w:pPr>
      <w:r w:rsidRPr="005E1F30">
        <w:rPr>
          <w:lang w:val="en-CA"/>
        </w:rPr>
        <w:t xml:space="preserve">Include the screenshots </w:t>
      </w:r>
      <w:r w:rsidR="008C7245">
        <w:rPr>
          <w:lang w:val="en-CA"/>
        </w:rPr>
        <w:t xml:space="preserve">of the </w:t>
      </w:r>
      <w:r w:rsidR="008C7245" w:rsidRPr="008C7245">
        <w:rPr>
          <w:i/>
          <w:lang w:val="en-CA"/>
        </w:rPr>
        <w:t>traceroute</w:t>
      </w:r>
      <w:r w:rsidR="008C7245">
        <w:rPr>
          <w:lang w:val="en-CA"/>
        </w:rPr>
        <w:t xml:space="preserve"> commands </w:t>
      </w:r>
      <w:r w:rsidRPr="005E1F30">
        <w:rPr>
          <w:lang w:val="en-CA"/>
        </w:rPr>
        <w:t xml:space="preserve">from Step </w:t>
      </w:r>
      <w:r w:rsidR="00FF61A4">
        <w:rPr>
          <w:lang w:val="en-CA"/>
        </w:rPr>
        <w:t>2</w:t>
      </w:r>
      <w:r w:rsidR="008C7245">
        <w:rPr>
          <w:lang w:val="en-CA"/>
        </w:rPr>
        <w:t xml:space="preserve"> (before the metric was changed) and from Step</w:t>
      </w:r>
      <w:r w:rsidR="00FF61A4">
        <w:rPr>
          <w:lang w:val="en-CA"/>
        </w:rPr>
        <w:t xml:space="preserve"> 8</w:t>
      </w:r>
      <w:r w:rsidR="008C7245">
        <w:rPr>
          <w:lang w:val="en-CA"/>
        </w:rPr>
        <w:t xml:space="preserve"> (after the change). </w:t>
      </w:r>
    </w:p>
    <w:p w14:paraId="61CBA1D2" w14:textId="28685610" w:rsidR="00EC7D41" w:rsidRPr="0036616A" w:rsidRDefault="008C7245" w:rsidP="0068223A">
      <w:pPr>
        <w:pStyle w:val="ListParagraph"/>
        <w:numPr>
          <w:ilvl w:val="0"/>
          <w:numId w:val="38"/>
        </w:numPr>
        <w:rPr>
          <w:lang w:val="en-CA"/>
        </w:rPr>
      </w:pPr>
      <w:r>
        <w:rPr>
          <w:lang w:val="en-CA"/>
        </w:rPr>
        <w:t>Include the graph from Step 5</w:t>
      </w:r>
      <w:r w:rsidR="00FF61A4">
        <w:rPr>
          <w:lang w:val="en-CA"/>
        </w:rPr>
        <w:t xml:space="preserve"> and Step 9</w:t>
      </w:r>
      <w:r>
        <w:rPr>
          <w:lang w:val="en-CA"/>
        </w:rPr>
        <w:t xml:space="preserve">, and use it to explain the </w:t>
      </w:r>
      <w:r w:rsidR="00FF61A4">
        <w:rPr>
          <w:lang w:val="en-CA"/>
        </w:rPr>
        <w:t xml:space="preserve">difference in the </w:t>
      </w:r>
      <w:r>
        <w:rPr>
          <w:lang w:val="en-CA"/>
        </w:rPr>
        <w:t>outcomes of the traceroute command</w:t>
      </w:r>
      <w:r w:rsidR="00FF61A4">
        <w:rPr>
          <w:lang w:val="en-CA"/>
        </w:rPr>
        <w:t>s</w:t>
      </w:r>
      <w:r>
        <w:rPr>
          <w:lang w:val="en-CA"/>
        </w:rPr>
        <w:t xml:space="preserve"> in Step </w:t>
      </w:r>
      <w:r w:rsidR="00FF61A4">
        <w:rPr>
          <w:lang w:val="en-CA"/>
        </w:rPr>
        <w:t>2 and Step 8</w:t>
      </w:r>
      <w:ins w:id="178" w:author="vineet bharot" w:date="2021-03-09T13:19:00Z">
        <w:r>
          <w:rPr>
            <w:lang w:val="en-CA"/>
          </w:rPr>
          <w:t>.</w:t>
        </w:r>
      </w:ins>
      <w:del w:id="179" w:author="vineet bharot" w:date="2021-03-09T13:19:00Z">
        <w:r>
          <w:rPr>
            <w:lang w:val="en-CA"/>
          </w:rPr>
          <w:delText>.</w:delText>
        </w:r>
        <w:r w:rsidRPr="0036616A">
          <w:rPr>
            <w:lang w:val="en-CA"/>
          </w:rPr>
          <w:delText>.</w:delText>
        </w:r>
      </w:del>
    </w:p>
    <w:p w14:paraId="40536FFA" w14:textId="31693A9B" w:rsidR="004F2835" w:rsidRPr="004F2835" w:rsidRDefault="004F2835" w:rsidP="004F2835">
      <w:pPr>
        <w:pStyle w:val="ListParagraph"/>
        <w:numPr>
          <w:ilvl w:val="1"/>
          <w:numId w:val="38"/>
        </w:numPr>
        <w:rPr>
          <w:ins w:id="180" w:author="vineet bharot" w:date="2021-03-09T13:19:00Z"/>
          <w:lang w:val="en-CA"/>
        </w:rPr>
      </w:pPr>
      <w:ins w:id="181" w:author="vineet bharot" w:date="2021-03-09T13:19:00Z">
        <w:r>
          <w:rPr>
            <w:lang w:val="en-CA"/>
          </w:rPr>
          <w:t xml:space="preserve">For traceroute pc1-&gt;pc4 no change, but for pc4-&gt;pc1 the new route via r5 is used as r4 </w:t>
        </w:r>
        <w:r w:rsidR="006C59EF">
          <w:rPr>
            <w:lang w:val="en-CA"/>
          </w:rPr>
          <w:t>metric as 100</w:t>
        </w:r>
        <w:r>
          <w:rPr>
            <w:lang w:val="en-CA"/>
          </w:rPr>
          <w:t>.</w:t>
        </w:r>
      </w:ins>
    </w:p>
    <w:p w14:paraId="397D7A97" w14:textId="6DBB9F3F" w:rsidR="00EB4DB9" w:rsidRPr="005522A9" w:rsidRDefault="00EB4DB9" w:rsidP="00EB4DB9">
      <w:pPr>
        <w:pStyle w:val="Heading2"/>
        <w:rPr>
          <w:lang w:val="en-CA"/>
        </w:rPr>
      </w:pPr>
      <w:bookmarkStart w:id="182" w:name="_Toc49347463"/>
      <w:bookmarkStart w:id="183" w:name="_Toc63550538"/>
      <w:r w:rsidRPr="005522A9">
        <w:rPr>
          <w:lang w:val="en-CA"/>
        </w:rPr>
        <w:lastRenderedPageBreak/>
        <w:t xml:space="preserve">Part </w:t>
      </w:r>
      <w:r w:rsidR="00B13659">
        <w:rPr>
          <w:lang w:val="en-CA"/>
        </w:rPr>
        <w:t>4</w:t>
      </w:r>
      <w:r w:rsidRPr="005522A9">
        <w:rPr>
          <w:lang w:val="en-CA"/>
        </w:rPr>
        <w:t>.  Configuring the Border Gateway Protocol (BGP)</w:t>
      </w:r>
      <w:bookmarkEnd w:id="182"/>
      <w:bookmarkEnd w:id="183"/>
    </w:p>
    <w:p w14:paraId="1DD4D264" w14:textId="0B978623" w:rsidR="00EB4DB9" w:rsidRPr="005522A9" w:rsidRDefault="00EB4DB9" w:rsidP="003F0D26">
      <w:pPr>
        <w:spacing w:before="120" w:after="120" w:line="240" w:lineRule="auto"/>
        <w:rPr>
          <w:lang w:val="en-CA"/>
        </w:rPr>
      </w:pPr>
      <w:r w:rsidRPr="005522A9">
        <w:rPr>
          <w:lang w:val="en-CA"/>
        </w:rPr>
        <w:t xml:space="preserve">The last part of this lab provides some exposure to the interdomain Border Gateway Protocol (BGP), which determines paths between autonomous systems on the Internet. The exercises in this lab only cover the basics of BGP. Essentially, you learn how to set up an autonomous system and observe BGP traffic between autonomous systems. BGP is a distance vector protocol that uses a path vector algorithm, where routers exchange full path information of a route. An important feature of BGP is that it permits to define </w:t>
      </w:r>
      <w:r w:rsidRPr="005522A9">
        <w:rPr>
          <w:i/>
          <w:lang w:val="en-CA"/>
        </w:rPr>
        <w:t>routing policies</w:t>
      </w:r>
      <w:r w:rsidRPr="005522A9">
        <w:rPr>
          <w:lang w:val="en-CA"/>
        </w:rPr>
        <w:t xml:space="preserve">, which can be used by a network to specify which type of traffic it is willing to </w:t>
      </w:r>
      <w:r w:rsidR="00A85470">
        <w:rPr>
          <w:lang w:val="en-CA"/>
        </w:rPr>
        <w:t>allow to pass through it</w:t>
      </w:r>
      <w:r w:rsidRPr="005522A9">
        <w:rPr>
          <w:lang w:val="en-CA"/>
        </w:rPr>
        <w:t>. The version of BGP used in the following exercise, is BGP version 4 (BGP-4).</w:t>
      </w:r>
    </w:p>
    <w:p w14:paraId="08981083" w14:textId="14A47410" w:rsidR="00EB4DB9" w:rsidRPr="005522A9" w:rsidRDefault="00EB4DB9" w:rsidP="003F0D26">
      <w:pPr>
        <w:spacing w:before="120" w:after="120" w:line="240" w:lineRule="auto"/>
        <w:rPr>
          <w:lang w:val="en-CA"/>
        </w:rPr>
      </w:pPr>
      <w:r w:rsidRPr="005522A9">
        <w:rPr>
          <w:lang w:val="en-CA"/>
        </w:rPr>
        <w:t>The network configuration for this part is shown in Figure 4.</w:t>
      </w:r>
      <w:r w:rsidR="003671ED">
        <w:rPr>
          <w:lang w:val="en-CA"/>
        </w:rPr>
        <w:t>5</w:t>
      </w:r>
      <w:r w:rsidRPr="005522A9">
        <w:rPr>
          <w:lang w:val="en-CA"/>
        </w:rPr>
        <w:t xml:space="preserve">, and the IP configuration information is given in Tables 4.6 and 4.7. The network has four autonomous systems with AS numbers 100, 200, 300, and 400. </w:t>
      </w:r>
    </w:p>
    <w:p w14:paraId="4CBE1E52" w14:textId="373037AB" w:rsidR="00EB4DB9" w:rsidRPr="005522A9" w:rsidRDefault="00327A24" w:rsidP="00312927">
      <w:pPr>
        <w:widowControl w:val="0"/>
        <w:tabs>
          <w:tab w:val="clear" w:pos="360"/>
          <w:tab w:val="clear" w:pos="720"/>
          <w:tab w:val="clear" w:pos="1080"/>
          <w:tab w:val="clear" w:pos="1440"/>
          <w:tab w:val="clear" w:pos="1800"/>
          <w:tab w:val="clear" w:pos="2160"/>
          <w:tab w:val="clear" w:pos="2520"/>
          <w:tab w:val="clear" w:pos="2880"/>
        </w:tabs>
        <w:spacing w:after="120" w:line="240" w:lineRule="auto"/>
        <w:jc w:val="center"/>
        <w:rPr>
          <w:rFonts w:eastAsia="Times New Roman" w:cs="Times New Roman"/>
          <w:szCs w:val="24"/>
          <w:lang w:val="en-CA"/>
        </w:rPr>
      </w:pPr>
      <w:r>
        <w:rPr>
          <w:rFonts w:eastAsia="Times New Roman" w:cs="Times New Roman"/>
          <w:noProof/>
          <w:szCs w:val="24"/>
          <w:lang w:val="en-CA"/>
        </w:rPr>
        <w:drawing>
          <wp:inline distT="0" distB="0" distL="0" distR="0" wp14:anchorId="4FD46945" wp14:editId="0715D020">
            <wp:extent cx="5509260" cy="2538615"/>
            <wp:effectExtent l="0" t="0" r="2540" b="190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518848" cy="2543033"/>
                    </a:xfrm>
                    <a:prstGeom prst="rect">
                      <a:avLst/>
                    </a:prstGeom>
                  </pic:spPr>
                </pic:pic>
              </a:graphicData>
            </a:graphic>
          </wp:inline>
        </w:drawing>
      </w:r>
    </w:p>
    <w:p w14:paraId="0226A251" w14:textId="7FC27909" w:rsidR="00EB4DB9" w:rsidRPr="005522A9" w:rsidRDefault="00EB4DB9" w:rsidP="00A140C1">
      <w:pPr>
        <w:pStyle w:val="Caption"/>
        <w:rPr>
          <w:lang w:val="en-CA"/>
        </w:rPr>
      </w:pPr>
      <w:r w:rsidRPr="005522A9">
        <w:rPr>
          <w:lang w:val="en-CA"/>
        </w:rPr>
        <w:t>Figure 4.</w:t>
      </w:r>
      <w:r w:rsidR="003671ED">
        <w:rPr>
          <w:lang w:val="en-CA"/>
        </w:rPr>
        <w:t>5</w:t>
      </w:r>
      <w:r w:rsidRPr="005522A9">
        <w:rPr>
          <w:lang w:val="en-CA"/>
        </w:rPr>
        <w:t xml:space="preserve">. Network topology for Part </w:t>
      </w:r>
      <w:r w:rsidR="00B13659">
        <w:rPr>
          <w:lang w:val="en-CA"/>
        </w:rPr>
        <w:t>4</w:t>
      </w:r>
    </w:p>
    <w:p w14:paraId="431F6852" w14:textId="41A1842B" w:rsidR="00354EBC" w:rsidRDefault="00EB4DB9" w:rsidP="003F0D26">
      <w:pPr>
        <w:spacing w:before="120" w:after="120" w:line="240" w:lineRule="auto"/>
        <w:rPr>
          <w:lang w:val="en-CA"/>
        </w:rPr>
      </w:pPr>
      <w:r w:rsidRPr="005522A9">
        <w:rPr>
          <w:lang w:val="en-CA"/>
        </w:rPr>
        <w:t xml:space="preserve">BGP routers exchange routing information over a TCP connection.  BGP routers that have a TCP connection established are called </w:t>
      </w:r>
      <w:r w:rsidRPr="005522A9">
        <w:rPr>
          <w:i/>
          <w:lang w:val="en-CA"/>
        </w:rPr>
        <w:t>BGP peers</w:t>
      </w:r>
      <w:r w:rsidRPr="005522A9">
        <w:rPr>
          <w:lang w:val="en-CA"/>
        </w:rPr>
        <w:t xml:space="preserve">, or simply </w:t>
      </w:r>
      <w:r w:rsidRPr="005522A9">
        <w:rPr>
          <w:i/>
          <w:lang w:val="en-CA"/>
        </w:rPr>
        <w:t>peers</w:t>
      </w:r>
      <w:r w:rsidRPr="005522A9">
        <w:rPr>
          <w:lang w:val="en-CA"/>
        </w:rPr>
        <w:t xml:space="preserve">, and the connection is called a </w:t>
      </w:r>
      <w:r w:rsidRPr="005522A9">
        <w:rPr>
          <w:i/>
          <w:lang w:val="en-CA"/>
        </w:rPr>
        <w:t>BGP session</w:t>
      </w:r>
      <w:r w:rsidRPr="005522A9">
        <w:rPr>
          <w:lang w:val="en-CA"/>
        </w:rPr>
        <w:t xml:space="preserve">. A BGP session between peers in different autonomous systems is said to run </w:t>
      </w:r>
      <w:r w:rsidRPr="005522A9">
        <w:rPr>
          <w:i/>
          <w:lang w:val="en-CA"/>
        </w:rPr>
        <w:t>external BGP (eBGP</w:t>
      </w:r>
      <w:r w:rsidRPr="005522A9">
        <w:rPr>
          <w:lang w:val="en-CA"/>
        </w:rPr>
        <w:t xml:space="preserve">). A BGP session between peers </w:t>
      </w:r>
      <w:r w:rsidR="003F0D26">
        <w:rPr>
          <w:lang w:val="en-CA"/>
        </w:rPr>
        <w:t xml:space="preserve">that </w:t>
      </w:r>
      <w:r w:rsidRPr="005522A9">
        <w:rPr>
          <w:lang w:val="en-CA"/>
        </w:rPr>
        <w:t xml:space="preserve">are in the same autonomous system is said to run </w:t>
      </w:r>
      <w:r w:rsidRPr="005522A9">
        <w:rPr>
          <w:i/>
          <w:lang w:val="en-CA"/>
        </w:rPr>
        <w:t>internal BGP (iBGP).</w:t>
      </w:r>
      <w:r w:rsidRPr="005522A9">
        <w:rPr>
          <w:lang w:val="en-CA"/>
        </w:rPr>
        <w:t xml:space="preserve"> </w:t>
      </w:r>
    </w:p>
    <w:tbl>
      <w:tblPr>
        <w:tblStyle w:val="GridTable4-Accent12"/>
        <w:tblW w:w="0" w:type="auto"/>
        <w:jc w:val="center"/>
        <w:tblLayout w:type="fixed"/>
        <w:tblLook w:val="0420" w:firstRow="1" w:lastRow="0" w:firstColumn="0" w:lastColumn="0" w:noHBand="0" w:noVBand="1"/>
      </w:tblPr>
      <w:tblGrid>
        <w:gridCol w:w="1891"/>
        <w:gridCol w:w="2160"/>
        <w:gridCol w:w="2070"/>
      </w:tblGrid>
      <w:tr w:rsidR="003F0D26" w:rsidRPr="005522A9" w14:paraId="09C5D007" w14:textId="77777777" w:rsidTr="00C91C01">
        <w:trPr>
          <w:cnfStyle w:val="100000000000" w:firstRow="1" w:lastRow="0" w:firstColumn="0" w:lastColumn="0" w:oddVBand="0" w:evenVBand="0" w:oddHBand="0" w:evenHBand="0" w:firstRowFirstColumn="0" w:firstRowLastColumn="0" w:lastRowFirstColumn="0" w:lastRowLastColumn="0"/>
          <w:trHeight w:val="447"/>
          <w:jc w:val="center"/>
        </w:trPr>
        <w:tc>
          <w:tcPr>
            <w:tcW w:w="1891" w:type="dxa"/>
            <w:vAlign w:val="center"/>
          </w:tcPr>
          <w:p w14:paraId="5A20129B" w14:textId="77777777" w:rsidR="003F0D26" w:rsidRPr="005522A9" w:rsidRDefault="003F0D26" w:rsidP="00C91C01">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Cisco Router</w:t>
            </w:r>
          </w:p>
        </w:tc>
        <w:tc>
          <w:tcPr>
            <w:tcW w:w="2160" w:type="dxa"/>
            <w:vAlign w:val="center"/>
          </w:tcPr>
          <w:p w14:paraId="1B769D40" w14:textId="1EC3C807" w:rsidR="003F0D26" w:rsidRPr="005522A9" w:rsidRDefault="003F0D26" w:rsidP="00C91C01">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 xml:space="preserve">Interface </w:t>
            </w:r>
            <w:r w:rsidR="00FE186D">
              <w:rPr>
                <w:rFonts w:eastAsia="Times New Roman" w:cs="Times New Roman"/>
                <w:szCs w:val="24"/>
                <w:lang w:val="en-CA"/>
              </w:rPr>
              <w:t>Fast</w:t>
            </w:r>
            <w:r w:rsidRPr="005522A9">
              <w:rPr>
                <w:rFonts w:eastAsia="Times New Roman" w:cs="Times New Roman"/>
                <w:szCs w:val="24"/>
                <w:lang w:val="en-CA"/>
              </w:rPr>
              <w:t>Ethernet0</w:t>
            </w:r>
            <w:r w:rsidR="00FE186D">
              <w:rPr>
                <w:rFonts w:eastAsia="Times New Roman" w:cs="Times New Roman"/>
                <w:szCs w:val="24"/>
                <w:lang w:val="en-CA"/>
              </w:rPr>
              <w:t>/0</w:t>
            </w:r>
          </w:p>
        </w:tc>
        <w:tc>
          <w:tcPr>
            <w:tcW w:w="2070" w:type="dxa"/>
            <w:vAlign w:val="center"/>
          </w:tcPr>
          <w:p w14:paraId="307B6B08" w14:textId="6E4371E2" w:rsidR="003F0D26" w:rsidRPr="005522A9" w:rsidRDefault="003F0D26" w:rsidP="00C91C01">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 xml:space="preserve">Interface </w:t>
            </w:r>
            <w:r w:rsidR="00FE186D">
              <w:rPr>
                <w:rFonts w:eastAsia="Times New Roman" w:cs="Times New Roman"/>
                <w:szCs w:val="24"/>
                <w:lang w:val="en-CA"/>
              </w:rPr>
              <w:t>Fast</w:t>
            </w:r>
            <w:r w:rsidRPr="005522A9">
              <w:rPr>
                <w:rFonts w:eastAsia="Times New Roman" w:cs="Times New Roman"/>
                <w:szCs w:val="24"/>
                <w:lang w:val="en-CA"/>
              </w:rPr>
              <w:t>Ethernet1</w:t>
            </w:r>
            <w:r w:rsidR="00FE186D">
              <w:rPr>
                <w:rFonts w:eastAsia="Times New Roman" w:cs="Times New Roman"/>
                <w:szCs w:val="24"/>
                <w:lang w:val="en-CA"/>
              </w:rPr>
              <w:t>/0</w:t>
            </w:r>
          </w:p>
        </w:tc>
      </w:tr>
      <w:tr w:rsidR="003F0D26" w:rsidRPr="005522A9" w14:paraId="67AC581A" w14:textId="77777777" w:rsidTr="00C91C01">
        <w:trPr>
          <w:cnfStyle w:val="000000100000" w:firstRow="0" w:lastRow="0" w:firstColumn="0" w:lastColumn="0" w:oddVBand="0" w:evenVBand="0" w:oddHBand="1" w:evenHBand="0" w:firstRowFirstColumn="0" w:firstRowLastColumn="0" w:lastRowFirstColumn="0" w:lastRowLastColumn="0"/>
          <w:trHeight w:val="432"/>
          <w:jc w:val="center"/>
        </w:trPr>
        <w:tc>
          <w:tcPr>
            <w:tcW w:w="1891" w:type="dxa"/>
            <w:vAlign w:val="bottom"/>
          </w:tcPr>
          <w:p w14:paraId="04CA3FEA" w14:textId="77777777" w:rsidR="003F0D26" w:rsidRPr="00EF5644"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Router1</w:t>
            </w:r>
          </w:p>
        </w:tc>
        <w:tc>
          <w:tcPr>
            <w:tcW w:w="2160" w:type="dxa"/>
            <w:vAlign w:val="bottom"/>
          </w:tcPr>
          <w:p w14:paraId="5E029D4B" w14:textId="77777777" w:rsidR="003F0D26" w:rsidRPr="00E30748"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E30748">
              <w:rPr>
                <w:rFonts w:eastAsia="Times New Roman" w:cs="Times New Roman"/>
                <w:szCs w:val="24"/>
                <w:lang w:val="en-CA"/>
              </w:rPr>
              <w:t>10.0.1.1/24</w:t>
            </w:r>
          </w:p>
        </w:tc>
        <w:tc>
          <w:tcPr>
            <w:tcW w:w="2070" w:type="dxa"/>
            <w:vAlign w:val="bottom"/>
          </w:tcPr>
          <w:p w14:paraId="2559234F" w14:textId="77777777" w:rsidR="003F0D26" w:rsidRPr="003F0D26"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3F0D26">
              <w:rPr>
                <w:rFonts w:eastAsia="Times New Roman" w:cs="Times New Roman"/>
                <w:szCs w:val="24"/>
                <w:lang w:val="en-CA"/>
              </w:rPr>
              <w:t>10.0.10.1/24</w:t>
            </w:r>
          </w:p>
        </w:tc>
      </w:tr>
      <w:tr w:rsidR="003F0D26" w:rsidRPr="005522A9" w14:paraId="72900E59" w14:textId="77777777" w:rsidTr="00C91C01">
        <w:trPr>
          <w:trHeight w:val="432"/>
          <w:jc w:val="center"/>
        </w:trPr>
        <w:tc>
          <w:tcPr>
            <w:tcW w:w="1891" w:type="dxa"/>
            <w:vAlign w:val="bottom"/>
          </w:tcPr>
          <w:p w14:paraId="59BCC572" w14:textId="77777777" w:rsidR="003F0D26" w:rsidRPr="00EF5644"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Router2</w:t>
            </w:r>
          </w:p>
        </w:tc>
        <w:tc>
          <w:tcPr>
            <w:tcW w:w="2160" w:type="dxa"/>
            <w:vAlign w:val="bottom"/>
          </w:tcPr>
          <w:p w14:paraId="39EF84C0" w14:textId="62E697EF" w:rsidR="003F0D26" w:rsidRPr="003F0D26"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3F0D26">
              <w:rPr>
                <w:rFonts w:eastAsia="Times New Roman" w:cs="Times New Roman"/>
                <w:szCs w:val="24"/>
                <w:lang w:val="en-CA"/>
              </w:rPr>
              <w:t>10.0.</w:t>
            </w:r>
            <w:r w:rsidR="0002697D">
              <w:rPr>
                <w:rFonts w:eastAsia="Times New Roman" w:cs="Times New Roman"/>
                <w:szCs w:val="24"/>
                <w:lang w:val="en-CA"/>
              </w:rPr>
              <w:t>2</w:t>
            </w:r>
            <w:r w:rsidRPr="003F0D26">
              <w:rPr>
                <w:rFonts w:eastAsia="Times New Roman" w:cs="Times New Roman"/>
                <w:szCs w:val="24"/>
                <w:lang w:val="en-CA"/>
              </w:rPr>
              <w:t>.2/24</w:t>
            </w:r>
          </w:p>
        </w:tc>
        <w:tc>
          <w:tcPr>
            <w:tcW w:w="2070" w:type="dxa"/>
            <w:vAlign w:val="bottom"/>
          </w:tcPr>
          <w:p w14:paraId="34C48787" w14:textId="21707921" w:rsidR="003F0D26" w:rsidRPr="00E30748"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E30748">
              <w:rPr>
                <w:rFonts w:eastAsia="Times New Roman" w:cs="Times New Roman"/>
                <w:szCs w:val="24"/>
                <w:lang w:val="en-CA"/>
              </w:rPr>
              <w:t>10.0.</w:t>
            </w:r>
            <w:r w:rsidR="0002697D">
              <w:rPr>
                <w:rFonts w:eastAsia="Times New Roman" w:cs="Times New Roman"/>
                <w:szCs w:val="24"/>
                <w:lang w:val="en-CA"/>
              </w:rPr>
              <w:t>10</w:t>
            </w:r>
            <w:r w:rsidRPr="00E30748">
              <w:rPr>
                <w:rFonts w:eastAsia="Times New Roman" w:cs="Times New Roman"/>
                <w:szCs w:val="24"/>
                <w:lang w:val="en-CA"/>
              </w:rPr>
              <w:t>.2/24</w:t>
            </w:r>
          </w:p>
        </w:tc>
      </w:tr>
      <w:tr w:rsidR="003F0D26" w:rsidRPr="005522A9" w14:paraId="330D67DD" w14:textId="77777777" w:rsidTr="00C91C01">
        <w:trPr>
          <w:cnfStyle w:val="000000100000" w:firstRow="0" w:lastRow="0" w:firstColumn="0" w:lastColumn="0" w:oddVBand="0" w:evenVBand="0" w:oddHBand="1" w:evenHBand="0" w:firstRowFirstColumn="0" w:firstRowLastColumn="0" w:lastRowFirstColumn="0" w:lastRowLastColumn="0"/>
          <w:trHeight w:val="432"/>
          <w:jc w:val="center"/>
        </w:trPr>
        <w:tc>
          <w:tcPr>
            <w:tcW w:w="1891" w:type="dxa"/>
            <w:vAlign w:val="bottom"/>
          </w:tcPr>
          <w:p w14:paraId="1B83510A" w14:textId="77777777" w:rsidR="003F0D26" w:rsidRPr="00EF5644"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Router3</w:t>
            </w:r>
          </w:p>
        </w:tc>
        <w:tc>
          <w:tcPr>
            <w:tcW w:w="2160" w:type="dxa"/>
            <w:vAlign w:val="bottom"/>
          </w:tcPr>
          <w:p w14:paraId="17C8A4E8" w14:textId="77777777" w:rsidR="003F0D26" w:rsidRPr="00E30748"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E30748">
              <w:rPr>
                <w:rFonts w:eastAsia="Times New Roman" w:cs="Times New Roman"/>
                <w:szCs w:val="24"/>
                <w:lang w:val="en-CA"/>
              </w:rPr>
              <w:t>10.0.3.3/24</w:t>
            </w:r>
          </w:p>
        </w:tc>
        <w:tc>
          <w:tcPr>
            <w:tcW w:w="2070" w:type="dxa"/>
            <w:vAlign w:val="bottom"/>
          </w:tcPr>
          <w:p w14:paraId="076B1B92" w14:textId="77777777" w:rsidR="003F0D26" w:rsidRPr="003F0D26"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3F0D26">
              <w:rPr>
                <w:rFonts w:eastAsia="Times New Roman" w:cs="Times New Roman"/>
                <w:szCs w:val="24"/>
                <w:lang w:val="en-CA"/>
              </w:rPr>
              <w:t>10.0.20.3/24</w:t>
            </w:r>
          </w:p>
        </w:tc>
      </w:tr>
      <w:tr w:rsidR="003F0D26" w:rsidRPr="005522A9" w14:paraId="443D74DE" w14:textId="77777777" w:rsidTr="00C91C01">
        <w:trPr>
          <w:trHeight w:val="432"/>
          <w:jc w:val="center"/>
        </w:trPr>
        <w:tc>
          <w:tcPr>
            <w:tcW w:w="1891" w:type="dxa"/>
            <w:vAlign w:val="bottom"/>
          </w:tcPr>
          <w:p w14:paraId="24564920" w14:textId="77777777" w:rsidR="003F0D26" w:rsidRPr="00EF5644"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Router4</w:t>
            </w:r>
          </w:p>
        </w:tc>
        <w:tc>
          <w:tcPr>
            <w:tcW w:w="2160" w:type="dxa"/>
            <w:vAlign w:val="bottom"/>
          </w:tcPr>
          <w:p w14:paraId="1D40212D" w14:textId="6B87591A" w:rsidR="003F0D26" w:rsidRPr="003F0D26"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3F0D26">
              <w:rPr>
                <w:rFonts w:eastAsia="Times New Roman" w:cs="Times New Roman"/>
                <w:szCs w:val="24"/>
                <w:lang w:val="en-CA"/>
              </w:rPr>
              <w:t>10.0.</w:t>
            </w:r>
            <w:r w:rsidR="0002697D">
              <w:rPr>
                <w:rFonts w:eastAsia="Times New Roman" w:cs="Times New Roman"/>
                <w:szCs w:val="24"/>
                <w:lang w:val="en-CA"/>
              </w:rPr>
              <w:t>4</w:t>
            </w:r>
            <w:r w:rsidRPr="003F0D26">
              <w:rPr>
                <w:rFonts w:eastAsia="Times New Roman" w:cs="Times New Roman"/>
                <w:szCs w:val="24"/>
                <w:lang w:val="en-CA"/>
              </w:rPr>
              <w:t>.4/24</w:t>
            </w:r>
          </w:p>
        </w:tc>
        <w:tc>
          <w:tcPr>
            <w:tcW w:w="2070" w:type="dxa"/>
            <w:vAlign w:val="bottom"/>
          </w:tcPr>
          <w:p w14:paraId="404578F0" w14:textId="3D99FACD" w:rsidR="003F0D26" w:rsidRPr="00E30748"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E30748">
              <w:rPr>
                <w:rFonts w:eastAsia="Times New Roman" w:cs="Times New Roman"/>
                <w:szCs w:val="24"/>
                <w:lang w:val="en-CA"/>
              </w:rPr>
              <w:t>10.0.</w:t>
            </w:r>
            <w:r w:rsidR="0002697D">
              <w:rPr>
                <w:rFonts w:eastAsia="Times New Roman" w:cs="Times New Roman"/>
                <w:szCs w:val="24"/>
                <w:lang w:val="en-CA"/>
              </w:rPr>
              <w:t>20</w:t>
            </w:r>
            <w:r w:rsidRPr="00E30748">
              <w:rPr>
                <w:rFonts w:eastAsia="Times New Roman" w:cs="Times New Roman"/>
                <w:szCs w:val="24"/>
                <w:lang w:val="en-CA"/>
              </w:rPr>
              <w:t>.4/24</w:t>
            </w:r>
          </w:p>
        </w:tc>
      </w:tr>
      <w:tr w:rsidR="003F0D26" w:rsidRPr="005522A9" w14:paraId="6F5DCAB6" w14:textId="77777777" w:rsidTr="00C91C01">
        <w:trPr>
          <w:cnfStyle w:val="000000100000" w:firstRow="0" w:lastRow="0" w:firstColumn="0" w:lastColumn="0" w:oddVBand="0" w:evenVBand="0" w:oddHBand="1" w:evenHBand="0" w:firstRowFirstColumn="0" w:firstRowLastColumn="0" w:lastRowFirstColumn="0" w:lastRowLastColumn="0"/>
          <w:trHeight w:val="432"/>
          <w:jc w:val="center"/>
        </w:trPr>
        <w:tc>
          <w:tcPr>
            <w:tcW w:w="1891" w:type="dxa"/>
            <w:vAlign w:val="bottom"/>
          </w:tcPr>
          <w:p w14:paraId="04B92EC9" w14:textId="77777777" w:rsidR="003F0D26" w:rsidRPr="00EF5644"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Router5</w:t>
            </w:r>
          </w:p>
        </w:tc>
        <w:tc>
          <w:tcPr>
            <w:tcW w:w="2160" w:type="dxa"/>
            <w:vAlign w:val="bottom"/>
          </w:tcPr>
          <w:p w14:paraId="4F448918" w14:textId="73EACD1A" w:rsidR="003F0D26" w:rsidRPr="003F0D26"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3F0D26">
              <w:rPr>
                <w:rFonts w:eastAsia="Times New Roman" w:cs="Times New Roman"/>
                <w:szCs w:val="24"/>
                <w:lang w:val="en-CA"/>
              </w:rPr>
              <w:t>10.0.</w:t>
            </w:r>
            <w:r w:rsidR="0089291E">
              <w:rPr>
                <w:rFonts w:eastAsia="Times New Roman" w:cs="Times New Roman"/>
                <w:szCs w:val="24"/>
                <w:lang w:val="en-CA"/>
              </w:rPr>
              <w:t>3</w:t>
            </w:r>
            <w:r w:rsidRPr="003F0D26">
              <w:rPr>
                <w:rFonts w:eastAsia="Times New Roman" w:cs="Times New Roman"/>
                <w:szCs w:val="24"/>
                <w:lang w:val="en-CA"/>
              </w:rPr>
              <w:t>.33/24</w:t>
            </w:r>
          </w:p>
        </w:tc>
        <w:tc>
          <w:tcPr>
            <w:tcW w:w="2070" w:type="dxa"/>
            <w:vAlign w:val="bottom"/>
          </w:tcPr>
          <w:p w14:paraId="134C40C7" w14:textId="195A84C8" w:rsidR="003F0D26" w:rsidRPr="00E30748"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29540C">
              <w:rPr>
                <w:rFonts w:eastAsia="Times New Roman" w:cs="Times New Roman"/>
                <w:szCs w:val="24"/>
                <w:lang w:val="en-CA"/>
              </w:rPr>
              <w:t>10.0.</w:t>
            </w:r>
            <w:r w:rsidR="00FE186D">
              <w:rPr>
                <w:rFonts w:eastAsia="Times New Roman" w:cs="Times New Roman"/>
                <w:szCs w:val="24"/>
                <w:lang w:val="en-CA"/>
              </w:rPr>
              <w:t>10</w:t>
            </w:r>
            <w:r w:rsidRPr="0029540C">
              <w:rPr>
                <w:rFonts w:eastAsia="Times New Roman" w:cs="Times New Roman"/>
                <w:szCs w:val="24"/>
                <w:lang w:val="en-CA"/>
              </w:rPr>
              <w:t>.33/24</w:t>
            </w:r>
          </w:p>
        </w:tc>
      </w:tr>
    </w:tbl>
    <w:p w14:paraId="6C584274" w14:textId="3CC1D090" w:rsidR="003F0D26" w:rsidRDefault="003F0D26" w:rsidP="003F0D26">
      <w:pPr>
        <w:spacing w:before="120" w:after="120" w:line="240" w:lineRule="auto"/>
        <w:jc w:val="center"/>
        <w:rPr>
          <w:lang w:val="en-CA"/>
        </w:rPr>
      </w:pPr>
      <w:r w:rsidRPr="005522A9">
        <w:rPr>
          <w:lang w:val="en-CA"/>
        </w:rPr>
        <w:t>Table 4.</w:t>
      </w:r>
      <w:r w:rsidR="00B13659">
        <w:rPr>
          <w:lang w:val="en-CA"/>
        </w:rPr>
        <w:t>6</w:t>
      </w:r>
      <w:r w:rsidRPr="005522A9">
        <w:rPr>
          <w:lang w:val="en-CA"/>
        </w:rPr>
        <w:t>. IPv4 addresses of Cisco routers</w:t>
      </w:r>
      <w:r>
        <w:rPr>
          <w:lang w:val="en-CA"/>
        </w:rPr>
        <w:t>.</w:t>
      </w:r>
    </w:p>
    <w:p w14:paraId="2653FB4C"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tbl>
      <w:tblPr>
        <w:tblStyle w:val="GridTable4-Accent12"/>
        <w:tblW w:w="0" w:type="auto"/>
        <w:jc w:val="center"/>
        <w:tblLayout w:type="fixed"/>
        <w:tblLook w:val="0420" w:firstRow="1" w:lastRow="0" w:firstColumn="0" w:lastColumn="0" w:noHBand="0" w:noVBand="1"/>
      </w:tblPr>
      <w:tblGrid>
        <w:gridCol w:w="1094"/>
        <w:gridCol w:w="1784"/>
        <w:gridCol w:w="1711"/>
        <w:gridCol w:w="1828"/>
      </w:tblGrid>
      <w:tr w:rsidR="00EB4DB9" w:rsidRPr="005522A9" w14:paraId="316EC2DD" w14:textId="77777777" w:rsidTr="00C027B8">
        <w:trPr>
          <w:cnfStyle w:val="100000000000" w:firstRow="1" w:lastRow="0" w:firstColumn="0" w:lastColumn="0" w:oddVBand="0" w:evenVBand="0" w:oddHBand="0" w:evenHBand="0" w:firstRowFirstColumn="0" w:firstRowLastColumn="0" w:lastRowFirstColumn="0" w:lastRowLastColumn="0"/>
          <w:trHeight w:val="432"/>
          <w:jc w:val="center"/>
        </w:trPr>
        <w:tc>
          <w:tcPr>
            <w:tcW w:w="1094" w:type="dxa"/>
            <w:vAlign w:val="bottom"/>
          </w:tcPr>
          <w:p w14:paraId="7EDC531E" w14:textId="77777777" w:rsidR="00EB4DB9" w:rsidRPr="0029540C"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bCs w:val="0"/>
                <w:szCs w:val="24"/>
                <w:lang w:val="en-CA"/>
              </w:rPr>
            </w:pPr>
            <w:r w:rsidRPr="0029540C">
              <w:rPr>
                <w:rFonts w:eastAsia="Times New Roman" w:cs="Times New Roman"/>
                <w:b w:val="0"/>
                <w:bCs w:val="0"/>
                <w:szCs w:val="24"/>
                <w:lang w:val="en-CA"/>
              </w:rPr>
              <w:t>Linux PC</w:t>
            </w:r>
          </w:p>
        </w:tc>
        <w:tc>
          <w:tcPr>
            <w:tcW w:w="1784" w:type="dxa"/>
            <w:vAlign w:val="bottom"/>
          </w:tcPr>
          <w:p w14:paraId="656DB529" w14:textId="77777777" w:rsidR="00EB4DB9" w:rsidRPr="0029540C"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bCs w:val="0"/>
                <w:szCs w:val="24"/>
                <w:lang w:val="en-CA"/>
              </w:rPr>
            </w:pPr>
            <w:r w:rsidRPr="0029540C">
              <w:rPr>
                <w:rFonts w:eastAsia="Times New Roman" w:cs="Times New Roman"/>
                <w:b w:val="0"/>
                <w:bCs w:val="0"/>
                <w:szCs w:val="24"/>
                <w:lang w:val="en-CA"/>
              </w:rPr>
              <w:t xml:space="preserve">Interface </w:t>
            </w:r>
            <w:r w:rsidRPr="0029540C">
              <w:rPr>
                <w:rFonts w:eastAsia="Times New Roman" w:cs="Times New Roman"/>
                <w:b w:val="0"/>
                <w:bCs w:val="0"/>
                <w:i/>
                <w:szCs w:val="24"/>
                <w:lang w:val="en-CA"/>
              </w:rPr>
              <w:t>eth0</w:t>
            </w:r>
          </w:p>
        </w:tc>
        <w:tc>
          <w:tcPr>
            <w:tcW w:w="1711" w:type="dxa"/>
            <w:vAlign w:val="bottom"/>
          </w:tcPr>
          <w:p w14:paraId="3CCBCB20" w14:textId="77777777" w:rsidR="00EB4DB9" w:rsidRPr="0029540C"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bCs w:val="0"/>
                <w:szCs w:val="24"/>
                <w:lang w:val="en-CA"/>
              </w:rPr>
            </w:pPr>
            <w:r w:rsidRPr="0029540C">
              <w:rPr>
                <w:rFonts w:eastAsia="Times New Roman" w:cs="Times New Roman"/>
                <w:b w:val="0"/>
                <w:bCs w:val="0"/>
                <w:szCs w:val="24"/>
                <w:lang w:val="en-CA"/>
              </w:rPr>
              <w:t xml:space="preserve">Interface </w:t>
            </w:r>
            <w:r w:rsidRPr="0029540C">
              <w:rPr>
                <w:rFonts w:eastAsia="Times New Roman" w:cs="Times New Roman"/>
                <w:b w:val="0"/>
                <w:bCs w:val="0"/>
                <w:i/>
                <w:szCs w:val="24"/>
                <w:lang w:val="en-CA"/>
              </w:rPr>
              <w:t>eth1</w:t>
            </w:r>
          </w:p>
        </w:tc>
        <w:tc>
          <w:tcPr>
            <w:tcW w:w="1828" w:type="dxa"/>
            <w:vAlign w:val="bottom"/>
          </w:tcPr>
          <w:p w14:paraId="713C4D4F" w14:textId="77777777" w:rsidR="00EB4DB9" w:rsidRPr="0029540C"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bCs w:val="0"/>
                <w:szCs w:val="24"/>
                <w:lang w:val="en-CA"/>
              </w:rPr>
            </w:pPr>
            <w:r w:rsidRPr="0029540C">
              <w:rPr>
                <w:rFonts w:eastAsia="Times New Roman" w:cs="Times New Roman"/>
                <w:b w:val="0"/>
                <w:bCs w:val="0"/>
                <w:szCs w:val="24"/>
                <w:lang w:val="en-CA"/>
              </w:rPr>
              <w:t>Default gateway</w:t>
            </w:r>
          </w:p>
        </w:tc>
      </w:tr>
      <w:tr w:rsidR="00EB4DB9" w:rsidRPr="005522A9" w14:paraId="4A7AAB9E" w14:textId="77777777" w:rsidTr="00C027B8">
        <w:trPr>
          <w:cnfStyle w:val="000000100000" w:firstRow="0" w:lastRow="0" w:firstColumn="0" w:lastColumn="0" w:oddVBand="0" w:evenVBand="0" w:oddHBand="1" w:evenHBand="0" w:firstRowFirstColumn="0" w:firstRowLastColumn="0" w:lastRowFirstColumn="0" w:lastRowLastColumn="0"/>
          <w:trHeight w:val="432"/>
          <w:jc w:val="center"/>
        </w:trPr>
        <w:tc>
          <w:tcPr>
            <w:tcW w:w="1094" w:type="dxa"/>
            <w:vAlign w:val="bottom"/>
          </w:tcPr>
          <w:p w14:paraId="0136792C" w14:textId="77777777" w:rsidR="00EB4DB9" w:rsidRPr="00EF5644"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PC1</w:t>
            </w:r>
          </w:p>
        </w:tc>
        <w:tc>
          <w:tcPr>
            <w:tcW w:w="1784" w:type="dxa"/>
            <w:vAlign w:val="bottom"/>
          </w:tcPr>
          <w:p w14:paraId="21D33B24" w14:textId="77777777" w:rsidR="00EB4DB9" w:rsidRPr="0029540C"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29540C">
              <w:rPr>
                <w:rFonts w:eastAsia="Times New Roman" w:cs="Times New Roman"/>
                <w:szCs w:val="24"/>
                <w:lang w:val="en-CA"/>
              </w:rPr>
              <w:t>10.0.1.11/24</w:t>
            </w:r>
          </w:p>
        </w:tc>
        <w:tc>
          <w:tcPr>
            <w:tcW w:w="1711" w:type="dxa"/>
            <w:vAlign w:val="bottom"/>
          </w:tcPr>
          <w:p w14:paraId="3F90A9B9" w14:textId="29D08804" w:rsidR="00EB4DB9" w:rsidRPr="0029540C" w:rsidRDefault="00746BF4"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w:t>
            </w:r>
          </w:p>
        </w:tc>
        <w:tc>
          <w:tcPr>
            <w:tcW w:w="1828" w:type="dxa"/>
            <w:vAlign w:val="bottom"/>
          </w:tcPr>
          <w:p w14:paraId="2BCBF4CA" w14:textId="77777777" w:rsidR="00EB4DB9" w:rsidRPr="0029540C"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29540C">
              <w:rPr>
                <w:rFonts w:eastAsia="Times New Roman" w:cs="Times New Roman"/>
                <w:szCs w:val="24"/>
                <w:lang w:val="en-CA"/>
              </w:rPr>
              <w:t>10.0.1.1</w:t>
            </w:r>
          </w:p>
        </w:tc>
      </w:tr>
      <w:tr w:rsidR="00EB4DB9" w:rsidRPr="005522A9" w14:paraId="0C4A3940" w14:textId="77777777" w:rsidTr="00C027B8">
        <w:trPr>
          <w:trHeight w:val="432"/>
          <w:jc w:val="center"/>
        </w:trPr>
        <w:tc>
          <w:tcPr>
            <w:tcW w:w="1094" w:type="dxa"/>
            <w:vAlign w:val="bottom"/>
          </w:tcPr>
          <w:p w14:paraId="5F16BC1D" w14:textId="77777777" w:rsidR="00EB4DB9" w:rsidRPr="00EF5644"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PC2</w:t>
            </w:r>
          </w:p>
        </w:tc>
        <w:tc>
          <w:tcPr>
            <w:tcW w:w="1784" w:type="dxa"/>
            <w:vAlign w:val="bottom"/>
          </w:tcPr>
          <w:p w14:paraId="063B9E13" w14:textId="77777777" w:rsidR="00EB4DB9" w:rsidRPr="0029540C"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29540C">
              <w:rPr>
                <w:rFonts w:eastAsia="Times New Roman" w:cs="Times New Roman"/>
                <w:szCs w:val="24"/>
                <w:lang w:val="en-CA"/>
              </w:rPr>
              <w:t>10.0.2.22/24</w:t>
            </w:r>
          </w:p>
        </w:tc>
        <w:tc>
          <w:tcPr>
            <w:tcW w:w="1711" w:type="dxa"/>
            <w:vAlign w:val="bottom"/>
          </w:tcPr>
          <w:p w14:paraId="382BE3D8" w14:textId="20ACBD50" w:rsidR="00EB4DB9" w:rsidRPr="0029540C" w:rsidRDefault="00746BF4"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w:t>
            </w:r>
          </w:p>
        </w:tc>
        <w:tc>
          <w:tcPr>
            <w:tcW w:w="1828" w:type="dxa"/>
            <w:vAlign w:val="bottom"/>
          </w:tcPr>
          <w:p w14:paraId="06D09E01" w14:textId="77777777" w:rsidR="00EB4DB9" w:rsidRPr="0029540C"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29540C">
              <w:rPr>
                <w:rFonts w:eastAsia="Times New Roman" w:cs="Times New Roman"/>
                <w:szCs w:val="24"/>
                <w:lang w:val="en-CA"/>
              </w:rPr>
              <w:t>10.0.2.2</w:t>
            </w:r>
          </w:p>
        </w:tc>
      </w:tr>
      <w:tr w:rsidR="00EB4DB9" w:rsidRPr="005522A9" w14:paraId="00B1F67C" w14:textId="77777777" w:rsidTr="00C027B8">
        <w:trPr>
          <w:cnfStyle w:val="000000100000" w:firstRow="0" w:lastRow="0" w:firstColumn="0" w:lastColumn="0" w:oddVBand="0" w:evenVBand="0" w:oddHBand="1" w:evenHBand="0" w:firstRowFirstColumn="0" w:firstRowLastColumn="0" w:lastRowFirstColumn="0" w:lastRowLastColumn="0"/>
          <w:trHeight w:val="432"/>
          <w:jc w:val="center"/>
        </w:trPr>
        <w:tc>
          <w:tcPr>
            <w:tcW w:w="1094" w:type="dxa"/>
            <w:vAlign w:val="bottom"/>
          </w:tcPr>
          <w:p w14:paraId="6282E6A6" w14:textId="77777777" w:rsidR="00EB4DB9" w:rsidRPr="00EF5644"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PC4</w:t>
            </w:r>
          </w:p>
        </w:tc>
        <w:tc>
          <w:tcPr>
            <w:tcW w:w="1784" w:type="dxa"/>
            <w:vAlign w:val="bottom"/>
          </w:tcPr>
          <w:p w14:paraId="52D751CF" w14:textId="77777777" w:rsidR="00EB4DB9" w:rsidRPr="0029540C"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29540C">
              <w:rPr>
                <w:rFonts w:eastAsia="Times New Roman" w:cs="Times New Roman"/>
                <w:szCs w:val="24"/>
                <w:lang w:val="en-CA"/>
              </w:rPr>
              <w:t>10.0.4.44/24</w:t>
            </w:r>
          </w:p>
        </w:tc>
        <w:tc>
          <w:tcPr>
            <w:tcW w:w="1711" w:type="dxa"/>
            <w:vAlign w:val="bottom"/>
          </w:tcPr>
          <w:p w14:paraId="296A546F" w14:textId="2822F529" w:rsidR="00EB4DB9" w:rsidRPr="0029540C" w:rsidRDefault="00746BF4"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w:t>
            </w:r>
          </w:p>
        </w:tc>
        <w:tc>
          <w:tcPr>
            <w:tcW w:w="1828" w:type="dxa"/>
            <w:vAlign w:val="bottom"/>
          </w:tcPr>
          <w:p w14:paraId="6F35DED1" w14:textId="77777777" w:rsidR="00EB4DB9" w:rsidRPr="003F0D26"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3F0D26">
              <w:rPr>
                <w:rFonts w:eastAsia="Times New Roman" w:cs="Times New Roman"/>
                <w:szCs w:val="24"/>
                <w:lang w:val="en-CA"/>
              </w:rPr>
              <w:t>10.0.4.4</w:t>
            </w:r>
          </w:p>
        </w:tc>
      </w:tr>
    </w:tbl>
    <w:p w14:paraId="46499E95" w14:textId="0A38374A" w:rsidR="00EB4DB9" w:rsidRPr="005522A9" w:rsidRDefault="00EB4DB9" w:rsidP="00A140C1">
      <w:pPr>
        <w:pStyle w:val="Caption"/>
        <w:rPr>
          <w:lang w:val="en-CA"/>
        </w:rPr>
      </w:pPr>
      <w:r w:rsidRPr="005522A9">
        <w:rPr>
          <w:lang w:val="en-CA"/>
        </w:rPr>
        <w:t>Table 4.</w:t>
      </w:r>
      <w:r w:rsidR="00B13659">
        <w:rPr>
          <w:lang w:val="en-CA"/>
        </w:rPr>
        <w:t>7</w:t>
      </w:r>
      <w:r w:rsidRPr="005522A9">
        <w:rPr>
          <w:lang w:val="en-CA"/>
        </w:rPr>
        <w:t xml:space="preserve">. IPv4 addresses of PCs. </w:t>
      </w:r>
    </w:p>
    <w:p w14:paraId="11558210" w14:textId="12B35F12" w:rsidR="00EB4DB9" w:rsidRPr="005522A9" w:rsidRDefault="00EB4DB9" w:rsidP="00EB4DB9">
      <w:pPr>
        <w:pStyle w:val="Heading3"/>
        <w:rPr>
          <w:lang w:val="en-CA"/>
        </w:rPr>
      </w:pPr>
      <w:bookmarkStart w:id="184" w:name="_Toc49347464"/>
      <w:bookmarkStart w:id="185" w:name="_Toc63550539"/>
      <w:r w:rsidRPr="005522A9">
        <w:rPr>
          <w:lang w:val="en-CA"/>
        </w:rPr>
        <w:t xml:space="preserve">Exercise </w:t>
      </w:r>
      <w:r w:rsidR="00B13659">
        <w:rPr>
          <w:lang w:val="en-CA"/>
        </w:rPr>
        <w:t>4</w:t>
      </w:r>
      <w:r w:rsidRPr="005522A9">
        <w:rPr>
          <w:lang w:val="en-CA"/>
        </w:rPr>
        <w:t>-a. Network setup and IPv4 configuration</w:t>
      </w:r>
      <w:bookmarkEnd w:id="184"/>
      <w:bookmarkEnd w:id="185"/>
    </w:p>
    <w:p w14:paraId="186B6D24" w14:textId="011C79CC" w:rsidR="00EB4DB9" w:rsidRPr="005522A9" w:rsidRDefault="00EB4DB9" w:rsidP="005C3CFA">
      <w:pPr>
        <w:spacing w:before="120" w:after="120" w:line="240" w:lineRule="auto"/>
        <w:rPr>
          <w:lang w:val="en-CA"/>
        </w:rPr>
      </w:pPr>
      <w:r w:rsidRPr="005522A9">
        <w:rPr>
          <w:lang w:val="en-CA"/>
        </w:rPr>
        <w:t xml:space="preserve">The network topology is quite different from earlier parts of the Labs. </w:t>
      </w:r>
      <w:r w:rsidR="003F0D26">
        <w:rPr>
          <w:lang w:val="en-CA"/>
        </w:rPr>
        <w:t>If you have not stopped GNS3 and Quit after Part</w:t>
      </w:r>
      <w:r w:rsidR="00EF5644">
        <w:rPr>
          <w:lang w:val="en-CA"/>
        </w:rPr>
        <w:t>3</w:t>
      </w:r>
      <w:r w:rsidR="003F0D26">
        <w:rPr>
          <w:lang w:val="en-CA"/>
        </w:rPr>
        <w:t>, do so now. The network topology has different configurations. It is recommended that you start from scratch</w:t>
      </w:r>
      <w:r w:rsidR="005C3CFA">
        <w:rPr>
          <w:lang w:val="en-CA"/>
        </w:rPr>
        <w:t>, that way all interfaces will be cleared and you will not have to delete routes, IP addresses and caches.</w:t>
      </w:r>
    </w:p>
    <w:p w14:paraId="6C46C2EF" w14:textId="7B7C2E06" w:rsidR="00EB4DB9" w:rsidRPr="002D3473" w:rsidRDefault="00EB4DB9" w:rsidP="0068223A">
      <w:pPr>
        <w:pStyle w:val="ListParagraph"/>
        <w:numPr>
          <w:ilvl w:val="0"/>
          <w:numId w:val="23"/>
        </w:numPr>
        <w:spacing w:before="120" w:after="120" w:line="240" w:lineRule="auto"/>
        <w:ind w:left="360"/>
        <w:contextualSpacing w:val="0"/>
        <w:rPr>
          <w:lang w:val="en-CA"/>
        </w:rPr>
      </w:pPr>
      <w:r w:rsidRPr="002D3473">
        <w:rPr>
          <w:lang w:val="en-CA"/>
        </w:rPr>
        <w:t>Connect the Ethernet interfaces of the Linux PCs and the Cisco router</w:t>
      </w:r>
      <w:r w:rsidR="005C3CFA">
        <w:rPr>
          <w:lang w:val="en-CA"/>
        </w:rPr>
        <w:t xml:space="preserve">s </w:t>
      </w:r>
      <w:r w:rsidRPr="002D3473">
        <w:rPr>
          <w:lang w:val="en-CA"/>
        </w:rPr>
        <w:t>as shown in Figure 4.</w:t>
      </w:r>
      <w:r w:rsidR="005C3CFA">
        <w:rPr>
          <w:lang w:val="en-CA"/>
        </w:rPr>
        <w:t>5</w:t>
      </w:r>
      <w:r w:rsidRPr="002D3473">
        <w:rPr>
          <w:lang w:val="en-CA"/>
        </w:rPr>
        <w:t xml:space="preserve">. The network topology is quite different from earlier parts of this lab. Many PCs and Cisco routers are directly connected without a switch. Using a switch is an alternative setup which does not impact the ability to communicate. </w:t>
      </w:r>
    </w:p>
    <w:p w14:paraId="71B14840" w14:textId="3C79418E" w:rsidR="00EB4DB9" w:rsidRPr="002D3473" w:rsidRDefault="00EB4DB9" w:rsidP="0068223A">
      <w:pPr>
        <w:pStyle w:val="ListParagraph"/>
        <w:numPr>
          <w:ilvl w:val="0"/>
          <w:numId w:val="23"/>
        </w:numPr>
        <w:spacing w:before="120" w:after="120" w:line="240" w:lineRule="auto"/>
        <w:ind w:left="360"/>
        <w:contextualSpacing w:val="0"/>
        <w:rPr>
          <w:lang w:val="en-CA"/>
        </w:rPr>
      </w:pPr>
      <w:r w:rsidRPr="002D3473">
        <w:rPr>
          <w:lang w:val="en-CA"/>
        </w:rPr>
        <w:t xml:space="preserve">Configure </w:t>
      </w:r>
      <w:r w:rsidRPr="00EE036E">
        <w:rPr>
          <w:i/>
          <w:lang w:val="en-CA"/>
        </w:rPr>
        <w:t>PC1, P2</w:t>
      </w:r>
      <w:r w:rsidRPr="002D3473">
        <w:rPr>
          <w:lang w:val="en-CA"/>
        </w:rPr>
        <w:t xml:space="preserve">, and </w:t>
      </w:r>
      <w:r w:rsidRPr="00EE036E">
        <w:rPr>
          <w:i/>
          <w:lang w:val="en-CA"/>
        </w:rPr>
        <w:t>PC4</w:t>
      </w:r>
      <w:r w:rsidRPr="002D3473">
        <w:rPr>
          <w:lang w:val="en-CA"/>
        </w:rPr>
        <w:t xml:space="preserve"> with the IP addresses and default gateways listed in Table 4.</w:t>
      </w:r>
      <w:r w:rsidR="005C3CFA">
        <w:rPr>
          <w:lang w:val="en-CA"/>
        </w:rPr>
        <w:t>6</w:t>
      </w:r>
      <w:r w:rsidRPr="002D3473">
        <w:rPr>
          <w:lang w:val="en-CA"/>
        </w:rPr>
        <w:t xml:space="preserve">. </w:t>
      </w:r>
    </w:p>
    <w:p w14:paraId="0A357A75" w14:textId="7995B0BA" w:rsidR="00EB4DB9" w:rsidRPr="00897B12" w:rsidRDefault="00EB4DB9" w:rsidP="0068223A">
      <w:pPr>
        <w:pStyle w:val="ListParagraph"/>
        <w:numPr>
          <w:ilvl w:val="0"/>
          <w:numId w:val="23"/>
        </w:numPr>
        <w:spacing w:before="120" w:after="120" w:line="240" w:lineRule="auto"/>
        <w:ind w:left="360"/>
        <w:contextualSpacing w:val="0"/>
        <w:rPr>
          <w:lang w:val="en-CA"/>
        </w:rPr>
      </w:pPr>
      <w:r w:rsidRPr="00897B12">
        <w:rPr>
          <w:lang w:val="en-CA"/>
        </w:rPr>
        <w:t>Next, set up the IPv4 addresses of the Cisco routers according to Table 4.</w:t>
      </w:r>
      <w:r w:rsidR="005C3CFA">
        <w:rPr>
          <w:lang w:val="en-CA"/>
        </w:rPr>
        <w:t>5</w:t>
      </w:r>
      <w:r w:rsidRPr="00897B12">
        <w:rPr>
          <w:lang w:val="en-CA"/>
        </w:rPr>
        <w:t xml:space="preserve">. </w:t>
      </w:r>
    </w:p>
    <w:p w14:paraId="1C571462" w14:textId="2EC36667" w:rsidR="00601160" w:rsidRPr="005522A9" w:rsidRDefault="00EB4DB9" w:rsidP="005C3CFA">
      <w:pPr>
        <w:spacing w:before="120" w:after="120" w:line="240" w:lineRule="auto"/>
        <w:ind w:left="360"/>
        <w:rPr>
          <w:lang w:val="en-CA"/>
        </w:rPr>
      </w:pPr>
      <w:r w:rsidRPr="005522A9">
        <w:rPr>
          <w:lang w:val="en-CA"/>
        </w:rPr>
        <w:t xml:space="preserve">The commands for </w:t>
      </w:r>
      <w:r w:rsidRPr="00EE036E">
        <w:rPr>
          <w:i/>
          <w:lang w:val="en-CA"/>
        </w:rPr>
        <w:t>Router1</w:t>
      </w:r>
      <w:r w:rsidRPr="005522A9">
        <w:rPr>
          <w:lang w:val="en-CA"/>
        </w:rPr>
        <w:t xml:space="preserve"> are given below. The configuration of the other Cisco routers is done accordingly.  </w:t>
      </w:r>
    </w:p>
    <w:p w14:paraId="53B5BD08" w14:textId="7B691FA3" w:rsidR="00EB4DB9" w:rsidRPr="00897B12" w:rsidRDefault="00EB4DB9" w:rsidP="005C3CFA">
      <w:pPr>
        <w:pStyle w:val="Code"/>
        <w:spacing w:before="120" w:after="120"/>
        <w:ind w:left="720"/>
        <w:rPr>
          <w:rStyle w:val="Code-BChar"/>
        </w:rPr>
      </w:pPr>
      <w:r w:rsidRPr="005522A9">
        <w:rPr>
          <w:lang w:val="en-CA"/>
        </w:rPr>
        <w:t xml:space="preserve">Router1# </w:t>
      </w:r>
      <w:r w:rsidRPr="00897B12">
        <w:rPr>
          <w:rStyle w:val="Code-BChar"/>
        </w:rPr>
        <w:t xml:space="preserve">configure terminal </w:t>
      </w:r>
    </w:p>
    <w:p w14:paraId="7E21B60B" w14:textId="77777777" w:rsidR="00EB4DB9" w:rsidRPr="00897B12" w:rsidRDefault="00EB4DB9" w:rsidP="005C3CFA">
      <w:pPr>
        <w:pStyle w:val="Code"/>
        <w:spacing w:before="120" w:after="120"/>
        <w:ind w:left="720"/>
        <w:rPr>
          <w:rStyle w:val="Code-BChar"/>
        </w:rPr>
      </w:pPr>
      <w:r w:rsidRPr="005522A9">
        <w:rPr>
          <w:lang w:val="en-CA"/>
        </w:rPr>
        <w:t xml:space="preserve">Router1(config)# </w:t>
      </w:r>
      <w:r w:rsidRPr="00897B12">
        <w:rPr>
          <w:rStyle w:val="Code-BChar"/>
        </w:rPr>
        <w:t>no ip routing</w:t>
      </w:r>
      <w:r w:rsidRPr="00897B12">
        <w:rPr>
          <w:rStyle w:val="Code-BChar"/>
        </w:rPr>
        <w:br/>
      </w:r>
      <w:r w:rsidRPr="005522A9">
        <w:rPr>
          <w:lang w:val="en-CA"/>
        </w:rPr>
        <w:t xml:space="preserve">Router1(config)# </w:t>
      </w:r>
      <w:r w:rsidRPr="00897B12">
        <w:rPr>
          <w:rStyle w:val="Code-BChar"/>
        </w:rPr>
        <w:t>ip routing</w:t>
      </w:r>
    </w:p>
    <w:p w14:paraId="707700F5" w14:textId="1F323882" w:rsidR="00EB4DB9" w:rsidRPr="00897B12" w:rsidRDefault="00EB4DB9" w:rsidP="005C3CFA">
      <w:pPr>
        <w:pStyle w:val="Code"/>
        <w:spacing w:before="120" w:after="120"/>
        <w:ind w:left="720"/>
        <w:rPr>
          <w:rStyle w:val="Code-BChar"/>
        </w:rPr>
      </w:pPr>
      <w:r w:rsidRPr="005522A9">
        <w:rPr>
          <w:lang w:val="en-CA"/>
        </w:rPr>
        <w:t xml:space="preserve">Router1(config-router)# </w:t>
      </w:r>
      <w:r w:rsidRPr="00897B12">
        <w:rPr>
          <w:rStyle w:val="Code-BChar"/>
        </w:rPr>
        <w:t>interface Ethernet0</w:t>
      </w:r>
      <w:r w:rsidRPr="00897B12">
        <w:rPr>
          <w:rStyle w:val="Code-BChar"/>
        </w:rPr>
        <w:br/>
      </w:r>
      <w:r w:rsidRPr="005522A9">
        <w:rPr>
          <w:lang w:val="en-CA"/>
        </w:rPr>
        <w:t xml:space="preserve">Router1(config-if)# </w:t>
      </w:r>
      <w:r w:rsidRPr="00897B12">
        <w:rPr>
          <w:rStyle w:val="Code-BChar"/>
        </w:rPr>
        <w:t>ip address 10.0.1.1 255.255.255.0</w:t>
      </w:r>
    </w:p>
    <w:p w14:paraId="206C99C3" w14:textId="4F02C81C" w:rsidR="00EB4DB9" w:rsidRPr="00897B12" w:rsidRDefault="00EB4DB9" w:rsidP="005C3CFA">
      <w:pPr>
        <w:pStyle w:val="Code"/>
        <w:spacing w:before="120" w:after="120"/>
        <w:ind w:left="720"/>
        <w:rPr>
          <w:rStyle w:val="Code-BChar"/>
        </w:rPr>
      </w:pPr>
      <w:r w:rsidRPr="005522A9">
        <w:rPr>
          <w:lang w:val="en-CA"/>
        </w:rPr>
        <w:t xml:space="preserve">Router1(config-if)# </w:t>
      </w:r>
      <w:r w:rsidRPr="00897B12">
        <w:rPr>
          <w:rStyle w:val="Code-BChar"/>
        </w:rPr>
        <w:t>no shutdown</w:t>
      </w:r>
      <w:r w:rsidRPr="00897B12">
        <w:rPr>
          <w:rStyle w:val="Code-BChar"/>
        </w:rPr>
        <w:br/>
      </w:r>
      <w:r w:rsidRPr="005522A9">
        <w:rPr>
          <w:lang w:val="en-CA"/>
        </w:rPr>
        <w:t xml:space="preserve">Router1(config-if)# </w:t>
      </w:r>
      <w:r w:rsidRPr="00897B12">
        <w:rPr>
          <w:rStyle w:val="Code-BChar"/>
        </w:rPr>
        <w:t>interface Ethernet1</w:t>
      </w:r>
      <w:r w:rsidRPr="00897B12">
        <w:rPr>
          <w:rStyle w:val="Code-BChar"/>
        </w:rPr>
        <w:br/>
      </w:r>
      <w:r w:rsidRPr="005522A9">
        <w:rPr>
          <w:lang w:val="en-CA"/>
        </w:rPr>
        <w:t xml:space="preserve">Router1(config-if)# </w:t>
      </w:r>
      <w:r w:rsidRPr="00897B12">
        <w:rPr>
          <w:rStyle w:val="Code-BChar"/>
        </w:rPr>
        <w:t>ip address 10.0.10.1 255.255.255.0</w:t>
      </w:r>
    </w:p>
    <w:p w14:paraId="7DEAB732" w14:textId="05DABD89" w:rsidR="00EB4DB9" w:rsidRPr="005C3CFA" w:rsidRDefault="00EB4DB9" w:rsidP="005C3CFA">
      <w:pPr>
        <w:pStyle w:val="Code"/>
        <w:spacing w:before="120" w:after="120"/>
        <w:ind w:left="720"/>
        <w:rPr>
          <w:b/>
          <w:shd w:val="clear" w:color="auto" w:fill="F2F2F2" w:themeFill="background1" w:themeFillShade="F2"/>
        </w:rPr>
      </w:pPr>
      <w:r w:rsidRPr="005522A9">
        <w:rPr>
          <w:lang w:val="en-CA"/>
        </w:rPr>
        <w:t xml:space="preserve">Router1(config-if)# </w:t>
      </w:r>
      <w:r w:rsidRPr="00897B12">
        <w:rPr>
          <w:rStyle w:val="Code-BChar"/>
        </w:rPr>
        <w:t>no shutdown</w:t>
      </w:r>
      <w:r w:rsidRPr="00897B12">
        <w:rPr>
          <w:rStyle w:val="Code-BChar"/>
        </w:rPr>
        <w:br/>
      </w:r>
      <w:r w:rsidRPr="005522A9">
        <w:rPr>
          <w:lang w:val="en-CA"/>
        </w:rPr>
        <w:t xml:space="preserve">Router1(config-if)# </w:t>
      </w:r>
      <w:r w:rsidRPr="00897B12">
        <w:rPr>
          <w:rStyle w:val="Code-BChar"/>
        </w:rPr>
        <w:t>end</w:t>
      </w:r>
    </w:p>
    <w:p w14:paraId="3082EBBB" w14:textId="4655E5BA" w:rsidR="00EB4DB9" w:rsidRPr="008E3021" w:rsidRDefault="00EB4DB9" w:rsidP="0068223A">
      <w:pPr>
        <w:pStyle w:val="ListParagraph"/>
        <w:numPr>
          <w:ilvl w:val="0"/>
          <w:numId w:val="24"/>
        </w:numPr>
        <w:spacing w:before="120" w:after="120" w:line="240" w:lineRule="auto"/>
        <w:contextualSpacing w:val="0"/>
        <w:rPr>
          <w:lang w:val="en-CA"/>
        </w:rPr>
      </w:pPr>
      <w:r w:rsidRPr="008E3021">
        <w:rPr>
          <w:lang w:val="en-CA"/>
        </w:rPr>
        <w:t xml:space="preserve">At this time, PCs and Cisco routers that are directly connected or are connected to the same switch should be able to </w:t>
      </w:r>
      <w:r w:rsidRPr="008E3021">
        <w:rPr>
          <w:i/>
          <w:lang w:val="en-CA"/>
        </w:rPr>
        <w:t>ping</w:t>
      </w:r>
      <w:r w:rsidRPr="008E3021">
        <w:rPr>
          <w:lang w:val="en-CA"/>
        </w:rPr>
        <w:t xml:space="preserve"> each other. Verify that this is the case and correct the configuration if a </w:t>
      </w:r>
      <w:r w:rsidRPr="008E3021">
        <w:rPr>
          <w:i/>
          <w:lang w:val="en-CA"/>
        </w:rPr>
        <w:t>ping</w:t>
      </w:r>
      <w:r w:rsidRPr="008E3021">
        <w:rPr>
          <w:lang w:val="en-CA"/>
        </w:rPr>
        <w:t xml:space="preserve"> fails. </w:t>
      </w:r>
    </w:p>
    <w:p w14:paraId="324B3E39" w14:textId="77777777" w:rsidR="00456B5A" w:rsidRDefault="00456B5A" w:rsidP="00EB4DB9">
      <w:pPr>
        <w:pStyle w:val="Heading3"/>
        <w:rPr>
          <w:lang w:val="en-CA"/>
        </w:rPr>
      </w:pPr>
      <w:bookmarkStart w:id="186" w:name="_Toc49347465"/>
      <w:bookmarkStart w:id="187" w:name="_Toc63550540"/>
    </w:p>
    <w:p w14:paraId="299A3FF9" w14:textId="30A7D961" w:rsidR="00EB4DB9" w:rsidRPr="005522A9" w:rsidRDefault="00EB4DB9" w:rsidP="00EB4DB9">
      <w:pPr>
        <w:pStyle w:val="Heading3"/>
        <w:rPr>
          <w:lang w:val="en-CA"/>
        </w:rPr>
      </w:pPr>
      <w:r w:rsidRPr="005522A9">
        <w:rPr>
          <w:lang w:val="en-CA"/>
        </w:rPr>
        <w:t xml:space="preserve">Exercise </w:t>
      </w:r>
      <w:r w:rsidR="00B13659">
        <w:rPr>
          <w:lang w:val="en-CA"/>
        </w:rPr>
        <w:t>4</w:t>
      </w:r>
      <w:r w:rsidRPr="005522A9">
        <w:rPr>
          <w:lang w:val="en-CA"/>
        </w:rPr>
        <w:t>-b. eBGP configuration of Cisco routers</w:t>
      </w:r>
      <w:bookmarkEnd w:id="186"/>
      <w:bookmarkEnd w:id="187"/>
    </w:p>
    <w:p w14:paraId="1D950189" w14:textId="2E461AA0" w:rsidR="00EB4DB9" w:rsidRPr="005522A9" w:rsidRDefault="00EB4DB9" w:rsidP="005C3CFA">
      <w:pPr>
        <w:spacing w:before="120" w:after="120" w:line="240" w:lineRule="auto"/>
        <w:rPr>
          <w:lang w:val="en-CA"/>
        </w:rPr>
      </w:pPr>
      <w:r w:rsidRPr="005522A9">
        <w:rPr>
          <w:lang w:val="en-CA"/>
        </w:rPr>
        <w:t xml:space="preserve">Here, you configure the Cisco routers as BGP routers. You assign routers to autonomous systems and establish eBGP sessions. </w:t>
      </w:r>
    </w:p>
    <w:p w14:paraId="7868A295" w14:textId="3273AF30" w:rsidR="00EB4DB9" w:rsidRDefault="00EB4DB9" w:rsidP="005C3CFA">
      <w:pPr>
        <w:spacing w:before="120" w:after="120" w:line="240" w:lineRule="auto"/>
        <w:rPr>
          <w:lang w:val="en-CA"/>
        </w:rPr>
      </w:pPr>
      <w:r w:rsidRPr="005522A9">
        <w:rPr>
          <w:lang w:val="en-CA"/>
        </w:rPr>
        <w:t>Below we summarize the Cisco IOS commands that are used to enable BGP.</w:t>
      </w:r>
    </w:p>
    <w:tbl>
      <w:tblPr>
        <w:tblStyle w:val="TableGrid"/>
        <w:tblW w:w="9360" w:type="dxa"/>
        <w:jc w:val="right"/>
        <w:tblLook w:val="04A0" w:firstRow="1" w:lastRow="0" w:firstColumn="1" w:lastColumn="0" w:noHBand="0" w:noVBand="1"/>
      </w:tblPr>
      <w:tblGrid>
        <w:gridCol w:w="9360"/>
      </w:tblGrid>
      <w:tr w:rsidR="00EB4DB9" w14:paraId="46F47896" w14:textId="77777777" w:rsidTr="00C027B8">
        <w:trPr>
          <w:jc w:val="right"/>
        </w:trPr>
        <w:tc>
          <w:tcPr>
            <w:tcW w:w="9360" w:type="dxa"/>
            <w:tcBorders>
              <w:top w:val="nil"/>
              <w:left w:val="nil"/>
              <w:bottom w:val="nil"/>
              <w:right w:val="nil"/>
            </w:tcBorders>
            <w:shd w:val="clear" w:color="auto" w:fill="DEEAF6" w:themeFill="accent1" w:themeFillTint="33"/>
          </w:tcPr>
          <w:p w14:paraId="613228B6" w14:textId="77777777" w:rsidR="00EB4DB9" w:rsidRPr="00CF414A" w:rsidRDefault="00EB4DB9" w:rsidP="00C027B8">
            <w:pPr>
              <w:rPr>
                <w:b/>
                <w:bCs/>
                <w:u w:val="single"/>
              </w:rPr>
            </w:pPr>
            <w:r w:rsidRPr="00851F9A">
              <w:rPr>
                <w:b/>
                <w:bCs/>
                <w:sz w:val="24"/>
                <w:szCs w:val="24"/>
                <w:u w:val="single"/>
              </w:rPr>
              <w:t>IOS mode: global configuration</w:t>
            </w:r>
          </w:p>
          <w:p w14:paraId="5C50AE40" w14:textId="77777777" w:rsidR="00EB4DB9" w:rsidRDefault="00EB4DB9" w:rsidP="00C027B8"/>
          <w:p w14:paraId="1E39A8D1" w14:textId="77777777" w:rsidR="00EB4DB9" w:rsidRDefault="00EB4DB9" w:rsidP="00C027B8">
            <w:pPr>
              <w:pStyle w:val="Code-NoSB"/>
            </w:pPr>
            <w:r>
              <w:t xml:space="preserve">router bgp </w:t>
            </w:r>
            <w:r w:rsidRPr="00851F9A">
              <w:rPr>
                <w:i/>
                <w:iCs/>
              </w:rPr>
              <w:t>&lt;ASnumber&gt;</w:t>
            </w:r>
          </w:p>
          <w:p w14:paraId="250E0C0E" w14:textId="77777777" w:rsidR="00EB4DB9" w:rsidRDefault="00EB4DB9" w:rsidP="00C027B8">
            <w:pPr>
              <w:ind w:left="720"/>
            </w:pPr>
            <w:r>
              <w:t xml:space="preserve">Enables the BGP routing protocol, and sets the autonomous system number to </w:t>
            </w:r>
            <w:r w:rsidRPr="00851F9A">
              <w:rPr>
                <w:rStyle w:val="Code-NoSChar"/>
                <w:i/>
                <w:iCs/>
              </w:rPr>
              <w:t>&lt;ASnumber&gt;</w:t>
            </w:r>
            <w:r>
              <w:t>. The command enters the router configuration mode with the following prompt:</w:t>
            </w:r>
          </w:p>
          <w:p w14:paraId="26F13C6B" w14:textId="77777777" w:rsidR="00EB4DB9" w:rsidRDefault="00EB4DB9" w:rsidP="00C027B8">
            <w:pPr>
              <w:pStyle w:val="Code-NoS"/>
              <w:ind w:left="1080"/>
            </w:pPr>
            <w:r>
              <w:t>Router1(config-router)#</w:t>
            </w:r>
          </w:p>
          <w:p w14:paraId="0FA7ABB7" w14:textId="77777777" w:rsidR="00EB4DB9" w:rsidRDefault="00EB4DB9" w:rsidP="00C027B8">
            <w:pPr>
              <w:pStyle w:val="Code-NoS"/>
              <w:ind w:left="1080"/>
            </w:pPr>
          </w:p>
          <w:p w14:paraId="2E7352F7" w14:textId="77777777" w:rsidR="00EB4DB9" w:rsidRDefault="00EB4DB9" w:rsidP="00C027B8">
            <w:pPr>
              <w:pStyle w:val="Code-NoSB"/>
            </w:pPr>
            <w:r>
              <w:t xml:space="preserve">no router bgp </w:t>
            </w:r>
            <w:r w:rsidRPr="00851F9A">
              <w:rPr>
                <w:i/>
                <w:iCs/>
              </w:rPr>
              <w:t>&lt;ASnumber&gt;</w:t>
            </w:r>
          </w:p>
          <w:p w14:paraId="29074D0C" w14:textId="78DD035D" w:rsidR="00EB4DB9" w:rsidRDefault="00EB4DB9" w:rsidP="0002697D">
            <w:pPr>
              <w:ind w:left="720"/>
            </w:pPr>
            <w:r>
              <w:t>Disables the BGP routing process.</w:t>
            </w:r>
          </w:p>
          <w:p w14:paraId="18238487" w14:textId="77777777" w:rsidR="00EB4DB9" w:rsidRDefault="00EB4DB9" w:rsidP="00C027B8">
            <w:pPr>
              <w:ind w:left="720"/>
            </w:pPr>
          </w:p>
          <w:p w14:paraId="259FE73E" w14:textId="77777777" w:rsidR="00EB4DB9" w:rsidRPr="00851F9A" w:rsidRDefault="00EB4DB9" w:rsidP="00C027B8">
            <w:pPr>
              <w:rPr>
                <w:b/>
                <w:bCs/>
                <w:u w:val="single"/>
              </w:rPr>
            </w:pPr>
            <w:r w:rsidRPr="00851F9A">
              <w:rPr>
                <w:b/>
                <w:bCs/>
                <w:sz w:val="24"/>
                <w:szCs w:val="24"/>
                <w:u w:val="single"/>
              </w:rPr>
              <w:t>IOS mode: privileged EXEC</w:t>
            </w:r>
          </w:p>
          <w:p w14:paraId="0276F1D8" w14:textId="77777777" w:rsidR="00EB4DB9" w:rsidRDefault="00EB4DB9" w:rsidP="00C027B8"/>
          <w:p w14:paraId="2828A76A" w14:textId="77777777" w:rsidR="00EB4DB9" w:rsidRDefault="00EB4DB9" w:rsidP="00C027B8">
            <w:pPr>
              <w:pStyle w:val="Code-NoSB"/>
            </w:pPr>
            <w:r>
              <w:t>show ip bgp</w:t>
            </w:r>
          </w:p>
          <w:p w14:paraId="3AAB4CFA" w14:textId="77777777" w:rsidR="00EB4DB9" w:rsidRDefault="00EB4DB9" w:rsidP="00C027B8">
            <w:pPr>
              <w:ind w:left="720"/>
            </w:pPr>
            <w:r>
              <w:t>Displays the BGP routing table.</w:t>
            </w:r>
          </w:p>
          <w:p w14:paraId="58B4D787" w14:textId="77777777" w:rsidR="00EB4DB9" w:rsidRDefault="00EB4DB9" w:rsidP="00C027B8">
            <w:pPr>
              <w:ind w:left="720"/>
            </w:pPr>
          </w:p>
          <w:p w14:paraId="2CBD458A" w14:textId="77777777" w:rsidR="00EB4DB9" w:rsidRDefault="00EB4DB9" w:rsidP="00C027B8">
            <w:pPr>
              <w:pStyle w:val="Code-NoSB"/>
            </w:pPr>
            <w:r>
              <w:t>show ip bgp neighbors</w:t>
            </w:r>
          </w:p>
          <w:p w14:paraId="74217D65" w14:textId="77777777" w:rsidR="00EB4DB9" w:rsidRDefault="00EB4DB9" w:rsidP="00C027B8">
            <w:pPr>
              <w:ind w:left="720"/>
            </w:pPr>
            <w:r>
              <w:t>Displays the neighbors, also called peers, of this BGP router.</w:t>
            </w:r>
          </w:p>
          <w:p w14:paraId="43D489B9" w14:textId="77777777" w:rsidR="00EB4DB9" w:rsidRDefault="00EB4DB9" w:rsidP="00C027B8">
            <w:pPr>
              <w:ind w:left="720"/>
            </w:pPr>
          </w:p>
          <w:p w14:paraId="4BB445C3" w14:textId="77777777" w:rsidR="00EB4DB9" w:rsidRDefault="00EB4DB9" w:rsidP="00C027B8">
            <w:pPr>
              <w:pStyle w:val="Code-NoSB"/>
            </w:pPr>
            <w:r>
              <w:t>show ip bgp paths</w:t>
            </w:r>
          </w:p>
          <w:p w14:paraId="5DE53596" w14:textId="77777777" w:rsidR="00EB4DB9" w:rsidRDefault="00EB4DB9" w:rsidP="00C027B8">
            <w:pPr>
              <w:ind w:left="720"/>
            </w:pPr>
            <w:r>
              <w:t xml:space="preserve">Displays the BGP path information in the local database. </w:t>
            </w:r>
          </w:p>
          <w:p w14:paraId="3D459CF9" w14:textId="77777777" w:rsidR="00EB4DB9" w:rsidRDefault="00EB4DB9" w:rsidP="00C027B8">
            <w:pPr>
              <w:ind w:left="720"/>
            </w:pPr>
          </w:p>
          <w:p w14:paraId="32A3E25C" w14:textId="77777777" w:rsidR="00EB4DB9" w:rsidRDefault="00EB4DB9" w:rsidP="00C027B8">
            <w:pPr>
              <w:pStyle w:val="Code-NoSB"/>
            </w:pPr>
            <w:r>
              <w:t>clear ip bgp *</w:t>
            </w:r>
          </w:p>
          <w:p w14:paraId="542FBE75" w14:textId="77777777" w:rsidR="00EB4DB9" w:rsidRDefault="00EB4DB9" w:rsidP="00C027B8">
            <w:pPr>
              <w:ind w:left="720"/>
            </w:pPr>
            <w:r>
              <w:t>Deletes BGP routing information.</w:t>
            </w:r>
          </w:p>
          <w:p w14:paraId="166E3BBC" w14:textId="77777777" w:rsidR="00EB4DB9" w:rsidRDefault="00EB4DB9" w:rsidP="00C027B8">
            <w:pPr>
              <w:ind w:left="720"/>
            </w:pPr>
          </w:p>
          <w:p w14:paraId="1DF64928" w14:textId="77777777" w:rsidR="00EB4DB9" w:rsidRDefault="00EB4DB9" w:rsidP="00C027B8">
            <w:pPr>
              <w:rPr>
                <w:b/>
                <w:bCs/>
                <w:sz w:val="24"/>
                <w:szCs w:val="24"/>
                <w:u w:val="single"/>
              </w:rPr>
            </w:pPr>
            <w:r w:rsidRPr="00851F9A">
              <w:rPr>
                <w:b/>
                <w:bCs/>
                <w:sz w:val="24"/>
                <w:szCs w:val="24"/>
                <w:u w:val="single"/>
              </w:rPr>
              <w:t>IOS mode: router configuration</w:t>
            </w:r>
          </w:p>
          <w:p w14:paraId="0C613D4E" w14:textId="77777777" w:rsidR="00EB4DB9" w:rsidRPr="00851F9A" w:rsidRDefault="00EB4DB9" w:rsidP="00C027B8">
            <w:pPr>
              <w:rPr>
                <w:b/>
                <w:bCs/>
                <w:sz w:val="24"/>
                <w:szCs w:val="24"/>
                <w:u w:val="single"/>
              </w:rPr>
            </w:pPr>
          </w:p>
          <w:p w14:paraId="09798E8A" w14:textId="77777777" w:rsidR="00EB4DB9" w:rsidRDefault="00EB4DB9" w:rsidP="00C027B8">
            <w:pPr>
              <w:pStyle w:val="Code-NoSB"/>
            </w:pPr>
            <w:r>
              <w:t xml:space="preserve">network </w:t>
            </w:r>
            <w:r w:rsidRPr="00851F9A">
              <w:rPr>
                <w:i/>
                <w:iCs/>
              </w:rPr>
              <w:t>10.0.1.0</w:t>
            </w:r>
            <w:r>
              <w:t xml:space="preserve"> mask </w:t>
            </w:r>
            <w:r w:rsidRPr="00851F9A">
              <w:rPr>
                <w:i/>
                <w:iCs/>
              </w:rPr>
              <w:t>255.255.255.0</w:t>
            </w:r>
          </w:p>
          <w:p w14:paraId="175DF643" w14:textId="77777777" w:rsidR="00EB4DB9" w:rsidRDefault="00EB4DB9" w:rsidP="00C027B8">
            <w:pPr>
              <w:ind w:left="720"/>
            </w:pPr>
            <w:r>
              <w:t xml:space="preserve">Specifies that subnet </w:t>
            </w:r>
            <w:r w:rsidRPr="00B61E5F">
              <w:rPr>
                <w:i/>
                <w:iCs/>
              </w:rPr>
              <w:t>10.0.1.0/24</w:t>
            </w:r>
            <w:r>
              <w:t xml:space="preserve"> will be advertised by the </w:t>
            </w:r>
            <w:r w:rsidRPr="00B61E5F">
              <w:rPr>
                <w:i/>
                <w:iCs/>
              </w:rPr>
              <w:t>local</w:t>
            </w:r>
            <w:r>
              <w:t xml:space="preserve"> BGP process. </w:t>
            </w:r>
          </w:p>
          <w:p w14:paraId="0ABD2FAD" w14:textId="77777777" w:rsidR="00EB4DB9" w:rsidRDefault="00EB4DB9" w:rsidP="00C027B8">
            <w:pPr>
              <w:ind w:left="720"/>
            </w:pPr>
          </w:p>
          <w:p w14:paraId="16DAB054" w14:textId="77777777" w:rsidR="00EB4DB9" w:rsidRDefault="00EB4DB9" w:rsidP="00C027B8">
            <w:pPr>
              <w:pStyle w:val="Code-NoSB"/>
            </w:pPr>
            <w:r>
              <w:t xml:space="preserve">neighbor </w:t>
            </w:r>
            <w:r w:rsidRPr="009772E8">
              <w:rPr>
                <w:i/>
                <w:iCs/>
              </w:rPr>
              <w:t>10.0.10.2</w:t>
            </w:r>
            <w:r>
              <w:t xml:space="preserve"> remote-as </w:t>
            </w:r>
            <w:r w:rsidRPr="00E75513">
              <w:rPr>
                <w:i/>
                <w:iCs/>
              </w:rPr>
              <w:t>2</w:t>
            </w:r>
          </w:p>
          <w:p w14:paraId="5EAB4DFF" w14:textId="77777777" w:rsidR="00EB4DB9" w:rsidRDefault="00EB4DB9" w:rsidP="00C027B8">
            <w:pPr>
              <w:ind w:left="720"/>
            </w:pPr>
            <w:r>
              <w:t xml:space="preserve">Adds the BGP router with IP address </w:t>
            </w:r>
            <w:r w:rsidRPr="00B61E5F">
              <w:rPr>
                <w:i/>
                <w:iCs/>
              </w:rPr>
              <w:t>10.0.10.2</w:t>
            </w:r>
            <w:r>
              <w:t xml:space="preserve"> of AS 2 as a neighbor to the BGP neighbor table. </w:t>
            </w:r>
          </w:p>
          <w:p w14:paraId="6CDC146A" w14:textId="77777777" w:rsidR="00EB4DB9" w:rsidRDefault="00EB4DB9" w:rsidP="00C027B8">
            <w:pPr>
              <w:ind w:left="720"/>
            </w:pPr>
          </w:p>
          <w:p w14:paraId="52080C1C" w14:textId="77777777" w:rsidR="00EB4DB9" w:rsidRDefault="00EB4DB9" w:rsidP="00C027B8">
            <w:pPr>
              <w:pStyle w:val="Code-NoSB"/>
            </w:pPr>
            <w:r>
              <w:t xml:space="preserve"> timers bpg </w:t>
            </w:r>
            <w:r w:rsidRPr="00E75513">
              <w:rPr>
                <w:i/>
                <w:iCs/>
              </w:rPr>
              <w:t>&lt;keepalive&gt;</w:t>
            </w:r>
            <w:r>
              <w:t xml:space="preserve"> </w:t>
            </w:r>
            <w:r w:rsidRPr="00E75513">
              <w:rPr>
                <w:i/>
                <w:iCs/>
              </w:rPr>
              <w:t>&lt;holdtime&gt;</w:t>
            </w:r>
          </w:p>
          <w:p w14:paraId="19C573B4" w14:textId="77777777" w:rsidR="00EB4DB9" w:rsidRDefault="00EB4DB9" w:rsidP="00C027B8">
            <w:pPr>
              <w:ind w:left="720"/>
            </w:pPr>
            <w:r>
              <w:t xml:space="preserve">Sets the values of the </w:t>
            </w:r>
            <w:r w:rsidRPr="00E75513">
              <w:rPr>
                <w:rStyle w:val="Code-NoSChar"/>
                <w:i/>
                <w:iCs/>
              </w:rPr>
              <w:t>&lt;keepalive&gt;</w:t>
            </w:r>
            <w:r>
              <w:t xml:space="preserve"> and </w:t>
            </w:r>
            <w:r w:rsidRPr="00E75513">
              <w:rPr>
                <w:rStyle w:val="Code-NoSChar"/>
                <w:i/>
                <w:iCs/>
              </w:rPr>
              <w:t>&lt;holdtime&gt;</w:t>
            </w:r>
            <w:r>
              <w:t xml:space="preserve"> timers of the BGP process. BGP routers exchange periodic messages to confirm that the connection between the routers is maintained. The interval between these messages is </w:t>
            </w:r>
            <w:r w:rsidRPr="00DC6E7A">
              <w:rPr>
                <w:rStyle w:val="Code-NoSChar"/>
                <w:i/>
                <w:iCs/>
              </w:rPr>
              <w:t>&lt;keepalive&gt;</w:t>
            </w:r>
            <w:r>
              <w:t xml:space="preserve"> seconds (default: 60 seconds). The number of seconds that a BGP router waits for any BGP message before it decides that a connection is down (default: 180 seconds).</w:t>
            </w:r>
          </w:p>
        </w:tc>
      </w:tr>
    </w:tbl>
    <w:p w14:paraId="2BC2F52D" w14:textId="4607940A"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0" w:line="240" w:lineRule="auto"/>
        <w:rPr>
          <w:rFonts w:eastAsia="Times New Roman" w:cs="Times New Roman"/>
          <w:szCs w:val="24"/>
          <w:lang w:val="en-CA"/>
        </w:rPr>
      </w:pPr>
    </w:p>
    <w:p w14:paraId="6C547BEF" w14:textId="5DF85818" w:rsidR="00AC3C2C" w:rsidRPr="00AC3C2C" w:rsidRDefault="00AC3C2C" w:rsidP="0068223A">
      <w:pPr>
        <w:pStyle w:val="ListParagraph"/>
        <w:numPr>
          <w:ilvl w:val="0"/>
          <w:numId w:val="25"/>
        </w:numPr>
        <w:spacing w:before="120" w:after="120" w:line="240" w:lineRule="auto"/>
        <w:contextualSpacing w:val="0"/>
        <w:rPr>
          <w:b/>
          <w:lang w:val="en-CA"/>
        </w:rPr>
      </w:pPr>
      <w:r>
        <w:rPr>
          <w:lang w:val="en-CA"/>
        </w:rPr>
        <w:t xml:space="preserve">Start a Wireshark capture on interface 0/0 and 1/0 of </w:t>
      </w:r>
      <w:r w:rsidRPr="00AC3C2C">
        <w:rPr>
          <w:i/>
          <w:iCs/>
          <w:lang w:val="en-CA"/>
        </w:rPr>
        <w:t>Router5</w:t>
      </w:r>
      <w:r>
        <w:rPr>
          <w:lang w:val="en-CA"/>
        </w:rPr>
        <w:t xml:space="preserve">. </w:t>
      </w:r>
    </w:p>
    <w:p w14:paraId="71447B4A" w14:textId="22ECAA78" w:rsidR="00EB4DB9" w:rsidRPr="008C1F67" w:rsidRDefault="00EB4DB9" w:rsidP="0068223A">
      <w:pPr>
        <w:pStyle w:val="ListParagraph"/>
        <w:numPr>
          <w:ilvl w:val="0"/>
          <w:numId w:val="25"/>
        </w:numPr>
        <w:spacing w:before="120" w:after="120" w:line="240" w:lineRule="auto"/>
        <w:contextualSpacing w:val="0"/>
        <w:rPr>
          <w:b/>
          <w:lang w:val="en-CA"/>
        </w:rPr>
      </w:pPr>
      <w:r w:rsidRPr="008C1F67">
        <w:rPr>
          <w:lang w:val="en-CA"/>
        </w:rPr>
        <w:t xml:space="preserve">Configure the Cisco routers to run BGP with the autonomous system numbers shown in </w:t>
      </w:r>
      <w:r w:rsidR="00B149C4">
        <w:rPr>
          <w:lang w:val="en-CA"/>
        </w:rPr>
        <w:t>Figure 4.6</w:t>
      </w:r>
      <w:r w:rsidR="005C3CFA">
        <w:rPr>
          <w:lang w:val="en-CA"/>
        </w:rPr>
        <w:t xml:space="preserve">. </w:t>
      </w:r>
      <w:r w:rsidRPr="008C1F67">
        <w:rPr>
          <w:lang w:val="en-CA"/>
        </w:rPr>
        <w:t xml:space="preserve">The routers must know the AS number of their neighbors. Below is the configuration for </w:t>
      </w:r>
      <w:r w:rsidRPr="008F7DBE">
        <w:rPr>
          <w:i/>
          <w:lang w:val="en-CA"/>
        </w:rPr>
        <w:t>Router1. Router1</w:t>
      </w:r>
      <w:r w:rsidRPr="008C1F67">
        <w:rPr>
          <w:lang w:val="en-CA"/>
        </w:rPr>
        <w:t xml:space="preserve"> is in AS </w:t>
      </w:r>
      <w:r w:rsidR="005C3CFA">
        <w:rPr>
          <w:lang w:val="en-CA"/>
        </w:rPr>
        <w:t>1</w:t>
      </w:r>
      <w:r w:rsidRPr="008C1F67">
        <w:rPr>
          <w:lang w:val="en-CA"/>
        </w:rPr>
        <w:t xml:space="preserve">00, and has neighbors in AS </w:t>
      </w:r>
      <w:r w:rsidR="005C3CFA">
        <w:rPr>
          <w:lang w:val="en-CA"/>
        </w:rPr>
        <w:t>2</w:t>
      </w:r>
      <w:r w:rsidRPr="008C1F67">
        <w:rPr>
          <w:lang w:val="en-CA"/>
        </w:rPr>
        <w:t>00 and in AS 300.</w:t>
      </w:r>
    </w:p>
    <w:p w14:paraId="6B3AABB5" w14:textId="77777777" w:rsidR="00EB4DB9" w:rsidRPr="005522A9" w:rsidRDefault="00EB4DB9" w:rsidP="00440EA4">
      <w:pPr>
        <w:pStyle w:val="Code"/>
        <w:spacing w:before="120" w:after="120"/>
        <w:ind w:left="720"/>
        <w:rPr>
          <w:lang w:val="en-CA"/>
        </w:rPr>
      </w:pPr>
      <w:r w:rsidRPr="005522A9">
        <w:rPr>
          <w:lang w:val="en-CA"/>
        </w:rPr>
        <w:t xml:space="preserve">Router1# </w:t>
      </w:r>
      <w:r w:rsidRPr="008C1F67">
        <w:rPr>
          <w:rStyle w:val="Code-BChar"/>
        </w:rPr>
        <w:t>configure terminal</w:t>
      </w:r>
    </w:p>
    <w:p w14:paraId="2C242EEC" w14:textId="77777777" w:rsidR="00BC5B3D" w:rsidRDefault="00EB4DB9" w:rsidP="00440EA4">
      <w:pPr>
        <w:pStyle w:val="Code"/>
        <w:spacing w:before="120" w:after="120"/>
        <w:ind w:left="720"/>
        <w:rPr>
          <w:lang w:val="en-CA"/>
        </w:rPr>
      </w:pPr>
      <w:r w:rsidRPr="005522A9">
        <w:rPr>
          <w:lang w:val="en-CA"/>
        </w:rPr>
        <w:t xml:space="preserve">Router1(config)# </w:t>
      </w:r>
      <w:r w:rsidRPr="008C1F67">
        <w:rPr>
          <w:rStyle w:val="Code-BChar"/>
        </w:rPr>
        <w:t>router bgp 100</w:t>
      </w:r>
    </w:p>
    <w:p w14:paraId="44DA3943" w14:textId="4319AEA6" w:rsidR="00EB4DB9" w:rsidRPr="005522A9" w:rsidRDefault="00EB4DB9" w:rsidP="00BB18D3">
      <w:pPr>
        <w:pStyle w:val="Code"/>
        <w:spacing w:before="120" w:after="120"/>
        <w:ind w:left="720"/>
        <w:rPr>
          <w:lang w:val="en-CA"/>
        </w:rPr>
      </w:pPr>
      <w:r w:rsidRPr="005522A9">
        <w:rPr>
          <w:lang w:val="en-CA"/>
        </w:rPr>
        <w:t xml:space="preserve">Router1(config-router)# </w:t>
      </w:r>
      <w:r w:rsidRPr="008C1F67">
        <w:rPr>
          <w:rStyle w:val="Code-BChar"/>
        </w:rPr>
        <w:t>neighbor 10.0.10.2 remote-as 200</w:t>
      </w:r>
    </w:p>
    <w:p w14:paraId="02D39895" w14:textId="77777777" w:rsidR="00EB4DB9" w:rsidRPr="005522A9" w:rsidRDefault="00EB4DB9" w:rsidP="00BB18D3">
      <w:pPr>
        <w:pStyle w:val="Code"/>
        <w:spacing w:before="120" w:after="120"/>
        <w:ind w:left="720"/>
        <w:rPr>
          <w:lang w:val="en-CA"/>
        </w:rPr>
      </w:pPr>
      <w:r w:rsidRPr="005522A9">
        <w:rPr>
          <w:lang w:val="en-CA"/>
        </w:rPr>
        <w:t xml:space="preserve">Router1(config-router)# </w:t>
      </w:r>
      <w:r w:rsidRPr="008C1F67">
        <w:rPr>
          <w:rStyle w:val="Code-BChar"/>
        </w:rPr>
        <w:t>neighbor 10.0.10.33 remote-as 300</w:t>
      </w:r>
    </w:p>
    <w:p w14:paraId="0611A32A" w14:textId="77777777" w:rsidR="00440EA4" w:rsidRDefault="00EB4DB9" w:rsidP="00440EA4">
      <w:pPr>
        <w:pStyle w:val="Code"/>
        <w:spacing w:before="120" w:after="120"/>
        <w:ind w:left="720"/>
        <w:rPr>
          <w:rStyle w:val="Code-BChar"/>
        </w:rPr>
      </w:pPr>
      <w:r w:rsidRPr="005522A9">
        <w:rPr>
          <w:lang w:val="en-CA"/>
        </w:rPr>
        <w:t xml:space="preserve">Router1(config-router)# </w:t>
      </w:r>
      <w:r w:rsidRPr="008C1F67">
        <w:rPr>
          <w:rStyle w:val="Code-BChar"/>
        </w:rPr>
        <w:t>network 10.0.1.0 mask 255.255.255.0</w:t>
      </w:r>
    </w:p>
    <w:p w14:paraId="2B29857E" w14:textId="4B4DF7B6" w:rsidR="00440EA4" w:rsidRDefault="00EB4DB9" w:rsidP="00440EA4">
      <w:pPr>
        <w:pStyle w:val="Code"/>
        <w:spacing w:before="120" w:after="120"/>
        <w:ind w:left="720"/>
        <w:rPr>
          <w:rStyle w:val="Code-BChar"/>
        </w:rPr>
      </w:pPr>
      <w:r w:rsidRPr="005522A9">
        <w:rPr>
          <w:lang w:val="en-CA"/>
        </w:rPr>
        <w:t xml:space="preserve">Router1(config-router)# </w:t>
      </w:r>
      <w:r w:rsidRPr="008C1F67">
        <w:rPr>
          <w:rStyle w:val="Code-BChar"/>
        </w:rPr>
        <w:t>end</w:t>
      </w:r>
    </w:p>
    <w:p w14:paraId="032D78DF" w14:textId="0924E00E" w:rsidR="00EB4DB9" w:rsidRPr="005522A9" w:rsidRDefault="00EB4DB9" w:rsidP="00BB18D3">
      <w:pPr>
        <w:pStyle w:val="Code"/>
        <w:spacing w:before="120" w:after="120"/>
        <w:ind w:left="720"/>
        <w:rPr>
          <w:lang w:val="en-CA"/>
        </w:rPr>
      </w:pPr>
      <w:r w:rsidRPr="005522A9">
        <w:rPr>
          <w:lang w:val="en-CA"/>
        </w:rPr>
        <w:t xml:space="preserve">Router1# </w:t>
      </w:r>
      <w:r w:rsidRPr="008C1F67">
        <w:rPr>
          <w:rStyle w:val="Code-BChar"/>
        </w:rPr>
        <w:t>clear ip bgp *</w:t>
      </w:r>
    </w:p>
    <w:p w14:paraId="60E9B55A" w14:textId="77777777" w:rsidR="00537117" w:rsidRDefault="00EB4DB9" w:rsidP="005C3CFA">
      <w:pPr>
        <w:spacing w:before="120" w:after="120" w:line="240" w:lineRule="auto"/>
        <w:ind w:left="360"/>
        <w:rPr>
          <w:ins w:id="188" w:author="vineet bharot" w:date="2021-03-09T13:19:00Z"/>
          <w:lang w:val="en-CA"/>
        </w:rPr>
      </w:pPr>
      <w:r w:rsidRPr="005522A9">
        <w:rPr>
          <w:lang w:val="en-CA"/>
        </w:rPr>
        <w:t xml:space="preserve">The first command starts BGP and assigns </w:t>
      </w:r>
      <w:r w:rsidRPr="008F7DBE">
        <w:rPr>
          <w:i/>
          <w:lang w:val="en-CA"/>
        </w:rPr>
        <w:t>Router1</w:t>
      </w:r>
      <w:r w:rsidRPr="005522A9">
        <w:rPr>
          <w:lang w:val="en-CA"/>
        </w:rPr>
        <w:t xml:space="preserve"> to AS 100. The next two commands configure </w:t>
      </w:r>
      <w:r w:rsidRPr="008F7DBE">
        <w:rPr>
          <w:i/>
          <w:lang w:val="en-CA"/>
        </w:rPr>
        <w:t>Router2</w:t>
      </w:r>
      <w:r w:rsidRPr="005522A9">
        <w:rPr>
          <w:lang w:val="en-CA"/>
        </w:rPr>
        <w:t xml:space="preserve"> in AS 200 and </w:t>
      </w:r>
      <w:r w:rsidR="005C3CFA">
        <w:rPr>
          <w:i/>
          <w:lang w:val="en-CA"/>
        </w:rPr>
        <w:t>Router5</w:t>
      </w:r>
      <w:r w:rsidRPr="005522A9">
        <w:rPr>
          <w:lang w:val="en-CA"/>
        </w:rPr>
        <w:t xml:space="preserve"> in AS 300</w:t>
      </w:r>
      <w:r w:rsidR="00BA21E6">
        <w:rPr>
          <w:lang w:val="en-CA"/>
        </w:rPr>
        <w:t xml:space="preserve"> as neighbors</w:t>
      </w:r>
      <w:r w:rsidRPr="005522A9">
        <w:rPr>
          <w:lang w:val="en-CA"/>
        </w:rPr>
        <w:t xml:space="preserve">. The next command configures the router to advertise the prefix 10.0.1.0/24. The last command cleans up the routing table. </w:t>
      </w:r>
    </w:p>
    <w:p w14:paraId="0282BEE0" w14:textId="76221EEE" w:rsidR="00EB4DB9" w:rsidRPr="00C42B3E" w:rsidRDefault="00537117" w:rsidP="005C3CFA">
      <w:pPr>
        <w:spacing w:before="120" w:after="120" w:line="240" w:lineRule="auto"/>
        <w:ind w:left="360"/>
        <w:rPr>
          <w:b/>
          <w:bCs/>
          <w:lang w:val="en-CA"/>
        </w:rPr>
      </w:pPr>
      <w:ins w:id="189" w:author="vineet bharot" w:date="2021-03-09T13:19:00Z">
        <w:r w:rsidRPr="00C42B3E">
          <w:rPr>
            <w:b/>
            <w:bCs/>
            <w:lang w:val="en-CA"/>
          </w:rPr>
          <w:t xml:space="preserve">WHAT IS THE NETWORK </w:t>
        </w:r>
      </w:ins>
      <w:r w:rsidR="00A65D7D">
        <w:rPr>
          <w:b/>
          <w:bCs/>
          <w:lang w:val="en-CA"/>
        </w:rPr>
        <w:t xml:space="preserve">set for advertisement </w:t>
      </w:r>
      <w:ins w:id="190" w:author="vineet bharot" w:date="2021-03-09T13:19:00Z">
        <w:r w:rsidRPr="00C42B3E">
          <w:rPr>
            <w:b/>
            <w:bCs/>
            <w:lang w:val="en-CA"/>
          </w:rPr>
          <w:t>FOR OTHER ROUTERS?</w:t>
        </w:r>
      </w:ins>
      <w:r w:rsidR="00EB4DB9" w:rsidRPr="00C42B3E">
        <w:rPr>
          <w:b/>
          <w:bCs/>
          <w:lang w:val="en-CA"/>
        </w:rPr>
        <w:t xml:space="preserve">  </w:t>
      </w:r>
      <w:r w:rsidR="00A65D7D">
        <w:rPr>
          <w:b/>
          <w:bCs/>
          <w:lang w:val="en-CA"/>
        </w:rPr>
        <w:t>I’ve used 10.0.2.0 for R2, 10.0.3.0 for R3 and 10.0.4.0 for R4 and 10.0.</w:t>
      </w:r>
      <w:r w:rsidR="000E3E4A">
        <w:rPr>
          <w:b/>
          <w:bCs/>
          <w:lang w:val="en-CA"/>
        </w:rPr>
        <w:t>1</w:t>
      </w:r>
      <w:r w:rsidR="00A65D7D">
        <w:rPr>
          <w:b/>
          <w:bCs/>
          <w:lang w:val="en-CA"/>
        </w:rPr>
        <w:t>.0</w:t>
      </w:r>
      <w:r w:rsidR="000E3E4A">
        <w:rPr>
          <w:b/>
          <w:bCs/>
          <w:lang w:val="en-CA"/>
        </w:rPr>
        <w:t>/24 &amp; 10.0.2.0/24</w:t>
      </w:r>
      <w:r w:rsidR="00A65D7D">
        <w:rPr>
          <w:b/>
          <w:bCs/>
          <w:lang w:val="en-CA"/>
        </w:rPr>
        <w:t xml:space="preserve"> for R5</w:t>
      </w:r>
    </w:p>
    <w:p w14:paraId="35316974" w14:textId="03FDBC8E" w:rsidR="00BA21E6" w:rsidRDefault="00EB4DB9" w:rsidP="005C3CFA">
      <w:pPr>
        <w:spacing w:before="120" w:after="120" w:line="240" w:lineRule="auto"/>
        <w:ind w:left="360"/>
        <w:rPr>
          <w:lang w:val="en-CA"/>
        </w:rPr>
      </w:pPr>
      <w:r w:rsidRPr="005522A9">
        <w:rPr>
          <w:lang w:val="en-CA"/>
        </w:rPr>
        <w:t xml:space="preserve">Configure </w:t>
      </w:r>
      <w:r w:rsidRPr="008F7DBE">
        <w:rPr>
          <w:i/>
          <w:lang w:val="en-CA"/>
        </w:rPr>
        <w:t>Router2</w:t>
      </w:r>
      <w:r w:rsidRPr="005522A9">
        <w:rPr>
          <w:lang w:val="en-CA"/>
        </w:rPr>
        <w:t xml:space="preserve">, </w:t>
      </w:r>
      <w:r w:rsidRPr="008F7DBE">
        <w:rPr>
          <w:i/>
          <w:lang w:val="en-CA"/>
        </w:rPr>
        <w:t>Router3</w:t>
      </w:r>
      <w:r w:rsidRPr="005522A9">
        <w:rPr>
          <w:lang w:val="en-CA"/>
        </w:rPr>
        <w:t xml:space="preserve">, </w:t>
      </w:r>
      <w:r w:rsidR="005C3CFA" w:rsidRPr="005C3CFA">
        <w:rPr>
          <w:i/>
          <w:iCs/>
          <w:lang w:val="en-CA"/>
        </w:rPr>
        <w:t>Router4</w:t>
      </w:r>
      <w:r w:rsidR="005C3CFA">
        <w:rPr>
          <w:lang w:val="en-CA"/>
        </w:rPr>
        <w:t xml:space="preserve"> </w:t>
      </w:r>
      <w:r w:rsidRPr="005522A9">
        <w:rPr>
          <w:lang w:val="en-CA"/>
        </w:rPr>
        <w:t xml:space="preserve">and </w:t>
      </w:r>
      <w:r w:rsidRPr="008F7DBE">
        <w:rPr>
          <w:i/>
          <w:lang w:val="en-CA"/>
        </w:rPr>
        <w:t>Router</w:t>
      </w:r>
      <w:r w:rsidR="005C3CFA">
        <w:rPr>
          <w:i/>
          <w:lang w:val="en-CA"/>
        </w:rPr>
        <w:t>5</w:t>
      </w:r>
      <w:r w:rsidRPr="005522A9">
        <w:rPr>
          <w:lang w:val="en-CA"/>
        </w:rPr>
        <w:t xml:space="preserve"> as BGP routers following the instructions above. </w:t>
      </w:r>
      <w:r w:rsidR="00BA21E6">
        <w:rPr>
          <w:lang w:val="en-CA"/>
        </w:rPr>
        <w:t xml:space="preserve">Set up the following neighbor </w:t>
      </w:r>
      <w:r w:rsidR="001F0286">
        <w:rPr>
          <w:lang w:val="en-CA"/>
        </w:rPr>
        <w:t>relationships (</w:t>
      </w:r>
      <w:ins w:id="191" w:author="vineet bharot" w:date="2021-03-09T13:19:00Z">
        <w:r w:rsidR="00D62FC9">
          <w:rPr>
            <w:lang w:val="en-CA"/>
          </w:rPr>
          <w:t>typo missing the network)</w:t>
        </w:r>
      </w:ins>
    </w:p>
    <w:tbl>
      <w:tblPr>
        <w:tblStyle w:val="ListTable4-Accent11"/>
        <w:tblW w:w="0" w:type="auto"/>
        <w:tblInd w:w="1271" w:type="dxa"/>
        <w:tblLook w:val="0420" w:firstRow="1" w:lastRow="0" w:firstColumn="0" w:lastColumn="0" w:noHBand="0" w:noVBand="1"/>
      </w:tblPr>
      <w:tblGrid>
        <w:gridCol w:w="1701"/>
        <w:gridCol w:w="3544"/>
      </w:tblGrid>
      <w:tr w:rsidR="00BA21E6" w14:paraId="2AEA6070" w14:textId="77777777" w:rsidTr="00BA21E6">
        <w:trPr>
          <w:cnfStyle w:val="100000000000" w:firstRow="1" w:lastRow="0" w:firstColumn="0" w:lastColumn="0" w:oddVBand="0" w:evenVBand="0" w:oddHBand="0" w:evenHBand="0" w:firstRowFirstColumn="0" w:firstRowLastColumn="0" w:lastRowFirstColumn="0" w:lastRowLastColumn="0"/>
        </w:trPr>
        <w:tc>
          <w:tcPr>
            <w:tcW w:w="1701" w:type="dxa"/>
          </w:tcPr>
          <w:p w14:paraId="4125195F" w14:textId="0BA8297A" w:rsidR="00BA21E6" w:rsidRDefault="00BA21E6" w:rsidP="00EB4DB9">
            <w:pPr>
              <w:rPr>
                <w:lang w:val="en-CA"/>
              </w:rPr>
            </w:pPr>
            <w:r>
              <w:rPr>
                <w:lang w:val="en-CA"/>
              </w:rPr>
              <w:t>Router</w:t>
            </w:r>
          </w:p>
        </w:tc>
        <w:tc>
          <w:tcPr>
            <w:tcW w:w="3544" w:type="dxa"/>
          </w:tcPr>
          <w:p w14:paraId="474B32D8" w14:textId="4FFEF715" w:rsidR="00BA21E6" w:rsidRDefault="00BA21E6" w:rsidP="00EB4DB9">
            <w:pPr>
              <w:rPr>
                <w:lang w:val="en-CA"/>
              </w:rPr>
            </w:pPr>
            <w:r>
              <w:rPr>
                <w:lang w:val="en-CA"/>
              </w:rPr>
              <w:t>Neighbors</w:t>
            </w:r>
          </w:p>
        </w:tc>
      </w:tr>
      <w:tr w:rsidR="00BA21E6" w14:paraId="32380A13" w14:textId="77777777" w:rsidTr="00BA21E6">
        <w:trPr>
          <w:cnfStyle w:val="000000100000" w:firstRow="0" w:lastRow="0" w:firstColumn="0" w:lastColumn="0" w:oddVBand="0" w:evenVBand="0" w:oddHBand="1" w:evenHBand="0" w:firstRowFirstColumn="0" w:firstRowLastColumn="0" w:lastRowFirstColumn="0" w:lastRowLastColumn="0"/>
        </w:trPr>
        <w:tc>
          <w:tcPr>
            <w:tcW w:w="1701" w:type="dxa"/>
          </w:tcPr>
          <w:p w14:paraId="7C82659A" w14:textId="7DF1D5A1" w:rsidR="00BA21E6" w:rsidRPr="008F7DBE" w:rsidRDefault="00BA21E6" w:rsidP="00EB4DB9">
            <w:pPr>
              <w:rPr>
                <w:i/>
                <w:lang w:val="en-CA"/>
              </w:rPr>
            </w:pPr>
            <w:r w:rsidRPr="008F7DBE">
              <w:rPr>
                <w:i/>
                <w:lang w:val="en-CA"/>
              </w:rPr>
              <w:t>Router2</w:t>
            </w:r>
          </w:p>
        </w:tc>
        <w:tc>
          <w:tcPr>
            <w:tcW w:w="3544" w:type="dxa"/>
          </w:tcPr>
          <w:p w14:paraId="3180B8A3" w14:textId="51E681B7" w:rsidR="00BA21E6" w:rsidRDefault="00BA21E6" w:rsidP="00EB4DB9">
            <w:pPr>
              <w:rPr>
                <w:lang w:val="en-CA"/>
              </w:rPr>
            </w:pPr>
            <w:r w:rsidRPr="008F7DBE">
              <w:rPr>
                <w:i/>
                <w:lang w:val="en-CA"/>
              </w:rPr>
              <w:t>Router1</w:t>
            </w:r>
            <w:r>
              <w:rPr>
                <w:lang w:val="en-CA"/>
              </w:rPr>
              <w:t xml:space="preserve"> (AS 100), </w:t>
            </w:r>
            <w:r w:rsidR="005C3CFA" w:rsidRPr="005C3CFA">
              <w:rPr>
                <w:i/>
                <w:iCs/>
                <w:lang w:val="en-CA"/>
              </w:rPr>
              <w:t>Router5</w:t>
            </w:r>
            <w:r>
              <w:rPr>
                <w:lang w:val="en-CA"/>
              </w:rPr>
              <w:t xml:space="preserve"> (AS 300)</w:t>
            </w:r>
          </w:p>
        </w:tc>
      </w:tr>
      <w:tr w:rsidR="00BA21E6" w14:paraId="4E9B0E19" w14:textId="77777777" w:rsidTr="00BA21E6">
        <w:tc>
          <w:tcPr>
            <w:tcW w:w="1701" w:type="dxa"/>
          </w:tcPr>
          <w:p w14:paraId="2AE751F8" w14:textId="675A89D9" w:rsidR="00BA21E6" w:rsidRPr="008F7DBE" w:rsidRDefault="005C3CFA" w:rsidP="00EB4DB9">
            <w:pPr>
              <w:rPr>
                <w:i/>
                <w:lang w:val="en-CA"/>
              </w:rPr>
            </w:pPr>
            <w:r>
              <w:rPr>
                <w:i/>
                <w:lang w:val="en-CA"/>
              </w:rPr>
              <w:t>Rotuer5</w:t>
            </w:r>
          </w:p>
        </w:tc>
        <w:tc>
          <w:tcPr>
            <w:tcW w:w="3544" w:type="dxa"/>
          </w:tcPr>
          <w:p w14:paraId="0740737C" w14:textId="2F56BEAE" w:rsidR="00BA21E6" w:rsidRDefault="00BA21E6" w:rsidP="00EB4DB9">
            <w:pPr>
              <w:rPr>
                <w:lang w:val="en-CA"/>
              </w:rPr>
            </w:pPr>
            <w:r w:rsidRPr="008F7DBE">
              <w:rPr>
                <w:i/>
                <w:lang w:val="en-CA"/>
              </w:rPr>
              <w:t>Router1</w:t>
            </w:r>
            <w:r>
              <w:rPr>
                <w:lang w:val="en-CA"/>
              </w:rPr>
              <w:t xml:space="preserve"> (AS 100), </w:t>
            </w:r>
            <w:r w:rsidRPr="008F7DBE">
              <w:rPr>
                <w:i/>
                <w:lang w:val="en-CA"/>
              </w:rPr>
              <w:t>Router2</w:t>
            </w:r>
            <w:r>
              <w:rPr>
                <w:lang w:val="en-CA"/>
              </w:rPr>
              <w:t xml:space="preserve"> (AS 200)</w:t>
            </w:r>
          </w:p>
        </w:tc>
      </w:tr>
      <w:tr w:rsidR="00BA21E6" w14:paraId="3F279235" w14:textId="77777777" w:rsidTr="00BA21E6">
        <w:trPr>
          <w:cnfStyle w:val="000000100000" w:firstRow="0" w:lastRow="0" w:firstColumn="0" w:lastColumn="0" w:oddVBand="0" w:evenVBand="0" w:oddHBand="1" w:evenHBand="0" w:firstRowFirstColumn="0" w:firstRowLastColumn="0" w:lastRowFirstColumn="0" w:lastRowLastColumn="0"/>
        </w:trPr>
        <w:tc>
          <w:tcPr>
            <w:tcW w:w="1701" w:type="dxa"/>
          </w:tcPr>
          <w:p w14:paraId="719F6760" w14:textId="76B9367B" w:rsidR="00BA21E6" w:rsidRPr="008F7DBE" w:rsidRDefault="00BA21E6" w:rsidP="00BA21E6">
            <w:pPr>
              <w:rPr>
                <w:i/>
                <w:lang w:val="en-CA"/>
              </w:rPr>
            </w:pPr>
            <w:r w:rsidRPr="008F7DBE">
              <w:rPr>
                <w:i/>
                <w:lang w:val="en-CA"/>
              </w:rPr>
              <w:t>Router3</w:t>
            </w:r>
          </w:p>
        </w:tc>
        <w:tc>
          <w:tcPr>
            <w:tcW w:w="3544" w:type="dxa"/>
          </w:tcPr>
          <w:p w14:paraId="0B4DB50E" w14:textId="39E5B26F" w:rsidR="00BA21E6" w:rsidRDefault="00BA21E6" w:rsidP="00BA21E6">
            <w:pPr>
              <w:rPr>
                <w:lang w:val="en-CA"/>
              </w:rPr>
            </w:pPr>
            <w:r w:rsidRPr="008F7DBE">
              <w:rPr>
                <w:i/>
                <w:lang w:val="en-CA"/>
              </w:rPr>
              <w:t>Router4</w:t>
            </w:r>
            <w:r>
              <w:rPr>
                <w:lang w:val="en-CA"/>
              </w:rPr>
              <w:t xml:space="preserve"> (AS 400)</w:t>
            </w:r>
          </w:p>
        </w:tc>
      </w:tr>
      <w:tr w:rsidR="00BA21E6" w14:paraId="32B6EC0F" w14:textId="77777777" w:rsidTr="00BA21E6">
        <w:tc>
          <w:tcPr>
            <w:tcW w:w="1701" w:type="dxa"/>
          </w:tcPr>
          <w:p w14:paraId="6C20D6F7" w14:textId="636837FE" w:rsidR="00BA21E6" w:rsidRPr="008F7DBE" w:rsidRDefault="00BA21E6" w:rsidP="00BA21E6">
            <w:pPr>
              <w:rPr>
                <w:i/>
                <w:lang w:val="en-CA"/>
              </w:rPr>
            </w:pPr>
            <w:r w:rsidRPr="008F7DBE">
              <w:rPr>
                <w:i/>
                <w:lang w:val="en-CA"/>
              </w:rPr>
              <w:t>Router</w:t>
            </w:r>
            <w:r w:rsidR="005C3CFA">
              <w:rPr>
                <w:i/>
                <w:lang w:val="en-CA"/>
              </w:rPr>
              <w:t>4</w:t>
            </w:r>
          </w:p>
        </w:tc>
        <w:tc>
          <w:tcPr>
            <w:tcW w:w="3544" w:type="dxa"/>
          </w:tcPr>
          <w:p w14:paraId="42E3A828" w14:textId="13F94158" w:rsidR="00BA21E6" w:rsidRDefault="00BA21E6" w:rsidP="00BA21E6">
            <w:pPr>
              <w:rPr>
                <w:lang w:val="en-CA"/>
              </w:rPr>
            </w:pPr>
            <w:r w:rsidRPr="008F7DBE">
              <w:rPr>
                <w:i/>
                <w:lang w:val="en-CA"/>
              </w:rPr>
              <w:t>Router</w:t>
            </w:r>
            <w:r w:rsidR="005C3CFA">
              <w:rPr>
                <w:i/>
                <w:lang w:val="en-CA"/>
              </w:rPr>
              <w:t>3</w:t>
            </w:r>
            <w:r>
              <w:rPr>
                <w:lang w:val="en-CA"/>
              </w:rPr>
              <w:t>(AS 300)</w:t>
            </w:r>
          </w:p>
        </w:tc>
      </w:tr>
    </w:tbl>
    <w:p w14:paraId="6CE1409D" w14:textId="00AEF9D7" w:rsidR="00EB4DB9" w:rsidRPr="005522A9" w:rsidRDefault="00EB4DB9" w:rsidP="00B67D91">
      <w:pPr>
        <w:spacing w:before="120" w:after="120" w:line="240" w:lineRule="auto"/>
        <w:ind w:left="360"/>
        <w:rPr>
          <w:lang w:val="en-CA"/>
        </w:rPr>
      </w:pPr>
      <w:r w:rsidRPr="005522A9">
        <w:rPr>
          <w:lang w:val="en-CA"/>
        </w:rPr>
        <w:t xml:space="preserve">Do not set up </w:t>
      </w:r>
      <w:r w:rsidR="00BA21E6">
        <w:rPr>
          <w:lang w:val="en-CA"/>
        </w:rPr>
        <w:t xml:space="preserve">neighbor </w:t>
      </w:r>
      <w:r w:rsidRPr="005522A9">
        <w:rPr>
          <w:lang w:val="en-CA"/>
        </w:rPr>
        <w:t>relationship</w:t>
      </w:r>
      <w:r w:rsidR="00BA21E6">
        <w:rPr>
          <w:lang w:val="en-CA"/>
        </w:rPr>
        <w:t>s</w:t>
      </w:r>
      <w:r w:rsidRPr="005522A9">
        <w:rPr>
          <w:lang w:val="en-CA"/>
        </w:rPr>
        <w:t xml:space="preserve"> between </w:t>
      </w:r>
      <w:r w:rsidRPr="008F7DBE">
        <w:rPr>
          <w:i/>
          <w:lang w:val="en-CA"/>
        </w:rPr>
        <w:t>Router3</w:t>
      </w:r>
      <w:r w:rsidRPr="005522A9">
        <w:rPr>
          <w:lang w:val="en-CA"/>
        </w:rPr>
        <w:t xml:space="preserve"> and </w:t>
      </w:r>
      <w:r w:rsidR="005C3CFA">
        <w:rPr>
          <w:i/>
          <w:lang w:val="en-CA"/>
        </w:rPr>
        <w:t>Router5</w:t>
      </w:r>
      <w:r w:rsidR="00BA21E6">
        <w:rPr>
          <w:lang w:val="en-CA"/>
        </w:rPr>
        <w:t>!</w:t>
      </w:r>
      <w:r w:rsidRPr="005522A9">
        <w:rPr>
          <w:lang w:val="en-CA"/>
        </w:rPr>
        <w:t xml:space="preserve"> This </w:t>
      </w:r>
      <w:r w:rsidR="00BA21E6">
        <w:rPr>
          <w:lang w:val="en-CA"/>
        </w:rPr>
        <w:t>will be later configured as</w:t>
      </w:r>
      <w:r w:rsidRPr="005522A9">
        <w:rPr>
          <w:lang w:val="en-CA"/>
        </w:rPr>
        <w:t xml:space="preserve"> an iBGP session. </w:t>
      </w:r>
    </w:p>
    <w:p w14:paraId="1878BB8A" w14:textId="59A26D0D" w:rsidR="00EB4DB9" w:rsidRPr="001E5F23" w:rsidRDefault="00EB4DB9" w:rsidP="0068223A">
      <w:pPr>
        <w:pStyle w:val="ListParagraph"/>
        <w:numPr>
          <w:ilvl w:val="0"/>
          <w:numId w:val="25"/>
        </w:numPr>
        <w:spacing w:before="120" w:after="120" w:line="240" w:lineRule="auto"/>
        <w:contextualSpacing w:val="0"/>
        <w:rPr>
          <w:lang w:val="en-CA"/>
        </w:rPr>
      </w:pPr>
      <w:r w:rsidRPr="001E5F23">
        <w:rPr>
          <w:lang w:val="en-CA"/>
        </w:rPr>
        <w:t xml:space="preserve">Once the Cisco routers have been configured, you should be able to ping </w:t>
      </w:r>
      <w:r w:rsidRPr="008F7DBE">
        <w:rPr>
          <w:i/>
          <w:lang w:val="en-CA"/>
        </w:rPr>
        <w:t>PC2</w:t>
      </w:r>
      <w:r w:rsidRPr="001E5F23">
        <w:rPr>
          <w:lang w:val="en-CA"/>
        </w:rPr>
        <w:t xml:space="preserve"> from </w:t>
      </w:r>
      <w:r w:rsidRPr="008F7DBE">
        <w:rPr>
          <w:i/>
          <w:lang w:val="en-CA"/>
        </w:rPr>
        <w:t>PC1</w:t>
      </w:r>
      <w:r w:rsidRPr="001E5F23">
        <w:rPr>
          <w:lang w:val="en-CA"/>
        </w:rPr>
        <w:t xml:space="preserve">. On </w:t>
      </w:r>
      <w:r w:rsidRPr="008F7DBE">
        <w:rPr>
          <w:i/>
          <w:lang w:val="en-CA"/>
        </w:rPr>
        <w:t>PC1</w:t>
      </w:r>
      <w:r w:rsidRPr="001E5F23">
        <w:rPr>
          <w:lang w:val="en-CA"/>
        </w:rPr>
        <w:t xml:space="preserve">, issue a </w:t>
      </w:r>
      <w:r w:rsidRPr="001E5F23">
        <w:rPr>
          <w:rFonts w:ascii="Consolas" w:hAnsi="Consolas" w:cs="Courier New"/>
          <w:i/>
          <w:iCs/>
          <w:shd w:val="clear" w:color="auto" w:fill="F2F2F2" w:themeFill="background1" w:themeFillShade="F2"/>
          <w:lang w:val="en-CA"/>
        </w:rPr>
        <w:t>ping</w:t>
      </w:r>
      <w:r w:rsidRPr="001E5F23">
        <w:rPr>
          <w:lang w:val="en-CA"/>
        </w:rPr>
        <w:t xml:space="preserve"> command to </w:t>
      </w:r>
      <w:r w:rsidRPr="008F7DBE">
        <w:rPr>
          <w:i/>
          <w:lang w:val="en-CA"/>
        </w:rPr>
        <w:t>PC2</w:t>
      </w:r>
      <w:r w:rsidRPr="001E5F23">
        <w:rPr>
          <w:lang w:val="en-CA"/>
        </w:rPr>
        <w:t xml:space="preserve">. </w:t>
      </w:r>
    </w:p>
    <w:p w14:paraId="47AF8BEA" w14:textId="52DE9DD8" w:rsidR="00EB4DB9" w:rsidRDefault="00EB4DB9" w:rsidP="005C3CFA">
      <w:pPr>
        <w:pStyle w:val="Code"/>
        <w:spacing w:before="120" w:after="120"/>
        <w:ind w:left="720"/>
        <w:rPr>
          <w:lang w:val="en-CA"/>
        </w:rPr>
      </w:pPr>
      <w:r w:rsidRPr="005522A9">
        <w:rPr>
          <w:lang w:val="en-CA"/>
        </w:rPr>
        <w:t>PC1</w:t>
      </w:r>
      <w:r w:rsidR="00532079">
        <w:rPr>
          <w:lang w:val="en-CA"/>
        </w:rPr>
        <w:t>:~$</w:t>
      </w:r>
      <w:r w:rsidRPr="005522A9">
        <w:rPr>
          <w:lang w:val="en-CA"/>
        </w:rPr>
        <w:t xml:space="preserve"> </w:t>
      </w:r>
      <w:r w:rsidRPr="001E5F23">
        <w:rPr>
          <w:rStyle w:val="Code-BChar"/>
        </w:rPr>
        <w:t>ping -c3 10.0.2.22</w:t>
      </w:r>
    </w:p>
    <w:p w14:paraId="34976773" w14:textId="67F3C2BF" w:rsidR="00EB4DB9" w:rsidRPr="005522A9" w:rsidRDefault="00EB4DB9" w:rsidP="005C3CFA">
      <w:pPr>
        <w:spacing w:before="120" w:after="120" w:line="240" w:lineRule="auto"/>
        <w:ind w:left="360"/>
        <w:rPr>
          <w:lang w:val="en-CA"/>
        </w:rPr>
      </w:pPr>
      <w:r w:rsidRPr="005522A9">
        <w:rPr>
          <w:lang w:val="en-CA"/>
        </w:rPr>
        <w:t xml:space="preserve">You should also be able to do a ping from </w:t>
      </w:r>
      <w:r w:rsidRPr="008F7DBE">
        <w:rPr>
          <w:i/>
          <w:lang w:val="en-CA"/>
        </w:rPr>
        <w:t>PC4</w:t>
      </w:r>
      <w:r w:rsidRPr="005522A9">
        <w:rPr>
          <w:lang w:val="en-CA"/>
        </w:rPr>
        <w:t xml:space="preserve"> to IP address 10.0.3.3</w:t>
      </w:r>
      <w:r w:rsidR="00B67D91">
        <w:rPr>
          <w:lang w:val="en-CA"/>
        </w:rPr>
        <w:t xml:space="preserve"> but NOT to 10.0.3.33.</w:t>
      </w:r>
    </w:p>
    <w:p w14:paraId="42185C79" w14:textId="31F91C3D" w:rsidR="00B67D91" w:rsidRDefault="00B67D91" w:rsidP="005C3CFA">
      <w:pPr>
        <w:pStyle w:val="Code"/>
        <w:spacing w:before="120" w:after="120"/>
        <w:ind w:left="720"/>
        <w:rPr>
          <w:lang w:val="en-CA"/>
        </w:rPr>
      </w:pPr>
      <w:r>
        <w:rPr>
          <w:lang w:val="en-CA"/>
        </w:rPr>
        <w:t>PC4:~$</w:t>
      </w:r>
      <w:r w:rsidRPr="005522A9">
        <w:rPr>
          <w:lang w:val="en-CA"/>
        </w:rPr>
        <w:t xml:space="preserve"> </w:t>
      </w:r>
      <w:r w:rsidRPr="001E5F23">
        <w:rPr>
          <w:rStyle w:val="Code-BChar"/>
        </w:rPr>
        <w:t>ping -c3 10.0.3.3</w:t>
      </w:r>
    </w:p>
    <w:p w14:paraId="2824CE5A" w14:textId="3CBD1A6A" w:rsidR="00EB4DB9" w:rsidRPr="005C3CFA" w:rsidRDefault="00EB4DB9" w:rsidP="005C3CFA">
      <w:pPr>
        <w:pStyle w:val="Code"/>
        <w:spacing w:before="120" w:after="120"/>
        <w:ind w:left="720"/>
        <w:rPr>
          <w:b/>
          <w:shd w:val="clear" w:color="auto" w:fill="F2F2F2" w:themeFill="background1" w:themeFillShade="F2"/>
        </w:rPr>
      </w:pPr>
      <w:r w:rsidRPr="005522A9">
        <w:rPr>
          <w:lang w:val="en-CA"/>
        </w:rPr>
        <w:t>PC4</w:t>
      </w:r>
      <w:r w:rsidR="00532079">
        <w:rPr>
          <w:lang w:val="en-CA"/>
        </w:rPr>
        <w:t>:~$</w:t>
      </w:r>
      <w:r w:rsidRPr="005522A9">
        <w:rPr>
          <w:lang w:val="en-CA"/>
        </w:rPr>
        <w:t xml:space="preserve"> </w:t>
      </w:r>
      <w:r w:rsidRPr="001E5F23">
        <w:rPr>
          <w:rStyle w:val="Code-BChar"/>
        </w:rPr>
        <w:t>ping -c3 10.0.3.3</w:t>
      </w:r>
      <w:r w:rsidR="00B67D91">
        <w:rPr>
          <w:rStyle w:val="Code-BChar"/>
        </w:rPr>
        <w:t>3</w:t>
      </w:r>
    </w:p>
    <w:p w14:paraId="270D1C0D" w14:textId="00303DE7" w:rsidR="00EB4DB9" w:rsidRPr="00FF0742" w:rsidRDefault="00EB4DB9" w:rsidP="0068223A">
      <w:pPr>
        <w:pStyle w:val="ListParagraph"/>
        <w:numPr>
          <w:ilvl w:val="0"/>
          <w:numId w:val="26"/>
        </w:numPr>
        <w:spacing w:before="120" w:after="120" w:line="240" w:lineRule="auto"/>
        <w:contextualSpacing w:val="0"/>
        <w:rPr>
          <w:lang w:val="en-CA"/>
        </w:rPr>
      </w:pPr>
      <w:r w:rsidRPr="001E5F23">
        <w:rPr>
          <w:lang w:val="en-CA"/>
        </w:rPr>
        <w:t xml:space="preserve">The ping from PC4 to 10.0.3.33 is not successful. Why? </w:t>
      </w:r>
      <w:r w:rsidR="00B61CE2">
        <w:rPr>
          <w:lang w:val="en-CA"/>
        </w:rPr>
        <w:t xml:space="preserve"> </w:t>
      </w:r>
      <w:r w:rsidR="00B61CE2">
        <w:rPr>
          <w:b/>
          <w:bCs/>
          <w:lang w:val="en-CA"/>
        </w:rPr>
        <w:t xml:space="preserve">BECAUSE </w:t>
      </w:r>
      <w:r w:rsidR="00333753">
        <w:rPr>
          <w:b/>
          <w:bCs/>
          <w:lang w:val="en-CA"/>
        </w:rPr>
        <w:t xml:space="preserve">R3-R5 </w:t>
      </w:r>
      <w:r w:rsidR="00B61CE2">
        <w:rPr>
          <w:b/>
          <w:bCs/>
          <w:lang w:val="en-CA"/>
        </w:rPr>
        <w:t>BGP not setup yet.</w:t>
      </w:r>
    </w:p>
    <w:p w14:paraId="3CF9F1E5" w14:textId="603A662B" w:rsidR="00EB4DB9" w:rsidRPr="00FF0742" w:rsidRDefault="00EB4DB9" w:rsidP="0068223A">
      <w:pPr>
        <w:pStyle w:val="ListParagraph"/>
        <w:numPr>
          <w:ilvl w:val="0"/>
          <w:numId w:val="25"/>
        </w:numPr>
        <w:spacing w:before="120" w:after="120" w:line="240" w:lineRule="auto"/>
        <w:contextualSpacing w:val="0"/>
        <w:rPr>
          <w:lang w:val="en-CA"/>
        </w:rPr>
      </w:pPr>
      <w:r w:rsidRPr="00FF0742">
        <w:rPr>
          <w:lang w:val="en-CA"/>
        </w:rPr>
        <w:t xml:space="preserve">Once the BGP peers have exchanged routing information, you can display the </w:t>
      </w:r>
      <w:r w:rsidR="00AC3C2C">
        <w:rPr>
          <w:lang w:val="en-CA"/>
        </w:rPr>
        <w:t xml:space="preserve">BGP </w:t>
      </w:r>
      <w:r w:rsidRPr="00FF0742">
        <w:rPr>
          <w:lang w:val="en-CA"/>
        </w:rPr>
        <w:t xml:space="preserve">routing table and </w:t>
      </w:r>
      <w:r w:rsidR="00AC3C2C">
        <w:rPr>
          <w:lang w:val="en-CA"/>
        </w:rPr>
        <w:t xml:space="preserve">other </w:t>
      </w:r>
      <w:r w:rsidRPr="00FF0742">
        <w:rPr>
          <w:lang w:val="en-CA"/>
        </w:rPr>
        <w:t xml:space="preserve">BGP information. On each Cisco router, save the output of the following commands: </w:t>
      </w:r>
    </w:p>
    <w:p w14:paraId="5BC1A97E" w14:textId="77777777" w:rsidR="00EB4DB9" w:rsidRPr="005522A9" w:rsidRDefault="00EB4DB9" w:rsidP="005C3CFA">
      <w:pPr>
        <w:shd w:val="clear" w:color="auto" w:fill="F2F2F2" w:themeFill="background1" w:themeFillShade="F2"/>
        <w:tabs>
          <w:tab w:val="clear" w:pos="360"/>
          <w:tab w:val="clear" w:pos="720"/>
          <w:tab w:val="clear" w:pos="1080"/>
          <w:tab w:val="clear" w:pos="1440"/>
          <w:tab w:val="clear" w:pos="1800"/>
          <w:tab w:val="clear" w:pos="2160"/>
          <w:tab w:val="clear" w:pos="2520"/>
          <w:tab w:val="clear" w:pos="2880"/>
        </w:tabs>
        <w:spacing w:before="120" w:after="120" w:line="240" w:lineRule="auto"/>
        <w:ind w:left="720"/>
        <w:rPr>
          <w:rFonts w:ascii="Consolas" w:eastAsia="Times New Roman" w:hAnsi="Consolas" w:cs="Courier New"/>
          <w:szCs w:val="24"/>
          <w:lang w:val="en-CA"/>
        </w:rPr>
      </w:pPr>
      <w:r w:rsidRPr="005522A9">
        <w:rPr>
          <w:rFonts w:ascii="Consolas" w:eastAsia="Times New Roman" w:hAnsi="Consolas" w:cs="Courier New"/>
          <w:szCs w:val="24"/>
          <w:lang w:val="en-CA"/>
        </w:rPr>
        <w:t xml:space="preserve">Router1# </w:t>
      </w:r>
      <w:r w:rsidRPr="005522A9">
        <w:rPr>
          <w:rFonts w:ascii="Consolas" w:eastAsia="Times New Roman" w:hAnsi="Consolas" w:cs="Courier New"/>
          <w:b/>
          <w:szCs w:val="24"/>
          <w:lang w:val="en-CA"/>
        </w:rPr>
        <w:t>show ip route</w:t>
      </w:r>
    </w:p>
    <w:p w14:paraId="2F9035AB" w14:textId="77777777" w:rsidR="00EB4DB9" w:rsidRPr="005522A9" w:rsidRDefault="00EB4DB9" w:rsidP="005C3CFA">
      <w:pPr>
        <w:shd w:val="clear" w:color="auto" w:fill="F2F2F2" w:themeFill="background1" w:themeFillShade="F2"/>
        <w:tabs>
          <w:tab w:val="clear" w:pos="360"/>
          <w:tab w:val="clear" w:pos="720"/>
          <w:tab w:val="clear" w:pos="1080"/>
          <w:tab w:val="clear" w:pos="1440"/>
          <w:tab w:val="clear" w:pos="1800"/>
          <w:tab w:val="clear" w:pos="2160"/>
          <w:tab w:val="clear" w:pos="2520"/>
          <w:tab w:val="clear" w:pos="2880"/>
        </w:tabs>
        <w:spacing w:before="120" w:after="120" w:line="240" w:lineRule="auto"/>
        <w:ind w:left="720"/>
        <w:rPr>
          <w:rFonts w:ascii="Consolas" w:eastAsia="Times New Roman" w:hAnsi="Consolas" w:cs="Courier New"/>
          <w:szCs w:val="24"/>
          <w:lang w:val="en-CA"/>
        </w:rPr>
      </w:pPr>
      <w:r w:rsidRPr="005522A9">
        <w:rPr>
          <w:rFonts w:ascii="Consolas" w:eastAsia="Times New Roman" w:hAnsi="Consolas" w:cs="Courier New"/>
          <w:szCs w:val="24"/>
          <w:lang w:val="en-CA"/>
        </w:rPr>
        <w:t xml:space="preserve">Router1# </w:t>
      </w:r>
      <w:r w:rsidRPr="005522A9">
        <w:rPr>
          <w:rFonts w:ascii="Consolas" w:eastAsia="Times New Roman" w:hAnsi="Consolas" w:cs="Courier New"/>
          <w:b/>
          <w:szCs w:val="24"/>
          <w:lang w:val="en-CA"/>
        </w:rPr>
        <w:t>show ip bgp</w:t>
      </w:r>
    </w:p>
    <w:p w14:paraId="077F4C6C" w14:textId="14E919B8" w:rsidR="00EB4DB9" w:rsidRPr="005C3CFA" w:rsidRDefault="00EB4DB9" w:rsidP="005C3CFA">
      <w:pPr>
        <w:shd w:val="clear" w:color="auto" w:fill="F2F2F2" w:themeFill="background1" w:themeFillShade="F2"/>
        <w:tabs>
          <w:tab w:val="clear" w:pos="360"/>
          <w:tab w:val="clear" w:pos="720"/>
          <w:tab w:val="clear" w:pos="1080"/>
          <w:tab w:val="clear" w:pos="1440"/>
          <w:tab w:val="clear" w:pos="1800"/>
          <w:tab w:val="clear" w:pos="2160"/>
          <w:tab w:val="clear" w:pos="2520"/>
          <w:tab w:val="clear" w:pos="2880"/>
        </w:tabs>
        <w:spacing w:before="120" w:after="120" w:line="240" w:lineRule="auto"/>
        <w:ind w:left="720"/>
        <w:rPr>
          <w:rFonts w:ascii="Consolas" w:eastAsia="Times New Roman" w:hAnsi="Consolas" w:cs="Courier New"/>
          <w:szCs w:val="24"/>
          <w:lang w:val="en-CA"/>
        </w:rPr>
      </w:pPr>
      <w:r w:rsidRPr="005522A9">
        <w:rPr>
          <w:rFonts w:ascii="Consolas" w:eastAsia="Times New Roman" w:hAnsi="Consolas" w:cs="Courier New"/>
          <w:szCs w:val="24"/>
          <w:lang w:val="en-CA"/>
        </w:rPr>
        <w:lastRenderedPageBreak/>
        <w:t xml:space="preserve">Router1# </w:t>
      </w:r>
      <w:r w:rsidRPr="005522A9">
        <w:rPr>
          <w:rFonts w:ascii="Consolas" w:eastAsia="Times New Roman" w:hAnsi="Consolas" w:cs="Courier New"/>
          <w:b/>
          <w:szCs w:val="24"/>
          <w:lang w:val="en-CA"/>
        </w:rPr>
        <w:t>show ip bgp summary</w:t>
      </w:r>
    </w:p>
    <w:p w14:paraId="39A38FA5" w14:textId="0909FF5A" w:rsidR="00EB4DB9" w:rsidRPr="005522A9" w:rsidRDefault="00EB4DB9" w:rsidP="005C3CFA">
      <w:pPr>
        <w:spacing w:before="120" w:after="120" w:line="240" w:lineRule="auto"/>
        <w:ind w:left="360"/>
        <w:rPr>
          <w:lang w:val="en-CA"/>
        </w:rPr>
      </w:pPr>
      <w:r w:rsidRPr="005522A9">
        <w:rPr>
          <w:noProof/>
        </w:rPr>
        <w:drawing>
          <wp:anchor distT="0" distB="0" distL="114300" distR="114300" simplePos="0" relativeHeight="251692032" behindDoc="0" locked="0" layoutInCell="1" allowOverlap="1" wp14:anchorId="3E4CFC3D" wp14:editId="5C26233A">
            <wp:simplePos x="0" y="0"/>
            <wp:positionH relativeFrom="column">
              <wp:posOffset>-564696</wp:posOffset>
            </wp:positionH>
            <wp:positionV relativeFrom="paragraph">
              <wp:posOffset>405493</wp:posOffset>
            </wp:positionV>
            <wp:extent cx="467995" cy="467995"/>
            <wp:effectExtent l="0" t="0" r="1905" b="635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Pr="005522A9">
        <w:rPr>
          <w:lang w:val="en-CA"/>
        </w:rPr>
        <w:t xml:space="preserve">The first command is the usual </w:t>
      </w:r>
      <w:r w:rsidR="008F7DBE">
        <w:rPr>
          <w:lang w:val="en-CA"/>
        </w:rPr>
        <w:t xml:space="preserve">IP </w:t>
      </w:r>
      <w:r w:rsidRPr="005522A9">
        <w:rPr>
          <w:lang w:val="en-CA"/>
        </w:rPr>
        <w:t xml:space="preserve">routing table display. The second command shows the table of the BGP protocol, which includes information about the routing paths. The last command displays the BGP sessions to peers. </w:t>
      </w:r>
      <w:r w:rsidRPr="005522A9">
        <w:rPr>
          <w:lang w:val="en-CA"/>
        </w:rPr>
        <w:tab/>
      </w:r>
    </w:p>
    <w:p w14:paraId="298148F6" w14:textId="2F2760EA" w:rsidR="00EB4DB9" w:rsidRPr="005522A9" w:rsidRDefault="00EB4DB9" w:rsidP="00AC3C2C">
      <w:pPr>
        <w:spacing w:before="120" w:after="120" w:line="240" w:lineRule="auto"/>
        <w:ind w:left="360"/>
        <w:rPr>
          <w:lang w:val="en-CA"/>
        </w:rPr>
      </w:pPr>
      <w:r w:rsidRPr="005522A9">
        <w:rPr>
          <w:lang w:val="en-CA"/>
        </w:rPr>
        <w:t>Take a screen</w:t>
      </w:r>
      <w:r w:rsidR="002609C0">
        <w:rPr>
          <w:lang w:val="en-CA"/>
        </w:rPr>
        <w:t xml:space="preserve"> capture </w:t>
      </w:r>
      <w:r w:rsidRPr="005522A9">
        <w:rPr>
          <w:lang w:val="en-CA"/>
        </w:rPr>
        <w:t xml:space="preserve">of the output of these commands at </w:t>
      </w:r>
      <w:r w:rsidRPr="008F7DBE">
        <w:rPr>
          <w:i/>
          <w:lang w:val="en-CA"/>
        </w:rPr>
        <w:t>Router1</w:t>
      </w:r>
      <w:r w:rsidRPr="005522A9">
        <w:rPr>
          <w:lang w:val="en-CA"/>
        </w:rPr>
        <w:t xml:space="preserve">. </w:t>
      </w:r>
    </w:p>
    <w:p w14:paraId="5FD8CD99" w14:textId="1E73608D" w:rsidR="00EB4DB9" w:rsidRPr="005A4046" w:rsidRDefault="00EB4DB9" w:rsidP="0068223A">
      <w:pPr>
        <w:pStyle w:val="ListParagraph"/>
        <w:numPr>
          <w:ilvl w:val="0"/>
          <w:numId w:val="25"/>
        </w:numPr>
        <w:spacing w:before="120" w:after="120" w:line="240" w:lineRule="auto"/>
        <w:contextualSpacing w:val="0"/>
        <w:rPr>
          <w:lang w:val="en-CA"/>
        </w:rPr>
      </w:pPr>
      <w:r w:rsidRPr="005A4046">
        <w:rPr>
          <w:lang w:val="en-CA"/>
        </w:rPr>
        <w:t xml:space="preserve">Next take a look at the BGP protocol messages that were captured by </w:t>
      </w:r>
      <w:r w:rsidRPr="00B353F9">
        <w:rPr>
          <w:i/>
          <w:lang w:val="en-CA"/>
        </w:rPr>
        <w:t>Wireshark</w:t>
      </w:r>
      <w:r w:rsidRPr="005A4046">
        <w:rPr>
          <w:lang w:val="en-CA"/>
        </w:rPr>
        <w:t xml:space="preserve">. You only see BGP messages on the </w:t>
      </w:r>
      <w:r w:rsidR="00D80B07">
        <w:rPr>
          <w:lang w:val="en-CA"/>
        </w:rPr>
        <w:t>FastEthernet</w:t>
      </w:r>
      <w:r w:rsidR="00AC3C2C">
        <w:rPr>
          <w:lang w:val="en-CA"/>
        </w:rPr>
        <w:t>1/0</w:t>
      </w:r>
      <w:r w:rsidRPr="005A4046">
        <w:rPr>
          <w:lang w:val="en-CA"/>
        </w:rPr>
        <w:t xml:space="preserve"> interface of </w:t>
      </w:r>
      <w:r w:rsidR="00AC3C2C">
        <w:rPr>
          <w:i/>
          <w:lang w:val="en-CA"/>
        </w:rPr>
        <w:t>Router5</w:t>
      </w:r>
      <w:r w:rsidRPr="005A4046">
        <w:rPr>
          <w:lang w:val="en-CA"/>
        </w:rPr>
        <w:t xml:space="preserve">. Explore the different types of BGP messages, and try to infer their meanings. The following are the message types that you should observe: </w:t>
      </w:r>
    </w:p>
    <w:p w14:paraId="1B544452" w14:textId="77777777" w:rsidR="00EB4DB9" w:rsidRPr="005A4046" w:rsidRDefault="00EB4DB9" w:rsidP="0068223A">
      <w:pPr>
        <w:pStyle w:val="ListParagraph"/>
        <w:numPr>
          <w:ilvl w:val="0"/>
          <w:numId w:val="27"/>
        </w:numPr>
        <w:spacing w:before="120" w:after="120" w:line="240" w:lineRule="auto"/>
        <w:contextualSpacing w:val="0"/>
        <w:rPr>
          <w:lang w:val="en-CA"/>
        </w:rPr>
      </w:pPr>
      <w:r w:rsidRPr="005A4046">
        <w:rPr>
          <w:lang w:val="en-CA"/>
        </w:rPr>
        <w:t>OPEN message,</w:t>
      </w:r>
    </w:p>
    <w:p w14:paraId="0ACDBA2F" w14:textId="77777777" w:rsidR="00EB4DB9" w:rsidRPr="005A4046" w:rsidRDefault="00EB4DB9" w:rsidP="0068223A">
      <w:pPr>
        <w:pStyle w:val="ListParagraph"/>
        <w:numPr>
          <w:ilvl w:val="0"/>
          <w:numId w:val="27"/>
        </w:numPr>
        <w:spacing w:before="120" w:after="120" w:line="240" w:lineRule="auto"/>
        <w:contextualSpacing w:val="0"/>
        <w:rPr>
          <w:lang w:val="en-CA"/>
        </w:rPr>
      </w:pPr>
      <w:r w:rsidRPr="005A4046">
        <w:rPr>
          <w:lang w:val="en-CA"/>
        </w:rPr>
        <w:t>KEEP ALIVE message,</w:t>
      </w:r>
      <w:ins w:id="192" w:author="vineet bharot" w:date="2021-03-09T13:19:00Z">
        <w:r w:rsidR="00F7739A">
          <w:rPr>
            <w:lang w:val="en-CA"/>
          </w:rPr>
          <w:t xml:space="preserve"> 60 seconds peer keep alive message</w:t>
        </w:r>
      </w:ins>
    </w:p>
    <w:p w14:paraId="53B81AD3" w14:textId="6F43C375" w:rsidR="00EB4DB9" w:rsidRPr="00D80B07" w:rsidRDefault="00D80B07" w:rsidP="0068223A">
      <w:pPr>
        <w:pStyle w:val="ListParagraph"/>
        <w:numPr>
          <w:ilvl w:val="0"/>
          <w:numId w:val="27"/>
        </w:numPr>
        <w:spacing w:before="120" w:after="120" w:line="240" w:lineRule="auto"/>
        <w:contextualSpacing w:val="0"/>
        <w:rPr>
          <w:lang w:val="en-CA"/>
        </w:rPr>
      </w:pPr>
      <w:r w:rsidRPr="005522A9">
        <w:rPr>
          <w:noProof/>
        </w:rPr>
        <w:drawing>
          <wp:anchor distT="0" distB="0" distL="114300" distR="114300" simplePos="0" relativeHeight="251694080" behindDoc="0" locked="0" layoutInCell="1" allowOverlap="1" wp14:anchorId="4319393B" wp14:editId="147171FA">
            <wp:simplePos x="0" y="0"/>
            <wp:positionH relativeFrom="column">
              <wp:posOffset>-648335</wp:posOffset>
            </wp:positionH>
            <wp:positionV relativeFrom="paragraph">
              <wp:posOffset>273050</wp:posOffset>
            </wp:positionV>
            <wp:extent cx="512748" cy="512748"/>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12748" cy="512748"/>
                    </a:xfrm>
                    <a:prstGeom prst="rect">
                      <a:avLst/>
                    </a:prstGeom>
                  </pic:spPr>
                </pic:pic>
              </a:graphicData>
            </a:graphic>
            <wp14:sizeRelH relativeFrom="page">
              <wp14:pctWidth>0</wp14:pctWidth>
            </wp14:sizeRelH>
            <wp14:sizeRelV relativeFrom="page">
              <wp14:pctHeight>0</wp14:pctHeight>
            </wp14:sizeRelV>
          </wp:anchor>
        </w:drawing>
      </w:r>
      <w:r w:rsidR="00EB4DB9" w:rsidRPr="005A4046">
        <w:rPr>
          <w:lang w:val="en-CA"/>
        </w:rPr>
        <w:t>UPDATE message</w:t>
      </w:r>
      <w:ins w:id="193" w:author="vineet bharot" w:date="2021-03-09T13:19:00Z">
        <w:r w:rsidR="00F7739A">
          <w:rPr>
            <w:lang w:val="en-CA"/>
          </w:rPr>
          <w:t>, update route message by giving path info.</w:t>
        </w:r>
      </w:ins>
    </w:p>
    <w:p w14:paraId="58E9EA57" w14:textId="48495937" w:rsidR="00EB4DB9" w:rsidRPr="005A4046" w:rsidRDefault="00EB4DB9" w:rsidP="0068223A">
      <w:pPr>
        <w:pStyle w:val="ListParagraph"/>
        <w:numPr>
          <w:ilvl w:val="0"/>
          <w:numId w:val="25"/>
        </w:numPr>
        <w:spacing w:before="120" w:after="120" w:line="240" w:lineRule="auto"/>
        <w:contextualSpacing w:val="0"/>
        <w:rPr>
          <w:lang w:val="en-CA"/>
        </w:rPr>
      </w:pPr>
      <w:r w:rsidRPr="005A4046">
        <w:rPr>
          <w:lang w:val="en-CA"/>
        </w:rPr>
        <w:t xml:space="preserve">Do </w:t>
      </w:r>
      <w:r w:rsidR="00AC3C2C">
        <w:rPr>
          <w:u w:val="single"/>
          <w:lang w:val="en-CA"/>
        </w:rPr>
        <w:t>NOT</w:t>
      </w:r>
      <w:r w:rsidRPr="005A4046">
        <w:rPr>
          <w:lang w:val="en-CA"/>
        </w:rPr>
        <w:t xml:space="preserve"> terminate the </w:t>
      </w:r>
      <w:r w:rsidRPr="00740A9D">
        <w:rPr>
          <w:i/>
          <w:lang w:val="en-CA"/>
        </w:rPr>
        <w:t>Wireshark</w:t>
      </w:r>
      <w:r w:rsidRPr="005A4046">
        <w:rPr>
          <w:lang w:val="en-CA"/>
        </w:rPr>
        <w:t xml:space="preserve"> </w:t>
      </w:r>
      <w:r w:rsidR="00AC3C2C">
        <w:rPr>
          <w:lang w:val="en-CA"/>
        </w:rPr>
        <w:t>captures</w:t>
      </w:r>
      <w:r w:rsidRPr="005A4046">
        <w:rPr>
          <w:lang w:val="en-CA"/>
        </w:rPr>
        <w:t xml:space="preserve">.  </w:t>
      </w:r>
    </w:p>
    <w:p w14:paraId="20CFF5B5" w14:textId="77777777" w:rsidR="00EB4DB9" w:rsidRPr="005522A9" w:rsidRDefault="00EB4DB9" w:rsidP="00D80B07">
      <w:pPr>
        <w:tabs>
          <w:tab w:val="clear" w:pos="360"/>
          <w:tab w:val="clear" w:pos="720"/>
          <w:tab w:val="clear" w:pos="1080"/>
          <w:tab w:val="clear" w:pos="1440"/>
          <w:tab w:val="clear" w:pos="1800"/>
          <w:tab w:val="clear" w:pos="2160"/>
          <w:tab w:val="clear" w:pos="2520"/>
          <w:tab w:val="clear" w:pos="2880"/>
        </w:tabs>
        <w:spacing w:before="120" w:after="120" w:line="240" w:lineRule="auto"/>
        <w:rPr>
          <w:rFonts w:eastAsia="Times New Roman" w:cs="Times New Roman"/>
          <w:szCs w:val="24"/>
          <w:lang w:val="en-CA"/>
        </w:rPr>
      </w:pPr>
      <w:r w:rsidRPr="005522A9">
        <w:rPr>
          <w:rFonts w:eastAsia="Times New Roman" w:cs="Times New Roman"/>
          <w:szCs w:val="24"/>
          <w:lang w:val="en-CA"/>
        </w:rPr>
        <w:t xml:space="preserve">At this time, AS 100, AS 200, and AS 300 can exchange traffic, as can AS 300 and AS 400, but the routing across AS 300 is not yet configured. This will be done in the remaining exercises.   </w:t>
      </w:r>
    </w:p>
    <w:p w14:paraId="6511DC05"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79329FA7" w14:textId="77777777" w:rsidR="00EB4DB9" w:rsidRPr="005522A9" w:rsidRDefault="00EB4DB9" w:rsidP="00EB4DB9">
      <w:pPr>
        <w:pStyle w:val="LabTitle"/>
        <w:rPr>
          <w:lang w:val="en-CA"/>
        </w:rPr>
      </w:pPr>
      <w:r w:rsidRPr="005522A9">
        <w:drawing>
          <wp:anchor distT="0" distB="0" distL="114300" distR="114300" simplePos="0" relativeHeight="251693056" behindDoc="0" locked="0" layoutInCell="1" allowOverlap="1" wp14:anchorId="7E77C4BA" wp14:editId="53C32049">
            <wp:simplePos x="0" y="0"/>
            <wp:positionH relativeFrom="column">
              <wp:posOffset>-591625</wp:posOffset>
            </wp:positionH>
            <wp:positionV relativeFrom="paragraph">
              <wp:posOffset>321114</wp:posOffset>
            </wp:positionV>
            <wp:extent cx="457200" cy="375920"/>
            <wp:effectExtent l="0" t="0" r="0" b="508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57200" cy="375920"/>
                    </a:xfrm>
                    <a:prstGeom prst="rect">
                      <a:avLst/>
                    </a:prstGeom>
                    <a:noFill/>
                  </pic:spPr>
                </pic:pic>
              </a:graphicData>
            </a:graphic>
            <wp14:sizeRelH relativeFrom="page">
              <wp14:pctWidth>0</wp14:pctWidth>
            </wp14:sizeRelH>
            <wp14:sizeRelV relativeFrom="page">
              <wp14:pctHeight>0</wp14:pctHeight>
            </wp14:sizeRelV>
          </wp:anchor>
        </w:drawing>
      </w:r>
      <w:r w:rsidRPr="005522A9">
        <w:rPr>
          <w:lang w:val="en-CA"/>
        </w:rPr>
        <w:t>Lab Questions/Report</w:t>
      </w:r>
    </w:p>
    <w:p w14:paraId="44F60DEA" w14:textId="5F2E3D5D" w:rsidR="00EB4DB9" w:rsidRDefault="00D80B07" w:rsidP="0068223A">
      <w:pPr>
        <w:pStyle w:val="ListParagraph"/>
        <w:numPr>
          <w:ilvl w:val="0"/>
          <w:numId w:val="37"/>
        </w:numPr>
        <w:contextualSpacing w:val="0"/>
        <w:rPr>
          <w:lang w:val="en-CA"/>
        </w:rPr>
      </w:pPr>
      <w:r>
        <w:rPr>
          <w:lang w:val="en-CA"/>
        </w:rPr>
        <w:t xml:space="preserve">Using the data from </w:t>
      </w:r>
      <w:r w:rsidR="00EB4DB9" w:rsidRPr="00624BF9">
        <w:rPr>
          <w:lang w:val="en-CA"/>
        </w:rPr>
        <w:t xml:space="preserve">Step </w:t>
      </w:r>
      <w:r>
        <w:rPr>
          <w:lang w:val="en-CA"/>
        </w:rPr>
        <w:t>5</w:t>
      </w:r>
      <w:r w:rsidR="00EB4DB9" w:rsidRPr="00624BF9">
        <w:rPr>
          <w:lang w:val="en-CA"/>
        </w:rPr>
        <w:t xml:space="preserve">. </w:t>
      </w:r>
      <w:r w:rsidR="005E0B93">
        <w:rPr>
          <w:lang w:val="en-CA"/>
        </w:rPr>
        <w:t xml:space="preserve">(You can use the </w:t>
      </w:r>
      <w:r w:rsidR="00EB4DB9" w:rsidRPr="00624BF9">
        <w:rPr>
          <w:lang w:val="en-CA"/>
        </w:rPr>
        <w:t xml:space="preserve">details of the UPDATE messages saved in Step </w:t>
      </w:r>
      <w:r>
        <w:rPr>
          <w:lang w:val="en-CA"/>
        </w:rPr>
        <w:t>6)</w:t>
      </w:r>
      <w:r w:rsidR="00EB4DB9" w:rsidRPr="00624BF9">
        <w:rPr>
          <w:lang w:val="en-CA"/>
        </w:rPr>
        <w:t xml:space="preserve">. </w:t>
      </w:r>
    </w:p>
    <w:p w14:paraId="0BFD8514" w14:textId="77777777" w:rsidR="00D80B07" w:rsidRPr="005522A9" w:rsidRDefault="00D80B07" w:rsidP="00D80B07">
      <w:pPr>
        <w:ind w:left="720"/>
        <w:rPr>
          <w:lang w:val="en-CA"/>
        </w:rPr>
      </w:pPr>
      <w:r>
        <w:rPr>
          <w:lang w:val="en-CA"/>
        </w:rPr>
        <w:t>A</w:t>
      </w:r>
      <w:r w:rsidRPr="005522A9">
        <w:rPr>
          <w:lang w:val="en-CA"/>
        </w:rPr>
        <w:t xml:space="preserve">nswer the following questions: </w:t>
      </w:r>
    </w:p>
    <w:p w14:paraId="17E711D5" w14:textId="77777777" w:rsidR="00D80B07" w:rsidRPr="005A4046" w:rsidRDefault="00D80B07" w:rsidP="0068223A">
      <w:pPr>
        <w:pStyle w:val="ListParagraph"/>
        <w:numPr>
          <w:ilvl w:val="0"/>
          <w:numId w:val="44"/>
        </w:numPr>
        <w:rPr>
          <w:lang w:val="en-CA"/>
        </w:rPr>
      </w:pPr>
      <w:r w:rsidRPr="005A4046">
        <w:rPr>
          <w:lang w:val="en-CA"/>
        </w:rPr>
        <w:t>Which type of encapsulation is used for BGP messages (TCP, UDP or other)?</w:t>
      </w:r>
      <w:ins w:id="194" w:author="vineet bharot" w:date="2021-03-09T13:19:00Z">
        <w:r w:rsidR="003E2304">
          <w:rPr>
            <w:lang w:val="en-CA"/>
          </w:rPr>
          <w:t xml:space="preserve"> TCP</w:t>
        </w:r>
      </w:ins>
    </w:p>
    <w:p w14:paraId="16A3C963" w14:textId="77777777" w:rsidR="00D80B07" w:rsidRPr="005A4046" w:rsidRDefault="00D80B07" w:rsidP="0068223A">
      <w:pPr>
        <w:pStyle w:val="ListParagraph"/>
        <w:numPr>
          <w:ilvl w:val="0"/>
          <w:numId w:val="44"/>
        </w:numPr>
        <w:rPr>
          <w:lang w:val="en-CA"/>
        </w:rPr>
      </w:pPr>
      <w:r w:rsidRPr="005A4046">
        <w:rPr>
          <w:lang w:val="en-CA"/>
        </w:rPr>
        <w:t xml:space="preserve">Are these messages sent in regular time intervals or only when certain events happen? In the former case, what is the time interval?  In the latter case, what is the event? </w:t>
      </w:r>
    </w:p>
    <w:p w14:paraId="47E57854" w14:textId="22A669F4" w:rsidR="00F7739A" w:rsidRDefault="00F7739A" w:rsidP="00F7739A">
      <w:pPr>
        <w:pStyle w:val="ListParagraph"/>
        <w:numPr>
          <w:ilvl w:val="1"/>
          <w:numId w:val="44"/>
        </w:numPr>
        <w:rPr>
          <w:ins w:id="195" w:author="vineet bharot" w:date="2021-03-09T13:19:00Z"/>
          <w:lang w:val="en-CA"/>
        </w:rPr>
      </w:pPr>
      <w:ins w:id="196" w:author="vineet bharot" w:date="2021-03-09T13:19:00Z">
        <w:r>
          <w:rPr>
            <w:lang w:val="en-CA"/>
          </w:rPr>
          <w:t>Regular 60 seconds keep alive</w:t>
        </w:r>
      </w:ins>
    </w:p>
    <w:p w14:paraId="653B7135" w14:textId="53969DB5" w:rsidR="00F7739A" w:rsidRPr="005A4046" w:rsidRDefault="00F7739A" w:rsidP="00F7739A">
      <w:pPr>
        <w:pStyle w:val="ListParagraph"/>
        <w:numPr>
          <w:ilvl w:val="1"/>
          <w:numId w:val="44"/>
        </w:numPr>
        <w:rPr>
          <w:ins w:id="197" w:author="vineet bharot" w:date="2021-03-09T13:19:00Z"/>
          <w:lang w:val="en-CA"/>
        </w:rPr>
      </w:pPr>
      <w:ins w:id="198" w:author="vineet bharot" w:date="2021-03-09T13:19:00Z">
        <w:r>
          <w:rPr>
            <w:lang w:val="en-CA"/>
          </w:rPr>
          <w:t>UPDATE with update route paths</w:t>
        </w:r>
        <w:r w:rsidR="00FA6BDA">
          <w:rPr>
            <w:lang w:val="en-CA"/>
          </w:rPr>
          <w:t>.</w:t>
        </w:r>
      </w:ins>
    </w:p>
    <w:p w14:paraId="39E08EFE" w14:textId="1B188233" w:rsidR="00D80B07" w:rsidRPr="00D80B07" w:rsidRDefault="00D80B07" w:rsidP="00D80B07">
      <w:pPr>
        <w:ind w:left="720"/>
        <w:rPr>
          <w:lang w:val="en-CA"/>
        </w:rPr>
      </w:pPr>
      <w:r w:rsidRPr="005A4046">
        <w:rPr>
          <w:lang w:val="en-CA"/>
        </w:rPr>
        <w:t xml:space="preserve">Inspect the “Path attributes” and the “Network Layer Reachability Information (NLRI)” information in </w:t>
      </w:r>
      <w:r>
        <w:rPr>
          <w:lang w:val="en-CA"/>
        </w:rPr>
        <w:t>the</w:t>
      </w:r>
      <w:r w:rsidRPr="005A4046">
        <w:rPr>
          <w:lang w:val="en-CA"/>
        </w:rPr>
        <w:t xml:space="preserve"> UPDATE messages that are sent </w:t>
      </w:r>
      <w:r>
        <w:rPr>
          <w:lang w:val="en-CA"/>
        </w:rPr>
        <w:t xml:space="preserve">and received </w:t>
      </w:r>
      <w:r w:rsidRPr="005A4046">
        <w:rPr>
          <w:lang w:val="en-CA"/>
        </w:rPr>
        <w:t xml:space="preserve">by </w:t>
      </w:r>
      <w:r w:rsidRPr="00D80B07">
        <w:rPr>
          <w:i/>
          <w:iCs/>
          <w:lang w:val="en-CA"/>
        </w:rPr>
        <w:t>Router5</w:t>
      </w:r>
      <w:r>
        <w:rPr>
          <w:lang w:val="en-CA"/>
        </w:rPr>
        <w:t xml:space="preserve">. </w:t>
      </w:r>
      <w:r w:rsidRPr="00047D40">
        <w:rPr>
          <w:lang w:val="en-CA"/>
        </w:rPr>
        <w:t xml:space="preserve"> </w:t>
      </w:r>
    </w:p>
    <w:p w14:paraId="2E80AE1D" w14:textId="4CD0E21D" w:rsidR="00EB4DB9" w:rsidRPr="00D80B07" w:rsidRDefault="005E0B93" w:rsidP="0068223A">
      <w:pPr>
        <w:pStyle w:val="ListParagraph"/>
        <w:numPr>
          <w:ilvl w:val="0"/>
          <w:numId w:val="37"/>
        </w:numPr>
        <w:rPr>
          <w:lang w:val="en-CA"/>
        </w:rPr>
      </w:pPr>
      <w:r>
        <w:rPr>
          <w:lang w:val="en-CA"/>
        </w:rPr>
        <w:t xml:space="preserve">Create a table for the captured </w:t>
      </w:r>
      <w:r w:rsidRPr="005A4046">
        <w:rPr>
          <w:lang w:val="en-CA"/>
        </w:rPr>
        <w:t>UPDATE message</w:t>
      </w:r>
      <w:r>
        <w:rPr>
          <w:lang w:val="en-CA"/>
        </w:rPr>
        <w:t xml:space="preserve">s (from Step </w:t>
      </w:r>
      <w:r w:rsidR="00D80B07">
        <w:rPr>
          <w:lang w:val="en-CA"/>
        </w:rPr>
        <w:t>6</w:t>
      </w:r>
      <w:r>
        <w:rPr>
          <w:lang w:val="en-CA"/>
        </w:rPr>
        <w:t xml:space="preserve">), with one row for each UPDATE message.  The columns of the table are: source IP address, destination IP address, advertised network prefix (NLRI), and AS PATH.  </w:t>
      </w:r>
    </w:p>
    <w:p w14:paraId="5E40B324" w14:textId="392E0104" w:rsidR="00AF154B" w:rsidRDefault="00AF154B" w:rsidP="00AF154B">
      <w:pPr>
        <w:pStyle w:val="ListParagraph"/>
        <w:numPr>
          <w:ilvl w:val="1"/>
          <w:numId w:val="37"/>
        </w:numPr>
        <w:rPr>
          <w:ins w:id="199" w:author="vineet bharot" w:date="2021-03-09T13:19:00Z"/>
          <w:lang w:val="en-CA"/>
        </w:rPr>
      </w:pPr>
      <w:ins w:id="200" w:author="vineet bharot" w:date="2021-03-09T13:19:00Z">
        <w:r>
          <w:rPr>
            <w:lang w:val="en-CA"/>
          </w:rPr>
          <w:t>Source</w:t>
        </w:r>
        <w:r>
          <w:rPr>
            <w:lang w:val="en-CA"/>
          </w:rPr>
          <w:tab/>
        </w:r>
        <w:r>
          <w:rPr>
            <w:lang w:val="en-CA"/>
          </w:rPr>
          <w:tab/>
        </w:r>
        <w:r>
          <w:rPr>
            <w:lang w:val="en-CA"/>
          </w:rPr>
          <w:tab/>
          <w:t>destination</w:t>
        </w:r>
        <w:r>
          <w:rPr>
            <w:lang w:val="en-CA"/>
          </w:rPr>
          <w:tab/>
          <w:t>NLRI</w:t>
        </w:r>
        <w:r>
          <w:rPr>
            <w:lang w:val="en-CA"/>
          </w:rPr>
          <w:tab/>
        </w:r>
        <w:r>
          <w:rPr>
            <w:lang w:val="en-CA"/>
          </w:rPr>
          <w:tab/>
          <w:t>AS PATH</w:t>
        </w:r>
      </w:ins>
    </w:p>
    <w:p w14:paraId="34E9CF2B" w14:textId="4596E280" w:rsidR="00AF154B" w:rsidRPr="00D80B07" w:rsidRDefault="00AF154B" w:rsidP="00AF154B">
      <w:pPr>
        <w:pStyle w:val="ListParagraph"/>
        <w:ind w:left="1440"/>
        <w:rPr>
          <w:ins w:id="201" w:author="vineet bharot" w:date="2021-03-09T13:19:00Z"/>
          <w:lang w:val="en-CA"/>
        </w:rPr>
      </w:pPr>
      <w:ins w:id="202" w:author="vineet bharot" w:date="2021-03-09T13:19:00Z">
        <w:r>
          <w:rPr>
            <w:lang w:val="en-CA"/>
          </w:rPr>
          <w:t>10.0.3.3</w:t>
        </w:r>
        <w:r>
          <w:rPr>
            <w:lang w:val="en-CA"/>
          </w:rPr>
          <w:tab/>
        </w:r>
        <w:r>
          <w:rPr>
            <w:lang w:val="en-CA"/>
          </w:rPr>
          <w:tab/>
          <w:t>10.0.3.33</w:t>
        </w:r>
        <w:r>
          <w:rPr>
            <w:lang w:val="en-CA"/>
          </w:rPr>
          <w:tab/>
          <w:t>10.0.4.0/24</w:t>
        </w:r>
        <w:r>
          <w:rPr>
            <w:lang w:val="en-CA"/>
          </w:rPr>
          <w:tab/>
          <w:t>400</w:t>
        </w:r>
      </w:ins>
    </w:p>
    <w:p w14:paraId="19A45BCA" w14:textId="5D61A5B7" w:rsidR="00EB4DB9" w:rsidRPr="005522A9" w:rsidRDefault="00EB4DB9" w:rsidP="00EB4DB9">
      <w:pPr>
        <w:pStyle w:val="Heading3"/>
        <w:rPr>
          <w:lang w:val="en-CA"/>
        </w:rPr>
      </w:pPr>
      <w:bookmarkStart w:id="203" w:name="_Toc49347467"/>
      <w:bookmarkStart w:id="204" w:name="_Toc63550541"/>
      <w:r w:rsidRPr="005522A9">
        <w:rPr>
          <w:lang w:val="en-CA"/>
        </w:rPr>
        <w:t xml:space="preserve">Exercise </w:t>
      </w:r>
      <w:r w:rsidR="00B13659">
        <w:rPr>
          <w:lang w:val="en-CA"/>
        </w:rPr>
        <w:t>4</w:t>
      </w:r>
      <w:r w:rsidRPr="005522A9">
        <w:rPr>
          <w:lang w:val="en-CA"/>
        </w:rPr>
        <w:t>-</w:t>
      </w:r>
      <w:r w:rsidR="00B13659">
        <w:rPr>
          <w:lang w:val="en-CA"/>
        </w:rPr>
        <w:t>c</w:t>
      </w:r>
      <w:r w:rsidRPr="005522A9">
        <w:rPr>
          <w:lang w:val="en-CA"/>
        </w:rPr>
        <w:t>. iBGP configuration</w:t>
      </w:r>
      <w:bookmarkEnd w:id="203"/>
      <w:bookmarkEnd w:id="204"/>
      <w:r w:rsidRPr="005522A9">
        <w:rPr>
          <w:lang w:val="en-CA"/>
        </w:rPr>
        <w:t xml:space="preserve"> </w:t>
      </w:r>
    </w:p>
    <w:p w14:paraId="51621246" w14:textId="5CD78691" w:rsidR="00EB4DB9" w:rsidRDefault="00EB4DB9" w:rsidP="00D80B07">
      <w:pPr>
        <w:spacing w:before="120" w:after="120" w:line="240" w:lineRule="auto"/>
        <w:rPr>
          <w:lang w:val="en-CA"/>
        </w:rPr>
      </w:pPr>
      <w:r w:rsidRPr="005522A9">
        <w:rPr>
          <w:lang w:val="en-CA"/>
        </w:rPr>
        <w:t>You next establish a</w:t>
      </w:r>
      <w:r w:rsidR="00EF6F57">
        <w:rPr>
          <w:lang w:val="en-CA"/>
        </w:rPr>
        <w:t>n</w:t>
      </w:r>
      <w:r w:rsidRPr="005522A9">
        <w:rPr>
          <w:lang w:val="en-CA"/>
        </w:rPr>
        <w:t xml:space="preserve"> iBGP session between </w:t>
      </w:r>
      <w:r w:rsidR="00D80B07">
        <w:rPr>
          <w:i/>
          <w:lang w:val="en-CA"/>
        </w:rPr>
        <w:t>Router5</w:t>
      </w:r>
      <w:r w:rsidRPr="005522A9">
        <w:rPr>
          <w:lang w:val="en-CA"/>
        </w:rPr>
        <w:t xml:space="preserve"> and </w:t>
      </w:r>
      <w:r w:rsidRPr="00047D40">
        <w:rPr>
          <w:i/>
          <w:lang w:val="en-CA"/>
        </w:rPr>
        <w:t>Router3</w:t>
      </w:r>
      <w:r w:rsidRPr="005522A9">
        <w:rPr>
          <w:lang w:val="en-CA"/>
        </w:rPr>
        <w:t xml:space="preserve"> so that prefixes that are advertised to </w:t>
      </w:r>
      <w:r w:rsidR="00D80B07" w:rsidRPr="00D80B07">
        <w:rPr>
          <w:i/>
          <w:iCs/>
          <w:lang w:val="en-CA"/>
        </w:rPr>
        <w:t>Router5</w:t>
      </w:r>
      <w:r w:rsidRPr="005522A9">
        <w:rPr>
          <w:lang w:val="en-CA"/>
        </w:rPr>
        <w:t xml:space="preserve"> are sent to </w:t>
      </w:r>
      <w:r w:rsidRPr="00D80B07">
        <w:rPr>
          <w:i/>
          <w:iCs/>
          <w:lang w:val="en-CA"/>
        </w:rPr>
        <w:t>Router3</w:t>
      </w:r>
      <w:r w:rsidRPr="005522A9">
        <w:rPr>
          <w:lang w:val="en-CA"/>
        </w:rPr>
        <w:t xml:space="preserve">, and vice versa. As we will see, advertising the routes is not sufficient and another step must be taken. To observe the need for this additional step, the iBGP configuration is done in two phases. </w:t>
      </w:r>
    </w:p>
    <w:p w14:paraId="264A1456"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3336F2C2" w14:textId="26D622C1" w:rsidR="00047D40" w:rsidRPr="00047D40" w:rsidRDefault="00EB4DB9" w:rsidP="00047D40">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b/>
          <w:color w:val="2E74B5" w:themeColor="accent1" w:themeShade="BF"/>
          <w:sz w:val="28"/>
          <w:szCs w:val="24"/>
          <w:u w:val="single"/>
          <w:lang w:val="en-CA"/>
        </w:rPr>
      </w:pPr>
      <w:r w:rsidRPr="005522A9">
        <w:rPr>
          <w:rFonts w:eastAsia="Times New Roman" w:cs="Times New Roman"/>
          <w:b/>
          <w:color w:val="2E74B5" w:themeColor="accent1" w:themeShade="BF"/>
          <w:sz w:val="28"/>
          <w:szCs w:val="24"/>
          <w:u w:val="single"/>
          <w:lang w:val="en-CA"/>
        </w:rPr>
        <w:t>Phase 1: Enabling iBGP</w:t>
      </w:r>
    </w:p>
    <w:p w14:paraId="461F20B7" w14:textId="5F571227" w:rsidR="00047D40" w:rsidRPr="00D80B07" w:rsidRDefault="00047D40" w:rsidP="0068223A">
      <w:pPr>
        <w:pStyle w:val="ListParagraph"/>
        <w:numPr>
          <w:ilvl w:val="0"/>
          <w:numId w:val="28"/>
        </w:numPr>
        <w:spacing w:before="120" w:after="120" w:line="240" w:lineRule="auto"/>
        <w:contextualSpacing w:val="0"/>
        <w:rPr>
          <w:lang w:val="en-CA"/>
        </w:rPr>
      </w:pPr>
      <w:r w:rsidRPr="002B7D87">
        <w:rPr>
          <w:lang w:val="en-CA"/>
        </w:rPr>
        <w:t xml:space="preserve">Make sure </w:t>
      </w:r>
      <w:r w:rsidR="00D80B07">
        <w:rPr>
          <w:lang w:val="en-CA"/>
        </w:rPr>
        <w:t xml:space="preserve">that </w:t>
      </w:r>
      <w:r w:rsidRPr="002B7D87">
        <w:rPr>
          <w:lang w:val="en-CA"/>
        </w:rPr>
        <w:t xml:space="preserve">the </w:t>
      </w:r>
      <w:r w:rsidR="00D80B07">
        <w:rPr>
          <w:lang w:val="en-CA"/>
        </w:rPr>
        <w:t xml:space="preserve">two </w:t>
      </w:r>
      <w:r w:rsidRPr="002B7D87">
        <w:rPr>
          <w:lang w:val="en-CA"/>
        </w:rPr>
        <w:t xml:space="preserve">Wireshark sessions for the traffic on </w:t>
      </w:r>
      <w:r w:rsidR="00D80B07">
        <w:rPr>
          <w:i/>
          <w:lang w:val="en-CA"/>
        </w:rPr>
        <w:t>Router5</w:t>
      </w:r>
      <w:r w:rsidRPr="00047D40">
        <w:rPr>
          <w:i/>
          <w:lang w:val="en-CA"/>
        </w:rPr>
        <w:t xml:space="preserve"> </w:t>
      </w:r>
      <w:r w:rsidRPr="002B7D87">
        <w:rPr>
          <w:lang w:val="en-CA"/>
        </w:rPr>
        <w:t xml:space="preserve">are active. </w:t>
      </w:r>
    </w:p>
    <w:p w14:paraId="18CE1119" w14:textId="77777777" w:rsidR="00EF6F57" w:rsidRDefault="00047D40" w:rsidP="0068223A">
      <w:pPr>
        <w:pStyle w:val="ListParagraph"/>
        <w:numPr>
          <w:ilvl w:val="0"/>
          <w:numId w:val="28"/>
        </w:numPr>
        <w:spacing w:before="120" w:after="120" w:line="240" w:lineRule="auto"/>
        <w:contextualSpacing w:val="0"/>
        <w:rPr>
          <w:lang w:val="en-CA"/>
        </w:rPr>
      </w:pPr>
      <w:r>
        <w:rPr>
          <w:lang w:val="en-CA"/>
        </w:rPr>
        <w:t>T</w:t>
      </w:r>
      <w:r w:rsidR="00EB4DB9" w:rsidRPr="002B7D87">
        <w:rPr>
          <w:lang w:val="en-CA"/>
        </w:rPr>
        <w:t xml:space="preserve">ake a look at the routing tables at </w:t>
      </w:r>
      <w:r w:rsidR="00EB4DB9" w:rsidRPr="00047D40">
        <w:rPr>
          <w:i/>
          <w:lang w:val="en-CA"/>
        </w:rPr>
        <w:t>Router3</w:t>
      </w:r>
      <w:r w:rsidR="00EB4DB9" w:rsidRPr="002B7D87">
        <w:rPr>
          <w:lang w:val="en-CA"/>
        </w:rPr>
        <w:t xml:space="preserve"> and </w:t>
      </w:r>
      <w:r w:rsidR="00D80B07">
        <w:rPr>
          <w:i/>
          <w:lang w:val="en-CA"/>
        </w:rPr>
        <w:t>Router5</w:t>
      </w:r>
      <w:r w:rsidR="00EB4DB9" w:rsidRPr="002B7D87">
        <w:rPr>
          <w:lang w:val="en-CA"/>
        </w:rPr>
        <w:t xml:space="preserve">. </w:t>
      </w:r>
    </w:p>
    <w:p w14:paraId="52931F63" w14:textId="66B431E1" w:rsidR="00EB4DB9" w:rsidRPr="005522A9" w:rsidRDefault="00EB4DB9" w:rsidP="00970338">
      <w:pPr>
        <w:pStyle w:val="ListParagraph"/>
        <w:spacing w:before="120" w:after="120" w:line="240" w:lineRule="auto"/>
        <w:ind w:left="360"/>
        <w:contextualSpacing w:val="0"/>
        <w:rPr>
          <w:lang w:val="en-CA"/>
        </w:rPr>
      </w:pPr>
      <w:r w:rsidRPr="005522A9">
        <w:rPr>
          <w:lang w:val="en-CA"/>
        </w:rPr>
        <w:t xml:space="preserve">On </w:t>
      </w:r>
      <w:r w:rsidRPr="00047D40">
        <w:rPr>
          <w:i/>
          <w:lang w:val="en-CA"/>
        </w:rPr>
        <w:t>Router3</w:t>
      </w:r>
      <w:r w:rsidRPr="005522A9">
        <w:rPr>
          <w:lang w:val="en-CA"/>
        </w:rPr>
        <w:t>, the command is</w:t>
      </w:r>
    </w:p>
    <w:p w14:paraId="26C8416C" w14:textId="1BB417BC" w:rsidR="00EB4DB9" w:rsidRPr="00D80B07" w:rsidRDefault="00957B6A" w:rsidP="00D80B07">
      <w:pPr>
        <w:pStyle w:val="Code"/>
        <w:spacing w:before="120" w:after="120"/>
        <w:ind w:left="720"/>
        <w:rPr>
          <w:shd w:val="clear" w:color="auto" w:fill="F2F2F2" w:themeFill="background1" w:themeFillShade="F2"/>
          <w:lang w:val="en-CA"/>
        </w:rPr>
      </w:pPr>
      <w:r w:rsidRPr="005522A9">
        <w:rPr>
          <w:noProof/>
        </w:rPr>
        <w:drawing>
          <wp:anchor distT="0" distB="0" distL="114300" distR="114300" simplePos="0" relativeHeight="251727872" behindDoc="0" locked="0" layoutInCell="1" allowOverlap="1" wp14:anchorId="7FF38946" wp14:editId="09DE81EF">
            <wp:simplePos x="0" y="0"/>
            <wp:positionH relativeFrom="column">
              <wp:posOffset>-554990</wp:posOffset>
            </wp:positionH>
            <wp:positionV relativeFrom="paragraph">
              <wp:posOffset>97790</wp:posOffset>
            </wp:positionV>
            <wp:extent cx="467995" cy="467995"/>
            <wp:effectExtent l="0" t="0" r="1905" b="635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5522A9">
        <w:rPr>
          <w:shd w:val="clear" w:color="auto" w:fill="F2F2F2" w:themeFill="background1" w:themeFillShade="F2"/>
          <w:lang w:val="en-CA"/>
        </w:rPr>
        <w:t xml:space="preserve">Router3# </w:t>
      </w:r>
      <w:r w:rsidR="00EB4DB9" w:rsidRPr="007624D8">
        <w:rPr>
          <w:rStyle w:val="Code-BChar"/>
        </w:rPr>
        <w:t>show ip route</w:t>
      </w:r>
    </w:p>
    <w:p w14:paraId="1CF6C62A" w14:textId="2ECE1BDD" w:rsidR="00047D40" w:rsidRDefault="00D80B07" w:rsidP="00D80B07">
      <w:pPr>
        <w:spacing w:before="120" w:after="120" w:line="240" w:lineRule="auto"/>
        <w:ind w:left="360"/>
        <w:rPr>
          <w:lang w:val="en-CA"/>
        </w:rPr>
      </w:pPr>
      <w:r>
        <w:rPr>
          <w:lang w:val="en-CA"/>
        </w:rPr>
        <w:t xml:space="preserve">Repeat for </w:t>
      </w:r>
      <w:r w:rsidRPr="00D80B07">
        <w:rPr>
          <w:i/>
          <w:iCs/>
          <w:lang w:val="en-CA"/>
        </w:rPr>
        <w:t>Router5</w:t>
      </w:r>
      <w:r>
        <w:rPr>
          <w:lang w:val="en-CA"/>
        </w:rPr>
        <w:t xml:space="preserve">. </w:t>
      </w:r>
      <w:r w:rsidR="00047D40">
        <w:rPr>
          <w:lang w:val="en-CA"/>
        </w:rPr>
        <w:t>Take screenshots of the output.</w:t>
      </w:r>
    </w:p>
    <w:p w14:paraId="6B828567" w14:textId="5924854C" w:rsidR="00EB4DB9" w:rsidRDefault="00EB4DB9" w:rsidP="00D80B07">
      <w:pPr>
        <w:spacing w:before="120" w:after="120" w:line="240" w:lineRule="auto"/>
        <w:ind w:left="360"/>
        <w:rPr>
          <w:lang w:val="en-CA"/>
        </w:rPr>
      </w:pPr>
      <w:r w:rsidRPr="005522A9">
        <w:rPr>
          <w:lang w:val="en-CA"/>
        </w:rPr>
        <w:t>The routing tables do not have entries for some of the subnets in Figure 4</w:t>
      </w:r>
      <w:r w:rsidR="00047D40">
        <w:rPr>
          <w:lang w:val="en-CA"/>
        </w:rPr>
        <w:t>.</w:t>
      </w:r>
      <w:r w:rsidR="00D80B07">
        <w:rPr>
          <w:lang w:val="en-CA"/>
        </w:rPr>
        <w:t>5</w:t>
      </w:r>
      <w:r w:rsidRPr="005522A9">
        <w:rPr>
          <w:lang w:val="en-CA"/>
        </w:rPr>
        <w:t xml:space="preserve">. Note which ones are missing and explain why they are missing.  </w:t>
      </w:r>
    </w:p>
    <w:p w14:paraId="691AAA52" w14:textId="4A8A30E2" w:rsidR="00AD44EB" w:rsidRPr="00AD44EB" w:rsidRDefault="00AD44EB" w:rsidP="00D80B07">
      <w:pPr>
        <w:spacing w:before="120" w:after="120" w:line="240" w:lineRule="auto"/>
        <w:ind w:left="360"/>
        <w:rPr>
          <w:b/>
          <w:bCs/>
          <w:lang w:val="en-CA"/>
        </w:rPr>
      </w:pPr>
      <w:r w:rsidRPr="00AD44EB">
        <w:rPr>
          <w:b/>
          <w:bCs/>
          <w:lang w:val="en-CA"/>
        </w:rPr>
        <w:t xml:space="preserve">Below are </w:t>
      </w:r>
      <w:r w:rsidR="0000795F" w:rsidRPr="00AD44EB">
        <w:rPr>
          <w:b/>
          <w:bCs/>
          <w:lang w:val="en-CA"/>
        </w:rPr>
        <w:t>available routes</w:t>
      </w:r>
      <w:r w:rsidRPr="00AD44EB">
        <w:rPr>
          <w:b/>
          <w:bCs/>
          <w:lang w:val="en-CA"/>
        </w:rPr>
        <w:t xml:space="preserve"> due to no </w:t>
      </w:r>
      <w:r w:rsidR="008F15C9">
        <w:rPr>
          <w:b/>
          <w:bCs/>
          <w:lang w:val="en-CA"/>
        </w:rPr>
        <w:t>BGP</w:t>
      </w:r>
      <w:r w:rsidRPr="00AD44EB">
        <w:rPr>
          <w:b/>
          <w:bCs/>
          <w:lang w:val="en-CA"/>
        </w:rPr>
        <w:t xml:space="preserve"> setup for R5</w:t>
      </w:r>
      <w:r w:rsidR="008D2CC8">
        <w:rPr>
          <w:b/>
          <w:bCs/>
          <w:lang w:val="en-CA"/>
        </w:rPr>
        <w:t xml:space="preserve"> and iBGP for R3</w:t>
      </w:r>
    </w:p>
    <w:p w14:paraId="5EE7C2AF" w14:textId="2207665C" w:rsidR="00A300D0" w:rsidRPr="00AD44EB" w:rsidRDefault="00A300D0" w:rsidP="00D80B07">
      <w:pPr>
        <w:spacing w:before="120" w:after="120" w:line="240" w:lineRule="auto"/>
        <w:ind w:left="360"/>
        <w:rPr>
          <w:b/>
          <w:bCs/>
          <w:lang w:val="en-CA"/>
        </w:rPr>
      </w:pPr>
      <w:r>
        <w:rPr>
          <w:lang w:val="en-CA"/>
        </w:rPr>
        <w:tab/>
      </w:r>
      <w:r w:rsidRPr="00AD44EB">
        <w:rPr>
          <w:b/>
          <w:bCs/>
          <w:lang w:val="en-CA"/>
        </w:rPr>
        <w:t>R3: missing for subnet 10.0.3.0/24 subnet</w:t>
      </w:r>
    </w:p>
    <w:p w14:paraId="10EE905F" w14:textId="722AB30C" w:rsidR="00AD44EB" w:rsidRPr="00AD44EB" w:rsidRDefault="00AD44EB" w:rsidP="00D80B07">
      <w:pPr>
        <w:spacing w:before="120" w:after="120" w:line="240" w:lineRule="auto"/>
        <w:ind w:left="360"/>
        <w:rPr>
          <w:b/>
          <w:bCs/>
          <w:lang w:val="en-CA"/>
        </w:rPr>
      </w:pPr>
      <w:r w:rsidRPr="00AD44EB">
        <w:rPr>
          <w:b/>
          <w:bCs/>
          <w:lang w:val="en-CA"/>
        </w:rPr>
        <w:tab/>
        <w:t>R5: missing for subnet 10.0.20.0/24 and 10.0.4.0/24</w:t>
      </w:r>
    </w:p>
    <w:p w14:paraId="0944B0F7" w14:textId="5A384227" w:rsidR="00EB4DB9" w:rsidRPr="002B7D87" w:rsidRDefault="00934CBD" w:rsidP="0068223A">
      <w:pPr>
        <w:pStyle w:val="ListParagraph"/>
        <w:numPr>
          <w:ilvl w:val="0"/>
          <w:numId w:val="28"/>
        </w:numPr>
        <w:spacing w:before="120" w:after="120" w:line="240" w:lineRule="auto"/>
        <w:contextualSpacing w:val="0"/>
        <w:rPr>
          <w:lang w:val="en-CA"/>
        </w:rPr>
      </w:pPr>
      <w:r>
        <w:rPr>
          <w:lang w:val="en-CA"/>
        </w:rPr>
        <w:t xml:space="preserve">On </w:t>
      </w:r>
      <w:r w:rsidRPr="00047D40">
        <w:rPr>
          <w:i/>
          <w:lang w:val="en-CA"/>
        </w:rPr>
        <w:t>Router3</w:t>
      </w:r>
      <w:r w:rsidR="00EB4DB9" w:rsidRPr="002B7D87">
        <w:rPr>
          <w:lang w:val="en-CA"/>
        </w:rPr>
        <w:t xml:space="preserve">, configure an iBGP session to </w:t>
      </w:r>
      <w:r w:rsidR="00D80B07">
        <w:rPr>
          <w:i/>
          <w:lang w:val="en-CA"/>
        </w:rPr>
        <w:t>Router5</w:t>
      </w:r>
      <w:r w:rsidR="00EB4DB9" w:rsidRPr="002B7D87">
        <w:rPr>
          <w:lang w:val="en-CA"/>
        </w:rPr>
        <w:t xml:space="preserve"> with the commands</w:t>
      </w:r>
    </w:p>
    <w:p w14:paraId="2B45A09D" w14:textId="77777777" w:rsidR="00EB4DB9" w:rsidRPr="005522A9" w:rsidRDefault="00EB4DB9" w:rsidP="00D80B07">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 xml:space="preserve">Router3# </w:t>
      </w:r>
      <w:r w:rsidRPr="004E726F">
        <w:rPr>
          <w:rStyle w:val="Code-BChar"/>
        </w:rPr>
        <w:t>show ip bgp</w:t>
      </w:r>
    </w:p>
    <w:p w14:paraId="292F794F" w14:textId="77777777" w:rsidR="00EB4DB9" w:rsidRPr="005522A9" w:rsidRDefault="00EB4DB9" w:rsidP="00D80B07">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 xml:space="preserve">Router3# </w:t>
      </w:r>
      <w:r w:rsidRPr="004E726F">
        <w:rPr>
          <w:rStyle w:val="Code-BChar"/>
        </w:rPr>
        <w:t>conf</w:t>
      </w:r>
      <w:r>
        <w:rPr>
          <w:rStyle w:val="Code-BChar"/>
        </w:rPr>
        <w:t>igure</w:t>
      </w:r>
      <w:r w:rsidRPr="004E726F">
        <w:rPr>
          <w:rStyle w:val="Code-BChar"/>
        </w:rPr>
        <w:t xml:space="preserve"> term</w:t>
      </w:r>
      <w:r>
        <w:rPr>
          <w:rStyle w:val="Code-BChar"/>
        </w:rPr>
        <w:t>inal</w:t>
      </w:r>
    </w:p>
    <w:p w14:paraId="1D4D901C" w14:textId="77777777" w:rsidR="00EB4DB9" w:rsidRPr="004E726F" w:rsidRDefault="00EB4DB9" w:rsidP="00D80B07">
      <w:pPr>
        <w:pStyle w:val="Code"/>
        <w:spacing w:before="120" w:after="120"/>
        <w:ind w:left="720"/>
        <w:rPr>
          <w:rStyle w:val="Code-BChar"/>
        </w:rPr>
      </w:pPr>
      <w:r w:rsidRPr="005522A9">
        <w:rPr>
          <w:shd w:val="clear" w:color="auto" w:fill="F2F2F2" w:themeFill="background1" w:themeFillShade="F2"/>
          <w:lang w:val="en-CA"/>
        </w:rPr>
        <w:t xml:space="preserve">Router3(config)# </w:t>
      </w:r>
      <w:r w:rsidRPr="004E726F">
        <w:rPr>
          <w:rStyle w:val="Code-BChar"/>
        </w:rPr>
        <w:t>router bgp 300</w:t>
      </w:r>
    </w:p>
    <w:p w14:paraId="439E55CB" w14:textId="77777777" w:rsidR="00EB4DB9" w:rsidRPr="004E726F" w:rsidRDefault="00EB4DB9" w:rsidP="00D80B07">
      <w:pPr>
        <w:pStyle w:val="Code"/>
        <w:spacing w:before="120" w:after="120"/>
        <w:ind w:left="720"/>
        <w:rPr>
          <w:rStyle w:val="Code-BChar"/>
        </w:rPr>
      </w:pPr>
      <w:r w:rsidRPr="005522A9">
        <w:rPr>
          <w:shd w:val="clear" w:color="auto" w:fill="F2F2F2" w:themeFill="background1" w:themeFillShade="F2"/>
          <w:lang w:val="en-CA"/>
        </w:rPr>
        <w:t xml:space="preserve">Router3(config-router)# </w:t>
      </w:r>
      <w:r w:rsidRPr="004E726F">
        <w:rPr>
          <w:rStyle w:val="Code-BChar"/>
        </w:rPr>
        <w:t>neighbor 10.0.3.33 remote-as 300</w:t>
      </w:r>
    </w:p>
    <w:p w14:paraId="4B81AD4E" w14:textId="3B4EBD17" w:rsidR="00EB4DB9" w:rsidRPr="00D80B07" w:rsidRDefault="00EB4DB9" w:rsidP="00D80B07">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 xml:space="preserve">Router3(config-router)# </w:t>
      </w:r>
      <w:r w:rsidRPr="004E726F">
        <w:rPr>
          <w:rStyle w:val="Code-BChar"/>
        </w:rPr>
        <w:t>end</w:t>
      </w:r>
    </w:p>
    <w:p w14:paraId="39581AEC" w14:textId="108C0653" w:rsidR="00D80B07" w:rsidRPr="00D80B07" w:rsidRDefault="00EB4DB9" w:rsidP="0068223A">
      <w:pPr>
        <w:pStyle w:val="ListParagraph"/>
        <w:numPr>
          <w:ilvl w:val="0"/>
          <w:numId w:val="28"/>
        </w:numPr>
        <w:spacing w:before="120" w:after="120" w:line="240" w:lineRule="auto"/>
        <w:contextualSpacing w:val="0"/>
        <w:rPr>
          <w:shd w:val="clear" w:color="auto" w:fill="F2F2F2" w:themeFill="background1" w:themeFillShade="F2"/>
          <w:lang w:val="en-CA"/>
        </w:rPr>
      </w:pPr>
      <w:r w:rsidRPr="002B7D87">
        <w:rPr>
          <w:lang w:val="en-CA"/>
        </w:rPr>
        <w:t xml:space="preserve">On </w:t>
      </w:r>
      <w:r w:rsidR="00D80B07">
        <w:rPr>
          <w:i/>
          <w:lang w:val="en-CA"/>
        </w:rPr>
        <w:t>Router5</w:t>
      </w:r>
      <w:r w:rsidRPr="002B7D87">
        <w:rPr>
          <w:lang w:val="en-CA"/>
        </w:rPr>
        <w:t xml:space="preserve">, </w:t>
      </w:r>
      <w:r w:rsidR="00D80B07">
        <w:rPr>
          <w:lang w:val="en-CA"/>
        </w:rPr>
        <w:t>repeat the commands but with the following parameters</w:t>
      </w:r>
    </w:p>
    <w:p w14:paraId="3D106AF0" w14:textId="4323EFAA" w:rsidR="00D80B07" w:rsidRPr="005522A9" w:rsidRDefault="00D80B07" w:rsidP="00D80B07">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Router</w:t>
      </w:r>
      <w:r>
        <w:rPr>
          <w:shd w:val="clear" w:color="auto" w:fill="F2F2F2" w:themeFill="background1" w:themeFillShade="F2"/>
          <w:lang w:val="en-CA"/>
        </w:rPr>
        <w:t>5</w:t>
      </w:r>
      <w:r w:rsidRPr="005522A9">
        <w:rPr>
          <w:shd w:val="clear" w:color="auto" w:fill="F2F2F2" w:themeFill="background1" w:themeFillShade="F2"/>
          <w:lang w:val="en-CA"/>
        </w:rPr>
        <w:t xml:space="preserve"># </w:t>
      </w:r>
      <w:r w:rsidRPr="004E726F">
        <w:rPr>
          <w:rStyle w:val="Code-BChar"/>
        </w:rPr>
        <w:t>show ip bgp</w:t>
      </w:r>
    </w:p>
    <w:p w14:paraId="39E33D39" w14:textId="39561E62" w:rsidR="00D80B07" w:rsidRPr="005522A9" w:rsidRDefault="00D80B07" w:rsidP="00D80B07">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Router</w:t>
      </w:r>
      <w:r>
        <w:rPr>
          <w:shd w:val="clear" w:color="auto" w:fill="F2F2F2" w:themeFill="background1" w:themeFillShade="F2"/>
          <w:lang w:val="en-CA"/>
        </w:rPr>
        <w:t>5</w:t>
      </w:r>
      <w:r w:rsidRPr="005522A9">
        <w:rPr>
          <w:shd w:val="clear" w:color="auto" w:fill="F2F2F2" w:themeFill="background1" w:themeFillShade="F2"/>
          <w:lang w:val="en-CA"/>
        </w:rPr>
        <w:t xml:space="preserve"># </w:t>
      </w:r>
      <w:r w:rsidRPr="004E726F">
        <w:rPr>
          <w:rStyle w:val="Code-BChar"/>
        </w:rPr>
        <w:t>conf</w:t>
      </w:r>
      <w:r>
        <w:rPr>
          <w:rStyle w:val="Code-BChar"/>
        </w:rPr>
        <w:t>igure</w:t>
      </w:r>
      <w:r w:rsidRPr="004E726F">
        <w:rPr>
          <w:rStyle w:val="Code-BChar"/>
        </w:rPr>
        <w:t xml:space="preserve"> term</w:t>
      </w:r>
      <w:r>
        <w:rPr>
          <w:rStyle w:val="Code-BChar"/>
        </w:rPr>
        <w:t>inal</w:t>
      </w:r>
    </w:p>
    <w:p w14:paraId="5DB08AD9" w14:textId="031E8BE9" w:rsidR="00D80B07" w:rsidRPr="004E726F" w:rsidRDefault="00D80B07" w:rsidP="00D80B07">
      <w:pPr>
        <w:pStyle w:val="Code"/>
        <w:spacing w:before="120" w:after="120"/>
        <w:ind w:left="720"/>
        <w:rPr>
          <w:rStyle w:val="Code-BChar"/>
        </w:rPr>
      </w:pPr>
      <w:r w:rsidRPr="005522A9">
        <w:rPr>
          <w:shd w:val="clear" w:color="auto" w:fill="F2F2F2" w:themeFill="background1" w:themeFillShade="F2"/>
          <w:lang w:val="en-CA"/>
        </w:rPr>
        <w:t>Router</w:t>
      </w:r>
      <w:r>
        <w:rPr>
          <w:shd w:val="clear" w:color="auto" w:fill="F2F2F2" w:themeFill="background1" w:themeFillShade="F2"/>
          <w:lang w:val="en-CA"/>
        </w:rPr>
        <w:t>5</w:t>
      </w:r>
      <w:r w:rsidRPr="005522A9">
        <w:rPr>
          <w:shd w:val="clear" w:color="auto" w:fill="F2F2F2" w:themeFill="background1" w:themeFillShade="F2"/>
          <w:lang w:val="en-CA"/>
        </w:rPr>
        <w:t xml:space="preserve">(config)# </w:t>
      </w:r>
      <w:r w:rsidRPr="004E726F">
        <w:rPr>
          <w:rStyle w:val="Code-BChar"/>
        </w:rPr>
        <w:t>router bgp 300</w:t>
      </w:r>
    </w:p>
    <w:p w14:paraId="58CB8A30" w14:textId="5035C1FC" w:rsidR="00D80B07" w:rsidRPr="004E726F" w:rsidRDefault="00D80B07" w:rsidP="00D80B07">
      <w:pPr>
        <w:pStyle w:val="Code"/>
        <w:spacing w:before="120" w:after="120"/>
        <w:ind w:left="720"/>
        <w:rPr>
          <w:rStyle w:val="Code-BChar"/>
        </w:rPr>
      </w:pPr>
      <w:r w:rsidRPr="005522A9">
        <w:rPr>
          <w:shd w:val="clear" w:color="auto" w:fill="F2F2F2" w:themeFill="background1" w:themeFillShade="F2"/>
          <w:lang w:val="en-CA"/>
        </w:rPr>
        <w:t>Router</w:t>
      </w:r>
      <w:r>
        <w:rPr>
          <w:shd w:val="clear" w:color="auto" w:fill="F2F2F2" w:themeFill="background1" w:themeFillShade="F2"/>
          <w:lang w:val="en-CA"/>
        </w:rPr>
        <w:t>5</w:t>
      </w:r>
      <w:r w:rsidRPr="005522A9">
        <w:rPr>
          <w:shd w:val="clear" w:color="auto" w:fill="F2F2F2" w:themeFill="background1" w:themeFillShade="F2"/>
          <w:lang w:val="en-CA"/>
        </w:rPr>
        <w:t xml:space="preserve">(config-router)# </w:t>
      </w:r>
      <w:r w:rsidRPr="004E726F">
        <w:rPr>
          <w:rStyle w:val="Code-BChar"/>
        </w:rPr>
        <w:t>neighbor 10.0.3.3 remote-as 300</w:t>
      </w:r>
    </w:p>
    <w:p w14:paraId="0A9D33B6" w14:textId="395FB90A" w:rsidR="00D80B07" w:rsidRPr="00D80B07" w:rsidRDefault="00D80B07" w:rsidP="000637FB">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Router</w:t>
      </w:r>
      <w:r>
        <w:rPr>
          <w:shd w:val="clear" w:color="auto" w:fill="F2F2F2" w:themeFill="background1" w:themeFillShade="F2"/>
          <w:lang w:val="en-CA"/>
        </w:rPr>
        <w:t>5</w:t>
      </w:r>
      <w:r w:rsidRPr="005522A9">
        <w:rPr>
          <w:shd w:val="clear" w:color="auto" w:fill="F2F2F2" w:themeFill="background1" w:themeFillShade="F2"/>
          <w:lang w:val="en-CA"/>
        </w:rPr>
        <w:t xml:space="preserve">(config-router)# </w:t>
      </w:r>
      <w:r w:rsidRPr="004E726F">
        <w:rPr>
          <w:rStyle w:val="Code-BChar"/>
        </w:rPr>
        <w:t>end</w:t>
      </w:r>
    </w:p>
    <w:p w14:paraId="51BA64CF" w14:textId="2F6F70C4" w:rsidR="00EB4DB9" w:rsidRPr="002B7D87" w:rsidRDefault="00EB4DB9" w:rsidP="0068223A">
      <w:pPr>
        <w:pStyle w:val="ListParagraph"/>
        <w:numPr>
          <w:ilvl w:val="0"/>
          <w:numId w:val="28"/>
        </w:numPr>
        <w:spacing w:before="120" w:after="120" w:line="240" w:lineRule="auto"/>
        <w:contextualSpacing w:val="0"/>
        <w:rPr>
          <w:lang w:val="en-CA"/>
        </w:rPr>
      </w:pPr>
      <w:r w:rsidRPr="002B7D87">
        <w:rPr>
          <w:lang w:val="en-CA"/>
        </w:rPr>
        <w:t>There a</w:t>
      </w:r>
      <w:r w:rsidR="00934CBD">
        <w:rPr>
          <w:lang w:val="en-CA"/>
        </w:rPr>
        <w:t>re now three things to observe:</w:t>
      </w:r>
      <w:r w:rsidR="00934CBD">
        <w:rPr>
          <w:lang w:val="en-CA"/>
        </w:rPr>
        <w:br/>
      </w:r>
      <w:r w:rsidRPr="002B7D87">
        <w:rPr>
          <w:lang w:val="en-CA"/>
        </w:rPr>
        <w:t xml:space="preserve">First, observe the BGP UPDATE messages that are sent between </w:t>
      </w:r>
      <w:r w:rsidRPr="004F39FC">
        <w:rPr>
          <w:i/>
          <w:lang w:val="en-CA"/>
        </w:rPr>
        <w:t>Router3</w:t>
      </w:r>
      <w:r w:rsidRPr="002B7D87">
        <w:rPr>
          <w:lang w:val="en-CA"/>
        </w:rPr>
        <w:t xml:space="preserve"> and </w:t>
      </w:r>
      <w:r w:rsidR="000637FB">
        <w:rPr>
          <w:i/>
          <w:lang w:val="en-CA"/>
        </w:rPr>
        <w:t>Router5</w:t>
      </w:r>
      <w:r w:rsidRPr="002B7D87">
        <w:rPr>
          <w:lang w:val="en-CA"/>
        </w:rPr>
        <w:t xml:space="preserve">.These messages contain updates where the two BGP peers send each other all of their known routes. </w:t>
      </w:r>
    </w:p>
    <w:p w14:paraId="76BA2D57" w14:textId="4F670E24" w:rsidR="00EB4DB9" w:rsidRPr="002B7D87" w:rsidRDefault="00EB4DB9" w:rsidP="0068223A">
      <w:pPr>
        <w:pStyle w:val="ListParagraph"/>
        <w:numPr>
          <w:ilvl w:val="0"/>
          <w:numId w:val="28"/>
        </w:numPr>
        <w:spacing w:before="120" w:after="120" w:line="240" w:lineRule="auto"/>
        <w:contextualSpacing w:val="0"/>
        <w:rPr>
          <w:lang w:val="en-CA"/>
        </w:rPr>
      </w:pPr>
      <w:r w:rsidRPr="005522A9">
        <w:rPr>
          <w:noProof/>
        </w:rPr>
        <w:drawing>
          <wp:anchor distT="0" distB="0" distL="114300" distR="114300" simplePos="0" relativeHeight="251701248" behindDoc="0" locked="0" layoutInCell="1" allowOverlap="1" wp14:anchorId="77F67442" wp14:editId="44D6FC1E">
            <wp:simplePos x="0" y="0"/>
            <wp:positionH relativeFrom="column">
              <wp:posOffset>-718917</wp:posOffset>
            </wp:positionH>
            <wp:positionV relativeFrom="paragraph">
              <wp:posOffset>292393</wp:posOffset>
            </wp:positionV>
            <wp:extent cx="467995" cy="467995"/>
            <wp:effectExtent l="0" t="0" r="1905" b="635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Pr="002B7D87">
        <w:rPr>
          <w:lang w:val="en-CA"/>
        </w:rPr>
        <w:t xml:space="preserve">The second observation concerns the BGP routing table. On </w:t>
      </w:r>
      <w:r w:rsidR="000637FB">
        <w:rPr>
          <w:i/>
          <w:lang w:val="en-CA"/>
        </w:rPr>
        <w:t>Router</w:t>
      </w:r>
      <w:r w:rsidRPr="004F39FC">
        <w:rPr>
          <w:i/>
          <w:lang w:val="en-CA"/>
        </w:rPr>
        <w:t>3</w:t>
      </w:r>
      <w:r w:rsidRPr="002B7D87">
        <w:rPr>
          <w:lang w:val="en-CA"/>
        </w:rPr>
        <w:t xml:space="preserve">, issue the command </w:t>
      </w:r>
    </w:p>
    <w:p w14:paraId="3DCC36B7" w14:textId="03BDCD36" w:rsidR="000637FB" w:rsidRPr="000637FB" w:rsidRDefault="000637FB" w:rsidP="000637FB">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 xml:space="preserve">Router3# </w:t>
      </w:r>
      <w:r w:rsidRPr="00A27F89">
        <w:rPr>
          <w:rStyle w:val="Code-BChar"/>
        </w:rPr>
        <w:t>show ip bgp</w:t>
      </w:r>
    </w:p>
    <w:p w14:paraId="2E4BFB21" w14:textId="7334707C" w:rsidR="00EB4DB9" w:rsidRPr="005522A9" w:rsidRDefault="00EB4DB9" w:rsidP="00D80B07">
      <w:pPr>
        <w:spacing w:before="120" w:after="120" w:line="240" w:lineRule="auto"/>
        <w:ind w:left="360"/>
        <w:rPr>
          <w:lang w:val="en-CA"/>
        </w:rPr>
      </w:pPr>
      <w:r w:rsidRPr="005522A9">
        <w:rPr>
          <w:lang w:val="en-CA"/>
        </w:rPr>
        <w:t xml:space="preserve">Take a screen snapshot of the output. </w:t>
      </w:r>
    </w:p>
    <w:p w14:paraId="33EDE39A" w14:textId="73181EC7" w:rsidR="00EB4DB9" w:rsidRPr="000637FB" w:rsidRDefault="000637FB" w:rsidP="0068223A">
      <w:pPr>
        <w:pStyle w:val="ListParagraph"/>
        <w:numPr>
          <w:ilvl w:val="0"/>
          <w:numId w:val="28"/>
        </w:numPr>
        <w:spacing w:before="120" w:after="120" w:line="240" w:lineRule="auto"/>
        <w:rPr>
          <w:lang w:val="en-CA"/>
        </w:rPr>
      </w:pPr>
      <w:r>
        <w:rPr>
          <w:lang w:val="en-CA"/>
        </w:rPr>
        <w:t xml:space="preserve">Repeat for </w:t>
      </w:r>
      <w:r w:rsidRPr="000637FB">
        <w:rPr>
          <w:i/>
          <w:iCs/>
          <w:lang w:val="en-CA"/>
        </w:rPr>
        <w:t>Router5</w:t>
      </w:r>
      <w:r w:rsidR="00EB4DB9" w:rsidRPr="000637FB">
        <w:rPr>
          <w:lang w:val="en-CA"/>
        </w:rPr>
        <w:t xml:space="preserve"> </w:t>
      </w:r>
    </w:p>
    <w:p w14:paraId="484150C7" w14:textId="1F09D156" w:rsidR="00EB4DB9" w:rsidRPr="005522A9" w:rsidRDefault="00EB4DB9" w:rsidP="00D80B07">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Router</w:t>
      </w:r>
      <w:r w:rsidR="000637FB">
        <w:rPr>
          <w:shd w:val="clear" w:color="auto" w:fill="F2F2F2" w:themeFill="background1" w:themeFillShade="F2"/>
          <w:lang w:val="en-CA"/>
        </w:rPr>
        <w:t>5</w:t>
      </w:r>
      <w:r w:rsidRPr="005522A9">
        <w:rPr>
          <w:shd w:val="clear" w:color="auto" w:fill="F2F2F2" w:themeFill="background1" w:themeFillShade="F2"/>
          <w:lang w:val="en-CA"/>
        </w:rPr>
        <w:t xml:space="preserve"># </w:t>
      </w:r>
      <w:r w:rsidRPr="00A27F89">
        <w:rPr>
          <w:rStyle w:val="Code-BChar"/>
        </w:rPr>
        <w:t>show ip bgp</w:t>
      </w:r>
    </w:p>
    <w:p w14:paraId="0CC4C73A" w14:textId="719DFC94" w:rsidR="00EB4DB9" w:rsidRDefault="000637FB" w:rsidP="00D80B07">
      <w:pPr>
        <w:pStyle w:val="NoSpacing"/>
        <w:spacing w:before="120" w:after="120"/>
        <w:ind w:left="360"/>
        <w:rPr>
          <w:lang w:val="en-CA"/>
        </w:rPr>
      </w:pPr>
      <w:r w:rsidRPr="005522A9">
        <w:rPr>
          <w:lang w:val="en-CA"/>
        </w:rPr>
        <w:t>Take a screen snapshot of the output</w:t>
      </w:r>
      <w:r>
        <w:rPr>
          <w:lang w:val="en-CA"/>
        </w:rPr>
        <w:t>.</w:t>
      </w:r>
    </w:p>
    <w:p w14:paraId="741BA2E1" w14:textId="77777777" w:rsidR="00EB4DB9" w:rsidRPr="005522A9" w:rsidRDefault="00EB4DB9" w:rsidP="00D80B07">
      <w:pPr>
        <w:spacing w:before="120" w:after="120" w:line="240" w:lineRule="auto"/>
        <w:ind w:left="360"/>
        <w:rPr>
          <w:lang w:val="en-CA"/>
        </w:rPr>
      </w:pPr>
      <w:r w:rsidRPr="005522A9">
        <w:rPr>
          <w:lang w:val="en-CA"/>
        </w:rPr>
        <w:lastRenderedPageBreak/>
        <w:t>The BGP routing tables now have entries for subnets 10.0.1.0/24, 10.0.2.0/2</w:t>
      </w:r>
      <w:r w:rsidR="00934CBD">
        <w:rPr>
          <w:lang w:val="en-CA"/>
        </w:rPr>
        <w:t>4, 10.0.3.0/24, and 10.0.4.0/24</w:t>
      </w:r>
      <w:r w:rsidRPr="005522A9">
        <w:rPr>
          <w:lang w:val="en-CA"/>
        </w:rPr>
        <w:t xml:space="preserve">. The entries that have been added through the </w:t>
      </w:r>
      <w:r w:rsidRPr="004F39FC">
        <w:rPr>
          <w:lang w:val="en-CA"/>
        </w:rPr>
        <w:t>iBGP</w:t>
      </w:r>
      <w:r w:rsidRPr="005522A9">
        <w:rPr>
          <w:lang w:val="en-CA"/>
        </w:rPr>
        <w:t xml:space="preserve"> session are marked with an </w:t>
      </w:r>
      <w:r w:rsidRPr="00934CBD">
        <w:rPr>
          <w:rStyle w:val="Code-NoSChar"/>
        </w:rPr>
        <w:t>“</w:t>
      </w:r>
      <w:r w:rsidRPr="00934CBD">
        <w:rPr>
          <w:rStyle w:val="Code-NoSChar"/>
          <w:i/>
          <w:iCs/>
        </w:rPr>
        <w:t>i</w:t>
      </w:r>
      <w:r w:rsidRPr="00934CBD">
        <w:rPr>
          <w:rStyle w:val="Code-NoSChar"/>
        </w:rPr>
        <w:t>”</w:t>
      </w:r>
      <w:r w:rsidRPr="005522A9">
        <w:rPr>
          <w:lang w:val="en-CA"/>
        </w:rPr>
        <w:t xml:space="preserve">.  Take note of the </w:t>
      </w:r>
      <w:r w:rsidRPr="005522A9">
        <w:rPr>
          <w:i/>
          <w:lang w:val="en-CA"/>
        </w:rPr>
        <w:t>Next Hop</w:t>
      </w:r>
      <w:r w:rsidRPr="005522A9">
        <w:rPr>
          <w:lang w:val="en-CA"/>
        </w:rPr>
        <w:t xml:space="preserve"> value of these entries. </w:t>
      </w:r>
    </w:p>
    <w:p w14:paraId="63449563" w14:textId="6063373B" w:rsidR="000637FB" w:rsidRPr="005522A9" w:rsidRDefault="00EB4DB9" w:rsidP="0068223A">
      <w:pPr>
        <w:pStyle w:val="ListParagraph"/>
        <w:numPr>
          <w:ilvl w:val="0"/>
          <w:numId w:val="28"/>
        </w:numPr>
        <w:spacing w:before="120" w:after="120" w:line="240" w:lineRule="auto"/>
        <w:contextualSpacing w:val="0"/>
        <w:rPr>
          <w:lang w:val="en-CA"/>
        </w:rPr>
      </w:pPr>
      <w:r w:rsidRPr="002B7D87">
        <w:rPr>
          <w:lang w:val="en-CA"/>
        </w:rPr>
        <w:t xml:space="preserve">The third observation is made when looking at the IPv4 routing table at </w:t>
      </w:r>
      <w:r w:rsidR="000637FB">
        <w:rPr>
          <w:i/>
          <w:lang w:val="en-CA"/>
        </w:rPr>
        <w:t>Router5</w:t>
      </w:r>
      <w:r w:rsidRPr="002B7D87">
        <w:rPr>
          <w:lang w:val="en-CA"/>
        </w:rPr>
        <w:t xml:space="preserve"> and </w:t>
      </w:r>
      <w:r w:rsidRPr="004F39FC">
        <w:rPr>
          <w:i/>
          <w:lang w:val="en-CA"/>
        </w:rPr>
        <w:t>Router3</w:t>
      </w:r>
      <w:r w:rsidR="000637FB">
        <w:rPr>
          <w:lang w:val="en-CA"/>
        </w:rPr>
        <w:t>.</w:t>
      </w:r>
    </w:p>
    <w:p w14:paraId="44DA6EA1" w14:textId="77777777" w:rsidR="00EB4DB9" w:rsidRPr="005522A9" w:rsidRDefault="00EB4DB9" w:rsidP="000637FB">
      <w:pPr>
        <w:spacing w:before="120" w:after="120" w:line="240" w:lineRule="auto"/>
        <w:ind w:left="360"/>
        <w:rPr>
          <w:lang w:val="en-CA"/>
        </w:rPr>
      </w:pPr>
      <w:r w:rsidRPr="005522A9">
        <w:rPr>
          <w:lang w:val="en-CA"/>
        </w:rPr>
        <w:t xml:space="preserve">On Router3, type </w:t>
      </w:r>
    </w:p>
    <w:p w14:paraId="5874A288" w14:textId="2D36CCEC" w:rsidR="00EB4DB9" w:rsidRPr="000637FB" w:rsidRDefault="00EB4DB9" w:rsidP="000637FB">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 xml:space="preserve">Router3# </w:t>
      </w:r>
      <w:r w:rsidRPr="001C682C">
        <w:rPr>
          <w:rStyle w:val="Code-BChar"/>
        </w:rPr>
        <w:t>show ip route</w:t>
      </w:r>
    </w:p>
    <w:p w14:paraId="55707D05" w14:textId="489418D0" w:rsidR="00EB4DB9" w:rsidRPr="000637FB" w:rsidRDefault="000637FB" w:rsidP="000637FB">
      <w:pPr>
        <w:spacing w:before="120" w:after="120" w:line="240" w:lineRule="auto"/>
        <w:ind w:left="360"/>
        <w:rPr>
          <w:lang w:val="en-CA"/>
        </w:rPr>
      </w:pPr>
      <w:r>
        <w:rPr>
          <w:lang w:val="en-CA"/>
        </w:rPr>
        <w:t xml:space="preserve">Repeat for </w:t>
      </w:r>
      <w:r w:rsidRPr="000637FB">
        <w:rPr>
          <w:i/>
          <w:iCs/>
          <w:lang w:val="en-CA"/>
        </w:rPr>
        <w:t>Router5</w:t>
      </w:r>
      <w:r>
        <w:rPr>
          <w:lang w:val="en-CA"/>
        </w:rPr>
        <w:t xml:space="preserve">. </w:t>
      </w:r>
      <w:r w:rsidR="00EB4DB9" w:rsidRPr="005522A9">
        <w:rPr>
          <w:lang w:val="en-CA"/>
        </w:rPr>
        <w:t xml:space="preserve">You </w:t>
      </w:r>
      <w:r>
        <w:rPr>
          <w:lang w:val="en-CA"/>
        </w:rPr>
        <w:t>will</w:t>
      </w:r>
      <w:r w:rsidR="00EB4DB9" w:rsidRPr="005522A9">
        <w:rPr>
          <w:lang w:val="en-CA"/>
        </w:rPr>
        <w:t xml:space="preserve"> observe that the routing tables have not changed from Step 2. </w:t>
      </w:r>
      <w:r>
        <w:rPr>
          <w:lang w:val="en-CA"/>
        </w:rPr>
        <w:t>Take screenshots of both outputs.</w:t>
      </w:r>
    </w:p>
    <w:tbl>
      <w:tblPr>
        <w:tblStyle w:val="TableGrid4"/>
        <w:tblW w:w="9360" w:type="dxa"/>
        <w:jc w:val="right"/>
        <w:tblCellMar>
          <w:top w:w="115" w:type="dxa"/>
          <w:left w:w="115" w:type="dxa"/>
          <w:bottom w:w="115" w:type="dxa"/>
          <w:right w:w="115" w:type="dxa"/>
        </w:tblCellMar>
        <w:tblLook w:val="0600" w:firstRow="0" w:lastRow="0" w:firstColumn="0" w:lastColumn="0" w:noHBand="1" w:noVBand="1"/>
      </w:tblPr>
      <w:tblGrid>
        <w:gridCol w:w="864"/>
        <w:gridCol w:w="8496"/>
      </w:tblGrid>
      <w:tr w:rsidR="00EB4DB9" w:rsidRPr="005522A9" w14:paraId="7E81C672" w14:textId="77777777" w:rsidTr="00C027B8">
        <w:trPr>
          <w:jc w:val="right"/>
        </w:trPr>
        <w:tc>
          <w:tcPr>
            <w:tcW w:w="864" w:type="dxa"/>
            <w:tcBorders>
              <w:top w:val="nil"/>
              <w:left w:val="double" w:sz="4" w:space="0" w:color="5B9BD5" w:themeColor="accent1"/>
              <w:bottom w:val="nil"/>
              <w:right w:val="nil"/>
            </w:tcBorders>
            <w:shd w:val="clear" w:color="auto" w:fill="DEEAF6" w:themeFill="accent1" w:themeFillTint="33"/>
          </w:tcPr>
          <w:p w14:paraId="577901C1"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noProof/>
                <w:szCs w:val="24"/>
              </w:rPr>
              <w:drawing>
                <wp:anchor distT="0" distB="0" distL="114300" distR="114300" simplePos="0" relativeHeight="251705344" behindDoc="0" locked="0" layoutInCell="1" allowOverlap="1" wp14:anchorId="5C3CB7A2" wp14:editId="205DAC41">
                  <wp:simplePos x="0" y="0"/>
                  <wp:positionH relativeFrom="margin">
                    <wp:posOffset>76200</wp:posOffset>
                  </wp:positionH>
                  <wp:positionV relativeFrom="paragraph">
                    <wp:posOffset>-455295</wp:posOffset>
                  </wp:positionV>
                  <wp:extent cx="304800" cy="30480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ght-bulb-icon[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496" w:type="dxa"/>
            <w:tcBorders>
              <w:top w:val="nil"/>
              <w:left w:val="nil"/>
              <w:bottom w:val="nil"/>
              <w:right w:val="double" w:sz="4" w:space="0" w:color="5B9BD5" w:themeColor="accent1"/>
            </w:tcBorders>
            <w:shd w:val="clear" w:color="auto" w:fill="DEEAF6" w:themeFill="accent1" w:themeFillTint="33"/>
          </w:tcPr>
          <w:p w14:paraId="58453A41" w14:textId="5B980E2B" w:rsidR="00EB4DB9" w:rsidRPr="00530B4C" w:rsidRDefault="00EB4DB9" w:rsidP="00C027B8">
            <w:pPr>
              <w:rPr>
                <w:b/>
                <w:bCs/>
                <w:lang w:val="en-CA"/>
              </w:rPr>
            </w:pPr>
            <w:r w:rsidRPr="00530B4C">
              <w:rPr>
                <w:b/>
                <w:bCs/>
                <w:lang w:val="en-CA"/>
              </w:rPr>
              <w:t xml:space="preserve">Why have the routing tables of </w:t>
            </w:r>
            <w:r w:rsidR="000637FB">
              <w:rPr>
                <w:b/>
                <w:bCs/>
                <w:lang w:val="en-CA"/>
              </w:rPr>
              <w:t>Router5</w:t>
            </w:r>
            <w:r w:rsidRPr="00530B4C">
              <w:rPr>
                <w:b/>
                <w:bCs/>
                <w:lang w:val="en-CA"/>
              </w:rPr>
              <w:t xml:space="preserve"> and Router3 not changed? </w:t>
            </w:r>
          </w:p>
          <w:p w14:paraId="72D8B417" w14:textId="77777777" w:rsidR="00EB4DB9" w:rsidRPr="005522A9" w:rsidRDefault="00EB4DB9" w:rsidP="00C027B8">
            <w:pPr>
              <w:rPr>
                <w:lang w:val="en-CA"/>
              </w:rPr>
            </w:pPr>
            <w:r w:rsidRPr="005522A9">
              <w:rPr>
                <w:lang w:val="en-CA"/>
              </w:rPr>
              <w:t xml:space="preserve">The reason is found in the BGP routing tables. In the output of the </w:t>
            </w:r>
            <w:r w:rsidR="00934CBD" w:rsidRPr="00934CBD">
              <w:rPr>
                <w:rStyle w:val="Code-NoSChar"/>
              </w:rPr>
              <w:t>‘</w:t>
            </w:r>
            <w:r w:rsidRPr="00934CBD">
              <w:rPr>
                <w:rStyle w:val="Code-NoSChar"/>
              </w:rPr>
              <w:t>show ip bgp</w:t>
            </w:r>
            <w:r w:rsidR="00934CBD" w:rsidRPr="00934CBD">
              <w:rPr>
                <w:rStyle w:val="Code-NoSChar"/>
              </w:rPr>
              <w:t>’</w:t>
            </w:r>
            <w:r w:rsidRPr="005522A9">
              <w:rPr>
                <w:lang w:val="en-CA"/>
              </w:rPr>
              <w:t xml:space="preserve"> command at </w:t>
            </w:r>
            <w:r w:rsidRPr="004F39FC">
              <w:rPr>
                <w:i/>
                <w:lang w:val="en-CA"/>
              </w:rPr>
              <w:t>Router3</w:t>
            </w:r>
            <w:r w:rsidRPr="005522A9">
              <w:rPr>
                <w:lang w:val="en-CA"/>
              </w:rPr>
              <w:t xml:space="preserve"> for subnet 10.0.1.0/24, the Next Hop entry shows </w:t>
            </w:r>
            <w:r w:rsidRPr="005522A9">
              <w:rPr>
                <w:i/>
                <w:lang w:val="en-CA"/>
              </w:rPr>
              <w:t xml:space="preserve">10.0.10.1. </w:t>
            </w:r>
            <w:r w:rsidRPr="005522A9">
              <w:rPr>
                <w:lang w:val="en-CA"/>
              </w:rPr>
              <w:t xml:space="preserve">But </w:t>
            </w:r>
            <w:r w:rsidRPr="004F39FC">
              <w:rPr>
                <w:i/>
                <w:lang w:val="en-CA"/>
              </w:rPr>
              <w:t>Router3</w:t>
            </w:r>
            <w:r w:rsidRPr="005522A9">
              <w:rPr>
                <w:lang w:val="en-CA"/>
              </w:rPr>
              <w:t xml:space="preserve"> does not know how to reach 10.0.10.1 since it has no match for this address in its routing table. Without a valid </w:t>
            </w:r>
            <w:r w:rsidRPr="004F39FC">
              <w:rPr>
                <w:i/>
                <w:lang w:val="en-CA"/>
              </w:rPr>
              <w:t>Next Hop</w:t>
            </w:r>
            <w:r w:rsidRPr="005522A9">
              <w:rPr>
                <w:lang w:val="en-CA"/>
              </w:rPr>
              <w:t xml:space="preserve"> address, </w:t>
            </w:r>
            <w:r w:rsidRPr="004F39FC">
              <w:rPr>
                <w:i/>
                <w:lang w:val="en-CA"/>
              </w:rPr>
              <w:t>Router3</w:t>
            </w:r>
            <w:r w:rsidRPr="005522A9">
              <w:rPr>
                <w:lang w:val="en-CA"/>
              </w:rPr>
              <w:t xml:space="preserve"> cannot create an entry for the IPv4 routing table entry for network 10.0.1.0/24.   </w:t>
            </w:r>
          </w:p>
        </w:tc>
      </w:tr>
    </w:tbl>
    <w:p w14:paraId="53A6F96D"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b/>
          <w:color w:val="2E74B5" w:themeColor="accent1" w:themeShade="BF"/>
          <w:szCs w:val="24"/>
          <w:lang w:val="en-CA"/>
        </w:rPr>
      </w:pPr>
    </w:p>
    <w:p w14:paraId="524E99A5" w14:textId="77777777" w:rsidR="00957B6A" w:rsidRPr="005522A9" w:rsidRDefault="00957B6A" w:rsidP="00957B6A">
      <w:pPr>
        <w:pStyle w:val="LabTitle"/>
        <w:rPr>
          <w:lang w:val="en-CA"/>
        </w:rPr>
      </w:pPr>
      <w:r w:rsidRPr="005522A9">
        <w:drawing>
          <wp:anchor distT="0" distB="0" distL="114300" distR="114300" simplePos="0" relativeHeight="251725824" behindDoc="0" locked="0" layoutInCell="1" allowOverlap="1" wp14:anchorId="48713E6D" wp14:editId="3B74C4CC">
            <wp:simplePos x="0" y="0"/>
            <wp:positionH relativeFrom="column">
              <wp:posOffset>-591625</wp:posOffset>
            </wp:positionH>
            <wp:positionV relativeFrom="paragraph">
              <wp:posOffset>321114</wp:posOffset>
            </wp:positionV>
            <wp:extent cx="457200" cy="375920"/>
            <wp:effectExtent l="0" t="0" r="0" b="508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57200" cy="375920"/>
                    </a:xfrm>
                    <a:prstGeom prst="rect">
                      <a:avLst/>
                    </a:prstGeom>
                    <a:noFill/>
                  </pic:spPr>
                </pic:pic>
              </a:graphicData>
            </a:graphic>
            <wp14:sizeRelH relativeFrom="page">
              <wp14:pctWidth>0</wp14:pctWidth>
            </wp14:sizeRelH>
            <wp14:sizeRelV relativeFrom="page">
              <wp14:pctHeight>0</wp14:pctHeight>
            </wp14:sizeRelV>
          </wp:anchor>
        </w:drawing>
      </w:r>
      <w:r w:rsidRPr="005522A9">
        <w:rPr>
          <w:lang w:val="en-CA"/>
        </w:rPr>
        <w:t>Lab Questions/Report</w:t>
      </w:r>
    </w:p>
    <w:p w14:paraId="11DD77D4" w14:textId="345D81AD" w:rsidR="00957B6A" w:rsidRDefault="00957B6A" w:rsidP="0068223A">
      <w:pPr>
        <w:pStyle w:val="ListParagraph"/>
        <w:numPr>
          <w:ilvl w:val="0"/>
          <w:numId w:val="36"/>
        </w:numPr>
        <w:contextualSpacing w:val="0"/>
        <w:rPr>
          <w:lang w:val="en-CA"/>
        </w:rPr>
      </w:pPr>
      <w:r w:rsidRPr="00C956B5">
        <w:rPr>
          <w:lang w:val="en-CA"/>
        </w:rPr>
        <w:t xml:space="preserve">Include the </w:t>
      </w:r>
      <w:r>
        <w:rPr>
          <w:lang w:val="en-CA"/>
        </w:rPr>
        <w:t xml:space="preserve">captures of the IPv4 routing tables from Step 2 (before the configuration of the iBGP sessions). </w:t>
      </w:r>
    </w:p>
    <w:p w14:paraId="1C1501F6" w14:textId="2807CBA6" w:rsidR="00957B6A" w:rsidRDefault="00957B6A" w:rsidP="0068223A">
      <w:pPr>
        <w:pStyle w:val="ListParagraph"/>
        <w:numPr>
          <w:ilvl w:val="0"/>
          <w:numId w:val="36"/>
        </w:numPr>
        <w:contextualSpacing w:val="0"/>
        <w:rPr>
          <w:lang w:val="en-CA"/>
        </w:rPr>
      </w:pPr>
      <w:r w:rsidRPr="00C956B5">
        <w:rPr>
          <w:lang w:val="en-CA"/>
        </w:rPr>
        <w:t xml:space="preserve">Include the </w:t>
      </w:r>
      <w:r>
        <w:rPr>
          <w:lang w:val="en-CA"/>
        </w:rPr>
        <w:t xml:space="preserve">captures of the BGP routing tables from Step </w:t>
      </w:r>
      <w:r w:rsidR="00960813">
        <w:rPr>
          <w:lang w:val="en-CA"/>
        </w:rPr>
        <w:t>6</w:t>
      </w:r>
      <w:r w:rsidR="000637FB">
        <w:rPr>
          <w:lang w:val="en-CA"/>
        </w:rPr>
        <w:t xml:space="preserve"> and Step 7</w:t>
      </w:r>
      <w:r>
        <w:rPr>
          <w:lang w:val="en-CA"/>
        </w:rPr>
        <w:t xml:space="preserve"> (</w:t>
      </w:r>
      <w:r w:rsidR="00960813">
        <w:rPr>
          <w:lang w:val="en-CA"/>
        </w:rPr>
        <w:t>after</w:t>
      </w:r>
      <w:r>
        <w:rPr>
          <w:lang w:val="en-CA"/>
        </w:rPr>
        <w:t xml:space="preserve"> the configuration of the iBGP sessions). </w:t>
      </w:r>
    </w:p>
    <w:p w14:paraId="7023FD58" w14:textId="2299095D" w:rsidR="00957B6A" w:rsidRDefault="00960813" w:rsidP="0068223A">
      <w:pPr>
        <w:pStyle w:val="ListParagraph"/>
        <w:numPr>
          <w:ilvl w:val="0"/>
          <w:numId w:val="36"/>
        </w:numPr>
        <w:contextualSpacing w:val="0"/>
        <w:rPr>
          <w:lang w:val="en-CA"/>
        </w:rPr>
      </w:pPr>
      <w:r w:rsidRPr="00C956B5">
        <w:rPr>
          <w:lang w:val="en-CA"/>
        </w:rPr>
        <w:t xml:space="preserve">Include the </w:t>
      </w:r>
      <w:r>
        <w:rPr>
          <w:lang w:val="en-CA"/>
        </w:rPr>
        <w:t xml:space="preserve">captures of the IPv4 routing tables from Step </w:t>
      </w:r>
      <w:r w:rsidR="000637FB">
        <w:rPr>
          <w:lang w:val="en-CA"/>
        </w:rPr>
        <w:t>8</w:t>
      </w:r>
      <w:r>
        <w:rPr>
          <w:lang w:val="en-CA"/>
        </w:rPr>
        <w:t xml:space="preserve"> (after the configuration of the iBGP sessions). </w:t>
      </w:r>
    </w:p>
    <w:p w14:paraId="3B93C392" w14:textId="4E9EB3F7" w:rsidR="00960813" w:rsidRPr="00960813" w:rsidRDefault="00960813" w:rsidP="0068223A">
      <w:pPr>
        <w:pStyle w:val="ListParagraph"/>
        <w:numPr>
          <w:ilvl w:val="0"/>
          <w:numId w:val="36"/>
        </w:numPr>
        <w:contextualSpacing w:val="0"/>
        <w:rPr>
          <w:lang w:val="en-CA"/>
        </w:rPr>
      </w:pPr>
      <w:r w:rsidRPr="00C956B5">
        <w:rPr>
          <w:lang w:val="en-CA"/>
        </w:rPr>
        <w:t>Summarize your observations</w:t>
      </w:r>
      <w:r>
        <w:rPr>
          <w:lang w:val="en-CA"/>
        </w:rPr>
        <w:t xml:space="preserve"> about the captured IPv4 and BGP routing tables</w:t>
      </w:r>
      <w:r w:rsidRPr="00C956B5">
        <w:rPr>
          <w:lang w:val="en-CA"/>
        </w:rPr>
        <w:t>.</w:t>
      </w:r>
    </w:p>
    <w:p w14:paraId="47BBA7BC" w14:textId="443CEB84"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b/>
          <w:color w:val="2E74B5" w:themeColor="accent1" w:themeShade="BF"/>
          <w:sz w:val="28"/>
          <w:szCs w:val="24"/>
          <w:u w:val="single"/>
          <w:lang w:val="en-CA"/>
        </w:rPr>
      </w:pPr>
      <w:r w:rsidRPr="005522A9">
        <w:rPr>
          <w:rFonts w:eastAsia="Times New Roman" w:cs="Times New Roman"/>
          <w:b/>
          <w:color w:val="2E74B5" w:themeColor="accent1" w:themeShade="BF"/>
          <w:sz w:val="28"/>
          <w:szCs w:val="24"/>
          <w:u w:val="single"/>
          <w:lang w:val="en-CA"/>
        </w:rPr>
        <w:t>Phase 2: Resolving the Next Hop address</w:t>
      </w:r>
    </w:p>
    <w:p w14:paraId="051EA8AC" w14:textId="27D7A943" w:rsidR="00EB4DB9" w:rsidRPr="005522A9" w:rsidRDefault="00EB4DB9" w:rsidP="000637FB">
      <w:pPr>
        <w:spacing w:before="120" w:after="120" w:line="240" w:lineRule="auto"/>
        <w:rPr>
          <w:lang w:val="en-CA"/>
        </w:rPr>
      </w:pPr>
      <w:r w:rsidRPr="005522A9">
        <w:rPr>
          <w:lang w:val="en-CA"/>
        </w:rPr>
        <w:t>This issue with iBGP</w:t>
      </w:r>
      <w:r w:rsidR="000637FB">
        <w:rPr>
          <w:lang w:val="en-CA"/>
        </w:rPr>
        <w:t xml:space="preserve"> </w:t>
      </w:r>
      <w:r w:rsidRPr="005522A9">
        <w:rPr>
          <w:lang w:val="en-CA"/>
        </w:rPr>
        <w:t xml:space="preserve">that the routing tables could not be updated, highlights a difficulty of configuring BGP routing involving iBGP sessions. There are multiple solutions to this issue, all of which are found in practice. The following instructions pursue </w:t>
      </w:r>
      <w:r w:rsidR="004F39FC">
        <w:rPr>
          <w:lang w:val="en-CA"/>
        </w:rPr>
        <w:t>a</w:t>
      </w:r>
      <w:r w:rsidRPr="005522A9">
        <w:rPr>
          <w:lang w:val="en-CA"/>
        </w:rPr>
        <w:t xml:space="preserve"> solution that is the most straightforward for the topology in Figure 4.</w:t>
      </w:r>
      <w:r w:rsidR="000637FB">
        <w:rPr>
          <w:lang w:val="en-CA"/>
        </w:rPr>
        <w:t>5</w:t>
      </w:r>
      <w:r w:rsidRPr="005522A9">
        <w:rPr>
          <w:lang w:val="en-CA"/>
        </w:rPr>
        <w:t>.</w:t>
      </w:r>
    </w:p>
    <w:p w14:paraId="04398C01" w14:textId="57125F8E" w:rsidR="00EB4DB9" w:rsidRPr="005522A9" w:rsidRDefault="003E16F1" w:rsidP="000637FB">
      <w:pPr>
        <w:spacing w:before="120" w:after="120" w:line="240" w:lineRule="auto"/>
        <w:rPr>
          <w:lang w:val="en-CA"/>
        </w:rPr>
      </w:pPr>
      <w:r>
        <w:rPr>
          <w:lang w:val="en-CA"/>
        </w:rPr>
        <w:t>The</w:t>
      </w:r>
      <w:r w:rsidR="00EB4DB9" w:rsidRPr="005522A9">
        <w:rPr>
          <w:lang w:val="en-CA"/>
        </w:rPr>
        <w:t xml:space="preserve"> root cause of the missing routing table entries is as follows: </w:t>
      </w:r>
      <w:r w:rsidR="00EB4DB9" w:rsidRPr="005522A9">
        <w:rPr>
          <w:i/>
          <w:u w:val="single"/>
          <w:lang w:val="en-CA"/>
        </w:rPr>
        <w:t>iBGP</w:t>
      </w:r>
      <w:r w:rsidR="00EB4DB9" w:rsidRPr="005522A9">
        <w:rPr>
          <w:lang w:val="en-CA"/>
        </w:rPr>
        <w:t xml:space="preserve"> peers </w:t>
      </w:r>
      <w:r w:rsidRPr="005522A9">
        <w:rPr>
          <w:lang w:val="en-CA"/>
        </w:rPr>
        <w:t>forward BGP</w:t>
      </w:r>
      <w:r w:rsidR="00EB4DB9" w:rsidRPr="005522A9">
        <w:rPr>
          <w:lang w:val="en-CA"/>
        </w:rPr>
        <w:t xml:space="preserve"> messages, which they received over an </w:t>
      </w:r>
      <w:r w:rsidR="00EB4DB9" w:rsidRPr="005522A9">
        <w:rPr>
          <w:i/>
          <w:lang w:val="en-CA"/>
        </w:rPr>
        <w:t>eBGP</w:t>
      </w:r>
      <w:r w:rsidR="00EB4DB9" w:rsidRPr="005522A9">
        <w:rPr>
          <w:lang w:val="en-CA"/>
        </w:rPr>
        <w:t xml:space="preserve"> session to each other, without modifying them. In particular, the </w:t>
      </w:r>
      <w:r w:rsidR="00EB4DB9" w:rsidRPr="005522A9">
        <w:rPr>
          <w:i/>
          <w:lang w:val="en-CA"/>
        </w:rPr>
        <w:t>NEXT_HOP</w:t>
      </w:r>
      <w:r w:rsidR="00EB4DB9" w:rsidRPr="005522A9">
        <w:rPr>
          <w:lang w:val="en-CA"/>
        </w:rPr>
        <w:t xml:space="preserve"> attribute is not updated. Then, when an </w:t>
      </w:r>
      <w:r w:rsidR="00EB4DB9" w:rsidRPr="005522A9">
        <w:rPr>
          <w:i/>
          <w:lang w:val="en-CA"/>
        </w:rPr>
        <w:t>iBGP</w:t>
      </w:r>
      <w:r w:rsidR="00EB4DB9" w:rsidRPr="005522A9">
        <w:rPr>
          <w:lang w:val="en-CA"/>
        </w:rPr>
        <w:t xml:space="preserve"> peer receives such a forwarded BGP message it may not know how to reach the node listed in the </w:t>
      </w:r>
      <w:r w:rsidR="00EB4DB9" w:rsidRPr="005522A9">
        <w:rPr>
          <w:i/>
          <w:lang w:val="en-CA"/>
        </w:rPr>
        <w:t>NEXT_HOP</w:t>
      </w:r>
      <w:r w:rsidR="00EB4DB9" w:rsidRPr="005522A9">
        <w:rPr>
          <w:lang w:val="en-CA"/>
        </w:rPr>
        <w:t xml:space="preserve"> attribute. </w:t>
      </w:r>
    </w:p>
    <w:p w14:paraId="2EBCBAB6" w14:textId="4BD5ADFA" w:rsidR="00EB4DB9" w:rsidRPr="005522A9" w:rsidRDefault="00EB4DB9" w:rsidP="000637FB">
      <w:pPr>
        <w:spacing w:before="120" w:after="120" w:line="240" w:lineRule="auto"/>
        <w:rPr>
          <w:lang w:val="en-CA"/>
        </w:rPr>
      </w:pPr>
      <w:r w:rsidRPr="005522A9">
        <w:rPr>
          <w:lang w:val="en-CA"/>
        </w:rPr>
        <w:t>A solution is to force an iBGP peer to replace the NEXT_HOP attribute with its own IP address (where it uses the IP address that connects to the same subnet as the other iBGP peer). The replacement is done for all</w:t>
      </w:r>
      <w:r w:rsidR="003E16F1">
        <w:rPr>
          <w:lang w:val="en-CA"/>
        </w:rPr>
        <w:t xml:space="preserve"> </w:t>
      </w:r>
      <w:r w:rsidRPr="005522A9">
        <w:rPr>
          <w:lang w:val="en-CA"/>
        </w:rPr>
        <w:t xml:space="preserve">UPDATE messages that are received on an eBGP session before the messages are forwarded to an iBGP peer. </w:t>
      </w:r>
    </w:p>
    <w:p w14:paraId="1953A260" w14:textId="1CA58E1D" w:rsidR="00EB4DB9" w:rsidRPr="005522A9" w:rsidRDefault="00EB4DB9" w:rsidP="000637FB">
      <w:pPr>
        <w:spacing w:before="120" w:after="120" w:line="240" w:lineRule="auto"/>
        <w:rPr>
          <w:rFonts w:eastAsia="Times New Roman" w:cs="Times New Roman"/>
          <w:szCs w:val="24"/>
          <w:lang w:val="en-CA"/>
        </w:rPr>
      </w:pPr>
      <w:r w:rsidRPr="005522A9">
        <w:rPr>
          <w:lang w:val="en-CA"/>
        </w:rPr>
        <w:t>The above can be accomplished with a single command. Once the commands are issued there will be IPv4 routing table updates at all BGP routers in Figure 4.</w:t>
      </w:r>
      <w:r w:rsidR="000637FB">
        <w:rPr>
          <w:lang w:val="en-CA"/>
        </w:rPr>
        <w:t>5</w:t>
      </w:r>
      <w:r w:rsidRPr="005522A9">
        <w:rPr>
          <w:lang w:val="en-CA"/>
        </w:rPr>
        <w:t xml:space="preserve">. </w:t>
      </w:r>
      <w:r w:rsidRPr="005522A9">
        <w:rPr>
          <w:rFonts w:eastAsia="Times New Roman" w:cs="Times New Roman"/>
          <w:szCs w:val="24"/>
          <w:lang w:val="en-CA"/>
        </w:rPr>
        <w:t xml:space="preserve"> </w:t>
      </w:r>
    </w:p>
    <w:p w14:paraId="3888F094" w14:textId="4C80BD63" w:rsidR="00EB4DB9" w:rsidRPr="00921F7E" w:rsidRDefault="00EB4DB9" w:rsidP="0068223A">
      <w:pPr>
        <w:pStyle w:val="ListParagraph"/>
        <w:numPr>
          <w:ilvl w:val="0"/>
          <w:numId w:val="32"/>
        </w:numPr>
        <w:spacing w:before="120" w:after="120" w:line="240" w:lineRule="auto"/>
        <w:contextualSpacing w:val="0"/>
        <w:rPr>
          <w:lang w:val="en-CA"/>
        </w:rPr>
      </w:pPr>
      <w:r w:rsidRPr="00921F7E">
        <w:rPr>
          <w:lang w:val="en-CA"/>
        </w:rPr>
        <w:lastRenderedPageBreak/>
        <w:t xml:space="preserve">On </w:t>
      </w:r>
      <w:r w:rsidRPr="000637FB">
        <w:rPr>
          <w:i/>
          <w:iCs/>
          <w:lang w:val="en-CA"/>
        </w:rPr>
        <w:t>Router</w:t>
      </w:r>
      <w:r w:rsidR="00FE30AF">
        <w:rPr>
          <w:i/>
          <w:iCs/>
          <w:lang w:val="en-CA"/>
        </w:rPr>
        <w:t>3</w:t>
      </w:r>
      <w:r w:rsidRPr="00921F7E">
        <w:rPr>
          <w:lang w:val="en-CA"/>
        </w:rPr>
        <w:t xml:space="preserve">, configure an iBGP session to </w:t>
      </w:r>
      <w:r w:rsidR="000637FB" w:rsidRPr="000637FB">
        <w:rPr>
          <w:i/>
          <w:iCs/>
          <w:lang w:val="en-CA"/>
        </w:rPr>
        <w:t>Router5</w:t>
      </w:r>
      <w:r w:rsidRPr="00921F7E">
        <w:rPr>
          <w:lang w:val="en-CA"/>
        </w:rPr>
        <w:t xml:space="preserve"> with the commands</w:t>
      </w:r>
    </w:p>
    <w:p w14:paraId="78821DFA" w14:textId="77777777" w:rsidR="00EB4DB9" w:rsidRPr="00593BBF" w:rsidRDefault="00EB4DB9" w:rsidP="000637FB">
      <w:pPr>
        <w:pStyle w:val="Code"/>
        <w:spacing w:before="120" w:after="120"/>
        <w:ind w:left="720"/>
        <w:rPr>
          <w:rStyle w:val="Code-BChar"/>
        </w:rPr>
      </w:pPr>
      <w:r w:rsidRPr="005522A9">
        <w:rPr>
          <w:shd w:val="clear" w:color="auto" w:fill="F2F2F2" w:themeFill="background1" w:themeFillShade="F2"/>
          <w:lang w:val="en-CA"/>
        </w:rPr>
        <w:t xml:space="preserve">Router3# </w:t>
      </w:r>
      <w:r w:rsidRPr="00593BBF">
        <w:rPr>
          <w:rStyle w:val="Code-BChar"/>
        </w:rPr>
        <w:t>conf term</w:t>
      </w:r>
    </w:p>
    <w:p w14:paraId="32C4F336" w14:textId="77777777" w:rsidR="00EB4DB9" w:rsidRPr="00593BBF" w:rsidRDefault="00EB4DB9" w:rsidP="000637FB">
      <w:pPr>
        <w:pStyle w:val="Code"/>
        <w:spacing w:before="120" w:after="120"/>
        <w:ind w:left="720"/>
        <w:rPr>
          <w:rStyle w:val="Code-BChar"/>
        </w:rPr>
      </w:pPr>
      <w:r w:rsidRPr="005522A9">
        <w:rPr>
          <w:shd w:val="clear" w:color="auto" w:fill="F2F2F2" w:themeFill="background1" w:themeFillShade="F2"/>
          <w:lang w:val="en-CA"/>
        </w:rPr>
        <w:t xml:space="preserve">Router3(config)# </w:t>
      </w:r>
      <w:r w:rsidRPr="00593BBF">
        <w:rPr>
          <w:rStyle w:val="Code-BChar"/>
        </w:rPr>
        <w:t>router bgp 300</w:t>
      </w:r>
    </w:p>
    <w:p w14:paraId="48B32DF7" w14:textId="77777777" w:rsidR="00EB4DB9" w:rsidRPr="00593BBF" w:rsidRDefault="00EB4DB9" w:rsidP="000637FB">
      <w:pPr>
        <w:pStyle w:val="Code"/>
        <w:spacing w:before="120" w:after="120"/>
        <w:ind w:left="720"/>
        <w:rPr>
          <w:rStyle w:val="Code-BChar"/>
        </w:rPr>
      </w:pPr>
      <w:r w:rsidRPr="005522A9">
        <w:rPr>
          <w:shd w:val="clear" w:color="auto" w:fill="F2F2F2" w:themeFill="background1" w:themeFillShade="F2"/>
          <w:lang w:val="en-CA"/>
        </w:rPr>
        <w:t xml:space="preserve">Router3(config-router)# </w:t>
      </w:r>
      <w:r w:rsidRPr="00593BBF">
        <w:rPr>
          <w:rStyle w:val="Code-BChar"/>
        </w:rPr>
        <w:t xml:space="preserve">neighbor 10.0.3.33 next-hop-self </w:t>
      </w:r>
    </w:p>
    <w:p w14:paraId="5503590B" w14:textId="6FE78426" w:rsidR="00EB4DB9" w:rsidRPr="000637FB" w:rsidRDefault="00EB4DB9" w:rsidP="000637FB">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 xml:space="preserve">Router3(config-router)# </w:t>
      </w:r>
      <w:r w:rsidRPr="00593BBF">
        <w:rPr>
          <w:rStyle w:val="Code-BChar"/>
        </w:rPr>
        <w:t>end</w:t>
      </w:r>
    </w:p>
    <w:p w14:paraId="24A565EC" w14:textId="5E268F7A" w:rsidR="00EB4DB9" w:rsidRPr="003F2155" w:rsidRDefault="003F2155" w:rsidP="0068223A">
      <w:pPr>
        <w:pStyle w:val="ListParagraph"/>
        <w:numPr>
          <w:ilvl w:val="0"/>
          <w:numId w:val="32"/>
        </w:numPr>
        <w:spacing w:before="120" w:after="120" w:line="240" w:lineRule="auto"/>
        <w:contextualSpacing w:val="0"/>
        <w:rPr>
          <w:lang w:val="en-CA"/>
        </w:rPr>
      </w:pPr>
      <w:r>
        <w:rPr>
          <w:lang w:val="en-CA"/>
        </w:rPr>
        <w:t xml:space="preserve">Repeat for </w:t>
      </w:r>
      <w:r w:rsidRPr="003F2155">
        <w:rPr>
          <w:i/>
          <w:iCs/>
          <w:lang w:val="en-CA"/>
        </w:rPr>
        <w:t>Router5</w:t>
      </w:r>
    </w:p>
    <w:p w14:paraId="6B41F9FE" w14:textId="5DFC36AB" w:rsidR="003F2155" w:rsidRPr="00593BBF" w:rsidRDefault="003F2155" w:rsidP="00E543F1">
      <w:pPr>
        <w:pStyle w:val="Code"/>
        <w:spacing w:before="120" w:after="120"/>
        <w:ind w:left="720"/>
        <w:rPr>
          <w:rStyle w:val="Code-BChar"/>
        </w:rPr>
      </w:pPr>
      <w:r w:rsidRPr="005522A9">
        <w:rPr>
          <w:shd w:val="clear" w:color="auto" w:fill="F2F2F2" w:themeFill="background1" w:themeFillShade="F2"/>
          <w:lang w:val="en-CA"/>
        </w:rPr>
        <w:t>Router</w:t>
      </w:r>
      <w:r>
        <w:rPr>
          <w:shd w:val="clear" w:color="auto" w:fill="F2F2F2" w:themeFill="background1" w:themeFillShade="F2"/>
          <w:lang w:val="en-CA"/>
        </w:rPr>
        <w:t>5</w:t>
      </w:r>
      <w:r w:rsidRPr="005522A9">
        <w:rPr>
          <w:shd w:val="clear" w:color="auto" w:fill="F2F2F2" w:themeFill="background1" w:themeFillShade="F2"/>
          <w:lang w:val="en-CA"/>
        </w:rPr>
        <w:t xml:space="preserve"># </w:t>
      </w:r>
      <w:r w:rsidRPr="00593BBF">
        <w:rPr>
          <w:rStyle w:val="Code-BChar"/>
        </w:rPr>
        <w:t>conf term</w:t>
      </w:r>
    </w:p>
    <w:p w14:paraId="5D208600" w14:textId="23181928" w:rsidR="003F2155" w:rsidRPr="00593BBF" w:rsidRDefault="003F2155" w:rsidP="00E543F1">
      <w:pPr>
        <w:pStyle w:val="Code"/>
        <w:spacing w:before="120" w:after="120"/>
        <w:ind w:left="720"/>
        <w:rPr>
          <w:rStyle w:val="Code-BChar"/>
        </w:rPr>
      </w:pPr>
      <w:r w:rsidRPr="005522A9">
        <w:rPr>
          <w:shd w:val="clear" w:color="auto" w:fill="F2F2F2" w:themeFill="background1" w:themeFillShade="F2"/>
          <w:lang w:val="en-CA"/>
        </w:rPr>
        <w:t>Router</w:t>
      </w:r>
      <w:r>
        <w:rPr>
          <w:shd w:val="clear" w:color="auto" w:fill="F2F2F2" w:themeFill="background1" w:themeFillShade="F2"/>
          <w:lang w:val="en-CA"/>
        </w:rPr>
        <w:t>5</w:t>
      </w:r>
      <w:r w:rsidRPr="005522A9">
        <w:rPr>
          <w:shd w:val="clear" w:color="auto" w:fill="F2F2F2" w:themeFill="background1" w:themeFillShade="F2"/>
          <w:lang w:val="en-CA"/>
        </w:rPr>
        <w:t xml:space="preserve">(config)# </w:t>
      </w:r>
      <w:r w:rsidRPr="00593BBF">
        <w:rPr>
          <w:rStyle w:val="Code-BChar"/>
        </w:rPr>
        <w:t>router bgp 300</w:t>
      </w:r>
    </w:p>
    <w:p w14:paraId="43C18A3D" w14:textId="21221DF7" w:rsidR="003F2155" w:rsidRPr="00593BBF" w:rsidRDefault="003F2155" w:rsidP="00E543F1">
      <w:pPr>
        <w:pStyle w:val="Code"/>
        <w:spacing w:before="120" w:after="120"/>
        <w:ind w:left="720"/>
        <w:rPr>
          <w:rStyle w:val="Code-BChar"/>
        </w:rPr>
      </w:pPr>
      <w:r w:rsidRPr="005522A9">
        <w:rPr>
          <w:shd w:val="clear" w:color="auto" w:fill="F2F2F2" w:themeFill="background1" w:themeFillShade="F2"/>
          <w:lang w:val="en-CA"/>
        </w:rPr>
        <w:t>Router</w:t>
      </w:r>
      <w:r>
        <w:rPr>
          <w:shd w:val="clear" w:color="auto" w:fill="F2F2F2" w:themeFill="background1" w:themeFillShade="F2"/>
          <w:lang w:val="en-CA"/>
        </w:rPr>
        <w:t>5</w:t>
      </w:r>
      <w:r w:rsidRPr="005522A9">
        <w:rPr>
          <w:shd w:val="clear" w:color="auto" w:fill="F2F2F2" w:themeFill="background1" w:themeFillShade="F2"/>
          <w:lang w:val="en-CA"/>
        </w:rPr>
        <w:t xml:space="preserve">(config-router)# </w:t>
      </w:r>
      <w:r w:rsidRPr="00593BBF">
        <w:rPr>
          <w:rStyle w:val="Code-BChar"/>
        </w:rPr>
        <w:t xml:space="preserve">neighbor 10.0.3.3 next-hop-self </w:t>
      </w:r>
    </w:p>
    <w:p w14:paraId="5FCFFA6F" w14:textId="3E02B7D8" w:rsidR="00EB4DB9" w:rsidRPr="00E543F1" w:rsidRDefault="003F2155" w:rsidP="00E543F1">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Router</w:t>
      </w:r>
      <w:r>
        <w:rPr>
          <w:shd w:val="clear" w:color="auto" w:fill="F2F2F2" w:themeFill="background1" w:themeFillShade="F2"/>
          <w:lang w:val="en-CA"/>
        </w:rPr>
        <w:t>5</w:t>
      </w:r>
      <w:r w:rsidRPr="005522A9">
        <w:rPr>
          <w:shd w:val="clear" w:color="auto" w:fill="F2F2F2" w:themeFill="background1" w:themeFillShade="F2"/>
          <w:lang w:val="en-CA"/>
        </w:rPr>
        <w:t xml:space="preserve">(config-router)# </w:t>
      </w:r>
      <w:r w:rsidRPr="00593BBF">
        <w:rPr>
          <w:rStyle w:val="Code-BChar"/>
        </w:rPr>
        <w:t>end</w:t>
      </w:r>
    </w:p>
    <w:p w14:paraId="48C76072" w14:textId="4BB5FED3" w:rsidR="00EB4DB9" w:rsidRPr="00593BBF" w:rsidRDefault="00E543F1" w:rsidP="0068223A">
      <w:pPr>
        <w:pStyle w:val="ListParagraph"/>
        <w:numPr>
          <w:ilvl w:val="0"/>
          <w:numId w:val="32"/>
        </w:numPr>
        <w:spacing w:before="120" w:after="120" w:line="240" w:lineRule="auto"/>
        <w:contextualSpacing w:val="0"/>
        <w:rPr>
          <w:lang w:val="en-CA"/>
        </w:rPr>
      </w:pPr>
      <w:r w:rsidRPr="005522A9">
        <w:rPr>
          <w:noProof/>
        </w:rPr>
        <w:drawing>
          <wp:anchor distT="0" distB="0" distL="114300" distR="114300" simplePos="0" relativeHeight="251697152" behindDoc="0" locked="0" layoutInCell="1" allowOverlap="1" wp14:anchorId="44A5EA64" wp14:editId="1012690B">
            <wp:simplePos x="0" y="0"/>
            <wp:positionH relativeFrom="column">
              <wp:posOffset>-593090</wp:posOffset>
            </wp:positionH>
            <wp:positionV relativeFrom="paragraph">
              <wp:posOffset>249193</wp:posOffset>
            </wp:positionV>
            <wp:extent cx="467995" cy="467995"/>
            <wp:effectExtent l="0" t="0" r="1905" b="635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593BBF">
        <w:rPr>
          <w:lang w:val="en-CA"/>
        </w:rPr>
        <w:t xml:space="preserve">Display the BGP routing table on both </w:t>
      </w:r>
      <w:r w:rsidR="00EB4DB9" w:rsidRPr="00EF1C8E">
        <w:rPr>
          <w:i/>
          <w:lang w:val="en-CA"/>
        </w:rPr>
        <w:t>Router3</w:t>
      </w:r>
      <w:r w:rsidR="00EB4DB9" w:rsidRPr="00593BBF">
        <w:rPr>
          <w:lang w:val="en-CA"/>
        </w:rPr>
        <w:t xml:space="preserve"> and </w:t>
      </w:r>
      <w:r w:rsidR="003F2155">
        <w:rPr>
          <w:i/>
          <w:lang w:val="en-CA"/>
        </w:rPr>
        <w:t>Router5</w:t>
      </w:r>
      <w:r w:rsidR="00EB4DB9" w:rsidRPr="00593BBF">
        <w:rPr>
          <w:lang w:val="en-CA"/>
        </w:rPr>
        <w:t>. Also, display the IPv4 routing table</w:t>
      </w:r>
      <w:r w:rsidR="00960813">
        <w:rPr>
          <w:lang w:val="en-CA"/>
        </w:rPr>
        <w:t>s</w:t>
      </w:r>
      <w:r w:rsidR="00EB4DB9" w:rsidRPr="00593BBF">
        <w:rPr>
          <w:lang w:val="en-CA"/>
        </w:rPr>
        <w:t xml:space="preserve"> on both </w:t>
      </w:r>
      <w:r w:rsidR="00EB4DB9" w:rsidRPr="00EF1C8E">
        <w:rPr>
          <w:i/>
          <w:lang w:val="en-CA"/>
        </w:rPr>
        <w:t>Router3</w:t>
      </w:r>
      <w:r w:rsidR="00EB4DB9" w:rsidRPr="00593BBF">
        <w:rPr>
          <w:lang w:val="en-CA"/>
        </w:rPr>
        <w:t xml:space="preserve"> and </w:t>
      </w:r>
      <w:r w:rsidR="003F2155">
        <w:rPr>
          <w:i/>
          <w:lang w:val="en-CA"/>
        </w:rPr>
        <w:t>Router5</w:t>
      </w:r>
      <w:r w:rsidR="00EB4DB9" w:rsidRPr="00593BBF">
        <w:rPr>
          <w:lang w:val="en-CA"/>
        </w:rPr>
        <w:t xml:space="preserve">. </w:t>
      </w:r>
    </w:p>
    <w:p w14:paraId="23CBD360" w14:textId="439BD137" w:rsidR="00EB4DB9" w:rsidRPr="005522A9" w:rsidRDefault="00EB4DB9" w:rsidP="00E543F1">
      <w:pPr>
        <w:spacing w:before="120" w:after="120" w:line="240" w:lineRule="auto"/>
        <w:rPr>
          <w:lang w:val="en-CA"/>
        </w:rPr>
      </w:pPr>
      <w:r w:rsidRPr="005522A9">
        <w:rPr>
          <w:lang w:val="en-CA"/>
        </w:rPr>
        <w:tab/>
        <w:t xml:space="preserve">Take </w:t>
      </w:r>
      <w:r w:rsidR="003F2155">
        <w:rPr>
          <w:lang w:val="en-CA"/>
        </w:rPr>
        <w:t>screen</w:t>
      </w:r>
      <w:r w:rsidRPr="005522A9">
        <w:rPr>
          <w:lang w:val="en-CA"/>
        </w:rPr>
        <w:t xml:space="preserve">shots of the </w:t>
      </w:r>
      <w:r w:rsidR="004B024D">
        <w:rPr>
          <w:lang w:val="en-CA"/>
        </w:rPr>
        <w:t xml:space="preserve">BGP and IPv4 </w:t>
      </w:r>
      <w:r w:rsidRPr="005522A9">
        <w:rPr>
          <w:lang w:val="en-CA"/>
        </w:rPr>
        <w:t>routing tables.</w:t>
      </w:r>
    </w:p>
    <w:p w14:paraId="5D78DB2C" w14:textId="59E29DB6" w:rsidR="00EB4DB9" w:rsidRPr="00593BBF" w:rsidRDefault="00EB4DB9" w:rsidP="0068223A">
      <w:pPr>
        <w:pStyle w:val="ListParagraph"/>
        <w:numPr>
          <w:ilvl w:val="0"/>
          <w:numId w:val="33"/>
        </w:numPr>
        <w:spacing w:before="120" w:after="120" w:line="240" w:lineRule="auto"/>
        <w:contextualSpacing w:val="0"/>
        <w:rPr>
          <w:lang w:val="en-CA"/>
        </w:rPr>
      </w:pPr>
      <w:r w:rsidRPr="00593BBF">
        <w:rPr>
          <w:lang w:val="en-CA"/>
        </w:rPr>
        <w:t xml:space="preserve">Confirm that the Next Hop entries in the BGP routing table of </w:t>
      </w:r>
      <w:r w:rsidRPr="00EF1C8E">
        <w:rPr>
          <w:i/>
          <w:lang w:val="en-CA"/>
        </w:rPr>
        <w:t>Router3</w:t>
      </w:r>
      <w:r w:rsidRPr="00593BBF">
        <w:rPr>
          <w:lang w:val="en-CA"/>
        </w:rPr>
        <w:t xml:space="preserve"> and </w:t>
      </w:r>
      <w:r w:rsidR="003F2155">
        <w:rPr>
          <w:i/>
          <w:lang w:val="en-CA"/>
        </w:rPr>
        <w:t>Router5</w:t>
      </w:r>
      <w:r w:rsidRPr="00593BBF">
        <w:rPr>
          <w:lang w:val="en-CA"/>
        </w:rPr>
        <w:t xml:space="preserve"> are all reachable. </w:t>
      </w:r>
    </w:p>
    <w:p w14:paraId="007D03E6" w14:textId="6FB0A65D" w:rsidR="00EB4DB9" w:rsidRPr="00593BBF" w:rsidRDefault="00EB4DB9" w:rsidP="0068223A">
      <w:pPr>
        <w:pStyle w:val="ListParagraph"/>
        <w:numPr>
          <w:ilvl w:val="0"/>
          <w:numId w:val="33"/>
        </w:numPr>
        <w:spacing w:before="120" w:after="120" w:line="240" w:lineRule="auto"/>
        <w:contextualSpacing w:val="0"/>
        <w:rPr>
          <w:lang w:val="en-CA"/>
        </w:rPr>
      </w:pPr>
      <w:r w:rsidRPr="00593BBF">
        <w:rPr>
          <w:lang w:val="en-CA"/>
        </w:rPr>
        <w:t xml:space="preserve">Confirm that </w:t>
      </w:r>
      <w:r w:rsidR="003F2155">
        <w:rPr>
          <w:i/>
          <w:lang w:val="en-CA"/>
        </w:rPr>
        <w:t>Router5</w:t>
      </w:r>
      <w:r w:rsidRPr="00593BBF">
        <w:rPr>
          <w:lang w:val="en-CA"/>
        </w:rPr>
        <w:t xml:space="preserve"> and </w:t>
      </w:r>
      <w:r w:rsidRPr="00EF1C8E">
        <w:rPr>
          <w:i/>
          <w:lang w:val="en-CA"/>
        </w:rPr>
        <w:t>Router3</w:t>
      </w:r>
      <w:r w:rsidRPr="00593BBF">
        <w:rPr>
          <w:lang w:val="en-CA"/>
        </w:rPr>
        <w:t xml:space="preserve"> have IPv4 table entries for the subnets in AS 100, AS 200, and AS 400. </w:t>
      </w:r>
    </w:p>
    <w:p w14:paraId="570B4B05" w14:textId="29C8ED1B" w:rsidR="00EB4DB9" w:rsidRPr="00593BBF" w:rsidRDefault="00843CC0" w:rsidP="0068223A">
      <w:pPr>
        <w:pStyle w:val="ListParagraph"/>
        <w:numPr>
          <w:ilvl w:val="0"/>
          <w:numId w:val="33"/>
        </w:numPr>
        <w:tabs>
          <w:tab w:val="clear" w:pos="360"/>
          <w:tab w:val="clear" w:pos="720"/>
          <w:tab w:val="clear" w:pos="1080"/>
          <w:tab w:val="clear" w:pos="1440"/>
          <w:tab w:val="clear" w:pos="1800"/>
          <w:tab w:val="clear" w:pos="2160"/>
          <w:tab w:val="clear" w:pos="2520"/>
          <w:tab w:val="clear" w:pos="2880"/>
        </w:tabs>
        <w:spacing w:before="120" w:after="120" w:line="240" w:lineRule="auto"/>
        <w:contextualSpacing w:val="0"/>
        <w:rPr>
          <w:rFonts w:eastAsia="Times New Roman" w:cs="Times New Roman"/>
          <w:szCs w:val="24"/>
          <w:lang w:val="en-CA"/>
        </w:rPr>
      </w:pPr>
      <w:r w:rsidRPr="005522A9">
        <w:rPr>
          <w:noProof/>
        </w:rPr>
        <w:drawing>
          <wp:anchor distT="0" distB="0" distL="114300" distR="114300" simplePos="0" relativeHeight="251698176" behindDoc="0" locked="0" layoutInCell="1" allowOverlap="1" wp14:anchorId="1167CADF" wp14:editId="45A7268C">
            <wp:simplePos x="0" y="0"/>
            <wp:positionH relativeFrom="column">
              <wp:posOffset>-595086</wp:posOffset>
            </wp:positionH>
            <wp:positionV relativeFrom="paragraph">
              <wp:posOffset>104412</wp:posOffset>
            </wp:positionV>
            <wp:extent cx="467995" cy="467995"/>
            <wp:effectExtent l="0" t="0" r="1905" b="635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593BBF">
        <w:rPr>
          <w:lang w:val="en-CA"/>
        </w:rPr>
        <w:t xml:space="preserve">Check the NEXT_HOP attribute in the UPDATE messages that are sent by </w:t>
      </w:r>
      <w:r w:rsidR="003F2155">
        <w:rPr>
          <w:i/>
          <w:lang w:val="en-CA"/>
        </w:rPr>
        <w:t>Router5</w:t>
      </w:r>
      <w:r w:rsidR="00EB4DB9" w:rsidRPr="00593BBF">
        <w:rPr>
          <w:lang w:val="en-CA"/>
        </w:rPr>
        <w:t xml:space="preserve"> (on interface </w:t>
      </w:r>
      <w:r w:rsidR="003F2155">
        <w:rPr>
          <w:i/>
          <w:lang w:val="en-CA"/>
        </w:rPr>
        <w:t>FastEthernet0/0</w:t>
      </w:r>
      <w:r w:rsidR="00EB4DB9" w:rsidRPr="00593BBF">
        <w:rPr>
          <w:lang w:val="en-CA"/>
        </w:rPr>
        <w:t xml:space="preserve">) to </w:t>
      </w:r>
      <w:r w:rsidR="00EB4DB9" w:rsidRPr="00EF1C8E">
        <w:rPr>
          <w:i/>
          <w:lang w:val="en-CA"/>
        </w:rPr>
        <w:t>Router3</w:t>
      </w:r>
      <w:r w:rsidR="00EB4DB9" w:rsidRPr="00593BBF">
        <w:rPr>
          <w:lang w:val="en-CA"/>
        </w:rPr>
        <w:t xml:space="preserve">. </w:t>
      </w:r>
      <w:r w:rsidR="003F2155">
        <w:rPr>
          <w:lang w:val="en-CA"/>
        </w:rPr>
        <w:t>The display filter to show only captured UPDATE messages is “</w:t>
      </w:r>
      <w:r w:rsidR="003F2155" w:rsidRPr="00740A9D">
        <w:rPr>
          <w:i/>
          <w:lang w:val="en-CA"/>
        </w:rPr>
        <w:t>bgp.type==2</w:t>
      </w:r>
      <w:r w:rsidR="003F2155">
        <w:rPr>
          <w:lang w:val="en-CA"/>
        </w:rPr>
        <w:t>”.</w:t>
      </w:r>
      <w:r w:rsidR="003F2155" w:rsidRPr="005A4046">
        <w:rPr>
          <w:lang w:val="en-CA"/>
        </w:rPr>
        <w:t xml:space="preserve"> </w:t>
      </w:r>
      <w:r>
        <w:rPr>
          <w:lang w:val="en-CA"/>
        </w:rPr>
        <w:t>Screenshot and s</w:t>
      </w:r>
      <w:r w:rsidR="003F2155" w:rsidRPr="005A4046">
        <w:rPr>
          <w:lang w:val="en-CA"/>
        </w:rPr>
        <w:t xml:space="preserve">ave the details of the captured </w:t>
      </w:r>
      <w:r w:rsidR="003F2155">
        <w:rPr>
          <w:lang w:val="en-CA"/>
        </w:rPr>
        <w:t xml:space="preserve">UPDATE </w:t>
      </w:r>
      <w:r w:rsidR="003F2155" w:rsidRPr="005A4046">
        <w:rPr>
          <w:lang w:val="en-CA"/>
        </w:rPr>
        <w:t>traffic.</w:t>
      </w:r>
    </w:p>
    <w:p w14:paraId="6749EF0F" w14:textId="1C3CE27A" w:rsidR="00EB4DB9" w:rsidRPr="00C454E8" w:rsidRDefault="00AB0D23" w:rsidP="0068223A">
      <w:pPr>
        <w:pStyle w:val="ListParagraph"/>
        <w:numPr>
          <w:ilvl w:val="0"/>
          <w:numId w:val="32"/>
        </w:numPr>
        <w:spacing w:before="120" w:after="120" w:line="240" w:lineRule="auto"/>
        <w:contextualSpacing w:val="0"/>
        <w:rPr>
          <w:lang w:val="en-CA"/>
        </w:rPr>
      </w:pPr>
      <w:r w:rsidRPr="005522A9">
        <w:rPr>
          <w:noProof/>
        </w:rPr>
        <w:drawing>
          <wp:anchor distT="0" distB="0" distL="114300" distR="114300" simplePos="0" relativeHeight="251765760" behindDoc="0" locked="0" layoutInCell="1" allowOverlap="1" wp14:anchorId="25F0FAA9" wp14:editId="23A4235C">
            <wp:simplePos x="0" y="0"/>
            <wp:positionH relativeFrom="column">
              <wp:posOffset>-586922</wp:posOffset>
            </wp:positionH>
            <wp:positionV relativeFrom="paragraph">
              <wp:posOffset>463187</wp:posOffset>
            </wp:positionV>
            <wp:extent cx="466795" cy="388620"/>
            <wp:effectExtent l="0" t="0" r="3175" b="5080"/>
            <wp:wrapNone/>
            <wp:docPr id="27" name="Picture 2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6795" cy="388620"/>
                    </a:xfrm>
                    <a:prstGeom prst="rect">
                      <a:avLst/>
                    </a:prstGeom>
                  </pic:spPr>
                </pic:pic>
              </a:graphicData>
            </a:graphic>
            <wp14:sizeRelH relativeFrom="page">
              <wp14:pctWidth>0</wp14:pctWidth>
            </wp14:sizeRelH>
            <wp14:sizeRelV relativeFrom="page">
              <wp14:pctHeight>0</wp14:pctHeight>
            </wp14:sizeRelV>
          </wp:anchor>
        </w:drawing>
      </w:r>
      <w:r w:rsidR="00EB4DB9" w:rsidRPr="00C454E8">
        <w:rPr>
          <w:lang w:val="en-CA"/>
        </w:rPr>
        <w:t xml:space="preserve">Observe that </w:t>
      </w:r>
      <w:r w:rsidR="003F2155" w:rsidRPr="003F2155">
        <w:rPr>
          <w:i/>
          <w:iCs/>
          <w:lang w:val="en-CA"/>
        </w:rPr>
        <w:t>Router5</w:t>
      </w:r>
      <w:r w:rsidR="00EB4DB9" w:rsidRPr="00C454E8">
        <w:rPr>
          <w:lang w:val="en-CA"/>
        </w:rPr>
        <w:t xml:space="preserve"> has sent UPDATE messages to </w:t>
      </w:r>
      <w:r w:rsidR="00EB4DB9" w:rsidRPr="00EF1C8E">
        <w:rPr>
          <w:i/>
          <w:lang w:val="en-CA"/>
        </w:rPr>
        <w:t>Router1</w:t>
      </w:r>
      <w:r w:rsidR="00EB4DB9" w:rsidRPr="00C454E8">
        <w:rPr>
          <w:lang w:val="en-CA"/>
        </w:rPr>
        <w:t xml:space="preserve"> and </w:t>
      </w:r>
      <w:r w:rsidR="00EB4DB9" w:rsidRPr="00EF1C8E">
        <w:rPr>
          <w:i/>
          <w:lang w:val="en-CA"/>
        </w:rPr>
        <w:t>Router2</w:t>
      </w:r>
      <w:r w:rsidR="00EB4DB9" w:rsidRPr="00C454E8">
        <w:rPr>
          <w:lang w:val="en-CA"/>
        </w:rPr>
        <w:t xml:space="preserve">, which contain advertisements for the prefix 10.0.4.0/24. With these messages </w:t>
      </w:r>
      <w:r w:rsidR="00EB4DB9" w:rsidRPr="00EF1C8E">
        <w:rPr>
          <w:i/>
          <w:lang w:val="en-CA"/>
        </w:rPr>
        <w:t>Router1</w:t>
      </w:r>
      <w:r w:rsidR="00EB4DB9" w:rsidRPr="00C454E8">
        <w:rPr>
          <w:lang w:val="en-CA"/>
        </w:rPr>
        <w:t xml:space="preserve"> and </w:t>
      </w:r>
      <w:r w:rsidR="00EB4DB9" w:rsidRPr="00EF1C8E">
        <w:rPr>
          <w:i/>
          <w:lang w:val="en-CA"/>
        </w:rPr>
        <w:t>Router2</w:t>
      </w:r>
      <w:r w:rsidR="00EB4DB9" w:rsidRPr="00C454E8">
        <w:rPr>
          <w:lang w:val="en-CA"/>
        </w:rPr>
        <w:t xml:space="preserve"> will create entries for network 10.0.4.0/24 in the BGP routing table and in the IPv4 routing table. </w:t>
      </w:r>
    </w:p>
    <w:p w14:paraId="1A64FB80" w14:textId="7F63C3B7" w:rsidR="00EB4DB9" w:rsidRPr="005522A9" w:rsidRDefault="00EB4DB9" w:rsidP="003F2155">
      <w:pPr>
        <w:spacing w:before="120" w:after="120" w:line="240" w:lineRule="auto"/>
        <w:ind w:left="360"/>
        <w:rPr>
          <w:lang w:val="en-CA"/>
        </w:rPr>
      </w:pPr>
      <w:r w:rsidRPr="005522A9">
        <w:rPr>
          <w:lang w:val="en-CA"/>
        </w:rPr>
        <w:t xml:space="preserve">To confirm this, display both tables at </w:t>
      </w:r>
      <w:r w:rsidRPr="00843CC0">
        <w:rPr>
          <w:i/>
          <w:iCs/>
          <w:lang w:val="en-CA"/>
        </w:rPr>
        <w:t>Router1</w:t>
      </w:r>
      <w:r w:rsidRPr="005522A9">
        <w:rPr>
          <w:lang w:val="en-CA"/>
        </w:rPr>
        <w:t xml:space="preserve"> and take a screen snapshot. </w:t>
      </w:r>
    </w:p>
    <w:p w14:paraId="2F112A4E" w14:textId="2828DF86" w:rsidR="00EB4DB9" w:rsidRPr="00C454E8" w:rsidRDefault="00EB4DB9" w:rsidP="0068223A">
      <w:pPr>
        <w:pStyle w:val="ListParagraph"/>
        <w:numPr>
          <w:ilvl w:val="0"/>
          <w:numId w:val="32"/>
        </w:numPr>
        <w:spacing w:before="120" w:after="120" w:line="240" w:lineRule="auto"/>
        <w:contextualSpacing w:val="0"/>
        <w:rPr>
          <w:lang w:val="en-CA"/>
        </w:rPr>
      </w:pPr>
      <w:r w:rsidRPr="00C454E8">
        <w:rPr>
          <w:lang w:val="en-CA"/>
        </w:rPr>
        <w:t xml:space="preserve">Now </w:t>
      </w:r>
      <w:r w:rsidRPr="00AB0D23">
        <w:rPr>
          <w:i/>
          <w:iCs/>
          <w:lang w:val="en-CA"/>
        </w:rPr>
        <w:t>PC4</w:t>
      </w:r>
      <w:r w:rsidRPr="00C454E8">
        <w:rPr>
          <w:lang w:val="en-CA"/>
        </w:rPr>
        <w:t xml:space="preserve"> can exchange messages with </w:t>
      </w:r>
      <w:r w:rsidRPr="00EF1C8E">
        <w:rPr>
          <w:i/>
          <w:lang w:val="en-CA"/>
        </w:rPr>
        <w:t>PC1</w:t>
      </w:r>
      <w:r w:rsidRPr="00C454E8">
        <w:rPr>
          <w:lang w:val="en-CA"/>
        </w:rPr>
        <w:t xml:space="preserve"> and </w:t>
      </w:r>
      <w:r w:rsidRPr="00EF1C8E">
        <w:rPr>
          <w:i/>
          <w:lang w:val="en-CA"/>
        </w:rPr>
        <w:t>PC4</w:t>
      </w:r>
      <w:r w:rsidRPr="00C454E8">
        <w:rPr>
          <w:lang w:val="en-CA"/>
        </w:rPr>
        <w:t xml:space="preserve">. Confirm this by issuing ping commands from </w:t>
      </w:r>
      <w:r w:rsidRPr="00AB0D23">
        <w:rPr>
          <w:i/>
          <w:iCs/>
          <w:lang w:val="en-CA"/>
        </w:rPr>
        <w:t>PC4</w:t>
      </w:r>
    </w:p>
    <w:p w14:paraId="4090ACC8" w14:textId="2EB30AF8" w:rsidR="00EB4DB9" w:rsidRPr="00C454E8" w:rsidRDefault="00EB4DB9" w:rsidP="003F2155">
      <w:pPr>
        <w:pStyle w:val="Code"/>
        <w:spacing w:before="120" w:after="120"/>
        <w:ind w:left="720"/>
        <w:rPr>
          <w:rStyle w:val="Code-BChar"/>
        </w:rPr>
      </w:pPr>
      <w:r w:rsidRPr="005522A9">
        <w:rPr>
          <w:lang w:val="en-CA"/>
        </w:rPr>
        <w:t>PC4</w:t>
      </w:r>
      <w:r w:rsidR="00532079">
        <w:rPr>
          <w:lang w:val="en-CA"/>
        </w:rPr>
        <w:t>:~$</w:t>
      </w:r>
      <w:r w:rsidRPr="005522A9">
        <w:rPr>
          <w:lang w:val="en-CA"/>
        </w:rPr>
        <w:t xml:space="preserve"> </w:t>
      </w:r>
      <w:r w:rsidRPr="00C454E8">
        <w:rPr>
          <w:rStyle w:val="Code-BChar"/>
        </w:rPr>
        <w:t>ping -c3 10.0.1.11</w:t>
      </w:r>
    </w:p>
    <w:p w14:paraId="2795C505" w14:textId="4174527A" w:rsidR="00EB4DB9" w:rsidRPr="003F2155" w:rsidRDefault="00EB4DB9" w:rsidP="003F2155">
      <w:pPr>
        <w:pStyle w:val="Code"/>
        <w:spacing w:before="120" w:after="120"/>
        <w:ind w:left="720"/>
        <w:rPr>
          <w:b/>
          <w:shd w:val="clear" w:color="auto" w:fill="F2F2F2" w:themeFill="background1" w:themeFillShade="F2"/>
        </w:rPr>
      </w:pPr>
      <w:r w:rsidRPr="005522A9">
        <w:rPr>
          <w:lang w:val="en-CA"/>
        </w:rPr>
        <w:t>PC4</w:t>
      </w:r>
      <w:r w:rsidR="00532079">
        <w:rPr>
          <w:lang w:val="en-CA"/>
        </w:rPr>
        <w:t>:~$</w:t>
      </w:r>
      <w:r w:rsidRPr="005522A9">
        <w:rPr>
          <w:lang w:val="en-CA"/>
        </w:rPr>
        <w:t xml:space="preserve"> </w:t>
      </w:r>
      <w:r w:rsidRPr="00C454E8">
        <w:rPr>
          <w:rStyle w:val="Code-BChar"/>
        </w:rPr>
        <w:t>ping -c3 10.0.2.22</w:t>
      </w:r>
    </w:p>
    <w:p w14:paraId="37B41B85" w14:textId="77777777" w:rsidR="00EB4DB9" w:rsidRPr="00C454E8" w:rsidRDefault="00EB4DB9" w:rsidP="0068223A">
      <w:pPr>
        <w:pStyle w:val="ListParagraph"/>
        <w:numPr>
          <w:ilvl w:val="0"/>
          <w:numId w:val="32"/>
        </w:numPr>
        <w:spacing w:before="120" w:after="120" w:line="240" w:lineRule="auto"/>
        <w:contextualSpacing w:val="0"/>
        <w:rPr>
          <w:lang w:val="en-CA"/>
        </w:rPr>
      </w:pPr>
      <w:r w:rsidRPr="00C454E8">
        <w:rPr>
          <w:lang w:val="en-CA"/>
        </w:rPr>
        <w:t xml:space="preserve">On </w:t>
      </w:r>
      <w:r w:rsidRPr="00AB0D23">
        <w:rPr>
          <w:i/>
          <w:iCs/>
          <w:lang w:val="en-CA"/>
        </w:rPr>
        <w:t>Router4</w:t>
      </w:r>
      <w:r w:rsidRPr="00C454E8">
        <w:rPr>
          <w:lang w:val="en-CA"/>
        </w:rPr>
        <w:t xml:space="preserve">, run a </w:t>
      </w:r>
      <w:r w:rsidRPr="00EF1C8E">
        <w:rPr>
          <w:i/>
          <w:lang w:val="en-CA"/>
        </w:rPr>
        <w:t>ping</w:t>
      </w:r>
      <w:r w:rsidRPr="00C454E8">
        <w:rPr>
          <w:lang w:val="en-CA"/>
        </w:rPr>
        <w:t xml:space="preserve"> command from </w:t>
      </w:r>
      <w:r w:rsidRPr="00EF1C8E">
        <w:rPr>
          <w:i/>
          <w:lang w:val="en-CA"/>
        </w:rPr>
        <w:t>Router4</w:t>
      </w:r>
      <w:r w:rsidRPr="00C454E8">
        <w:rPr>
          <w:lang w:val="en-CA"/>
        </w:rPr>
        <w:t xml:space="preserve"> to </w:t>
      </w:r>
      <w:r w:rsidRPr="00EF1C8E">
        <w:rPr>
          <w:i/>
          <w:lang w:val="en-CA"/>
        </w:rPr>
        <w:t>PC1</w:t>
      </w:r>
      <w:r w:rsidRPr="00C454E8">
        <w:rPr>
          <w:lang w:val="en-CA"/>
        </w:rPr>
        <w:t xml:space="preserve"> and </w:t>
      </w:r>
      <w:r w:rsidRPr="00EF1C8E">
        <w:rPr>
          <w:i/>
          <w:lang w:val="en-CA"/>
        </w:rPr>
        <w:t>PC4</w:t>
      </w:r>
      <w:r w:rsidRPr="00C454E8">
        <w:rPr>
          <w:lang w:val="en-CA"/>
        </w:rPr>
        <w:t xml:space="preserve"> </w:t>
      </w:r>
    </w:p>
    <w:p w14:paraId="13909AD4" w14:textId="77777777" w:rsidR="00EB4DB9" w:rsidRPr="005522A9" w:rsidRDefault="00EB4DB9" w:rsidP="003F2155">
      <w:pPr>
        <w:pStyle w:val="Code"/>
        <w:spacing w:before="120" w:after="120"/>
        <w:ind w:left="720"/>
        <w:rPr>
          <w:lang w:val="en-CA"/>
        </w:rPr>
      </w:pPr>
      <w:r w:rsidRPr="005522A9">
        <w:rPr>
          <w:lang w:val="en-CA"/>
        </w:rPr>
        <w:t>Router4#</w:t>
      </w:r>
      <w:r>
        <w:rPr>
          <w:lang w:val="en-CA"/>
        </w:rPr>
        <w:t xml:space="preserve"> </w:t>
      </w:r>
      <w:r w:rsidRPr="009B2BFB">
        <w:rPr>
          <w:rStyle w:val="Code-BChar"/>
        </w:rPr>
        <w:t>ping 10.0.1.11</w:t>
      </w:r>
    </w:p>
    <w:p w14:paraId="1C4607ED" w14:textId="7601C9EC" w:rsidR="00EB4DB9" w:rsidRPr="003F2155" w:rsidRDefault="00EB4DB9" w:rsidP="003F2155">
      <w:pPr>
        <w:pStyle w:val="Code"/>
        <w:spacing w:before="120" w:after="120"/>
        <w:ind w:left="720"/>
        <w:rPr>
          <w:b/>
          <w:shd w:val="clear" w:color="auto" w:fill="F2F2F2" w:themeFill="background1" w:themeFillShade="F2"/>
        </w:rPr>
      </w:pPr>
      <w:r w:rsidRPr="005522A9">
        <w:rPr>
          <w:lang w:val="en-CA"/>
        </w:rPr>
        <w:t>Router4#</w:t>
      </w:r>
      <w:r>
        <w:rPr>
          <w:lang w:val="en-CA"/>
        </w:rPr>
        <w:t xml:space="preserve"> </w:t>
      </w:r>
      <w:r w:rsidRPr="00C454E8">
        <w:rPr>
          <w:rStyle w:val="Code-BChar"/>
        </w:rPr>
        <w:t>ping 10.0.2.22</w:t>
      </w:r>
    </w:p>
    <w:p w14:paraId="45AAC951" w14:textId="3D3B86A2" w:rsidR="00EB4DB9" w:rsidRPr="00613966" w:rsidRDefault="00EB4DB9" w:rsidP="0068223A">
      <w:pPr>
        <w:pStyle w:val="ListParagraph"/>
        <w:numPr>
          <w:ilvl w:val="0"/>
          <w:numId w:val="46"/>
        </w:numPr>
        <w:spacing w:before="120" w:after="120" w:line="240" w:lineRule="auto"/>
        <w:contextualSpacing w:val="0"/>
        <w:rPr>
          <w:b/>
          <w:bCs/>
          <w:u w:val="single"/>
        </w:rPr>
      </w:pPr>
      <w:r w:rsidRPr="00613966">
        <w:rPr>
          <w:b/>
          <w:bCs/>
          <w:u w:val="single"/>
          <w:lang w:val="en-CA"/>
        </w:rPr>
        <w:t>Why do the</w:t>
      </w:r>
      <w:r w:rsidR="00EF1C8E" w:rsidRPr="00613966">
        <w:rPr>
          <w:b/>
          <w:bCs/>
          <w:u w:val="single"/>
          <w:lang w:val="en-CA"/>
        </w:rPr>
        <w:t xml:space="preserve"> </w:t>
      </w:r>
      <w:r w:rsidR="00EF1C8E" w:rsidRPr="00613966">
        <w:rPr>
          <w:b/>
          <w:bCs/>
          <w:i/>
          <w:u w:val="single"/>
          <w:lang w:val="en-CA"/>
        </w:rPr>
        <w:t>ping</w:t>
      </w:r>
      <w:r w:rsidRPr="00613966">
        <w:rPr>
          <w:b/>
          <w:bCs/>
          <w:u w:val="single"/>
          <w:lang w:val="en-CA"/>
        </w:rPr>
        <w:t xml:space="preserve"> commands </w:t>
      </w:r>
      <w:r w:rsidR="00EF1C8E" w:rsidRPr="00613966">
        <w:rPr>
          <w:b/>
          <w:bCs/>
          <w:u w:val="single"/>
          <w:lang w:val="en-CA"/>
        </w:rPr>
        <w:t xml:space="preserve">from </w:t>
      </w:r>
      <w:r w:rsidR="00EF1C8E" w:rsidRPr="00613966">
        <w:rPr>
          <w:b/>
          <w:bCs/>
          <w:i/>
          <w:u w:val="single"/>
          <w:lang w:val="en-CA"/>
        </w:rPr>
        <w:t>Router4</w:t>
      </w:r>
      <w:r w:rsidR="00EF1C8E" w:rsidRPr="00613966">
        <w:rPr>
          <w:b/>
          <w:bCs/>
          <w:u w:val="single"/>
          <w:lang w:val="en-CA"/>
        </w:rPr>
        <w:t xml:space="preserve"> </w:t>
      </w:r>
      <w:r w:rsidR="00EF1C8E" w:rsidRPr="00613966">
        <w:rPr>
          <w:b/>
          <w:bCs/>
          <w:u w:val="single"/>
        </w:rPr>
        <w:t>to 10.0.1.11 and 10.0.2.22 fail</w:t>
      </w:r>
      <w:r w:rsidRPr="00613966">
        <w:rPr>
          <w:b/>
          <w:bCs/>
          <w:u w:val="single"/>
        </w:rPr>
        <w:t>?</w:t>
      </w:r>
    </w:p>
    <w:p w14:paraId="43FA076F" w14:textId="55C71E5D" w:rsidR="00EB4DB9" w:rsidRDefault="00EB4DB9" w:rsidP="0068223A">
      <w:pPr>
        <w:pStyle w:val="ListParagraph"/>
        <w:numPr>
          <w:ilvl w:val="0"/>
          <w:numId w:val="46"/>
        </w:numPr>
        <w:spacing w:before="120" w:after="120" w:line="240" w:lineRule="auto"/>
        <w:contextualSpacing w:val="0"/>
        <w:rPr>
          <w:u w:val="single"/>
          <w:lang w:val="en-CA"/>
        </w:rPr>
      </w:pPr>
      <w:r w:rsidRPr="00613966">
        <w:rPr>
          <w:b/>
          <w:bCs/>
          <w:noProof/>
          <w:u w:val="single"/>
        </w:rPr>
        <w:drawing>
          <wp:anchor distT="0" distB="0" distL="114300" distR="114300" simplePos="0" relativeHeight="251700224" behindDoc="0" locked="0" layoutInCell="1" allowOverlap="1" wp14:anchorId="55F0D631" wp14:editId="1355EEAB">
            <wp:simplePos x="0" y="0"/>
            <wp:positionH relativeFrom="column">
              <wp:posOffset>-640764</wp:posOffset>
            </wp:positionH>
            <wp:positionV relativeFrom="paragraph">
              <wp:posOffset>133008</wp:posOffset>
            </wp:positionV>
            <wp:extent cx="512748" cy="512748"/>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12748" cy="512748"/>
                    </a:xfrm>
                    <a:prstGeom prst="rect">
                      <a:avLst/>
                    </a:prstGeom>
                  </pic:spPr>
                </pic:pic>
              </a:graphicData>
            </a:graphic>
            <wp14:sizeRelH relativeFrom="page">
              <wp14:pctWidth>0</wp14:pctWidth>
            </wp14:sizeRelH>
            <wp14:sizeRelV relativeFrom="page">
              <wp14:pctHeight>0</wp14:pctHeight>
            </wp14:sizeRelV>
          </wp:anchor>
        </w:drawing>
      </w:r>
      <w:r w:rsidRPr="00613966">
        <w:rPr>
          <w:b/>
          <w:bCs/>
          <w:u w:val="single"/>
          <w:lang w:val="en-CA"/>
        </w:rPr>
        <w:t>What needs to be done to fix this?</w:t>
      </w:r>
      <w:r w:rsidRPr="00613966">
        <w:rPr>
          <w:u w:val="single"/>
          <w:lang w:val="en-CA"/>
        </w:rPr>
        <w:t xml:space="preserve">  </w:t>
      </w:r>
    </w:p>
    <w:p w14:paraId="52E4BC36" w14:textId="51E610F5" w:rsidR="00123992" w:rsidRPr="00613966" w:rsidRDefault="00123992" w:rsidP="00123992">
      <w:pPr>
        <w:pStyle w:val="ListParagraph"/>
        <w:numPr>
          <w:ilvl w:val="1"/>
          <w:numId w:val="46"/>
        </w:numPr>
        <w:spacing w:before="120" w:after="120" w:line="240" w:lineRule="auto"/>
        <w:contextualSpacing w:val="0"/>
        <w:rPr>
          <w:u w:val="single"/>
          <w:lang w:val="en-CA"/>
        </w:rPr>
      </w:pPr>
      <w:r>
        <w:rPr>
          <w:u w:val="single"/>
          <w:lang w:val="en-CA"/>
        </w:rPr>
        <w:t>Tried the next-hop-self on all nothing works?</w:t>
      </w:r>
    </w:p>
    <w:p w14:paraId="69FC1373" w14:textId="77777777" w:rsidR="00EB4DB9" w:rsidRPr="00C454E8" w:rsidRDefault="00EB4DB9" w:rsidP="0068223A">
      <w:pPr>
        <w:pStyle w:val="ListParagraph"/>
        <w:numPr>
          <w:ilvl w:val="0"/>
          <w:numId w:val="32"/>
        </w:numPr>
        <w:spacing w:before="120" w:after="120" w:line="240" w:lineRule="auto"/>
        <w:contextualSpacing w:val="0"/>
        <w:rPr>
          <w:lang w:val="en-CA"/>
        </w:rPr>
      </w:pPr>
      <w:r w:rsidRPr="00C454E8">
        <w:rPr>
          <w:lang w:val="en-CA"/>
        </w:rPr>
        <w:t xml:space="preserve">Save the traffic capture of </w:t>
      </w:r>
      <w:r w:rsidRPr="00957B6A">
        <w:rPr>
          <w:i/>
          <w:lang w:val="en-CA"/>
        </w:rPr>
        <w:t>Wireshark</w:t>
      </w:r>
      <w:r w:rsidRPr="00C454E8">
        <w:rPr>
          <w:lang w:val="en-CA"/>
        </w:rPr>
        <w:t xml:space="preserve"> but </w:t>
      </w:r>
      <w:r w:rsidRPr="00C454E8">
        <w:rPr>
          <w:u w:val="single"/>
          <w:lang w:val="en-CA"/>
        </w:rPr>
        <w:t>do not</w:t>
      </w:r>
      <w:r w:rsidRPr="00C454E8">
        <w:rPr>
          <w:lang w:val="en-CA"/>
        </w:rPr>
        <w:t xml:space="preserve"> terminate the Wireshark sessions. </w:t>
      </w:r>
    </w:p>
    <w:p w14:paraId="068312B9" w14:textId="77777777" w:rsidR="00EB4DB9" w:rsidRPr="005522A9" w:rsidRDefault="00EB4DB9" w:rsidP="003F2155">
      <w:pPr>
        <w:tabs>
          <w:tab w:val="clear" w:pos="360"/>
          <w:tab w:val="clear" w:pos="720"/>
          <w:tab w:val="clear" w:pos="1080"/>
          <w:tab w:val="clear" w:pos="1440"/>
          <w:tab w:val="clear" w:pos="1800"/>
          <w:tab w:val="clear" w:pos="2160"/>
          <w:tab w:val="clear" w:pos="2520"/>
          <w:tab w:val="clear" w:pos="2880"/>
        </w:tabs>
        <w:spacing w:before="120" w:after="120" w:line="240" w:lineRule="auto"/>
        <w:rPr>
          <w:rFonts w:eastAsia="Times New Roman" w:cs="Times New Roman"/>
          <w:szCs w:val="24"/>
          <w:lang w:val="en-CA"/>
        </w:rPr>
      </w:pPr>
    </w:p>
    <w:p w14:paraId="6D7204EB" w14:textId="77777777" w:rsidR="00EB4DB9" w:rsidRPr="005522A9" w:rsidRDefault="00EB4DB9" w:rsidP="00EB4DB9">
      <w:pPr>
        <w:pStyle w:val="LabTitle"/>
        <w:rPr>
          <w:lang w:val="en-CA"/>
        </w:rPr>
      </w:pPr>
      <w:r w:rsidRPr="005522A9">
        <w:drawing>
          <wp:anchor distT="0" distB="0" distL="114300" distR="114300" simplePos="0" relativeHeight="251699200" behindDoc="0" locked="0" layoutInCell="1" allowOverlap="1" wp14:anchorId="62B1D9EE" wp14:editId="5C02680F">
            <wp:simplePos x="0" y="0"/>
            <wp:positionH relativeFrom="column">
              <wp:posOffset>-591625</wp:posOffset>
            </wp:positionH>
            <wp:positionV relativeFrom="paragraph">
              <wp:posOffset>321114</wp:posOffset>
            </wp:positionV>
            <wp:extent cx="457200" cy="375920"/>
            <wp:effectExtent l="0" t="0" r="0" b="508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57200" cy="375920"/>
                    </a:xfrm>
                    <a:prstGeom prst="rect">
                      <a:avLst/>
                    </a:prstGeom>
                    <a:noFill/>
                  </pic:spPr>
                </pic:pic>
              </a:graphicData>
            </a:graphic>
            <wp14:sizeRelH relativeFrom="page">
              <wp14:pctWidth>0</wp14:pctWidth>
            </wp14:sizeRelH>
            <wp14:sizeRelV relativeFrom="page">
              <wp14:pctHeight>0</wp14:pctHeight>
            </wp14:sizeRelV>
          </wp:anchor>
        </w:drawing>
      </w:r>
      <w:r w:rsidRPr="005522A9">
        <w:rPr>
          <w:lang w:val="en-CA"/>
        </w:rPr>
        <w:t>Lab Questions/Report</w:t>
      </w:r>
    </w:p>
    <w:p w14:paraId="76C402BC" w14:textId="3499A4AF" w:rsidR="00F51683" w:rsidRDefault="00F51683" w:rsidP="0068223A">
      <w:pPr>
        <w:pStyle w:val="ListParagraph"/>
        <w:numPr>
          <w:ilvl w:val="0"/>
          <w:numId w:val="45"/>
        </w:numPr>
        <w:contextualSpacing w:val="0"/>
        <w:rPr>
          <w:lang w:val="en-CA"/>
        </w:rPr>
      </w:pPr>
      <w:r w:rsidRPr="00C956B5">
        <w:rPr>
          <w:lang w:val="en-CA"/>
        </w:rPr>
        <w:t xml:space="preserve">Include the BGP routing table and IPv4 routing table of </w:t>
      </w:r>
      <w:r w:rsidR="00AB0D23">
        <w:rPr>
          <w:i/>
          <w:lang w:val="en-CA"/>
        </w:rPr>
        <w:t>Router5</w:t>
      </w:r>
      <w:r w:rsidRPr="00C956B5">
        <w:rPr>
          <w:lang w:val="en-CA"/>
        </w:rPr>
        <w:t xml:space="preserve"> and </w:t>
      </w:r>
      <w:r w:rsidRPr="00EF1C8E">
        <w:rPr>
          <w:i/>
          <w:lang w:val="en-CA"/>
        </w:rPr>
        <w:t>Router3</w:t>
      </w:r>
      <w:r w:rsidRPr="00C956B5">
        <w:rPr>
          <w:lang w:val="en-CA"/>
        </w:rPr>
        <w:t xml:space="preserve"> from Step </w:t>
      </w:r>
      <w:r w:rsidR="00AB0D23">
        <w:rPr>
          <w:lang w:val="en-CA"/>
        </w:rPr>
        <w:t>3</w:t>
      </w:r>
      <w:r w:rsidRPr="00C956B5">
        <w:rPr>
          <w:lang w:val="en-CA"/>
        </w:rPr>
        <w:t xml:space="preserve">. Use the tables to support the observations in the first two bullets in Step </w:t>
      </w:r>
      <w:r>
        <w:rPr>
          <w:lang w:val="en-CA"/>
        </w:rPr>
        <w:t>3</w:t>
      </w:r>
      <w:r w:rsidRPr="00C956B5">
        <w:rPr>
          <w:lang w:val="en-CA"/>
        </w:rPr>
        <w:t>.</w:t>
      </w:r>
    </w:p>
    <w:p w14:paraId="3EA8661E" w14:textId="40484FB2" w:rsidR="00F51683" w:rsidRPr="00C956B5" w:rsidRDefault="00F51683" w:rsidP="0068223A">
      <w:pPr>
        <w:pStyle w:val="ListParagraph"/>
        <w:numPr>
          <w:ilvl w:val="0"/>
          <w:numId w:val="45"/>
        </w:numPr>
        <w:contextualSpacing w:val="0"/>
        <w:rPr>
          <w:lang w:val="en-CA"/>
        </w:rPr>
      </w:pPr>
      <w:r>
        <w:rPr>
          <w:lang w:val="en-CA"/>
        </w:rPr>
        <w:t xml:space="preserve">Include the screen captures of the BGP and IPv4 routing tables of </w:t>
      </w:r>
      <w:r w:rsidR="00AB0D23">
        <w:rPr>
          <w:i/>
          <w:iCs/>
          <w:lang w:val="en-CA"/>
        </w:rPr>
        <w:t>Router</w:t>
      </w:r>
      <w:r w:rsidRPr="00AB0D23">
        <w:rPr>
          <w:i/>
          <w:iCs/>
          <w:lang w:val="en-CA"/>
        </w:rPr>
        <w:t>1</w:t>
      </w:r>
      <w:r>
        <w:rPr>
          <w:lang w:val="en-CA"/>
        </w:rPr>
        <w:t xml:space="preserve"> (Step 4) to confirm that </w:t>
      </w:r>
      <w:r w:rsidRPr="00EF1C8E">
        <w:rPr>
          <w:i/>
          <w:lang w:val="en-CA"/>
        </w:rPr>
        <w:t>Router1</w:t>
      </w:r>
      <w:r>
        <w:rPr>
          <w:lang w:val="en-CA"/>
        </w:rPr>
        <w:t xml:space="preserve"> has received updates </w:t>
      </w:r>
      <w:r w:rsidR="00EF1C8E">
        <w:rPr>
          <w:lang w:val="en-CA"/>
        </w:rPr>
        <w:t>for</w:t>
      </w:r>
      <w:r>
        <w:rPr>
          <w:lang w:val="en-CA"/>
        </w:rPr>
        <w:t xml:space="preserve"> AS</w:t>
      </w:r>
      <w:r w:rsidR="00EF1C8E">
        <w:rPr>
          <w:lang w:val="en-CA"/>
        </w:rPr>
        <w:t xml:space="preserve"> </w:t>
      </w:r>
      <w:r>
        <w:rPr>
          <w:lang w:val="en-CA"/>
        </w:rPr>
        <w:t xml:space="preserve">400 from </w:t>
      </w:r>
      <w:r w:rsidR="00AB0D23">
        <w:rPr>
          <w:i/>
          <w:lang w:val="en-CA"/>
        </w:rPr>
        <w:t>Router5</w:t>
      </w:r>
      <w:r>
        <w:rPr>
          <w:lang w:val="en-CA"/>
        </w:rPr>
        <w:t>.</w:t>
      </w:r>
    </w:p>
    <w:p w14:paraId="36DD8151" w14:textId="05717CD5" w:rsidR="00EB4DB9" w:rsidRPr="00A14383" w:rsidRDefault="00EB4DB9" w:rsidP="0068223A">
      <w:pPr>
        <w:pStyle w:val="ListParagraph"/>
        <w:numPr>
          <w:ilvl w:val="0"/>
          <w:numId w:val="45"/>
        </w:numPr>
        <w:contextualSpacing w:val="0"/>
        <w:rPr>
          <w:lang w:val="en-CA"/>
        </w:rPr>
      </w:pPr>
      <w:r w:rsidRPr="00C956B5">
        <w:rPr>
          <w:lang w:val="en-CA"/>
        </w:rPr>
        <w:t xml:space="preserve">Provide your answers to the questions in Step </w:t>
      </w:r>
      <w:r w:rsidR="00EF1C8E">
        <w:rPr>
          <w:lang w:val="en-CA"/>
        </w:rPr>
        <w:t>6</w:t>
      </w:r>
      <w:r w:rsidRPr="00C956B5">
        <w:rPr>
          <w:lang w:val="en-CA"/>
        </w:rPr>
        <w:t xml:space="preserve">. </w:t>
      </w:r>
    </w:p>
    <w:p w14:paraId="6AB6CC8D" w14:textId="445D1C26" w:rsidR="00EB4DB9" w:rsidRPr="005522A9" w:rsidRDefault="00EB4DB9" w:rsidP="00EB4DB9">
      <w:pPr>
        <w:pStyle w:val="Heading3"/>
        <w:rPr>
          <w:lang w:val="en-CA"/>
        </w:rPr>
      </w:pPr>
      <w:bookmarkStart w:id="205" w:name="_Toc49347468"/>
      <w:bookmarkStart w:id="206" w:name="_Toc63550542"/>
      <w:r w:rsidRPr="005522A9">
        <w:rPr>
          <w:lang w:val="en-CA"/>
        </w:rPr>
        <w:t xml:space="preserve">Exercise </w:t>
      </w:r>
      <w:r w:rsidR="00B13659">
        <w:rPr>
          <w:lang w:val="en-CA"/>
        </w:rPr>
        <w:t>4</w:t>
      </w:r>
      <w:r w:rsidRPr="005522A9">
        <w:rPr>
          <w:lang w:val="en-CA"/>
        </w:rPr>
        <w:t>-</w:t>
      </w:r>
      <w:r w:rsidR="00B13659">
        <w:rPr>
          <w:lang w:val="en-CA"/>
        </w:rPr>
        <w:t>d</w:t>
      </w:r>
      <w:r w:rsidRPr="005522A9">
        <w:rPr>
          <w:lang w:val="en-CA"/>
        </w:rPr>
        <w:t>. Routing policy (selective transit)</w:t>
      </w:r>
      <w:bookmarkEnd w:id="205"/>
      <w:bookmarkEnd w:id="206"/>
    </w:p>
    <w:p w14:paraId="024AAF99" w14:textId="2E18322C" w:rsidR="00767BE6" w:rsidRPr="00FA2894" w:rsidRDefault="00767BE6" w:rsidP="006A704D">
      <w:pPr>
        <w:spacing w:before="120" w:after="120" w:line="240" w:lineRule="auto"/>
        <w:rPr>
          <w:b/>
          <w:bCs/>
          <w:u w:val="single"/>
          <w:lang w:val="en-CA"/>
        </w:rPr>
      </w:pPr>
      <w:r w:rsidRPr="00FA2894">
        <w:rPr>
          <w:b/>
          <w:bCs/>
          <w:u w:val="single"/>
          <w:lang w:val="en-CA"/>
        </w:rPr>
        <w:t>NOT WORKING</w:t>
      </w:r>
    </w:p>
    <w:p w14:paraId="01D22C0C" w14:textId="430DC4FB" w:rsidR="00EB4DB9" w:rsidRPr="005522A9" w:rsidRDefault="00EB4DB9" w:rsidP="006A704D">
      <w:pPr>
        <w:spacing w:before="120" w:after="120" w:line="240" w:lineRule="auto"/>
        <w:rPr>
          <w:lang w:val="en-CA"/>
        </w:rPr>
      </w:pPr>
      <w:r w:rsidRPr="005522A9">
        <w:rPr>
          <w:lang w:val="en-CA"/>
        </w:rPr>
        <w:t xml:space="preserve">A major task of BGP is to realize routing policies between autonomous systems. Routing policies are implemented by either rejecting certain network prefixes in received UPDATE messages or by not including certain prefixes in transmitted UPDATE messages. </w:t>
      </w:r>
    </w:p>
    <w:p w14:paraId="76F06E45" w14:textId="77777777" w:rsidR="00EB4DB9" w:rsidRPr="005522A9" w:rsidRDefault="00EB4DB9" w:rsidP="006A704D">
      <w:pPr>
        <w:spacing w:before="120" w:after="120" w:line="240" w:lineRule="auto"/>
        <w:rPr>
          <w:lang w:val="en-CA"/>
        </w:rPr>
      </w:pPr>
      <w:r w:rsidRPr="005522A9">
        <w:rPr>
          <w:lang w:val="en-CA"/>
        </w:rPr>
        <w:t xml:space="preserve">In this exercise you implement a simple routing policy. Suppose AS 300 is a service provider, which has AS 100 and AS 400 as its customers. Since AS 200 is not a customer, AS 300 does not want to accept traffic to and from AS 200. This is referred to as </w:t>
      </w:r>
      <w:r w:rsidRPr="005522A9">
        <w:rPr>
          <w:i/>
          <w:lang w:val="en-CA"/>
        </w:rPr>
        <w:t>selective transit</w:t>
      </w:r>
      <w:r w:rsidRPr="005522A9">
        <w:rPr>
          <w:lang w:val="en-CA"/>
        </w:rPr>
        <w:t xml:space="preserve">, i.e., AS 300 will transport traffic between AS 100 and AS 400, but not between AS 200 and AS 400, </w:t>
      </w:r>
    </w:p>
    <w:p w14:paraId="00C349D4" w14:textId="77777777" w:rsidR="00EB4DB9" w:rsidRPr="005522A9" w:rsidRDefault="00EB4DB9" w:rsidP="006A704D">
      <w:pPr>
        <w:spacing w:before="120" w:after="120" w:line="240" w:lineRule="auto"/>
        <w:rPr>
          <w:lang w:val="en-CA"/>
        </w:rPr>
      </w:pPr>
      <w:r w:rsidRPr="005522A9">
        <w:rPr>
          <w:lang w:val="en-CA"/>
        </w:rPr>
        <w:t xml:space="preserve">With the configuration from the previous exercises, all autonomous systems accept traffic and routing updates from all other autonomous systems.  </w:t>
      </w:r>
    </w:p>
    <w:p w14:paraId="5EF3FEB0" w14:textId="10668DA6" w:rsidR="00EB4DB9" w:rsidRPr="006E7CAC" w:rsidRDefault="00EB4DB9" w:rsidP="0068223A">
      <w:pPr>
        <w:pStyle w:val="ListParagraph"/>
        <w:numPr>
          <w:ilvl w:val="0"/>
          <w:numId w:val="31"/>
        </w:numPr>
        <w:spacing w:before="120" w:after="120" w:line="240" w:lineRule="auto"/>
        <w:contextualSpacing w:val="0"/>
        <w:rPr>
          <w:lang w:val="en-CA"/>
        </w:rPr>
      </w:pPr>
      <w:r w:rsidRPr="006E7CAC">
        <w:rPr>
          <w:lang w:val="en-CA"/>
        </w:rPr>
        <w:t xml:space="preserve">Check that the </w:t>
      </w:r>
      <w:r w:rsidRPr="00A14383">
        <w:rPr>
          <w:i/>
          <w:lang w:val="en-CA"/>
        </w:rPr>
        <w:t>Wireshark</w:t>
      </w:r>
      <w:r w:rsidRPr="006E7CAC">
        <w:rPr>
          <w:lang w:val="en-CA"/>
        </w:rPr>
        <w:t xml:space="preserve"> sessions for the traffic on the interfaces of </w:t>
      </w:r>
      <w:r w:rsidR="006A704D">
        <w:rPr>
          <w:i/>
          <w:lang w:val="en-CA"/>
        </w:rPr>
        <w:t>Router5</w:t>
      </w:r>
      <w:r w:rsidRPr="006E7CAC">
        <w:rPr>
          <w:lang w:val="en-CA"/>
        </w:rPr>
        <w:t xml:space="preserve"> are still running.</w:t>
      </w:r>
    </w:p>
    <w:p w14:paraId="517E9A60" w14:textId="77777777" w:rsidR="00EB4DB9" w:rsidRPr="006E7CAC" w:rsidRDefault="00EB4DB9" w:rsidP="0068223A">
      <w:pPr>
        <w:pStyle w:val="ListParagraph"/>
        <w:numPr>
          <w:ilvl w:val="0"/>
          <w:numId w:val="31"/>
        </w:numPr>
        <w:spacing w:before="120" w:after="120" w:line="240" w:lineRule="auto"/>
        <w:contextualSpacing w:val="0"/>
        <w:rPr>
          <w:lang w:val="en-CA"/>
        </w:rPr>
      </w:pPr>
      <w:r w:rsidRPr="006E7CAC">
        <w:rPr>
          <w:lang w:val="en-CA"/>
        </w:rPr>
        <w:t xml:space="preserve">On </w:t>
      </w:r>
      <w:r w:rsidRPr="00A14383">
        <w:rPr>
          <w:i/>
          <w:lang w:val="en-CA"/>
        </w:rPr>
        <w:t>PC1</w:t>
      </w:r>
      <w:r w:rsidRPr="006E7CAC">
        <w:rPr>
          <w:lang w:val="en-CA"/>
        </w:rPr>
        <w:t xml:space="preserve"> and </w:t>
      </w:r>
      <w:r w:rsidRPr="00A14383">
        <w:rPr>
          <w:i/>
          <w:lang w:val="en-CA"/>
        </w:rPr>
        <w:t>PC2</w:t>
      </w:r>
      <w:r w:rsidRPr="006E7CAC">
        <w:rPr>
          <w:lang w:val="en-CA"/>
        </w:rPr>
        <w:t xml:space="preserve">, run the following </w:t>
      </w:r>
      <w:r w:rsidRPr="00A14383">
        <w:rPr>
          <w:i/>
          <w:lang w:val="en-CA"/>
        </w:rPr>
        <w:t>ping</w:t>
      </w:r>
      <w:r w:rsidRPr="006E7CAC">
        <w:rPr>
          <w:lang w:val="en-CA"/>
        </w:rPr>
        <w:t xml:space="preserve"> commands</w:t>
      </w:r>
    </w:p>
    <w:p w14:paraId="00F54486" w14:textId="77777777" w:rsidR="00EB4DB9" w:rsidRPr="006E7CAC" w:rsidRDefault="00EB4DB9" w:rsidP="006A704D">
      <w:pPr>
        <w:pStyle w:val="Code"/>
        <w:spacing w:before="120" w:after="120"/>
        <w:ind w:left="720"/>
        <w:rPr>
          <w:rStyle w:val="Code-BChar"/>
        </w:rPr>
      </w:pPr>
      <w:r w:rsidRPr="005522A9">
        <w:rPr>
          <w:lang w:val="en-CA"/>
        </w:rPr>
        <w:t>PC1</w:t>
      </w:r>
      <w:r w:rsidR="00532079">
        <w:rPr>
          <w:lang w:val="en-CA"/>
        </w:rPr>
        <w:t>:~$</w:t>
      </w:r>
      <w:r w:rsidRPr="005522A9">
        <w:rPr>
          <w:lang w:val="en-CA"/>
        </w:rPr>
        <w:t xml:space="preserve"> </w:t>
      </w:r>
      <w:r w:rsidRPr="006E7CAC">
        <w:rPr>
          <w:rStyle w:val="Code-BChar"/>
        </w:rPr>
        <w:t>ping 10.0.4.44</w:t>
      </w:r>
    </w:p>
    <w:p w14:paraId="6166B3BD" w14:textId="4954C54A" w:rsidR="00EB4DB9" w:rsidRPr="006A704D" w:rsidRDefault="00EB4DB9" w:rsidP="006A704D">
      <w:pPr>
        <w:pStyle w:val="Code"/>
        <w:spacing w:before="120" w:after="120"/>
        <w:ind w:left="720"/>
        <w:rPr>
          <w:b/>
          <w:shd w:val="clear" w:color="auto" w:fill="F2F2F2" w:themeFill="background1" w:themeFillShade="F2"/>
        </w:rPr>
      </w:pPr>
      <w:r w:rsidRPr="005522A9">
        <w:rPr>
          <w:lang w:val="en-CA"/>
        </w:rPr>
        <w:t>PC2</w:t>
      </w:r>
      <w:r w:rsidR="00532079">
        <w:rPr>
          <w:lang w:val="en-CA"/>
        </w:rPr>
        <w:t>:~$</w:t>
      </w:r>
      <w:r w:rsidRPr="005522A9">
        <w:rPr>
          <w:lang w:val="en-CA"/>
        </w:rPr>
        <w:t xml:space="preserve"> </w:t>
      </w:r>
      <w:r w:rsidRPr="006E7CAC">
        <w:rPr>
          <w:rStyle w:val="Code-BChar"/>
        </w:rPr>
        <w:t>ping 10.0.4.44</w:t>
      </w:r>
    </w:p>
    <w:p w14:paraId="3C0A53A5" w14:textId="431FD514" w:rsidR="00EB4DB9" w:rsidRPr="005522A9" w:rsidRDefault="00EB4DB9" w:rsidP="006A704D">
      <w:pPr>
        <w:spacing w:before="120" w:after="120" w:line="240" w:lineRule="auto"/>
        <w:ind w:left="360"/>
        <w:rPr>
          <w:lang w:val="en-CA"/>
        </w:rPr>
      </w:pPr>
      <w:r w:rsidRPr="005522A9">
        <w:rPr>
          <w:lang w:val="en-CA"/>
        </w:rPr>
        <w:t xml:space="preserve">Let the </w:t>
      </w:r>
      <w:r w:rsidRPr="00A14383">
        <w:rPr>
          <w:i/>
          <w:lang w:val="en-CA"/>
        </w:rPr>
        <w:t>ping</w:t>
      </w:r>
      <w:r w:rsidRPr="005522A9">
        <w:rPr>
          <w:lang w:val="en-CA"/>
        </w:rPr>
        <w:t xml:space="preserve"> commands run until the end of this exercise. </w:t>
      </w:r>
    </w:p>
    <w:p w14:paraId="218A954D" w14:textId="786F59AD" w:rsidR="00EB4DB9" w:rsidRPr="006A704D" w:rsidRDefault="00EB4DB9" w:rsidP="0068223A">
      <w:pPr>
        <w:pStyle w:val="ListParagraph"/>
        <w:numPr>
          <w:ilvl w:val="0"/>
          <w:numId w:val="31"/>
        </w:numPr>
        <w:spacing w:before="120" w:after="120" w:line="240" w:lineRule="auto"/>
        <w:contextualSpacing w:val="0"/>
        <w:rPr>
          <w:lang w:val="en-CA"/>
        </w:rPr>
      </w:pPr>
      <w:r w:rsidRPr="002A5411">
        <w:rPr>
          <w:lang w:val="en-CA"/>
        </w:rPr>
        <w:t xml:space="preserve">The remaining configuration is done exclusively on </w:t>
      </w:r>
      <w:r w:rsidR="006A704D">
        <w:rPr>
          <w:i/>
          <w:lang w:val="en-CA"/>
        </w:rPr>
        <w:t>Router5</w:t>
      </w:r>
      <w:r w:rsidR="006A704D">
        <w:rPr>
          <w:lang w:val="en-CA"/>
        </w:rPr>
        <w:t>.</w:t>
      </w:r>
      <w:r w:rsidRPr="005522A9">
        <w:rPr>
          <w:lang w:val="en-CA"/>
        </w:rPr>
        <w:t xml:space="preserve"> </w:t>
      </w:r>
    </w:p>
    <w:p w14:paraId="5C8E7227" w14:textId="6E6325F0" w:rsidR="00EB4DB9" w:rsidRPr="002A5411" w:rsidRDefault="006A704D" w:rsidP="006A704D">
      <w:pPr>
        <w:pStyle w:val="Code"/>
        <w:spacing w:before="120" w:after="120"/>
        <w:ind w:left="720"/>
        <w:rPr>
          <w:rStyle w:val="Code-BChar"/>
        </w:rPr>
      </w:pPr>
      <w:r>
        <w:rPr>
          <w:shd w:val="clear" w:color="auto" w:fill="F2F2F2" w:themeFill="background1" w:themeFillShade="F2"/>
          <w:lang w:val="en-CA"/>
        </w:rPr>
        <w:t>Router5</w:t>
      </w:r>
      <w:r w:rsidR="00EB4DB9" w:rsidRPr="005522A9">
        <w:rPr>
          <w:shd w:val="clear" w:color="auto" w:fill="F2F2F2" w:themeFill="background1" w:themeFillShade="F2"/>
          <w:lang w:val="en-CA"/>
        </w:rPr>
        <w:t xml:space="preserve"># </w:t>
      </w:r>
      <w:r w:rsidR="00EB4DB9" w:rsidRPr="002A5411">
        <w:rPr>
          <w:rStyle w:val="Code-BChar"/>
        </w:rPr>
        <w:t>conf term</w:t>
      </w:r>
    </w:p>
    <w:p w14:paraId="1E7B656A" w14:textId="22EE5061" w:rsidR="00EB4DB9" w:rsidRPr="006A704D" w:rsidRDefault="006A704D" w:rsidP="006A704D">
      <w:pPr>
        <w:pStyle w:val="Code"/>
        <w:spacing w:before="120" w:after="120"/>
        <w:ind w:left="720"/>
        <w:rPr>
          <w:b/>
          <w:shd w:val="clear" w:color="auto" w:fill="F2F2F2" w:themeFill="background1" w:themeFillShade="F2"/>
        </w:rPr>
      </w:pPr>
      <w:r>
        <w:rPr>
          <w:shd w:val="clear" w:color="auto" w:fill="F2F2F2" w:themeFill="background1" w:themeFillShade="F2"/>
          <w:lang w:val="en-CA"/>
        </w:rPr>
        <w:t>Router5</w:t>
      </w:r>
      <w:r w:rsidR="00EB4DB9" w:rsidRPr="005522A9">
        <w:rPr>
          <w:shd w:val="clear" w:color="auto" w:fill="F2F2F2" w:themeFill="background1" w:themeFillShade="F2"/>
          <w:lang w:val="en-CA"/>
        </w:rPr>
        <w:t xml:space="preserve">(config)# </w:t>
      </w:r>
      <w:r w:rsidR="00EB4DB9" w:rsidRPr="002A5411">
        <w:rPr>
          <w:rStyle w:val="Code-BChar"/>
        </w:rPr>
        <w:t>ip prefix-list MYLIST permit 10.0.1.0/24</w:t>
      </w:r>
    </w:p>
    <w:p w14:paraId="7EEE512C" w14:textId="77777777" w:rsidR="00EB4DB9" w:rsidRPr="005522A9" w:rsidRDefault="00EB4DB9" w:rsidP="006A704D">
      <w:pPr>
        <w:spacing w:before="120" w:after="120" w:line="240" w:lineRule="auto"/>
        <w:ind w:left="360"/>
        <w:rPr>
          <w:lang w:val="en-CA"/>
        </w:rPr>
      </w:pPr>
      <w:r w:rsidRPr="005522A9">
        <w:rPr>
          <w:lang w:val="en-CA"/>
        </w:rPr>
        <w:t xml:space="preserve">The last command defines a prefix list that is assigned the name </w:t>
      </w:r>
      <w:r w:rsidRPr="005522A9">
        <w:rPr>
          <w:i/>
          <w:lang w:val="en-CA"/>
        </w:rPr>
        <w:t>“MYLIST”</w:t>
      </w:r>
      <w:r>
        <w:rPr>
          <w:lang w:val="en-CA"/>
        </w:rPr>
        <w:t xml:space="preserve">. The argument </w:t>
      </w:r>
      <w:r w:rsidRPr="002A5411">
        <w:rPr>
          <w:rStyle w:val="Code-NoSChar"/>
        </w:rPr>
        <w:t>‘permit 10.0.1.0/24’</w:t>
      </w:r>
      <w:r w:rsidRPr="005522A9">
        <w:rPr>
          <w:lang w:val="en-CA"/>
        </w:rPr>
        <w:t xml:space="preserve"> states that all traffic from 10.0.1.0/24 is permitted. Everything that is not permitted is blocked. (Note: A prefix list can be extended to contain multiple prefixes and ranges of prefixes. For example, </w:t>
      </w:r>
      <w:r w:rsidRPr="002A5411">
        <w:rPr>
          <w:rStyle w:val="Code-NoSChar"/>
        </w:rPr>
        <w:t>‘permit 0.0.0.0/0 le 32’</w:t>
      </w:r>
      <w:r w:rsidRPr="005522A9">
        <w:rPr>
          <w:lang w:val="en-CA"/>
        </w:rPr>
        <w:t xml:space="preserve">) permits all IPv4 addresses. </w:t>
      </w:r>
    </w:p>
    <w:p w14:paraId="17ACF1A2" w14:textId="70D3157B" w:rsidR="00EB4DB9" w:rsidRPr="002A5411" w:rsidRDefault="00EB4DB9" w:rsidP="0068223A">
      <w:pPr>
        <w:pStyle w:val="ListParagraph"/>
        <w:numPr>
          <w:ilvl w:val="0"/>
          <w:numId w:val="31"/>
        </w:numPr>
        <w:spacing w:before="120" w:after="120" w:line="240" w:lineRule="auto"/>
        <w:contextualSpacing w:val="0"/>
        <w:rPr>
          <w:lang w:val="en-CA"/>
        </w:rPr>
      </w:pPr>
      <w:r w:rsidRPr="002A5411">
        <w:rPr>
          <w:lang w:val="en-CA"/>
        </w:rPr>
        <w:t xml:space="preserve">Next, apply the prefix list to the BGP configuration of </w:t>
      </w:r>
      <w:r w:rsidR="007C6B14">
        <w:rPr>
          <w:i/>
          <w:lang w:val="en-CA"/>
        </w:rPr>
        <w:t>Router5</w:t>
      </w:r>
      <w:r w:rsidRPr="002A5411">
        <w:rPr>
          <w:lang w:val="en-CA"/>
        </w:rPr>
        <w:t xml:space="preserve">. The commands continue as follows: </w:t>
      </w:r>
    </w:p>
    <w:p w14:paraId="60BE9603" w14:textId="6859A729" w:rsidR="00EB4DB9" w:rsidRPr="002A5411" w:rsidRDefault="006A704D" w:rsidP="006A704D">
      <w:pPr>
        <w:pStyle w:val="Code"/>
        <w:spacing w:before="120" w:after="120"/>
        <w:ind w:left="720"/>
        <w:rPr>
          <w:rStyle w:val="Code-BChar"/>
        </w:rPr>
      </w:pPr>
      <w:r>
        <w:rPr>
          <w:shd w:val="clear" w:color="auto" w:fill="F2F2F2" w:themeFill="background1" w:themeFillShade="F2"/>
          <w:lang w:val="en-CA"/>
        </w:rPr>
        <w:t>Router5</w:t>
      </w:r>
      <w:r w:rsidR="00EB4DB9" w:rsidRPr="005522A9">
        <w:rPr>
          <w:shd w:val="clear" w:color="auto" w:fill="F2F2F2" w:themeFill="background1" w:themeFillShade="F2"/>
          <w:lang w:val="en-CA"/>
        </w:rPr>
        <w:t xml:space="preserve">(config)# </w:t>
      </w:r>
      <w:r w:rsidR="00EB4DB9" w:rsidRPr="002A5411">
        <w:rPr>
          <w:rStyle w:val="Code-BChar"/>
        </w:rPr>
        <w:t>router bgp 300</w:t>
      </w:r>
    </w:p>
    <w:p w14:paraId="0A8DD9D8" w14:textId="058D3EF1" w:rsidR="00EB4DB9" w:rsidRPr="005522A9" w:rsidRDefault="006A704D" w:rsidP="006A704D">
      <w:pPr>
        <w:pStyle w:val="Code"/>
        <w:spacing w:before="120" w:after="120"/>
        <w:ind w:left="720"/>
        <w:rPr>
          <w:shd w:val="clear" w:color="auto" w:fill="F2F2F2" w:themeFill="background1" w:themeFillShade="F2"/>
          <w:lang w:val="en-CA"/>
        </w:rPr>
      </w:pPr>
      <w:r>
        <w:rPr>
          <w:shd w:val="clear" w:color="auto" w:fill="F2F2F2" w:themeFill="background1" w:themeFillShade="F2"/>
          <w:lang w:val="en-CA"/>
        </w:rPr>
        <w:t>Router5</w:t>
      </w:r>
      <w:r w:rsidR="00EB4DB9" w:rsidRPr="005522A9">
        <w:rPr>
          <w:shd w:val="clear" w:color="auto" w:fill="F2F2F2" w:themeFill="background1" w:themeFillShade="F2"/>
          <w:lang w:val="en-CA"/>
        </w:rPr>
        <w:t xml:space="preserve">(config-router)# </w:t>
      </w:r>
      <w:r w:rsidR="00EB4DB9" w:rsidRPr="002A5411">
        <w:rPr>
          <w:rStyle w:val="Code-BChar"/>
        </w:rPr>
        <w:t>neighbor 10.0.10.1  prefix-list MYLIST in</w:t>
      </w:r>
    </w:p>
    <w:p w14:paraId="7EEAE465" w14:textId="345AF08E" w:rsidR="00EB4DB9" w:rsidRPr="005522A9" w:rsidRDefault="006A704D" w:rsidP="006A704D">
      <w:pPr>
        <w:pStyle w:val="Code"/>
        <w:spacing w:before="120" w:after="120"/>
        <w:ind w:left="720"/>
        <w:rPr>
          <w:shd w:val="clear" w:color="auto" w:fill="F2F2F2" w:themeFill="background1" w:themeFillShade="F2"/>
          <w:lang w:val="en-CA"/>
        </w:rPr>
      </w:pPr>
      <w:r>
        <w:rPr>
          <w:shd w:val="clear" w:color="auto" w:fill="F2F2F2" w:themeFill="background1" w:themeFillShade="F2"/>
          <w:lang w:val="en-CA"/>
        </w:rPr>
        <w:t>Router5</w:t>
      </w:r>
      <w:r w:rsidR="00EB4DB9" w:rsidRPr="005522A9">
        <w:rPr>
          <w:shd w:val="clear" w:color="auto" w:fill="F2F2F2" w:themeFill="background1" w:themeFillShade="F2"/>
          <w:lang w:val="en-CA"/>
        </w:rPr>
        <w:t xml:space="preserve">(config-router)# </w:t>
      </w:r>
      <w:r w:rsidR="00EB4DB9" w:rsidRPr="002A5411">
        <w:rPr>
          <w:rStyle w:val="Code-BChar"/>
        </w:rPr>
        <w:t>neighbor 10.0.10.2  prefix-list MYLIST in</w:t>
      </w:r>
    </w:p>
    <w:p w14:paraId="4BF87A99" w14:textId="353EC4DB" w:rsidR="00EB4DB9" w:rsidRPr="006A704D" w:rsidRDefault="006A704D" w:rsidP="006A704D">
      <w:pPr>
        <w:pStyle w:val="Code"/>
        <w:spacing w:before="120" w:after="120"/>
        <w:ind w:left="720"/>
        <w:rPr>
          <w:shd w:val="clear" w:color="auto" w:fill="F2F2F2" w:themeFill="background1" w:themeFillShade="F2"/>
          <w:lang w:val="en-CA"/>
        </w:rPr>
      </w:pPr>
      <w:r>
        <w:rPr>
          <w:shd w:val="clear" w:color="auto" w:fill="F2F2F2" w:themeFill="background1" w:themeFillShade="F2"/>
          <w:lang w:val="en-CA"/>
        </w:rPr>
        <w:lastRenderedPageBreak/>
        <w:t>Router5</w:t>
      </w:r>
      <w:r w:rsidR="00EB4DB9" w:rsidRPr="005522A9">
        <w:rPr>
          <w:shd w:val="clear" w:color="auto" w:fill="F2F2F2" w:themeFill="background1" w:themeFillShade="F2"/>
          <w:lang w:val="en-CA"/>
        </w:rPr>
        <w:t xml:space="preserve">(config)# </w:t>
      </w:r>
      <w:r w:rsidR="00EB4DB9" w:rsidRPr="002A5411">
        <w:rPr>
          <w:rStyle w:val="Code-BChar"/>
        </w:rPr>
        <w:t>end</w:t>
      </w:r>
    </w:p>
    <w:p w14:paraId="1684276F" w14:textId="77777777" w:rsidR="00EB4DB9" w:rsidRPr="005522A9" w:rsidRDefault="00EB4DB9" w:rsidP="006A704D">
      <w:pPr>
        <w:spacing w:before="120" w:after="120" w:line="240" w:lineRule="auto"/>
        <w:ind w:left="360"/>
        <w:rPr>
          <w:lang w:val="en-CA"/>
        </w:rPr>
      </w:pPr>
      <w:r w:rsidRPr="005522A9">
        <w:rPr>
          <w:lang w:val="en-CA"/>
        </w:rPr>
        <w:t xml:space="preserve">Here, the list is applied to both 10.0.10.1 and 10.0.10.2. This is necessary, since both routers advertise the 10.0.2.0/24 prefix. </w:t>
      </w:r>
    </w:p>
    <w:p w14:paraId="66E99DB8" w14:textId="77777777" w:rsidR="00EB4DB9" w:rsidRPr="00C148C2" w:rsidRDefault="00EB4DB9" w:rsidP="0068223A">
      <w:pPr>
        <w:pStyle w:val="ListParagraph"/>
        <w:numPr>
          <w:ilvl w:val="0"/>
          <w:numId w:val="31"/>
        </w:numPr>
        <w:spacing w:before="120" w:after="120" w:line="240" w:lineRule="auto"/>
        <w:contextualSpacing w:val="0"/>
        <w:rPr>
          <w:lang w:val="en-CA"/>
        </w:rPr>
      </w:pPr>
      <w:r w:rsidRPr="00C148C2">
        <w:rPr>
          <w:lang w:val="en-CA"/>
        </w:rPr>
        <w:t xml:space="preserve">The last thing to do is to force a refresh of the BGP sessions with 10.0.10.1 and 10.0.10.2. This is done with the commands </w:t>
      </w:r>
    </w:p>
    <w:p w14:paraId="2B54983A" w14:textId="012BCA36" w:rsidR="00EB4DB9" w:rsidRPr="005522A9" w:rsidRDefault="006A704D" w:rsidP="006A704D">
      <w:pPr>
        <w:pStyle w:val="Code"/>
        <w:spacing w:before="120" w:after="120"/>
        <w:ind w:left="720"/>
        <w:rPr>
          <w:shd w:val="clear" w:color="auto" w:fill="F2F2F2" w:themeFill="background1" w:themeFillShade="F2"/>
          <w:lang w:val="en-CA"/>
        </w:rPr>
      </w:pPr>
      <w:r>
        <w:rPr>
          <w:shd w:val="clear" w:color="auto" w:fill="F2F2F2" w:themeFill="background1" w:themeFillShade="F2"/>
          <w:lang w:val="en-CA"/>
        </w:rPr>
        <w:t>Router5</w:t>
      </w:r>
      <w:r w:rsidR="00EB4DB9" w:rsidRPr="005522A9">
        <w:rPr>
          <w:shd w:val="clear" w:color="auto" w:fill="F2F2F2" w:themeFill="background1" w:themeFillShade="F2"/>
          <w:lang w:val="en-CA"/>
        </w:rPr>
        <w:t xml:space="preserve"># </w:t>
      </w:r>
      <w:r w:rsidR="00EB4DB9" w:rsidRPr="00C148C2">
        <w:rPr>
          <w:rStyle w:val="Code-BChar"/>
        </w:rPr>
        <w:t>clear ip bgp 10.0.10.1 in prefix-filter</w:t>
      </w:r>
    </w:p>
    <w:p w14:paraId="0364D5E0" w14:textId="57B169E8" w:rsidR="00EB4DB9" w:rsidRPr="006A704D" w:rsidRDefault="006A704D" w:rsidP="006A704D">
      <w:pPr>
        <w:pStyle w:val="Code"/>
        <w:spacing w:before="120" w:after="120"/>
        <w:ind w:left="720"/>
        <w:rPr>
          <w:shd w:val="clear" w:color="auto" w:fill="F2F2F2" w:themeFill="background1" w:themeFillShade="F2"/>
          <w:lang w:val="en-CA"/>
        </w:rPr>
      </w:pPr>
      <w:r>
        <w:rPr>
          <w:shd w:val="clear" w:color="auto" w:fill="F2F2F2" w:themeFill="background1" w:themeFillShade="F2"/>
          <w:lang w:val="en-CA"/>
        </w:rPr>
        <w:t>Router5</w:t>
      </w:r>
      <w:r w:rsidR="00EB4DB9" w:rsidRPr="005522A9">
        <w:rPr>
          <w:shd w:val="clear" w:color="auto" w:fill="F2F2F2" w:themeFill="background1" w:themeFillShade="F2"/>
          <w:lang w:val="en-CA"/>
        </w:rPr>
        <w:t xml:space="preserve"># </w:t>
      </w:r>
      <w:r w:rsidR="00EB4DB9" w:rsidRPr="00C148C2">
        <w:rPr>
          <w:rStyle w:val="Code-BChar"/>
        </w:rPr>
        <w:t>clear ip bgp 10.0.10.2 in prefix-filter</w:t>
      </w:r>
    </w:p>
    <w:p w14:paraId="4E6DAD7E" w14:textId="77777777" w:rsidR="00EB4DB9" w:rsidRPr="00C148C2" w:rsidRDefault="00EB4DB9" w:rsidP="0068223A">
      <w:pPr>
        <w:pStyle w:val="ListParagraph"/>
        <w:numPr>
          <w:ilvl w:val="0"/>
          <w:numId w:val="31"/>
        </w:numPr>
        <w:spacing w:before="120" w:after="120" w:line="240" w:lineRule="auto"/>
        <w:contextualSpacing w:val="0"/>
        <w:rPr>
          <w:lang w:val="en-CA"/>
        </w:rPr>
      </w:pPr>
      <w:r w:rsidRPr="00C148C2">
        <w:rPr>
          <w:lang w:val="en-CA"/>
        </w:rPr>
        <w:t xml:space="preserve">Now, check the output of the ping commands started in Step 2. The ping from </w:t>
      </w:r>
      <w:r w:rsidRPr="003A2408">
        <w:rPr>
          <w:i/>
          <w:lang w:val="en-CA"/>
        </w:rPr>
        <w:t>PC1</w:t>
      </w:r>
      <w:r w:rsidRPr="00C148C2">
        <w:rPr>
          <w:lang w:val="en-CA"/>
        </w:rPr>
        <w:t xml:space="preserve"> to </w:t>
      </w:r>
      <w:r w:rsidRPr="003A2408">
        <w:rPr>
          <w:i/>
          <w:lang w:val="en-CA"/>
        </w:rPr>
        <w:t>PC4</w:t>
      </w:r>
      <w:r w:rsidRPr="00C148C2">
        <w:rPr>
          <w:lang w:val="en-CA"/>
        </w:rPr>
        <w:t xml:space="preserve"> continues, but the ping form PC2 to PC4 has stopped. </w:t>
      </w:r>
    </w:p>
    <w:p w14:paraId="60A5A0AD" w14:textId="6C18CDEF" w:rsidR="00EB4DB9" w:rsidRPr="001E78DF" w:rsidRDefault="00EB4DB9" w:rsidP="0068223A">
      <w:pPr>
        <w:pStyle w:val="ListParagraph"/>
        <w:numPr>
          <w:ilvl w:val="0"/>
          <w:numId w:val="31"/>
        </w:numPr>
        <w:spacing w:before="120" w:after="120" w:line="240" w:lineRule="auto"/>
        <w:contextualSpacing w:val="0"/>
        <w:rPr>
          <w:lang w:val="en-CA"/>
        </w:rPr>
      </w:pPr>
      <w:r w:rsidRPr="001E78DF">
        <w:rPr>
          <w:lang w:val="en-CA"/>
        </w:rPr>
        <w:t xml:space="preserve">Analyze the impact of the configurations from Steps 3–5. Check the BGP routing table and the IPv4 routing table at </w:t>
      </w:r>
      <w:r w:rsidR="006A704D">
        <w:rPr>
          <w:i/>
          <w:lang w:val="en-CA"/>
        </w:rPr>
        <w:t xml:space="preserve">Router5 </w:t>
      </w:r>
      <w:r w:rsidRPr="001E78DF">
        <w:rPr>
          <w:lang w:val="en-CA"/>
        </w:rPr>
        <w:t xml:space="preserve">with the commands  </w:t>
      </w:r>
    </w:p>
    <w:p w14:paraId="42F9BD8A" w14:textId="0868E986" w:rsidR="00EB4DB9" w:rsidRDefault="006A704D" w:rsidP="006A704D">
      <w:pPr>
        <w:pStyle w:val="Code"/>
        <w:spacing w:before="120" w:after="120"/>
        <w:ind w:left="720"/>
        <w:rPr>
          <w:lang w:val="en-CA"/>
        </w:rPr>
      </w:pPr>
      <w:r>
        <w:rPr>
          <w:lang w:val="en-CA"/>
        </w:rPr>
        <w:t>Router5</w:t>
      </w:r>
      <w:r w:rsidR="00EB4DB9" w:rsidRPr="005522A9">
        <w:rPr>
          <w:lang w:val="en-CA"/>
        </w:rPr>
        <w:t>#</w:t>
      </w:r>
      <w:r w:rsidR="00EB4DB9" w:rsidRPr="005522A9">
        <w:rPr>
          <w:rFonts w:cs="Times New Roman"/>
          <w:lang w:val="en-CA"/>
        </w:rPr>
        <w:t xml:space="preserve"> </w:t>
      </w:r>
      <w:r w:rsidR="00EB4DB9" w:rsidRPr="001E78DF">
        <w:rPr>
          <w:rStyle w:val="Code-BChar"/>
        </w:rPr>
        <w:t>show ip bgp</w:t>
      </w:r>
    </w:p>
    <w:p w14:paraId="01E93B51" w14:textId="0665773F" w:rsidR="00EB4DB9" w:rsidRDefault="006A704D" w:rsidP="006D08D8">
      <w:pPr>
        <w:pStyle w:val="Code"/>
        <w:spacing w:before="120" w:after="120"/>
        <w:ind w:left="720"/>
        <w:rPr>
          <w:lang w:val="en-CA"/>
        </w:rPr>
      </w:pPr>
      <w:r>
        <w:rPr>
          <w:lang w:val="en-CA"/>
        </w:rPr>
        <w:t xml:space="preserve">Router5# </w:t>
      </w:r>
      <w:r w:rsidRPr="006D08D8">
        <w:rPr>
          <w:b/>
          <w:bCs/>
          <w:lang w:val="en-CA"/>
        </w:rPr>
        <w:t>show ip route</w:t>
      </w:r>
    </w:p>
    <w:p w14:paraId="6B954048" w14:textId="77777777" w:rsidR="00EB4DB9" w:rsidRPr="005522A9" w:rsidRDefault="00EB4DB9" w:rsidP="006A704D">
      <w:pPr>
        <w:spacing w:before="120" w:after="120" w:line="240" w:lineRule="auto"/>
        <w:ind w:left="360"/>
        <w:rPr>
          <w:lang w:val="en-CA"/>
        </w:rPr>
      </w:pPr>
      <w:r w:rsidRPr="005522A9">
        <w:rPr>
          <w:lang w:val="en-CA"/>
        </w:rPr>
        <w:t xml:space="preserve">You should see that the routing table entries for network 10.0.2.0/24 have disappeared. </w:t>
      </w:r>
    </w:p>
    <w:p w14:paraId="57CFEA4A" w14:textId="648E6C3F" w:rsidR="00EB4DB9" w:rsidRPr="005011AE" w:rsidRDefault="00EB4DB9" w:rsidP="0068223A">
      <w:pPr>
        <w:pStyle w:val="ListParagraph"/>
        <w:numPr>
          <w:ilvl w:val="0"/>
          <w:numId w:val="31"/>
        </w:numPr>
        <w:spacing w:before="120" w:after="120" w:line="240" w:lineRule="auto"/>
        <w:contextualSpacing w:val="0"/>
        <w:rPr>
          <w:lang w:val="en-CA"/>
        </w:rPr>
      </w:pPr>
      <w:r w:rsidRPr="005011AE">
        <w:rPr>
          <w:lang w:val="en-CA"/>
        </w:rPr>
        <w:t xml:space="preserve">Now check the UPDATE messages that are sent between </w:t>
      </w:r>
      <w:r w:rsidR="006D08D8">
        <w:rPr>
          <w:i/>
          <w:lang w:val="en-CA"/>
        </w:rPr>
        <w:t>Router5</w:t>
      </w:r>
      <w:r w:rsidRPr="003A2408">
        <w:rPr>
          <w:i/>
          <w:lang w:val="en-CA"/>
        </w:rPr>
        <w:t xml:space="preserve">, </w:t>
      </w:r>
      <w:r w:rsidR="006D08D8">
        <w:rPr>
          <w:i/>
          <w:lang w:val="en-CA"/>
        </w:rPr>
        <w:t>Router</w:t>
      </w:r>
      <w:r w:rsidRPr="003A2408">
        <w:rPr>
          <w:i/>
          <w:lang w:val="en-CA"/>
        </w:rPr>
        <w:t xml:space="preserve">2 and </w:t>
      </w:r>
      <w:r w:rsidR="006D08D8">
        <w:rPr>
          <w:i/>
          <w:lang w:val="en-CA"/>
        </w:rPr>
        <w:t>Router</w:t>
      </w:r>
      <w:r w:rsidRPr="003A2408">
        <w:rPr>
          <w:i/>
          <w:lang w:val="en-CA"/>
        </w:rPr>
        <w:t>1</w:t>
      </w:r>
      <w:r w:rsidRPr="005011AE">
        <w:rPr>
          <w:lang w:val="en-CA"/>
        </w:rPr>
        <w:t xml:space="preserve">. The most recent UPDATE messages were exchanged after the commands in Step 5. </w:t>
      </w:r>
      <w:r w:rsidR="006D08D8">
        <w:rPr>
          <w:lang w:val="en-CA"/>
        </w:rPr>
        <w:t>Recall that the display filter to show only captured UPDATE messages is “</w:t>
      </w:r>
      <w:r w:rsidR="006D08D8" w:rsidRPr="00740A9D">
        <w:rPr>
          <w:i/>
          <w:lang w:val="en-CA"/>
        </w:rPr>
        <w:t>bgp.type==2</w:t>
      </w:r>
      <w:r w:rsidR="006D08D8">
        <w:rPr>
          <w:lang w:val="en-CA"/>
        </w:rPr>
        <w:t>”.</w:t>
      </w:r>
    </w:p>
    <w:p w14:paraId="5E5C0B72" w14:textId="77777777" w:rsidR="00EB4DB9" w:rsidRPr="005011AE" w:rsidRDefault="00EB4DB9" w:rsidP="0068223A">
      <w:pPr>
        <w:pStyle w:val="ListParagraph"/>
        <w:numPr>
          <w:ilvl w:val="0"/>
          <w:numId w:val="30"/>
        </w:numPr>
        <w:spacing w:before="120" w:after="120" w:line="240" w:lineRule="auto"/>
        <w:contextualSpacing w:val="0"/>
        <w:rPr>
          <w:lang w:val="en-CA"/>
        </w:rPr>
      </w:pPr>
      <w:r w:rsidRPr="005011AE">
        <w:rPr>
          <w:lang w:val="en-CA"/>
        </w:rPr>
        <w:t xml:space="preserve">Take a closer look at the UPDATE messages. Identify the UPDATE messages, where </w:t>
      </w:r>
      <w:r w:rsidRPr="003A2408">
        <w:rPr>
          <w:i/>
          <w:lang w:val="en-CA"/>
        </w:rPr>
        <w:t>Router3</w:t>
      </w:r>
      <w:r w:rsidRPr="005011AE">
        <w:rPr>
          <w:lang w:val="en-CA"/>
        </w:rPr>
        <w:t xml:space="preserve"> withdraws the route to 10.0.2.0/24.</w:t>
      </w:r>
    </w:p>
    <w:p w14:paraId="0C300A34" w14:textId="34EE06C3" w:rsidR="00EB4DB9" w:rsidRPr="003276B7" w:rsidRDefault="00EB4DB9" w:rsidP="0068223A">
      <w:pPr>
        <w:pStyle w:val="ListParagraph"/>
        <w:numPr>
          <w:ilvl w:val="0"/>
          <w:numId w:val="31"/>
        </w:numPr>
        <w:spacing w:before="120" w:after="120" w:line="240" w:lineRule="auto"/>
        <w:contextualSpacing w:val="0"/>
        <w:rPr>
          <w:lang w:val="en-CA"/>
        </w:rPr>
      </w:pPr>
      <w:r w:rsidRPr="003276B7">
        <w:rPr>
          <w:lang w:val="en-CA"/>
        </w:rPr>
        <w:t xml:space="preserve">Since </w:t>
      </w:r>
      <w:r w:rsidRPr="003A2408">
        <w:rPr>
          <w:i/>
          <w:lang w:val="en-CA"/>
        </w:rPr>
        <w:t>Router3</w:t>
      </w:r>
      <w:r w:rsidRPr="003276B7">
        <w:rPr>
          <w:lang w:val="en-CA"/>
        </w:rPr>
        <w:t xml:space="preserve"> has no longer a routing table entry for 10.0.2.0/24 it does not send traffic to this network. How about the traffic that is sent by 10.0.2.0/24 into AS 300</w:t>
      </w:r>
      <w:r w:rsidR="003A2408">
        <w:rPr>
          <w:lang w:val="en-CA"/>
        </w:rPr>
        <w:t>?</w:t>
      </w:r>
      <w:r w:rsidRPr="003276B7">
        <w:rPr>
          <w:lang w:val="en-CA"/>
        </w:rPr>
        <w:t xml:space="preserve"> </w:t>
      </w:r>
    </w:p>
    <w:p w14:paraId="2A04350C" w14:textId="2A8639DD" w:rsidR="00EB4DB9" w:rsidRPr="003276B7" w:rsidRDefault="00EB4DB9" w:rsidP="0068223A">
      <w:pPr>
        <w:pStyle w:val="ListParagraph"/>
        <w:numPr>
          <w:ilvl w:val="0"/>
          <w:numId w:val="29"/>
        </w:numPr>
        <w:spacing w:before="120" w:after="120" w:line="240" w:lineRule="auto"/>
        <w:contextualSpacing w:val="0"/>
        <w:rPr>
          <w:lang w:val="en-CA"/>
        </w:rPr>
      </w:pPr>
      <w:r w:rsidRPr="003276B7">
        <w:rPr>
          <w:lang w:val="en-CA"/>
        </w:rPr>
        <w:t xml:space="preserve">First check the routing table at </w:t>
      </w:r>
      <w:r w:rsidRPr="003A2408">
        <w:rPr>
          <w:i/>
          <w:lang w:val="en-CA"/>
        </w:rPr>
        <w:t>Router2</w:t>
      </w:r>
      <w:r w:rsidRPr="003276B7">
        <w:rPr>
          <w:lang w:val="en-CA"/>
        </w:rPr>
        <w:t xml:space="preserve"> (</w:t>
      </w:r>
      <w:r w:rsidRPr="003A2408">
        <w:rPr>
          <w:rFonts w:ascii="Consolas" w:hAnsi="Consolas" w:cs="Consolas"/>
          <w:lang w:val="en-CA"/>
        </w:rPr>
        <w:t>show ip route</w:t>
      </w:r>
      <w:r w:rsidRPr="003276B7">
        <w:rPr>
          <w:lang w:val="en-CA"/>
        </w:rPr>
        <w:t xml:space="preserve">). Verify that there are still entries for networks 10.0.3.0/24 and 10.0.4.0/24. </w:t>
      </w:r>
    </w:p>
    <w:p w14:paraId="7E73E41F" w14:textId="2B908491" w:rsidR="00EB4DB9" w:rsidRPr="003276B7" w:rsidRDefault="00EB4DB9" w:rsidP="0068223A">
      <w:pPr>
        <w:pStyle w:val="ListParagraph"/>
        <w:numPr>
          <w:ilvl w:val="0"/>
          <w:numId w:val="29"/>
        </w:numPr>
        <w:spacing w:before="120" w:after="120" w:line="240" w:lineRule="auto"/>
        <w:contextualSpacing w:val="0"/>
        <w:rPr>
          <w:lang w:val="en-CA"/>
        </w:rPr>
      </w:pPr>
      <w:r w:rsidRPr="003276B7">
        <w:rPr>
          <w:lang w:val="en-CA"/>
        </w:rPr>
        <w:t xml:space="preserve">Next, change the display filters of the </w:t>
      </w:r>
      <w:r w:rsidRPr="003276B7">
        <w:rPr>
          <w:i/>
          <w:lang w:val="en-CA"/>
        </w:rPr>
        <w:t>Wireshark</w:t>
      </w:r>
      <w:r w:rsidRPr="003276B7">
        <w:rPr>
          <w:lang w:val="en-CA"/>
        </w:rPr>
        <w:t xml:space="preserve"> applications to “icmp and ip.addr==10.0.2.22”. This captures the traffic due to the ping command at </w:t>
      </w:r>
      <w:r w:rsidRPr="003A2408">
        <w:rPr>
          <w:i/>
          <w:lang w:val="en-CA"/>
        </w:rPr>
        <w:t>PC2</w:t>
      </w:r>
      <w:r w:rsidRPr="003276B7">
        <w:rPr>
          <w:lang w:val="en-CA"/>
        </w:rPr>
        <w:t xml:space="preserve">. The </w:t>
      </w:r>
      <w:r w:rsidRPr="003A2408">
        <w:rPr>
          <w:i/>
          <w:lang w:val="en-CA"/>
        </w:rPr>
        <w:t>Wireshark</w:t>
      </w:r>
      <w:r w:rsidRPr="003276B7">
        <w:rPr>
          <w:lang w:val="en-CA"/>
        </w:rPr>
        <w:t xml:space="preserve"> on </w:t>
      </w:r>
      <w:r w:rsidR="006D08D8">
        <w:rPr>
          <w:i/>
          <w:lang w:val="en-CA"/>
        </w:rPr>
        <w:t>Router5</w:t>
      </w:r>
      <w:r w:rsidRPr="003A2408">
        <w:rPr>
          <w:i/>
          <w:lang w:val="en-CA"/>
        </w:rPr>
        <w:t>(</w:t>
      </w:r>
      <w:r w:rsidR="006D08D8">
        <w:rPr>
          <w:i/>
          <w:lang w:val="en-CA"/>
        </w:rPr>
        <w:t>FastEthernet</w:t>
      </w:r>
      <w:r w:rsidRPr="003A2408">
        <w:rPr>
          <w:i/>
          <w:lang w:val="en-CA"/>
        </w:rPr>
        <w:t>1</w:t>
      </w:r>
      <w:r w:rsidR="006D08D8">
        <w:rPr>
          <w:i/>
          <w:lang w:val="en-CA"/>
        </w:rPr>
        <w:t>/0</w:t>
      </w:r>
      <w:r w:rsidRPr="003A2408">
        <w:rPr>
          <w:i/>
          <w:lang w:val="en-CA"/>
        </w:rPr>
        <w:t>)</w:t>
      </w:r>
      <w:r w:rsidRPr="003276B7">
        <w:rPr>
          <w:lang w:val="en-CA"/>
        </w:rPr>
        <w:t xml:space="preserve"> show</w:t>
      </w:r>
      <w:r w:rsidR="003A2408">
        <w:rPr>
          <w:lang w:val="en-CA"/>
        </w:rPr>
        <w:t>s</w:t>
      </w:r>
      <w:r w:rsidRPr="003276B7">
        <w:rPr>
          <w:lang w:val="en-CA"/>
        </w:rPr>
        <w:t xml:space="preserve"> the </w:t>
      </w:r>
      <w:r w:rsidRPr="003A2408">
        <w:rPr>
          <w:i/>
          <w:lang w:val="en-CA"/>
        </w:rPr>
        <w:t>ICMP Echo Reply</w:t>
      </w:r>
      <w:r w:rsidRPr="003276B7">
        <w:rPr>
          <w:lang w:val="en-CA"/>
        </w:rPr>
        <w:t xml:space="preserve"> messages, but the </w:t>
      </w:r>
      <w:r w:rsidRPr="003A2408">
        <w:rPr>
          <w:i/>
          <w:lang w:val="en-CA"/>
        </w:rPr>
        <w:t>Wireshark</w:t>
      </w:r>
      <w:r w:rsidRPr="003276B7">
        <w:rPr>
          <w:lang w:val="en-CA"/>
        </w:rPr>
        <w:t xml:space="preserve"> on </w:t>
      </w:r>
      <w:r w:rsidR="006D08D8">
        <w:rPr>
          <w:i/>
          <w:lang w:val="en-CA"/>
        </w:rPr>
        <w:t>Router5</w:t>
      </w:r>
      <w:r w:rsidR="006D08D8" w:rsidRPr="003A2408">
        <w:rPr>
          <w:i/>
          <w:lang w:val="en-CA"/>
        </w:rPr>
        <w:t>(</w:t>
      </w:r>
      <w:r w:rsidR="006D08D8">
        <w:rPr>
          <w:i/>
          <w:lang w:val="en-CA"/>
        </w:rPr>
        <w:t>FastEthernet0/</w:t>
      </w:r>
      <w:r w:rsidRPr="003A2408">
        <w:rPr>
          <w:i/>
          <w:lang w:val="en-CA"/>
        </w:rPr>
        <w:t>0)</w:t>
      </w:r>
      <w:r w:rsidRPr="003276B7">
        <w:rPr>
          <w:lang w:val="en-CA"/>
        </w:rPr>
        <w:t xml:space="preserve"> does not show any traffic from 10.0.2.22. This shows that </w:t>
      </w:r>
      <w:r w:rsidR="006D08D8">
        <w:rPr>
          <w:i/>
          <w:lang w:val="en-CA"/>
        </w:rPr>
        <w:t>Router5</w:t>
      </w:r>
      <w:r w:rsidRPr="003276B7">
        <w:rPr>
          <w:lang w:val="en-CA"/>
        </w:rPr>
        <w:t xml:space="preserve"> no longer forwards traffic from 10.0.2.0/24.</w:t>
      </w:r>
    </w:p>
    <w:p w14:paraId="3F038680" w14:textId="77777777" w:rsidR="00EB4DB9" w:rsidRPr="005522A9" w:rsidRDefault="00EB4DB9" w:rsidP="006A704D">
      <w:pPr>
        <w:tabs>
          <w:tab w:val="clear" w:pos="360"/>
          <w:tab w:val="clear" w:pos="720"/>
          <w:tab w:val="clear" w:pos="1080"/>
          <w:tab w:val="clear" w:pos="1440"/>
          <w:tab w:val="clear" w:pos="1800"/>
          <w:tab w:val="clear" w:pos="2160"/>
          <w:tab w:val="clear" w:pos="2520"/>
          <w:tab w:val="clear" w:pos="2880"/>
        </w:tabs>
        <w:spacing w:before="120" w:after="120" w:line="240" w:lineRule="auto"/>
        <w:ind w:left="1077"/>
        <w:rPr>
          <w:rFonts w:eastAsia="Times New Roman" w:cs="Times New Roman"/>
          <w:szCs w:val="24"/>
          <w:lang w:val="en-CA"/>
        </w:rPr>
      </w:pPr>
    </w:p>
    <w:p w14:paraId="054BC57A" w14:textId="77777777" w:rsidR="00EB4DB9" w:rsidRPr="005522A9" w:rsidRDefault="00EB4DB9" w:rsidP="006A704D">
      <w:pPr>
        <w:tabs>
          <w:tab w:val="clear" w:pos="360"/>
          <w:tab w:val="clear" w:pos="720"/>
          <w:tab w:val="clear" w:pos="1080"/>
          <w:tab w:val="clear" w:pos="1440"/>
          <w:tab w:val="clear" w:pos="1800"/>
          <w:tab w:val="clear" w:pos="2160"/>
          <w:tab w:val="clear" w:pos="2520"/>
          <w:tab w:val="clear" w:pos="2880"/>
        </w:tabs>
        <w:spacing w:before="120" w:after="120" w:line="240" w:lineRule="auto"/>
        <w:rPr>
          <w:rFonts w:eastAsia="Times New Roman" w:cs="Times New Roman"/>
          <w:szCs w:val="24"/>
          <w:lang w:val="en-CA"/>
        </w:rPr>
      </w:pPr>
    </w:p>
    <w:p w14:paraId="46E39F27" w14:textId="77777777" w:rsidR="00EB4DB9" w:rsidRPr="005522A9" w:rsidRDefault="00EB4DB9" w:rsidP="00EB4DB9">
      <w:pPr>
        <w:pStyle w:val="Heading1"/>
        <w:rPr>
          <w:lang w:val="en-CA"/>
        </w:rPr>
      </w:pPr>
      <w:bookmarkStart w:id="207" w:name="_Toc49347469"/>
      <w:bookmarkStart w:id="208" w:name="_Toc63550543"/>
      <w:bookmarkEnd w:id="159"/>
      <w:bookmarkEnd w:id="160"/>
      <w:bookmarkEnd w:id="161"/>
      <w:r w:rsidRPr="005522A9">
        <w:rPr>
          <w:lang w:val="en-CA"/>
        </w:rPr>
        <w:lastRenderedPageBreak/>
        <w:t>Appendix: An Introduction to Quagga</w:t>
      </w:r>
      <w:bookmarkEnd w:id="207"/>
      <w:bookmarkEnd w:id="208"/>
    </w:p>
    <w:p w14:paraId="255D8019" w14:textId="77777777" w:rsidR="00EB4DB9" w:rsidRPr="005522A9" w:rsidRDefault="00EB4DB9" w:rsidP="007B5EC7">
      <w:pPr>
        <w:spacing w:before="120" w:after="120" w:line="240" w:lineRule="auto"/>
        <w:rPr>
          <w:lang w:val="en-CA"/>
        </w:rPr>
      </w:pPr>
      <w:r w:rsidRPr="005522A9">
        <w:rPr>
          <w:lang w:val="en-CA"/>
        </w:rPr>
        <w:t>Quagga is a network routing software suite providing implementations of Open Shortest Path First (OSPF), Routing Information Protocol (RIP), Border Gateway Protocol (BGP) and IS-IS for Linux systems. The Quagga architecture consists of a routing manager (</w:t>
      </w:r>
      <w:r w:rsidRPr="005522A9">
        <w:rPr>
          <w:i/>
          <w:iCs/>
          <w:lang w:val="en-CA"/>
        </w:rPr>
        <w:t>zebra</w:t>
      </w:r>
      <w:r w:rsidRPr="005522A9">
        <w:rPr>
          <w:lang w:val="en-CA"/>
        </w:rPr>
        <w:t xml:space="preserve">) that manages the routing tables of various routing protocols and communicates with the Linux kernel. </w:t>
      </w:r>
    </w:p>
    <w:p w14:paraId="0F080C43" w14:textId="77777777" w:rsidR="00EB4DB9" w:rsidRPr="005522A9" w:rsidRDefault="00EB4DB9" w:rsidP="007B5EC7">
      <w:pPr>
        <w:spacing w:before="120" w:after="120" w:line="240" w:lineRule="auto"/>
        <w:rPr>
          <w:lang w:val="en-CA"/>
        </w:rPr>
      </w:pPr>
      <w:r w:rsidRPr="005522A9">
        <w:rPr>
          <w:lang w:val="en-CA"/>
        </w:rPr>
        <w:t xml:space="preserve">The routing processes used in this lab and the routing protocols they manage are as follows: </w:t>
      </w:r>
    </w:p>
    <w:tbl>
      <w:tblPr>
        <w:tblStyle w:val="GridTable4-Accent11"/>
        <w:tblW w:w="0" w:type="auto"/>
        <w:jc w:val="center"/>
        <w:tblLook w:val="0420" w:firstRow="1" w:lastRow="0" w:firstColumn="0" w:lastColumn="0" w:noHBand="0" w:noVBand="1"/>
      </w:tblPr>
      <w:tblGrid>
        <w:gridCol w:w="2592"/>
        <w:gridCol w:w="4032"/>
      </w:tblGrid>
      <w:tr w:rsidR="00EB4DB9" w:rsidRPr="005522A9" w14:paraId="61F125F1" w14:textId="77777777" w:rsidTr="0087509F">
        <w:trPr>
          <w:cnfStyle w:val="100000000000" w:firstRow="1" w:lastRow="0" w:firstColumn="0" w:lastColumn="0" w:oddVBand="0" w:evenVBand="0" w:oddHBand="0" w:evenHBand="0" w:firstRowFirstColumn="0" w:firstRowLastColumn="0" w:lastRowFirstColumn="0" w:lastRowLastColumn="0"/>
          <w:trHeight w:val="432"/>
          <w:jc w:val="center"/>
        </w:trPr>
        <w:tc>
          <w:tcPr>
            <w:tcW w:w="2592" w:type="dxa"/>
            <w:vAlign w:val="bottom"/>
          </w:tcPr>
          <w:p w14:paraId="42CB1D43" w14:textId="77777777" w:rsidR="00EB4DB9" w:rsidRPr="005522A9" w:rsidRDefault="00EB4DB9" w:rsidP="00B93817">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Routing Process</w:t>
            </w:r>
          </w:p>
        </w:tc>
        <w:tc>
          <w:tcPr>
            <w:tcW w:w="4032" w:type="dxa"/>
            <w:vAlign w:val="bottom"/>
          </w:tcPr>
          <w:p w14:paraId="052E72A7" w14:textId="77777777" w:rsidR="00EB4DB9" w:rsidRPr="005522A9" w:rsidRDefault="00EB4DB9" w:rsidP="00B93817">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Routing Protocol</w:t>
            </w:r>
          </w:p>
        </w:tc>
      </w:tr>
      <w:tr w:rsidR="00EB4DB9" w:rsidRPr="005522A9" w14:paraId="79C65D43" w14:textId="77777777" w:rsidTr="0087509F">
        <w:trPr>
          <w:cnfStyle w:val="000000100000" w:firstRow="0" w:lastRow="0" w:firstColumn="0" w:lastColumn="0" w:oddVBand="0" w:evenVBand="0" w:oddHBand="1" w:evenHBand="0" w:firstRowFirstColumn="0" w:firstRowLastColumn="0" w:lastRowFirstColumn="0" w:lastRowLastColumn="0"/>
          <w:trHeight w:val="432"/>
          <w:jc w:val="center"/>
        </w:trPr>
        <w:tc>
          <w:tcPr>
            <w:tcW w:w="2592" w:type="dxa"/>
            <w:vAlign w:val="center"/>
          </w:tcPr>
          <w:p w14:paraId="7B496E02" w14:textId="77777777" w:rsidR="00EB4DB9" w:rsidRPr="005522A9" w:rsidRDefault="00EB4DB9" w:rsidP="00B93817">
            <w:pPr>
              <w:pStyle w:val="Code-NoS"/>
              <w:rPr>
                <w:lang w:val="en-CA"/>
              </w:rPr>
            </w:pPr>
            <w:r w:rsidRPr="005522A9">
              <w:rPr>
                <w:lang w:val="en-CA"/>
              </w:rPr>
              <w:t>zebra</w:t>
            </w:r>
          </w:p>
        </w:tc>
        <w:tc>
          <w:tcPr>
            <w:tcW w:w="4032" w:type="dxa"/>
            <w:vAlign w:val="center"/>
          </w:tcPr>
          <w:p w14:paraId="4B0E2C4D" w14:textId="77777777" w:rsidR="00EB4DB9" w:rsidRPr="005522A9" w:rsidRDefault="00EB4DB9" w:rsidP="00B93817">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Routing manager (not a routing protocol)</w:t>
            </w:r>
          </w:p>
        </w:tc>
      </w:tr>
      <w:tr w:rsidR="00EB4DB9" w:rsidRPr="005522A9" w14:paraId="7A34F3C4" w14:textId="77777777" w:rsidTr="0087509F">
        <w:trPr>
          <w:trHeight w:val="432"/>
          <w:jc w:val="center"/>
        </w:trPr>
        <w:tc>
          <w:tcPr>
            <w:tcW w:w="2592" w:type="dxa"/>
            <w:vAlign w:val="center"/>
          </w:tcPr>
          <w:p w14:paraId="49F4C4A2" w14:textId="77777777" w:rsidR="00EB4DB9" w:rsidRPr="005522A9" w:rsidRDefault="00EB4DB9" w:rsidP="00B93817">
            <w:pPr>
              <w:pStyle w:val="Code-NoS"/>
              <w:rPr>
                <w:lang w:val="en-CA"/>
              </w:rPr>
            </w:pPr>
            <w:r w:rsidRPr="005522A9">
              <w:rPr>
                <w:lang w:val="en-CA"/>
              </w:rPr>
              <w:t>bgpd</w:t>
            </w:r>
          </w:p>
        </w:tc>
        <w:tc>
          <w:tcPr>
            <w:tcW w:w="4032" w:type="dxa"/>
            <w:vAlign w:val="center"/>
          </w:tcPr>
          <w:p w14:paraId="4E2846E7" w14:textId="77777777" w:rsidR="00EB4DB9" w:rsidRPr="005522A9" w:rsidRDefault="00EB4DB9" w:rsidP="00B93817">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BGP-4</w:t>
            </w:r>
          </w:p>
        </w:tc>
      </w:tr>
      <w:tr w:rsidR="00EB4DB9" w:rsidRPr="005522A9" w14:paraId="6C5CBE2D" w14:textId="77777777" w:rsidTr="0087509F">
        <w:trPr>
          <w:cnfStyle w:val="000000100000" w:firstRow="0" w:lastRow="0" w:firstColumn="0" w:lastColumn="0" w:oddVBand="0" w:evenVBand="0" w:oddHBand="1" w:evenHBand="0" w:firstRowFirstColumn="0" w:firstRowLastColumn="0" w:lastRowFirstColumn="0" w:lastRowLastColumn="0"/>
          <w:trHeight w:val="432"/>
          <w:jc w:val="center"/>
        </w:trPr>
        <w:tc>
          <w:tcPr>
            <w:tcW w:w="2592" w:type="dxa"/>
            <w:vAlign w:val="center"/>
          </w:tcPr>
          <w:p w14:paraId="5C789CF7" w14:textId="77777777" w:rsidR="00EB4DB9" w:rsidRPr="005522A9" w:rsidRDefault="00EB4DB9" w:rsidP="00B93817">
            <w:pPr>
              <w:pStyle w:val="Code-NoS"/>
              <w:rPr>
                <w:lang w:val="en-CA"/>
              </w:rPr>
            </w:pPr>
            <w:r w:rsidRPr="005522A9">
              <w:rPr>
                <w:lang w:val="en-CA"/>
              </w:rPr>
              <w:t>ripd</w:t>
            </w:r>
          </w:p>
        </w:tc>
        <w:tc>
          <w:tcPr>
            <w:tcW w:w="4032" w:type="dxa"/>
            <w:vAlign w:val="center"/>
          </w:tcPr>
          <w:p w14:paraId="1A2A85D3" w14:textId="77777777" w:rsidR="00EB4DB9" w:rsidRPr="005522A9" w:rsidRDefault="00EB4DB9" w:rsidP="00B93817">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 xml:space="preserve">RIPv2 </w:t>
            </w:r>
          </w:p>
        </w:tc>
      </w:tr>
      <w:tr w:rsidR="00EB4DB9" w:rsidRPr="005522A9" w14:paraId="7A412C50" w14:textId="77777777" w:rsidTr="0087509F">
        <w:trPr>
          <w:trHeight w:val="432"/>
          <w:jc w:val="center"/>
        </w:trPr>
        <w:tc>
          <w:tcPr>
            <w:tcW w:w="2592" w:type="dxa"/>
            <w:vAlign w:val="center"/>
          </w:tcPr>
          <w:p w14:paraId="3CF8ABF9" w14:textId="77777777" w:rsidR="00EB4DB9" w:rsidRPr="005522A9" w:rsidRDefault="00EB4DB9" w:rsidP="00B93817">
            <w:pPr>
              <w:pStyle w:val="Code-NoS"/>
              <w:rPr>
                <w:lang w:val="en-CA"/>
              </w:rPr>
            </w:pPr>
            <w:r w:rsidRPr="005522A9">
              <w:rPr>
                <w:lang w:val="en-CA"/>
              </w:rPr>
              <w:t>ospfd</w:t>
            </w:r>
          </w:p>
        </w:tc>
        <w:tc>
          <w:tcPr>
            <w:tcW w:w="4032" w:type="dxa"/>
            <w:vAlign w:val="center"/>
          </w:tcPr>
          <w:p w14:paraId="2AEA5164" w14:textId="77777777" w:rsidR="00EB4DB9" w:rsidRPr="005522A9" w:rsidRDefault="00EB4DB9" w:rsidP="00B93817">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 xml:space="preserve">OSPFv2 </w:t>
            </w:r>
          </w:p>
        </w:tc>
      </w:tr>
    </w:tbl>
    <w:p w14:paraId="314DE1BD" w14:textId="77777777" w:rsidR="00EB4DB9" w:rsidRPr="005522A9" w:rsidRDefault="00EB4DB9" w:rsidP="007B5EC7">
      <w:pPr>
        <w:tabs>
          <w:tab w:val="clear" w:pos="360"/>
          <w:tab w:val="clear" w:pos="720"/>
          <w:tab w:val="clear" w:pos="1080"/>
          <w:tab w:val="clear" w:pos="1440"/>
          <w:tab w:val="clear" w:pos="1800"/>
          <w:tab w:val="clear" w:pos="2160"/>
          <w:tab w:val="clear" w:pos="2520"/>
          <w:tab w:val="clear" w:pos="2880"/>
        </w:tabs>
        <w:spacing w:before="120" w:after="120" w:line="240" w:lineRule="auto"/>
        <w:rPr>
          <w:rFonts w:eastAsia="Times New Roman" w:cs="Times New Roman"/>
          <w:szCs w:val="24"/>
          <w:lang w:val="en-CA"/>
        </w:rPr>
      </w:pPr>
    </w:p>
    <w:p w14:paraId="13BDF407" w14:textId="694ADE9C" w:rsidR="00EB4DB9" w:rsidRPr="007B5EC7" w:rsidRDefault="00EB4DB9" w:rsidP="007B5EC7">
      <w:pPr>
        <w:spacing w:before="120" w:after="120" w:line="240" w:lineRule="auto"/>
        <w:rPr>
          <w:lang w:val="en-CA"/>
        </w:rPr>
      </w:pPr>
      <w:r w:rsidRPr="005522A9">
        <w:rPr>
          <w:lang w:val="en-CA"/>
        </w:rPr>
        <w:t xml:space="preserve">To run Quagga, you must start the zebra service. You also need to start the service for each routing protocol that you configure. </w:t>
      </w:r>
      <w:r w:rsidRPr="005522A9">
        <w:rPr>
          <w:rFonts w:eastAsia="Times New Roman" w:cs="Times New Roman"/>
          <w:szCs w:val="24"/>
          <w:lang w:val="en-CA"/>
        </w:rPr>
        <w:br/>
      </w:r>
    </w:p>
    <w:p w14:paraId="360CF20E" w14:textId="784AEB5F" w:rsidR="00EB4DB9" w:rsidRPr="005522A9" w:rsidRDefault="0068223A" w:rsidP="007B5EC7">
      <w:pPr>
        <w:tabs>
          <w:tab w:val="clear" w:pos="360"/>
          <w:tab w:val="clear" w:pos="720"/>
          <w:tab w:val="clear" w:pos="1080"/>
          <w:tab w:val="clear" w:pos="1440"/>
          <w:tab w:val="clear" w:pos="1800"/>
          <w:tab w:val="clear" w:pos="2160"/>
          <w:tab w:val="clear" w:pos="2520"/>
          <w:tab w:val="clear" w:pos="2880"/>
        </w:tabs>
        <w:spacing w:after="120" w:line="240" w:lineRule="auto"/>
        <w:jc w:val="center"/>
        <w:rPr>
          <w:rFonts w:eastAsia="Times New Roman" w:cs="Times New Roman"/>
          <w:szCs w:val="24"/>
          <w:lang w:val="en-CA"/>
        </w:rPr>
      </w:pPr>
      <w:r w:rsidRPr="0068223A">
        <w:rPr>
          <w:rFonts w:eastAsia="Times New Roman" w:cs="Times New Roman"/>
          <w:noProof/>
          <w:szCs w:val="24"/>
          <w:lang w:val="en-CA"/>
        </w:rPr>
        <w:object w:dxaOrig="10850" w:dyaOrig="7970" w14:anchorId="65B36CC9">
          <v:shape id="_x0000_i1026" type="#_x0000_t75" alt="" style="width:330pt;height:243pt;mso-width-percent:0;mso-height-percent:0;mso-width-percent:0;mso-height-percent:0" o:ole="">
            <v:imagedata r:id="rId36" o:title=""/>
          </v:shape>
          <o:OLEObject Type="Embed" ProgID="Visio.Drawing.15" ShapeID="_x0000_i1026" DrawAspect="Content" ObjectID="_1676900944" r:id="rId37"/>
        </w:object>
      </w:r>
    </w:p>
    <w:p w14:paraId="29AEC09B"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240" w:line="240" w:lineRule="atLeast"/>
        <w:ind w:left="1080"/>
        <w:jc w:val="both"/>
        <w:rPr>
          <w:rFonts w:ascii="Arial" w:eastAsia="PMingLiU" w:hAnsi="Arial" w:cs="Times New Roman"/>
          <w:spacing w:val="-5"/>
          <w:szCs w:val="20"/>
          <w:lang w:val="en-CA"/>
        </w:rPr>
      </w:pPr>
    </w:p>
    <w:p w14:paraId="301FB2A8" w14:textId="77777777" w:rsidR="00EB4DB9" w:rsidRPr="005522A9" w:rsidRDefault="00EB4DB9" w:rsidP="00EB4DB9">
      <w:pPr>
        <w:pStyle w:val="Heading3"/>
        <w:rPr>
          <w:lang w:val="en-CA"/>
        </w:rPr>
      </w:pPr>
      <w:bookmarkStart w:id="209" w:name="_Toc49347470"/>
      <w:bookmarkStart w:id="210" w:name="_Toc63550544"/>
      <w:r>
        <w:rPr>
          <w:lang w:val="en-CA"/>
        </w:rPr>
        <w:t xml:space="preserve">1. </w:t>
      </w:r>
      <w:r w:rsidRPr="005522A9">
        <w:rPr>
          <w:lang w:val="en-CA"/>
        </w:rPr>
        <w:t>Starting and stopping quagga processes</w:t>
      </w:r>
      <w:bookmarkEnd w:id="209"/>
      <w:bookmarkEnd w:id="210"/>
    </w:p>
    <w:p w14:paraId="4B15A149" w14:textId="77777777" w:rsidR="00EB4DB9" w:rsidRPr="005522A9" w:rsidRDefault="00EB4DB9" w:rsidP="007B5EC7">
      <w:pPr>
        <w:tabs>
          <w:tab w:val="clear" w:pos="360"/>
          <w:tab w:val="clear" w:pos="720"/>
          <w:tab w:val="clear" w:pos="1080"/>
          <w:tab w:val="clear" w:pos="1440"/>
          <w:tab w:val="clear" w:pos="1800"/>
          <w:tab w:val="clear" w:pos="2160"/>
          <w:tab w:val="clear" w:pos="2520"/>
          <w:tab w:val="clear" w:pos="2880"/>
        </w:tabs>
        <w:spacing w:before="120" w:after="120" w:line="240" w:lineRule="auto"/>
        <w:rPr>
          <w:rFonts w:eastAsia="Times New Roman" w:cs="Times New Roman"/>
          <w:szCs w:val="24"/>
          <w:lang w:val="en-CA"/>
        </w:rPr>
      </w:pPr>
      <w:r w:rsidRPr="005522A9">
        <w:rPr>
          <w:rFonts w:eastAsia="Times New Roman" w:cs="Times New Roman"/>
          <w:szCs w:val="24"/>
          <w:lang w:val="en-CA"/>
        </w:rPr>
        <w:t xml:space="preserve">You start the </w:t>
      </w:r>
      <w:r w:rsidRPr="005522A9">
        <w:rPr>
          <w:rFonts w:eastAsia="Times New Roman" w:cs="Times New Roman"/>
          <w:i/>
          <w:szCs w:val="24"/>
          <w:lang w:val="en-CA"/>
        </w:rPr>
        <w:t>zebra</w:t>
      </w:r>
      <w:r w:rsidRPr="005522A9">
        <w:rPr>
          <w:rFonts w:eastAsia="Times New Roman" w:cs="Times New Roman"/>
          <w:szCs w:val="24"/>
          <w:lang w:val="en-CA"/>
        </w:rPr>
        <w:t xml:space="preserve"> process by typing </w:t>
      </w:r>
    </w:p>
    <w:p w14:paraId="059C05B6" w14:textId="0716A1D0" w:rsidR="00EB4DB9" w:rsidRPr="007B5EC7" w:rsidRDefault="00EB4DB9" w:rsidP="007B5EC7">
      <w:pPr>
        <w:pStyle w:val="Code"/>
        <w:spacing w:before="120" w:after="120"/>
        <w:ind w:left="360"/>
        <w:rPr>
          <w:rStyle w:val="Code-BChar"/>
        </w:rPr>
      </w:pPr>
      <w:r w:rsidRPr="005522A9">
        <w:rPr>
          <w:lang w:val="en-CA"/>
        </w:rPr>
        <w:t>PC1</w:t>
      </w:r>
      <w:r w:rsidR="00532079">
        <w:rPr>
          <w:lang w:val="en-CA"/>
        </w:rPr>
        <w:t>:~$</w:t>
      </w:r>
      <w:r w:rsidRPr="005522A9">
        <w:rPr>
          <w:lang w:val="en-CA"/>
        </w:rPr>
        <w:t xml:space="preserve"> </w:t>
      </w:r>
      <w:r w:rsidRPr="004514AE">
        <w:rPr>
          <w:rStyle w:val="Code-BChar"/>
        </w:rPr>
        <w:t>sudo service zebra start</w:t>
      </w:r>
    </w:p>
    <w:p w14:paraId="4D93BDC8" w14:textId="77777777" w:rsidR="00EB4DB9" w:rsidRPr="005522A9" w:rsidRDefault="00EB4DB9" w:rsidP="007B5EC7">
      <w:pPr>
        <w:spacing w:before="120" w:after="120" w:line="240" w:lineRule="auto"/>
        <w:rPr>
          <w:lang w:val="en-CA"/>
        </w:rPr>
      </w:pPr>
      <w:r w:rsidRPr="005522A9">
        <w:rPr>
          <w:lang w:val="en-CA"/>
        </w:rPr>
        <w:lastRenderedPageBreak/>
        <w:t>You can verify if a</w:t>
      </w:r>
      <w:r w:rsidRPr="005522A9">
        <w:rPr>
          <w:i/>
          <w:lang w:val="en-CA"/>
        </w:rPr>
        <w:t xml:space="preserve"> zebra </w:t>
      </w:r>
      <w:r w:rsidRPr="005522A9">
        <w:rPr>
          <w:lang w:val="en-CA"/>
        </w:rPr>
        <w:t xml:space="preserve">process is already running by typing </w:t>
      </w:r>
    </w:p>
    <w:p w14:paraId="51D01AEA" w14:textId="0A4A6303" w:rsidR="00EB4DB9" w:rsidRDefault="00EB4DB9" w:rsidP="007B5EC7">
      <w:pPr>
        <w:pStyle w:val="Code"/>
        <w:spacing w:before="120" w:after="120"/>
        <w:ind w:left="360"/>
        <w:rPr>
          <w:lang w:val="en-CA"/>
        </w:rPr>
      </w:pPr>
      <w:r w:rsidRPr="005522A9">
        <w:rPr>
          <w:lang w:val="en-CA"/>
        </w:rPr>
        <w:t>PC1</w:t>
      </w:r>
      <w:r w:rsidR="00532079">
        <w:rPr>
          <w:lang w:val="en-CA"/>
        </w:rPr>
        <w:t>:~$</w:t>
      </w:r>
      <w:r w:rsidRPr="005522A9">
        <w:rPr>
          <w:lang w:val="en-CA"/>
        </w:rPr>
        <w:t xml:space="preserve"> </w:t>
      </w:r>
      <w:r w:rsidRPr="004514AE">
        <w:rPr>
          <w:rStyle w:val="Code-BChar"/>
        </w:rPr>
        <w:t>sudo service zebra status</w:t>
      </w:r>
    </w:p>
    <w:p w14:paraId="37A55DE6" w14:textId="77777777" w:rsidR="00EB4DB9" w:rsidRPr="005522A9" w:rsidRDefault="00EB4DB9" w:rsidP="007B5EC7">
      <w:pPr>
        <w:spacing w:before="120" w:after="120" w:line="240" w:lineRule="auto"/>
        <w:rPr>
          <w:lang w:val="en-CA"/>
        </w:rPr>
      </w:pPr>
      <w:r w:rsidRPr="005522A9">
        <w:rPr>
          <w:lang w:val="en-CA"/>
        </w:rPr>
        <w:t xml:space="preserve">You terminate the </w:t>
      </w:r>
      <w:r w:rsidRPr="005522A9">
        <w:rPr>
          <w:i/>
          <w:lang w:val="en-CA"/>
        </w:rPr>
        <w:t>zebra</w:t>
      </w:r>
      <w:r w:rsidRPr="005522A9">
        <w:rPr>
          <w:lang w:val="en-CA"/>
        </w:rPr>
        <w:t xml:space="preserve"> process with the command </w:t>
      </w:r>
    </w:p>
    <w:p w14:paraId="26F772B9" w14:textId="62C51147" w:rsidR="00EB4DB9" w:rsidRPr="007B5EC7" w:rsidRDefault="00EB4DB9" w:rsidP="007B5EC7">
      <w:pPr>
        <w:pStyle w:val="Code"/>
        <w:spacing w:before="120" w:after="120"/>
        <w:ind w:left="360"/>
        <w:rPr>
          <w:rStyle w:val="SubtleEmphasis"/>
          <w:i w:val="0"/>
          <w:iCs w:val="0"/>
          <w:color w:val="auto"/>
          <w:lang w:val="en-CA"/>
        </w:rPr>
      </w:pPr>
      <w:r w:rsidRPr="005522A9">
        <w:rPr>
          <w:lang w:val="en-CA"/>
        </w:rPr>
        <w:t>PC1</w:t>
      </w:r>
      <w:r w:rsidR="00532079">
        <w:rPr>
          <w:lang w:val="en-CA"/>
        </w:rPr>
        <w:t>:~$</w:t>
      </w:r>
      <w:r w:rsidRPr="005522A9">
        <w:rPr>
          <w:lang w:val="en-CA"/>
        </w:rPr>
        <w:t xml:space="preserve"> </w:t>
      </w:r>
      <w:r w:rsidRPr="004514AE">
        <w:rPr>
          <w:rStyle w:val="Code-BChar"/>
        </w:rPr>
        <w:t>sudo service zebra stop</w:t>
      </w:r>
    </w:p>
    <w:p w14:paraId="7DF8F6AC" w14:textId="77777777" w:rsidR="00EB4DB9" w:rsidRPr="005522A9" w:rsidRDefault="00EB4DB9" w:rsidP="007B5EC7">
      <w:pPr>
        <w:spacing w:before="120" w:after="120" w:line="240" w:lineRule="auto"/>
        <w:rPr>
          <w:lang w:val="en-CA"/>
        </w:rPr>
      </w:pPr>
      <w:r w:rsidRPr="005522A9">
        <w:rPr>
          <w:lang w:val="en-CA"/>
        </w:rPr>
        <w:t xml:space="preserve">You can stop and restart the </w:t>
      </w:r>
      <w:r w:rsidRPr="005522A9">
        <w:rPr>
          <w:i/>
          <w:lang w:val="en-CA"/>
        </w:rPr>
        <w:t>zebra</w:t>
      </w:r>
      <w:r w:rsidRPr="005522A9">
        <w:rPr>
          <w:lang w:val="en-CA"/>
        </w:rPr>
        <w:t xml:space="preserve"> process in a single command by typing</w:t>
      </w:r>
    </w:p>
    <w:p w14:paraId="7BB7EEA9" w14:textId="3D34AA8F" w:rsidR="00EB4DB9" w:rsidRDefault="00EB4DB9" w:rsidP="007B5EC7">
      <w:pPr>
        <w:pStyle w:val="Code"/>
        <w:spacing w:before="120" w:after="120"/>
        <w:ind w:left="360"/>
        <w:rPr>
          <w:lang w:val="en-CA"/>
        </w:rPr>
      </w:pPr>
      <w:r w:rsidRPr="005522A9">
        <w:rPr>
          <w:lang w:val="en-CA"/>
        </w:rPr>
        <w:t>PC1</w:t>
      </w:r>
      <w:r w:rsidR="00532079">
        <w:rPr>
          <w:lang w:val="en-CA"/>
        </w:rPr>
        <w:t>:~$</w:t>
      </w:r>
      <w:r w:rsidRPr="005522A9">
        <w:rPr>
          <w:lang w:val="en-CA"/>
        </w:rPr>
        <w:t xml:space="preserve"> </w:t>
      </w:r>
      <w:r w:rsidRPr="004514AE">
        <w:rPr>
          <w:rStyle w:val="Code-BChar"/>
        </w:rPr>
        <w:t>sudo service zebra restart</w:t>
      </w:r>
    </w:p>
    <w:p w14:paraId="5A4BCB78" w14:textId="77777777" w:rsidR="00EB4DB9" w:rsidRPr="005522A9" w:rsidRDefault="00EB4DB9" w:rsidP="007B5EC7">
      <w:pPr>
        <w:spacing w:before="120" w:after="120" w:line="240" w:lineRule="auto"/>
        <w:rPr>
          <w:lang w:val="en-CA"/>
        </w:rPr>
      </w:pPr>
      <w:r w:rsidRPr="005522A9">
        <w:rPr>
          <w:lang w:val="en-CA"/>
        </w:rPr>
        <w:t xml:space="preserve">To set up a routing process, you must first start the </w:t>
      </w:r>
      <w:r w:rsidRPr="005522A9">
        <w:rPr>
          <w:i/>
          <w:lang w:val="en-CA"/>
        </w:rPr>
        <w:t>zebra</w:t>
      </w:r>
      <w:r w:rsidRPr="005522A9">
        <w:rPr>
          <w:lang w:val="en-CA"/>
        </w:rPr>
        <w:t xml:space="preserve"> process, and then start the routing protocol process. For example to start the process that runs the RIP routing protocol you type</w:t>
      </w:r>
    </w:p>
    <w:p w14:paraId="28C9A106" w14:textId="77777777" w:rsidR="00EB4DB9" w:rsidRPr="005522A9" w:rsidRDefault="00EB4DB9" w:rsidP="007B5EC7">
      <w:pPr>
        <w:pStyle w:val="Code"/>
        <w:spacing w:before="120" w:after="120"/>
        <w:ind w:left="360"/>
        <w:rPr>
          <w:lang w:val="en-CA"/>
        </w:rPr>
      </w:pPr>
      <w:r w:rsidRPr="005522A9">
        <w:rPr>
          <w:lang w:val="en-CA"/>
        </w:rPr>
        <w:t>PC1</w:t>
      </w:r>
      <w:r w:rsidR="00532079">
        <w:rPr>
          <w:lang w:val="en-CA"/>
        </w:rPr>
        <w:t>:~$</w:t>
      </w:r>
      <w:r w:rsidRPr="005522A9">
        <w:rPr>
          <w:lang w:val="en-CA"/>
        </w:rPr>
        <w:t xml:space="preserve"> </w:t>
      </w:r>
      <w:r w:rsidRPr="004514AE">
        <w:rPr>
          <w:rStyle w:val="Code-BChar"/>
        </w:rPr>
        <w:t>sudo service zebra start</w:t>
      </w:r>
    </w:p>
    <w:p w14:paraId="76B688A8" w14:textId="287FFAA8" w:rsidR="00EB4DB9" w:rsidRDefault="00EB4DB9" w:rsidP="007B5EC7">
      <w:pPr>
        <w:pStyle w:val="Code"/>
        <w:spacing w:before="120" w:after="120"/>
        <w:ind w:left="360"/>
        <w:rPr>
          <w:lang w:val="en-CA"/>
        </w:rPr>
      </w:pPr>
      <w:r w:rsidRPr="005522A9">
        <w:rPr>
          <w:lang w:val="en-CA"/>
        </w:rPr>
        <w:t>PC1</w:t>
      </w:r>
      <w:r w:rsidR="00532079">
        <w:rPr>
          <w:lang w:val="en-CA"/>
        </w:rPr>
        <w:t>:~$</w:t>
      </w:r>
      <w:r w:rsidRPr="005522A9">
        <w:rPr>
          <w:lang w:val="en-CA"/>
        </w:rPr>
        <w:t xml:space="preserve"> </w:t>
      </w:r>
      <w:r w:rsidRPr="004514AE">
        <w:rPr>
          <w:rStyle w:val="Code-BChar"/>
        </w:rPr>
        <w:t>sudo service ripd start</w:t>
      </w:r>
    </w:p>
    <w:p w14:paraId="53A57BD5" w14:textId="77777777" w:rsidR="00EB4DB9" w:rsidRPr="005522A9" w:rsidRDefault="00EB4DB9" w:rsidP="007B5EC7">
      <w:pPr>
        <w:spacing w:before="120" w:after="120" w:line="240" w:lineRule="auto"/>
        <w:rPr>
          <w:lang w:val="en-CA"/>
        </w:rPr>
      </w:pPr>
      <w:r w:rsidRPr="005522A9">
        <w:rPr>
          <w:lang w:val="en-CA"/>
        </w:rPr>
        <w:t xml:space="preserve">As with the </w:t>
      </w:r>
      <w:r w:rsidRPr="005522A9">
        <w:rPr>
          <w:i/>
          <w:lang w:val="en-CA"/>
        </w:rPr>
        <w:t>zebra</w:t>
      </w:r>
      <w:r w:rsidRPr="005522A9">
        <w:rPr>
          <w:lang w:val="en-CA"/>
        </w:rPr>
        <w:t xml:space="preserve"> process, you can query the status of the RIP process with the command `</w:t>
      </w:r>
      <w:r w:rsidRPr="005522A9">
        <w:rPr>
          <w:i/>
          <w:lang w:val="en-CA"/>
        </w:rPr>
        <w:t>ripd</w:t>
      </w:r>
      <w:r w:rsidRPr="005522A9">
        <w:rPr>
          <w:lang w:val="en-CA"/>
        </w:rPr>
        <w:t xml:space="preserve"> </w:t>
      </w:r>
      <w:r w:rsidRPr="005522A9">
        <w:rPr>
          <w:i/>
          <w:lang w:val="en-CA"/>
        </w:rPr>
        <w:t>status’</w:t>
      </w:r>
      <w:r w:rsidRPr="005522A9">
        <w:rPr>
          <w:lang w:val="en-CA"/>
        </w:rPr>
        <w:t xml:space="preserve"> and you can stop the process with the command `</w:t>
      </w:r>
      <w:r w:rsidRPr="005522A9">
        <w:rPr>
          <w:i/>
          <w:lang w:val="en-CA"/>
        </w:rPr>
        <w:t>ripd</w:t>
      </w:r>
      <w:r w:rsidRPr="005522A9">
        <w:rPr>
          <w:lang w:val="en-CA"/>
        </w:rPr>
        <w:t xml:space="preserve"> </w:t>
      </w:r>
      <w:r w:rsidRPr="005522A9">
        <w:rPr>
          <w:i/>
          <w:lang w:val="en-CA"/>
        </w:rPr>
        <w:t>stop’</w:t>
      </w:r>
      <w:r w:rsidRPr="005522A9">
        <w:rPr>
          <w:lang w:val="en-CA"/>
        </w:rPr>
        <w:t>. When you type `</w:t>
      </w:r>
      <w:r w:rsidRPr="005522A9">
        <w:rPr>
          <w:i/>
          <w:lang w:val="en-CA"/>
        </w:rPr>
        <w:t>zebra</w:t>
      </w:r>
      <w:r w:rsidRPr="005522A9">
        <w:rPr>
          <w:lang w:val="en-CA"/>
        </w:rPr>
        <w:t xml:space="preserve"> </w:t>
      </w:r>
      <w:r w:rsidRPr="005522A9">
        <w:rPr>
          <w:i/>
          <w:lang w:val="en-CA"/>
        </w:rPr>
        <w:t>stop’</w:t>
      </w:r>
      <w:r w:rsidRPr="005522A9">
        <w:rPr>
          <w:lang w:val="en-CA"/>
        </w:rPr>
        <w:t>, then all routing protocol processes are stopped as well.</w:t>
      </w:r>
    </w:p>
    <w:p w14:paraId="0E8C7C50" w14:textId="77777777" w:rsidR="00EB4DB9" w:rsidRPr="005522A9" w:rsidRDefault="00EB4DB9" w:rsidP="007B5EC7">
      <w:pPr>
        <w:spacing w:before="120" w:after="120" w:line="240" w:lineRule="auto"/>
        <w:rPr>
          <w:lang w:val="en-CA"/>
        </w:rPr>
      </w:pPr>
      <w:r w:rsidRPr="005522A9">
        <w:rPr>
          <w:lang w:val="en-CA"/>
        </w:rPr>
        <w:t xml:space="preserve">For the </w:t>
      </w:r>
      <w:r w:rsidRPr="005522A9">
        <w:rPr>
          <w:i/>
          <w:lang w:val="en-CA"/>
        </w:rPr>
        <w:t>zebra</w:t>
      </w:r>
      <w:r w:rsidRPr="005522A9">
        <w:rPr>
          <w:lang w:val="en-CA"/>
        </w:rPr>
        <w:t xml:space="preserve"> process and all other routing processes, there is a configuration file </w:t>
      </w:r>
      <w:r w:rsidRPr="005522A9">
        <w:rPr>
          <w:rFonts w:eastAsia="Times New Roman"/>
          <w:lang w:val="en-CA"/>
        </w:rPr>
        <w:t>which</w:t>
      </w:r>
      <w:r w:rsidRPr="005522A9">
        <w:rPr>
          <w:lang w:val="en-CA"/>
        </w:rPr>
        <w:t xml:space="preserve"> is read when the process is started. The configuration files are located in the directory </w:t>
      </w:r>
      <w:r w:rsidRPr="00E804B9">
        <w:rPr>
          <w:rStyle w:val="Code-NoSChar"/>
        </w:rPr>
        <w:t>/etc/quagga</w:t>
      </w:r>
      <w:r w:rsidRPr="005522A9">
        <w:rPr>
          <w:lang w:val="en-CA"/>
        </w:rPr>
        <w:t xml:space="preserve">, and have names </w:t>
      </w:r>
      <w:r w:rsidRPr="00E804B9">
        <w:rPr>
          <w:rStyle w:val="Code-NoSChar"/>
        </w:rPr>
        <w:t>zebra.conf</w:t>
      </w:r>
      <w:r w:rsidRPr="005522A9">
        <w:rPr>
          <w:lang w:val="en-CA"/>
        </w:rPr>
        <w:t xml:space="preserve">, </w:t>
      </w:r>
      <w:r w:rsidRPr="00E804B9">
        <w:rPr>
          <w:rStyle w:val="Code-NoSChar"/>
        </w:rPr>
        <w:t>ripd.conf</w:t>
      </w:r>
      <w:r w:rsidRPr="005522A9">
        <w:rPr>
          <w:i/>
          <w:lang w:val="en-CA"/>
        </w:rPr>
        <w:t>,</w:t>
      </w:r>
      <w:r w:rsidRPr="005522A9">
        <w:rPr>
          <w:lang w:val="en-CA"/>
        </w:rPr>
        <w:t xml:space="preserve"> etc. The configuration files look similar to the configuration files of Cisco IOS, and contain commands that are executed when the process is started. </w:t>
      </w:r>
    </w:p>
    <w:p w14:paraId="3E89CC0C" w14:textId="77777777" w:rsidR="00EB4DB9" w:rsidRPr="005522A9" w:rsidRDefault="00EB4DB9" w:rsidP="00EB4DB9">
      <w:pPr>
        <w:pStyle w:val="Heading3"/>
        <w:rPr>
          <w:lang w:val="en-CA"/>
        </w:rPr>
      </w:pPr>
      <w:bookmarkStart w:id="211" w:name="_Toc49347471"/>
      <w:bookmarkStart w:id="212" w:name="_Toc63550545"/>
      <w:r>
        <w:rPr>
          <w:lang w:val="en-CA"/>
        </w:rPr>
        <w:t xml:space="preserve">2. </w:t>
      </w:r>
      <w:r w:rsidRPr="005522A9">
        <w:rPr>
          <w:lang w:val="en-CA"/>
        </w:rPr>
        <w:t>Configuring the routing protocol processes</w:t>
      </w:r>
      <w:bookmarkEnd w:id="211"/>
      <w:bookmarkEnd w:id="212"/>
    </w:p>
    <w:p w14:paraId="4765D109" w14:textId="77777777" w:rsidR="00EB4DB9" w:rsidRPr="005522A9" w:rsidRDefault="00EB4DB9" w:rsidP="007B5EC7">
      <w:pPr>
        <w:spacing w:before="120" w:after="120" w:line="240" w:lineRule="auto"/>
        <w:rPr>
          <w:lang w:val="en-CA"/>
        </w:rPr>
      </w:pPr>
      <w:r w:rsidRPr="005522A9">
        <w:rPr>
          <w:lang w:val="en-CA"/>
        </w:rPr>
        <w:t xml:space="preserve">After you start the services for zebra or a routing protocol (e.g., ripd) you can configure the services. </w:t>
      </w:r>
      <w:r w:rsidRPr="005522A9">
        <w:rPr>
          <w:rFonts w:eastAsia="Times New Roman"/>
          <w:lang w:val="en-CA"/>
        </w:rPr>
        <w:t xml:space="preserve">To configure any of the routing processes, establish a </w:t>
      </w:r>
      <w:r w:rsidRPr="005522A9">
        <w:rPr>
          <w:rFonts w:eastAsia="Times New Roman"/>
          <w:i/>
          <w:lang w:val="en-CA"/>
        </w:rPr>
        <w:t>Telnet</w:t>
      </w:r>
      <w:r w:rsidRPr="005522A9">
        <w:rPr>
          <w:rFonts w:eastAsia="Times New Roman"/>
          <w:lang w:val="en-CA"/>
        </w:rPr>
        <w:t xml:space="preserve"> session with the TCP port number of the service process.</w:t>
      </w:r>
      <w:r w:rsidRPr="005522A9">
        <w:rPr>
          <w:lang w:val="en-CA"/>
        </w:rPr>
        <w:t xml:space="preserve"> Each service listens on a specific port for incoming requests to establish a </w:t>
      </w:r>
      <w:r w:rsidRPr="005522A9">
        <w:rPr>
          <w:i/>
          <w:lang w:val="en-CA"/>
        </w:rPr>
        <w:t>Telnet</w:t>
      </w:r>
      <w:r w:rsidRPr="005522A9">
        <w:rPr>
          <w:lang w:val="en-CA"/>
        </w:rPr>
        <w:t xml:space="preserve"> session. The port numbers s are as follows: </w:t>
      </w:r>
    </w:p>
    <w:tbl>
      <w:tblPr>
        <w:tblStyle w:val="GridTable4-Accent11"/>
        <w:tblW w:w="0" w:type="auto"/>
        <w:jc w:val="center"/>
        <w:tblLook w:val="0420" w:firstRow="1" w:lastRow="0" w:firstColumn="0" w:lastColumn="0" w:noHBand="0" w:noVBand="1"/>
      </w:tblPr>
      <w:tblGrid>
        <w:gridCol w:w="2592"/>
        <w:gridCol w:w="2592"/>
      </w:tblGrid>
      <w:tr w:rsidR="00EB4DB9" w:rsidRPr="005522A9" w14:paraId="3BF0E6BF" w14:textId="77777777" w:rsidTr="00E70237">
        <w:trPr>
          <w:cnfStyle w:val="100000000000" w:firstRow="1" w:lastRow="0" w:firstColumn="0" w:lastColumn="0" w:oddVBand="0" w:evenVBand="0" w:oddHBand="0" w:evenHBand="0" w:firstRowFirstColumn="0" w:firstRowLastColumn="0" w:lastRowFirstColumn="0" w:lastRowLastColumn="0"/>
          <w:trHeight w:val="432"/>
          <w:jc w:val="center"/>
        </w:trPr>
        <w:tc>
          <w:tcPr>
            <w:tcW w:w="2592" w:type="dxa"/>
            <w:vAlign w:val="bottom"/>
          </w:tcPr>
          <w:p w14:paraId="28111698" w14:textId="77777777" w:rsidR="00EB4DB9" w:rsidRPr="005522A9" w:rsidRDefault="00EB4DB9" w:rsidP="00E70237">
            <w:pPr>
              <w:tabs>
                <w:tab w:val="clear" w:pos="360"/>
                <w:tab w:val="clear" w:pos="720"/>
                <w:tab w:val="clear" w:pos="1080"/>
                <w:tab w:val="clear" w:pos="1440"/>
                <w:tab w:val="clear" w:pos="1800"/>
                <w:tab w:val="clear" w:pos="2160"/>
                <w:tab w:val="clear" w:pos="2520"/>
                <w:tab w:val="clear" w:pos="2880"/>
              </w:tabs>
              <w:spacing w:after="120"/>
              <w:jc w:val="center"/>
              <w:rPr>
                <w:rFonts w:eastAsia="MS Song" w:cs="Times New Roman"/>
                <w:szCs w:val="24"/>
                <w:lang w:val="en-CA"/>
              </w:rPr>
            </w:pPr>
            <w:r w:rsidRPr="005522A9">
              <w:rPr>
                <w:rFonts w:eastAsia="MS Song" w:cs="Times New Roman"/>
                <w:szCs w:val="24"/>
                <w:lang w:val="en-CA"/>
              </w:rPr>
              <w:t>Routing Process</w:t>
            </w:r>
          </w:p>
        </w:tc>
        <w:tc>
          <w:tcPr>
            <w:tcW w:w="2592" w:type="dxa"/>
            <w:vAlign w:val="bottom"/>
          </w:tcPr>
          <w:p w14:paraId="329C9445" w14:textId="77777777" w:rsidR="00EB4DB9" w:rsidRPr="005522A9" w:rsidRDefault="00EB4DB9" w:rsidP="00E70237">
            <w:pPr>
              <w:tabs>
                <w:tab w:val="clear" w:pos="360"/>
                <w:tab w:val="clear" w:pos="720"/>
                <w:tab w:val="clear" w:pos="1080"/>
                <w:tab w:val="clear" w:pos="1440"/>
                <w:tab w:val="clear" w:pos="1800"/>
                <w:tab w:val="clear" w:pos="2160"/>
                <w:tab w:val="clear" w:pos="2520"/>
                <w:tab w:val="clear" w:pos="2880"/>
              </w:tabs>
              <w:spacing w:after="120"/>
              <w:jc w:val="center"/>
              <w:rPr>
                <w:rFonts w:eastAsia="MS Song" w:cs="Times New Roman"/>
                <w:szCs w:val="24"/>
                <w:lang w:val="en-CA"/>
              </w:rPr>
            </w:pPr>
            <w:r w:rsidRPr="005522A9">
              <w:rPr>
                <w:rFonts w:eastAsia="MS Song" w:cs="Times New Roman"/>
                <w:szCs w:val="24"/>
                <w:lang w:val="en-CA"/>
              </w:rPr>
              <w:t>TCP Port number</w:t>
            </w:r>
          </w:p>
        </w:tc>
      </w:tr>
      <w:tr w:rsidR="00EB4DB9" w:rsidRPr="005522A9" w14:paraId="0D180DD0" w14:textId="77777777" w:rsidTr="00E70237">
        <w:trPr>
          <w:cnfStyle w:val="000000100000" w:firstRow="0" w:lastRow="0" w:firstColumn="0" w:lastColumn="0" w:oddVBand="0" w:evenVBand="0" w:oddHBand="1" w:evenHBand="0" w:firstRowFirstColumn="0" w:firstRowLastColumn="0" w:lastRowFirstColumn="0" w:lastRowLastColumn="0"/>
          <w:trHeight w:val="432"/>
          <w:jc w:val="center"/>
        </w:trPr>
        <w:tc>
          <w:tcPr>
            <w:tcW w:w="2592" w:type="dxa"/>
            <w:vAlign w:val="center"/>
          </w:tcPr>
          <w:p w14:paraId="23D0F266" w14:textId="77777777" w:rsidR="00EB4DB9" w:rsidRPr="005522A9" w:rsidRDefault="00EB4DB9" w:rsidP="00E70237">
            <w:pPr>
              <w:pStyle w:val="Code-NoS"/>
              <w:jc w:val="center"/>
              <w:rPr>
                <w:lang w:val="en-CA"/>
              </w:rPr>
            </w:pPr>
            <w:r w:rsidRPr="005522A9">
              <w:rPr>
                <w:lang w:val="en-CA"/>
              </w:rPr>
              <w:t>zebra</w:t>
            </w:r>
          </w:p>
        </w:tc>
        <w:tc>
          <w:tcPr>
            <w:tcW w:w="2592" w:type="dxa"/>
            <w:vAlign w:val="center"/>
          </w:tcPr>
          <w:p w14:paraId="21EFF1B2" w14:textId="77777777" w:rsidR="00EB4DB9" w:rsidRPr="005522A9" w:rsidRDefault="00EB4DB9" w:rsidP="00E70237">
            <w:pPr>
              <w:pStyle w:val="Code-NoS"/>
              <w:jc w:val="center"/>
              <w:rPr>
                <w:lang w:val="en-CA"/>
              </w:rPr>
            </w:pPr>
            <w:r w:rsidRPr="005522A9">
              <w:rPr>
                <w:lang w:val="en-CA"/>
              </w:rPr>
              <w:t>2601</w:t>
            </w:r>
          </w:p>
        </w:tc>
      </w:tr>
      <w:tr w:rsidR="00EB4DB9" w:rsidRPr="005522A9" w14:paraId="0B8D95CA" w14:textId="77777777" w:rsidTr="00E70237">
        <w:trPr>
          <w:trHeight w:val="432"/>
          <w:jc w:val="center"/>
        </w:trPr>
        <w:tc>
          <w:tcPr>
            <w:tcW w:w="2592" w:type="dxa"/>
            <w:vAlign w:val="center"/>
          </w:tcPr>
          <w:p w14:paraId="6ED6975D" w14:textId="77777777" w:rsidR="00EB4DB9" w:rsidRPr="005522A9" w:rsidRDefault="00EB4DB9" w:rsidP="00E70237">
            <w:pPr>
              <w:pStyle w:val="Code-NoS"/>
              <w:jc w:val="center"/>
              <w:rPr>
                <w:lang w:val="en-CA"/>
              </w:rPr>
            </w:pPr>
            <w:r w:rsidRPr="005522A9">
              <w:rPr>
                <w:lang w:val="en-CA"/>
              </w:rPr>
              <w:t>ripd</w:t>
            </w:r>
          </w:p>
        </w:tc>
        <w:tc>
          <w:tcPr>
            <w:tcW w:w="2592" w:type="dxa"/>
            <w:vAlign w:val="center"/>
          </w:tcPr>
          <w:p w14:paraId="3979AA78" w14:textId="77777777" w:rsidR="00EB4DB9" w:rsidRPr="005522A9" w:rsidRDefault="00EB4DB9" w:rsidP="00E70237">
            <w:pPr>
              <w:pStyle w:val="Code-NoS"/>
              <w:jc w:val="center"/>
              <w:rPr>
                <w:lang w:val="en-CA"/>
              </w:rPr>
            </w:pPr>
            <w:r w:rsidRPr="005522A9">
              <w:rPr>
                <w:lang w:val="en-CA"/>
              </w:rPr>
              <w:t>2602</w:t>
            </w:r>
          </w:p>
        </w:tc>
      </w:tr>
      <w:tr w:rsidR="00EB4DB9" w:rsidRPr="005522A9" w14:paraId="6A2E044E" w14:textId="77777777" w:rsidTr="00E70237">
        <w:trPr>
          <w:cnfStyle w:val="000000100000" w:firstRow="0" w:lastRow="0" w:firstColumn="0" w:lastColumn="0" w:oddVBand="0" w:evenVBand="0" w:oddHBand="1" w:evenHBand="0" w:firstRowFirstColumn="0" w:firstRowLastColumn="0" w:lastRowFirstColumn="0" w:lastRowLastColumn="0"/>
          <w:trHeight w:val="432"/>
          <w:jc w:val="center"/>
        </w:trPr>
        <w:tc>
          <w:tcPr>
            <w:tcW w:w="2592" w:type="dxa"/>
            <w:vAlign w:val="center"/>
          </w:tcPr>
          <w:p w14:paraId="51B811D7" w14:textId="77777777" w:rsidR="00EB4DB9" w:rsidRPr="005522A9" w:rsidRDefault="00EB4DB9" w:rsidP="00E70237">
            <w:pPr>
              <w:pStyle w:val="Code-NoS"/>
              <w:jc w:val="center"/>
              <w:rPr>
                <w:lang w:val="en-CA"/>
              </w:rPr>
            </w:pPr>
            <w:r w:rsidRPr="005522A9">
              <w:rPr>
                <w:lang w:val="en-CA"/>
              </w:rPr>
              <w:t>ospfd</w:t>
            </w:r>
          </w:p>
        </w:tc>
        <w:tc>
          <w:tcPr>
            <w:tcW w:w="2592" w:type="dxa"/>
            <w:vAlign w:val="center"/>
          </w:tcPr>
          <w:p w14:paraId="1D914C6F" w14:textId="77777777" w:rsidR="00EB4DB9" w:rsidRPr="005522A9" w:rsidRDefault="00EB4DB9" w:rsidP="00E70237">
            <w:pPr>
              <w:pStyle w:val="Code-NoS"/>
              <w:jc w:val="center"/>
              <w:rPr>
                <w:lang w:val="en-CA"/>
              </w:rPr>
            </w:pPr>
            <w:r w:rsidRPr="005522A9">
              <w:rPr>
                <w:lang w:val="en-CA"/>
              </w:rPr>
              <w:t>2604</w:t>
            </w:r>
          </w:p>
        </w:tc>
      </w:tr>
      <w:tr w:rsidR="00EB4DB9" w:rsidRPr="005522A9" w14:paraId="64937EB0" w14:textId="77777777" w:rsidTr="00E70237">
        <w:trPr>
          <w:trHeight w:val="432"/>
          <w:jc w:val="center"/>
        </w:trPr>
        <w:tc>
          <w:tcPr>
            <w:tcW w:w="2592" w:type="dxa"/>
            <w:vAlign w:val="center"/>
          </w:tcPr>
          <w:p w14:paraId="02681735" w14:textId="77777777" w:rsidR="00EB4DB9" w:rsidRPr="005522A9" w:rsidRDefault="00EB4DB9" w:rsidP="00E70237">
            <w:pPr>
              <w:pStyle w:val="Code-NoS"/>
              <w:jc w:val="center"/>
              <w:rPr>
                <w:lang w:val="en-CA"/>
              </w:rPr>
            </w:pPr>
            <w:r w:rsidRPr="005522A9">
              <w:rPr>
                <w:lang w:val="en-CA"/>
              </w:rPr>
              <w:t>bgpd</w:t>
            </w:r>
          </w:p>
        </w:tc>
        <w:tc>
          <w:tcPr>
            <w:tcW w:w="2592" w:type="dxa"/>
            <w:vAlign w:val="center"/>
          </w:tcPr>
          <w:p w14:paraId="6E4EEAD2" w14:textId="77777777" w:rsidR="00EB4DB9" w:rsidRPr="005522A9" w:rsidRDefault="00EB4DB9" w:rsidP="00E70237">
            <w:pPr>
              <w:pStyle w:val="Code-NoS"/>
              <w:jc w:val="center"/>
              <w:rPr>
                <w:lang w:val="en-CA"/>
              </w:rPr>
            </w:pPr>
            <w:r w:rsidRPr="005522A9">
              <w:rPr>
                <w:lang w:val="en-CA"/>
              </w:rPr>
              <w:t>2605</w:t>
            </w:r>
          </w:p>
        </w:tc>
      </w:tr>
    </w:tbl>
    <w:p w14:paraId="7B72083E" w14:textId="77777777" w:rsidR="00F36AA4" w:rsidRDefault="00F36AA4" w:rsidP="007B5EC7">
      <w:pPr>
        <w:spacing w:before="120" w:after="120" w:line="240" w:lineRule="auto"/>
        <w:rPr>
          <w:lang w:val="en-CA"/>
        </w:rPr>
      </w:pPr>
    </w:p>
    <w:p w14:paraId="2BEA61FB" w14:textId="615B023F" w:rsidR="00EB4DB9" w:rsidRPr="005522A9" w:rsidRDefault="00EB4DB9" w:rsidP="007B5EC7">
      <w:pPr>
        <w:spacing w:before="120" w:after="120" w:line="240" w:lineRule="auto"/>
        <w:rPr>
          <w:lang w:val="en-CA"/>
        </w:rPr>
      </w:pPr>
      <w:r w:rsidRPr="005522A9">
        <w:rPr>
          <w:lang w:val="en-CA"/>
        </w:rPr>
        <w:t xml:space="preserve">If you establish a </w:t>
      </w:r>
      <w:r w:rsidRPr="005522A9">
        <w:rPr>
          <w:i/>
          <w:lang w:val="en-CA"/>
        </w:rPr>
        <w:t>Telnet</w:t>
      </w:r>
      <w:r w:rsidRPr="005522A9">
        <w:rPr>
          <w:lang w:val="en-CA"/>
        </w:rPr>
        <w:t xml:space="preserve"> session to a routing process, you are asked for a password. The password is If the password is correct, a command prompt is displayed. You can find the password in the configuration file of the routing process, e.g., </w:t>
      </w:r>
      <w:r w:rsidRPr="00E804B9">
        <w:rPr>
          <w:rStyle w:val="Code-NoSChar"/>
        </w:rPr>
        <w:t>/etc/quagga/ripd.conf</w:t>
      </w:r>
      <w:r w:rsidRPr="005522A9">
        <w:rPr>
          <w:lang w:val="en-CA"/>
        </w:rPr>
        <w:t xml:space="preserve">. Since the configuration files can be accessed only by users with sudo privileges, you can list the configuration file by typing </w:t>
      </w:r>
    </w:p>
    <w:p w14:paraId="59774C7A" w14:textId="6C31B446" w:rsidR="00EB4DB9" w:rsidRPr="007B5EC7" w:rsidRDefault="00EB4DB9" w:rsidP="007B5EC7">
      <w:pPr>
        <w:pStyle w:val="Code"/>
        <w:spacing w:before="120" w:after="120"/>
        <w:ind w:left="360"/>
        <w:rPr>
          <w:b/>
          <w:shd w:val="clear" w:color="auto" w:fill="F2F2F2" w:themeFill="background1" w:themeFillShade="F2"/>
        </w:rPr>
      </w:pPr>
      <w:r w:rsidRPr="005522A9">
        <w:rPr>
          <w:lang w:val="en-CA"/>
        </w:rPr>
        <w:t>PC1</w:t>
      </w:r>
      <w:r w:rsidR="00532079">
        <w:rPr>
          <w:lang w:val="en-CA"/>
        </w:rPr>
        <w:t>:~$</w:t>
      </w:r>
      <w:r w:rsidRPr="005522A9">
        <w:rPr>
          <w:lang w:val="en-CA"/>
        </w:rPr>
        <w:t xml:space="preserve"> </w:t>
      </w:r>
      <w:r w:rsidRPr="00E804B9">
        <w:rPr>
          <w:rStyle w:val="Code-BChar"/>
        </w:rPr>
        <w:t>sudo more /etc/quagga/zebra.conf</w:t>
      </w:r>
    </w:p>
    <w:p w14:paraId="50BDCCB2" w14:textId="77777777" w:rsidR="00EB4DB9" w:rsidRPr="005522A9" w:rsidRDefault="00EB4DB9" w:rsidP="007B5EC7">
      <w:pPr>
        <w:spacing w:before="120" w:after="120" w:line="240" w:lineRule="auto"/>
        <w:rPr>
          <w:lang w:val="en-CA"/>
        </w:rPr>
      </w:pPr>
      <w:r w:rsidRPr="005522A9">
        <w:rPr>
          <w:lang w:val="en-CA"/>
        </w:rPr>
        <w:t xml:space="preserve">To access the </w:t>
      </w:r>
      <w:r w:rsidRPr="00E804B9">
        <w:rPr>
          <w:rStyle w:val="Code-NoSChar"/>
        </w:rPr>
        <w:t>ripd</w:t>
      </w:r>
      <w:r w:rsidRPr="005522A9">
        <w:rPr>
          <w:lang w:val="en-CA"/>
        </w:rPr>
        <w:t xml:space="preserve"> process, that is running on PC1, from PC1 you type</w:t>
      </w:r>
    </w:p>
    <w:p w14:paraId="0F265EDB" w14:textId="55184A74" w:rsidR="00EB4DB9" w:rsidRPr="00E804B9" w:rsidRDefault="00EB4DB9" w:rsidP="007B5EC7">
      <w:pPr>
        <w:pStyle w:val="Code"/>
        <w:spacing w:before="120" w:after="120"/>
        <w:ind w:left="360"/>
        <w:rPr>
          <w:rStyle w:val="Code-BChar"/>
        </w:rPr>
      </w:pPr>
      <w:r w:rsidRPr="005522A9">
        <w:rPr>
          <w:lang w:val="en-CA"/>
        </w:rPr>
        <w:t>PC1</w:t>
      </w:r>
      <w:r w:rsidR="00532079">
        <w:rPr>
          <w:lang w:val="en-CA"/>
        </w:rPr>
        <w:t>:~$</w:t>
      </w:r>
      <w:r w:rsidRPr="005522A9">
        <w:rPr>
          <w:lang w:val="en-CA"/>
        </w:rPr>
        <w:t xml:space="preserve"> </w:t>
      </w:r>
      <w:r w:rsidRPr="00E804B9">
        <w:rPr>
          <w:rStyle w:val="Code-BChar"/>
        </w:rPr>
        <w:t>sudo telnet localhost 2602</w:t>
      </w:r>
    </w:p>
    <w:p w14:paraId="4E11C1BD" w14:textId="77777777" w:rsidR="00EB4DB9" w:rsidRPr="005522A9" w:rsidRDefault="00EB4DB9" w:rsidP="007B5EC7">
      <w:pPr>
        <w:spacing w:before="120" w:after="120" w:line="240" w:lineRule="auto"/>
        <w:rPr>
          <w:lang w:val="en-CA"/>
        </w:rPr>
      </w:pPr>
      <w:r w:rsidRPr="005522A9">
        <w:rPr>
          <w:lang w:val="en-CA"/>
        </w:rPr>
        <w:lastRenderedPageBreak/>
        <w:t>This results in the following output:</w:t>
      </w:r>
    </w:p>
    <w:p w14:paraId="1A4242C2" w14:textId="77777777" w:rsidR="00B93817" w:rsidRPr="00B93817" w:rsidRDefault="00B93817" w:rsidP="00B93817">
      <w:pPr>
        <w:pStyle w:val="Code"/>
        <w:ind w:left="360"/>
        <w:rPr>
          <w:rStyle w:val="Code-BChar"/>
        </w:rPr>
      </w:pPr>
      <w:r w:rsidRPr="005522A9">
        <w:rPr>
          <w:lang w:val="en-CA"/>
        </w:rPr>
        <w:t>labuser@PC1</w:t>
      </w:r>
      <w:r w:rsidR="00532079">
        <w:rPr>
          <w:lang w:val="en-CA"/>
        </w:rPr>
        <w:t>:~$</w:t>
      </w:r>
      <w:r w:rsidRPr="005522A9">
        <w:rPr>
          <w:lang w:val="en-CA"/>
        </w:rPr>
        <w:t xml:space="preserve"> </w:t>
      </w:r>
      <w:r w:rsidRPr="00B93817">
        <w:rPr>
          <w:rStyle w:val="Code-BChar"/>
        </w:rPr>
        <w:t>sudo telnet localhost 2602</w:t>
      </w:r>
    </w:p>
    <w:p w14:paraId="7B07D0CF" w14:textId="77777777" w:rsidR="00B93817" w:rsidRPr="005522A9" w:rsidRDefault="00B93817" w:rsidP="00B93817">
      <w:pPr>
        <w:pStyle w:val="Code"/>
        <w:ind w:left="360"/>
        <w:rPr>
          <w:lang w:val="en-CA"/>
        </w:rPr>
      </w:pPr>
      <w:r w:rsidRPr="005522A9">
        <w:rPr>
          <w:lang w:val="en-CA"/>
        </w:rPr>
        <w:t>Trying 127.0.0.1...</w:t>
      </w:r>
    </w:p>
    <w:p w14:paraId="75E28836" w14:textId="77777777" w:rsidR="00B93817" w:rsidRPr="005522A9" w:rsidRDefault="00B93817" w:rsidP="00B93817">
      <w:pPr>
        <w:pStyle w:val="Code"/>
        <w:ind w:left="360"/>
        <w:rPr>
          <w:lang w:val="en-CA"/>
        </w:rPr>
      </w:pPr>
      <w:r w:rsidRPr="005522A9">
        <w:rPr>
          <w:lang w:val="en-CA"/>
        </w:rPr>
        <w:t>Connected to localhost.</w:t>
      </w:r>
    </w:p>
    <w:p w14:paraId="0E9078EE" w14:textId="77777777" w:rsidR="00B93817" w:rsidRPr="005522A9" w:rsidRDefault="00B93817" w:rsidP="00B93817">
      <w:pPr>
        <w:pStyle w:val="Code"/>
        <w:ind w:left="360"/>
        <w:rPr>
          <w:lang w:val="en-CA"/>
        </w:rPr>
      </w:pPr>
      <w:r w:rsidRPr="005522A9">
        <w:rPr>
          <w:lang w:val="en-CA"/>
        </w:rPr>
        <w:t>Escape character is '^]'.</w:t>
      </w:r>
    </w:p>
    <w:p w14:paraId="577BF8EF" w14:textId="77777777" w:rsidR="00B93817" w:rsidRPr="005522A9" w:rsidRDefault="00B93817" w:rsidP="00B93817">
      <w:pPr>
        <w:pStyle w:val="Code"/>
        <w:ind w:left="360"/>
        <w:rPr>
          <w:lang w:val="en-CA"/>
        </w:rPr>
      </w:pPr>
    </w:p>
    <w:p w14:paraId="4A09C4B0" w14:textId="77777777" w:rsidR="00B93817" w:rsidRPr="005522A9" w:rsidRDefault="00B93817" w:rsidP="00B93817">
      <w:pPr>
        <w:pStyle w:val="Code"/>
        <w:ind w:left="360"/>
        <w:rPr>
          <w:lang w:val="en-CA"/>
        </w:rPr>
      </w:pPr>
      <w:r w:rsidRPr="005522A9">
        <w:rPr>
          <w:lang w:val="en-CA"/>
        </w:rPr>
        <w:t>Hello, this is Quagga (version 0.99.24.1).</w:t>
      </w:r>
    </w:p>
    <w:p w14:paraId="73CB61EF" w14:textId="77777777" w:rsidR="00B93817" w:rsidRPr="005522A9" w:rsidRDefault="00B93817" w:rsidP="00B93817">
      <w:pPr>
        <w:pStyle w:val="Code"/>
        <w:ind w:left="360"/>
        <w:rPr>
          <w:lang w:val="en-CA"/>
        </w:rPr>
      </w:pPr>
      <w:r w:rsidRPr="005522A9">
        <w:rPr>
          <w:lang w:val="en-CA"/>
        </w:rPr>
        <w:t>Copyright 1996-2005 Kunihiro Ishiguro, et al.</w:t>
      </w:r>
    </w:p>
    <w:p w14:paraId="5C791166" w14:textId="77777777" w:rsidR="00B93817" w:rsidRPr="005522A9" w:rsidRDefault="00B93817" w:rsidP="00B93817">
      <w:pPr>
        <w:pStyle w:val="Code"/>
        <w:ind w:left="360"/>
        <w:rPr>
          <w:lang w:val="en-CA"/>
        </w:rPr>
      </w:pPr>
    </w:p>
    <w:p w14:paraId="2B9D4E66" w14:textId="77777777" w:rsidR="00B93817" w:rsidRPr="005522A9" w:rsidRDefault="00B93817" w:rsidP="00B93817">
      <w:pPr>
        <w:pStyle w:val="Code"/>
        <w:ind w:left="360"/>
        <w:rPr>
          <w:lang w:val="en-CA"/>
        </w:rPr>
      </w:pPr>
    </w:p>
    <w:p w14:paraId="4CD55873" w14:textId="77777777" w:rsidR="00B93817" w:rsidRPr="005522A9" w:rsidRDefault="00B93817" w:rsidP="00B93817">
      <w:pPr>
        <w:pStyle w:val="Code"/>
        <w:ind w:left="360"/>
        <w:rPr>
          <w:lang w:val="en-CA"/>
        </w:rPr>
      </w:pPr>
      <w:r w:rsidRPr="005522A9">
        <w:rPr>
          <w:lang w:val="en-CA"/>
        </w:rPr>
        <w:t>User Access Verification</w:t>
      </w:r>
    </w:p>
    <w:p w14:paraId="2FAF12DD" w14:textId="77777777" w:rsidR="00B93817" w:rsidRPr="005522A9" w:rsidRDefault="00B93817" w:rsidP="00B93817">
      <w:pPr>
        <w:pStyle w:val="Code"/>
        <w:ind w:left="360"/>
        <w:rPr>
          <w:lang w:val="en-CA"/>
        </w:rPr>
      </w:pPr>
    </w:p>
    <w:p w14:paraId="6A736F04" w14:textId="77777777" w:rsidR="00B93817" w:rsidRPr="005522A9" w:rsidRDefault="00B93817" w:rsidP="00B93817">
      <w:pPr>
        <w:pStyle w:val="Code"/>
        <w:ind w:left="360"/>
        <w:rPr>
          <w:lang w:val="en-CA"/>
        </w:rPr>
      </w:pPr>
      <w:r w:rsidRPr="005522A9">
        <w:rPr>
          <w:lang w:val="en-CA"/>
        </w:rPr>
        <w:t xml:space="preserve">Password: &lt;enter password&gt; </w:t>
      </w:r>
    </w:p>
    <w:p w14:paraId="6976D846" w14:textId="77777777" w:rsidR="00B93817" w:rsidRDefault="00B93817" w:rsidP="00B93817">
      <w:pPr>
        <w:pStyle w:val="Code"/>
        <w:ind w:left="360"/>
        <w:rPr>
          <w:lang w:val="en-CA"/>
        </w:rPr>
      </w:pPr>
      <w:r w:rsidRPr="005522A9">
        <w:rPr>
          <w:lang w:val="en-CA"/>
        </w:rPr>
        <w:t>ripd&gt;</w:t>
      </w:r>
    </w:p>
    <w:p w14:paraId="0F53DDE2" w14:textId="77777777" w:rsidR="00B93817" w:rsidRDefault="00B93817" w:rsidP="00B93817">
      <w:pPr>
        <w:pStyle w:val="NoSpacing"/>
        <w:rPr>
          <w:lang w:val="en-CA"/>
        </w:rPr>
      </w:pPr>
    </w:p>
    <w:p w14:paraId="1F73E286" w14:textId="58607726" w:rsidR="00EB4DB9" w:rsidRPr="005522A9" w:rsidRDefault="00EB4DB9" w:rsidP="007B5EC7">
      <w:pPr>
        <w:spacing w:before="120" w:after="120" w:line="240" w:lineRule="auto"/>
        <w:rPr>
          <w:lang w:val="en-CA"/>
        </w:rPr>
      </w:pPr>
      <w:r w:rsidRPr="005522A9">
        <w:rPr>
          <w:lang w:val="en-CA"/>
        </w:rPr>
        <w:t xml:space="preserve">At the prompt, you may type configuration commands. The </w:t>
      </w:r>
      <w:r w:rsidRPr="005522A9">
        <w:rPr>
          <w:i/>
          <w:lang w:val="en-CA"/>
        </w:rPr>
        <w:t>Telnet</w:t>
      </w:r>
      <w:r w:rsidRPr="005522A9">
        <w:rPr>
          <w:lang w:val="en-CA"/>
        </w:rPr>
        <w:t xml:space="preserve"> session is terminated with the command</w:t>
      </w:r>
      <w:r w:rsidR="006D01CD">
        <w:rPr>
          <w:rFonts w:hint="eastAsia"/>
          <w:lang w:val="en-CA" w:eastAsia="zh-CN"/>
        </w:rPr>
        <w:t>.</w:t>
      </w:r>
    </w:p>
    <w:p w14:paraId="3BC5E3BB" w14:textId="77777777" w:rsidR="00EB4DB9" w:rsidRPr="005522A9" w:rsidRDefault="00EB4DB9" w:rsidP="007B5EC7">
      <w:pPr>
        <w:pStyle w:val="Code"/>
        <w:spacing w:before="120" w:after="120"/>
        <w:ind w:left="360"/>
        <w:rPr>
          <w:rFonts w:ascii="Courier New" w:hAnsi="Courier New"/>
          <w:lang w:val="en-CA"/>
        </w:rPr>
      </w:pPr>
      <w:r w:rsidRPr="005522A9">
        <w:rPr>
          <w:shd w:val="clear" w:color="auto" w:fill="F2F2F2" w:themeFill="background1" w:themeFillShade="F2"/>
          <w:lang w:val="en-CA"/>
        </w:rPr>
        <w:t>ripd&gt;</w:t>
      </w:r>
      <w:r w:rsidRPr="005522A9">
        <w:rPr>
          <w:rFonts w:ascii="Courier New" w:hAnsi="Courier New"/>
          <w:lang w:val="en-CA"/>
        </w:rPr>
        <w:t xml:space="preserve"> </w:t>
      </w:r>
      <w:r w:rsidRPr="0096752B">
        <w:rPr>
          <w:rStyle w:val="Code-BChar"/>
        </w:rPr>
        <w:t>exit</w:t>
      </w:r>
    </w:p>
    <w:p w14:paraId="31BE477D" w14:textId="77777777" w:rsidR="00EB4DB9" w:rsidRPr="005522A9" w:rsidRDefault="00EB4DB9" w:rsidP="00EB4DB9">
      <w:pPr>
        <w:pStyle w:val="Heading3"/>
        <w:rPr>
          <w:lang w:val="en-CA"/>
        </w:rPr>
      </w:pPr>
      <w:bookmarkStart w:id="213" w:name="_Toc49347472"/>
      <w:bookmarkStart w:id="214" w:name="_Toc63550546"/>
      <w:r>
        <w:rPr>
          <w:lang w:val="en-CA"/>
        </w:rPr>
        <w:t xml:space="preserve">3. </w:t>
      </w:r>
      <w:r w:rsidRPr="005522A9">
        <w:rPr>
          <w:lang w:val="en-CA"/>
        </w:rPr>
        <w:t>Typing configuration commands</w:t>
      </w:r>
      <w:bookmarkEnd w:id="213"/>
      <w:bookmarkEnd w:id="214"/>
      <w:r w:rsidRPr="005522A9">
        <w:rPr>
          <w:lang w:val="en-CA"/>
        </w:rPr>
        <w:t xml:space="preserve"> </w:t>
      </w:r>
    </w:p>
    <w:p w14:paraId="6BC955FB" w14:textId="77777777" w:rsidR="00EB4DB9" w:rsidRPr="005522A9" w:rsidRDefault="00EB4DB9" w:rsidP="007B5EC7">
      <w:pPr>
        <w:spacing w:before="120" w:after="120" w:line="240" w:lineRule="auto"/>
        <w:rPr>
          <w:lang w:val="en-CA"/>
        </w:rPr>
      </w:pPr>
      <w:r w:rsidRPr="005522A9">
        <w:rPr>
          <w:lang w:val="en-CA"/>
        </w:rPr>
        <w:t xml:space="preserve">Once you have established a </w:t>
      </w:r>
      <w:r w:rsidRPr="005522A9">
        <w:rPr>
          <w:i/>
          <w:lang w:val="en-CA"/>
        </w:rPr>
        <w:t>Telnet</w:t>
      </w:r>
      <w:r w:rsidRPr="005522A9">
        <w:rPr>
          <w:lang w:val="en-CA"/>
        </w:rPr>
        <w:t xml:space="preserve"> session to a routing process, you can configure the routing protocol of that process. The command line interface of the routing processes emulates the IOS command line interface, that is, the processes have similar command modes as Cisco IOS, and the syntax of commands is generally the same as the corresponding commands in Cisco IOS. </w:t>
      </w:r>
    </w:p>
    <w:p w14:paraId="25F47AA4" w14:textId="77777777" w:rsidR="00EB4DB9" w:rsidRPr="005522A9" w:rsidRDefault="00EB4DB9" w:rsidP="007B5EC7">
      <w:pPr>
        <w:spacing w:before="120" w:after="120" w:line="240" w:lineRule="auto"/>
        <w:rPr>
          <w:lang w:val="en-CA"/>
        </w:rPr>
      </w:pPr>
      <w:r w:rsidRPr="005522A9">
        <w:rPr>
          <w:lang w:val="en-CA"/>
        </w:rPr>
        <w:t xml:space="preserve">For example, the following commands configure the RIP routing protocol for network 10.0.0.0/8 on a Linux PC. </w:t>
      </w:r>
    </w:p>
    <w:p w14:paraId="2F11B42E" w14:textId="77777777" w:rsidR="00EB4DB9" w:rsidRPr="005522A9" w:rsidRDefault="00EB4DB9" w:rsidP="007B5EC7">
      <w:pPr>
        <w:pStyle w:val="Code"/>
        <w:spacing w:before="120" w:after="120"/>
        <w:ind w:left="360"/>
        <w:rPr>
          <w:lang w:val="en-CA"/>
        </w:rPr>
      </w:pPr>
      <w:r w:rsidRPr="005522A9">
        <w:rPr>
          <w:lang w:val="en-CA"/>
        </w:rPr>
        <w:t xml:space="preserve">ripd&gt; </w:t>
      </w:r>
      <w:r w:rsidRPr="0096752B">
        <w:rPr>
          <w:rStyle w:val="Code-BChar"/>
        </w:rPr>
        <w:t>enable</w:t>
      </w:r>
    </w:p>
    <w:p w14:paraId="553A10F1" w14:textId="77777777" w:rsidR="00EB4DB9" w:rsidRPr="005522A9" w:rsidRDefault="00EB4DB9" w:rsidP="007B5EC7">
      <w:pPr>
        <w:pStyle w:val="Code"/>
        <w:spacing w:before="120" w:after="120"/>
        <w:ind w:left="360"/>
        <w:rPr>
          <w:lang w:val="en-CA"/>
        </w:rPr>
      </w:pPr>
      <w:r w:rsidRPr="005522A9">
        <w:rPr>
          <w:lang w:val="en-CA"/>
        </w:rPr>
        <w:t xml:space="preserve">ripd# </w:t>
      </w:r>
      <w:r w:rsidRPr="0096752B">
        <w:rPr>
          <w:rStyle w:val="Code-BChar"/>
        </w:rPr>
        <w:t>configure terminal</w:t>
      </w:r>
    </w:p>
    <w:p w14:paraId="2FA8CB4A" w14:textId="77777777" w:rsidR="00EB4DB9" w:rsidRPr="005522A9" w:rsidRDefault="00EB4DB9" w:rsidP="007B5EC7">
      <w:pPr>
        <w:pStyle w:val="Code"/>
        <w:spacing w:before="120" w:after="120"/>
        <w:ind w:left="360"/>
        <w:rPr>
          <w:lang w:val="en-CA"/>
        </w:rPr>
      </w:pPr>
      <w:r w:rsidRPr="005522A9">
        <w:rPr>
          <w:lang w:val="en-CA"/>
        </w:rPr>
        <w:t xml:space="preserve">ripd(config)# </w:t>
      </w:r>
      <w:r w:rsidRPr="0096752B">
        <w:rPr>
          <w:rStyle w:val="Code-BChar"/>
        </w:rPr>
        <w:t>router rip</w:t>
      </w:r>
    </w:p>
    <w:p w14:paraId="798B9246" w14:textId="77777777" w:rsidR="00EB4DB9" w:rsidRPr="005522A9" w:rsidRDefault="00EB4DB9" w:rsidP="007B5EC7">
      <w:pPr>
        <w:pStyle w:val="Code"/>
        <w:spacing w:before="120" w:after="120"/>
        <w:ind w:left="360"/>
        <w:rPr>
          <w:lang w:val="en-CA"/>
        </w:rPr>
      </w:pPr>
      <w:r w:rsidRPr="005522A9">
        <w:rPr>
          <w:lang w:val="en-CA"/>
        </w:rPr>
        <w:t xml:space="preserve">ripd(config-router)# </w:t>
      </w:r>
      <w:r w:rsidRPr="0096752B">
        <w:rPr>
          <w:rStyle w:val="Code-BChar"/>
        </w:rPr>
        <w:t>version 2</w:t>
      </w:r>
    </w:p>
    <w:p w14:paraId="7A7770B3" w14:textId="77777777" w:rsidR="00EB4DB9" w:rsidRPr="005522A9" w:rsidRDefault="00EB4DB9" w:rsidP="007B5EC7">
      <w:pPr>
        <w:pStyle w:val="Code"/>
        <w:spacing w:before="120" w:after="120"/>
        <w:ind w:left="360"/>
        <w:rPr>
          <w:b/>
          <w:shd w:val="clear" w:color="auto" w:fill="F2F2F2" w:themeFill="background1" w:themeFillShade="F2"/>
          <w:lang w:val="en-CA"/>
        </w:rPr>
      </w:pPr>
      <w:r w:rsidRPr="005522A9">
        <w:rPr>
          <w:lang w:val="en-CA"/>
        </w:rPr>
        <w:t xml:space="preserve">ripd(config-router)# </w:t>
      </w:r>
      <w:r w:rsidRPr="005522A9">
        <w:rPr>
          <w:b/>
          <w:shd w:val="clear" w:color="auto" w:fill="F2F2F2" w:themeFill="background1" w:themeFillShade="F2"/>
          <w:lang w:val="en-CA"/>
        </w:rPr>
        <w:t>network 10.0.0.0/8</w:t>
      </w:r>
    </w:p>
    <w:p w14:paraId="532B8B2C" w14:textId="77777777" w:rsidR="00EB4DB9" w:rsidRPr="005522A9" w:rsidRDefault="00EB4DB9" w:rsidP="007B5EC7">
      <w:pPr>
        <w:pStyle w:val="Code"/>
        <w:spacing w:before="120" w:after="120"/>
        <w:ind w:left="360"/>
        <w:rPr>
          <w:lang w:val="en-CA"/>
        </w:rPr>
      </w:pPr>
      <w:r w:rsidRPr="005522A9">
        <w:rPr>
          <w:lang w:val="en-CA"/>
        </w:rPr>
        <w:t xml:space="preserve">ripd(config-router)# </w:t>
      </w:r>
      <w:r w:rsidRPr="0096752B">
        <w:rPr>
          <w:rStyle w:val="Code-BChar"/>
        </w:rPr>
        <w:t>end</w:t>
      </w:r>
      <w:r w:rsidRPr="005522A9">
        <w:rPr>
          <w:lang w:val="en-CA"/>
        </w:rPr>
        <w:t xml:space="preserve"> </w:t>
      </w:r>
    </w:p>
    <w:p w14:paraId="7C10DD7A" w14:textId="4D3BED0E" w:rsidR="00EB4DB9" w:rsidRPr="007B5EC7" w:rsidRDefault="00EB4DB9" w:rsidP="007B5EC7">
      <w:pPr>
        <w:pStyle w:val="Code"/>
        <w:spacing w:before="120" w:after="120"/>
        <w:ind w:left="360"/>
        <w:rPr>
          <w:rFonts w:cs="Times New Roman"/>
          <w:lang w:val="en-CA"/>
        </w:rPr>
      </w:pPr>
      <w:r w:rsidRPr="005522A9">
        <w:rPr>
          <w:rFonts w:cs="Times New Roman"/>
          <w:lang w:val="en-CA"/>
        </w:rPr>
        <w:t xml:space="preserve">ripd# </w:t>
      </w:r>
      <w:r w:rsidRPr="0096752B">
        <w:rPr>
          <w:rStyle w:val="Code-BChar"/>
        </w:rPr>
        <w:t>exit</w:t>
      </w:r>
    </w:p>
    <w:p w14:paraId="2E0D8323" w14:textId="77777777" w:rsidR="00EB4DB9" w:rsidRPr="005522A9" w:rsidRDefault="00EB4DB9" w:rsidP="007B5EC7">
      <w:pPr>
        <w:spacing w:before="120" w:after="120" w:line="240" w:lineRule="auto"/>
        <w:rPr>
          <w:lang w:val="en-CA"/>
        </w:rPr>
      </w:pPr>
      <w:r w:rsidRPr="005522A9">
        <w:rPr>
          <w:lang w:val="en-CA"/>
        </w:rPr>
        <w:t xml:space="preserve">Here, in the default configuration of the </w:t>
      </w:r>
      <w:r w:rsidRPr="005522A9">
        <w:rPr>
          <w:i/>
          <w:lang w:val="en-CA"/>
        </w:rPr>
        <w:t>Quagga</w:t>
      </w:r>
      <w:r w:rsidRPr="005522A9">
        <w:rPr>
          <w:lang w:val="en-CA"/>
        </w:rPr>
        <w:t xml:space="preserve"> processes, an enable password is not required.</w:t>
      </w:r>
    </w:p>
    <w:p w14:paraId="576CAC42"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7F1931F2" w14:textId="77777777" w:rsidR="00415C5F" w:rsidRDefault="00415C5F" w:rsidP="00EB4DB9"/>
    <w:p w14:paraId="049E062E" w14:textId="77777777" w:rsidR="00E73404" w:rsidRPr="00415C5F" w:rsidRDefault="00E73404" w:rsidP="00415C5F"/>
    <w:sectPr w:rsidR="00E73404" w:rsidRPr="00415C5F">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2A4774" w14:textId="77777777" w:rsidR="00EB23B4" w:rsidRDefault="00EB23B4" w:rsidP="00452DA2">
      <w:pPr>
        <w:spacing w:after="0" w:line="240" w:lineRule="auto"/>
      </w:pPr>
      <w:r>
        <w:separator/>
      </w:r>
    </w:p>
    <w:p w14:paraId="390418F7" w14:textId="77777777" w:rsidR="00EB23B4" w:rsidRDefault="00EB23B4"/>
  </w:endnote>
  <w:endnote w:type="continuationSeparator" w:id="0">
    <w:p w14:paraId="116D9CB6" w14:textId="77777777" w:rsidR="00EB23B4" w:rsidRDefault="00EB23B4" w:rsidP="00452DA2">
      <w:pPr>
        <w:spacing w:after="0" w:line="240" w:lineRule="auto"/>
      </w:pPr>
      <w:r>
        <w:continuationSeparator/>
      </w:r>
    </w:p>
    <w:p w14:paraId="3521A73E" w14:textId="77777777" w:rsidR="00EB23B4" w:rsidRDefault="00EB23B4"/>
  </w:endnote>
  <w:endnote w:type="continuationNotice" w:id="1">
    <w:p w14:paraId="62F5E2CF" w14:textId="77777777" w:rsidR="00EB23B4" w:rsidRDefault="00EB23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w:altName w:val="﷽﷽﷽﷽﷽﷽﷽﷽珑"/>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Song">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2F4749" w14:textId="77777777" w:rsidR="005869B9" w:rsidRDefault="005869B9" w:rsidP="00F633D3">
    <w:pPr>
      <w:pStyle w:val="Footer"/>
      <w:rPr>
        <w:rStyle w:val="PageNumber"/>
      </w:rPr>
    </w:pPr>
  </w:p>
  <w:p w14:paraId="04CEA88C" w14:textId="77777777" w:rsidR="005869B9" w:rsidRPr="005C46CE" w:rsidRDefault="005869B9" w:rsidP="005522A9">
    <w:pPr>
      <w:pStyle w:val="Footer"/>
      <w:jc w:val="center"/>
      <w:rPr>
        <w:rStyle w:val="PageNumber"/>
      </w:rPr>
    </w:pPr>
    <w:r w:rsidRPr="005C46CE">
      <w:rPr>
        <w:rStyle w:val="PageNumber"/>
      </w:rPr>
      <w:t>L</w:t>
    </w:r>
    <w:r>
      <w:rPr>
        <w:rStyle w:val="PageNumber"/>
      </w:rPr>
      <w:t xml:space="preserve">AB4 – PAGE </w:t>
    </w:r>
    <w:sdt>
      <w:sdtPr>
        <w:rPr>
          <w:rStyle w:val="PageNumber"/>
        </w:rPr>
        <w:id w:val="1702906578"/>
        <w:docPartObj>
          <w:docPartGallery w:val="Page Numbers (Bottom of Page)"/>
          <w:docPartUnique/>
        </w:docPartObj>
      </w:sdtPr>
      <w:sdtContent>
        <w:r w:rsidRPr="005C46CE">
          <w:rPr>
            <w:rStyle w:val="PageNumber"/>
          </w:rPr>
          <w:fldChar w:fldCharType="begin"/>
        </w:r>
        <w:r w:rsidRPr="005C46CE">
          <w:rPr>
            <w:rStyle w:val="PageNumber"/>
          </w:rPr>
          <w:instrText xml:space="preserve"> PAGE   \* MERGEFORMAT </w:instrText>
        </w:r>
        <w:r w:rsidRPr="005C46CE">
          <w:rPr>
            <w:rStyle w:val="PageNumber"/>
          </w:rPr>
          <w:fldChar w:fldCharType="separate"/>
        </w:r>
        <w:r>
          <w:rPr>
            <w:rStyle w:val="PageNumber"/>
            <w:noProof/>
          </w:rPr>
          <w:t>59</w:t>
        </w:r>
        <w:r w:rsidRPr="005C46CE">
          <w:rPr>
            <w:rStyle w:val="PageNumber"/>
          </w:rPr>
          <w:fldChar w:fldCharType="end"/>
        </w:r>
      </w:sdtContent>
    </w:sdt>
  </w:p>
  <w:p w14:paraId="0724A674" w14:textId="77777777" w:rsidR="005869B9" w:rsidRDefault="005869B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C54B5D" w14:textId="77777777" w:rsidR="00EB23B4" w:rsidRDefault="00EB23B4" w:rsidP="00452DA2">
      <w:pPr>
        <w:spacing w:after="0" w:line="240" w:lineRule="auto"/>
      </w:pPr>
      <w:r>
        <w:separator/>
      </w:r>
    </w:p>
    <w:p w14:paraId="0BE90BA0" w14:textId="77777777" w:rsidR="00EB23B4" w:rsidRDefault="00EB23B4"/>
  </w:footnote>
  <w:footnote w:type="continuationSeparator" w:id="0">
    <w:p w14:paraId="058AFE21" w14:textId="77777777" w:rsidR="00EB23B4" w:rsidRDefault="00EB23B4" w:rsidP="00452DA2">
      <w:pPr>
        <w:spacing w:after="0" w:line="240" w:lineRule="auto"/>
      </w:pPr>
      <w:r>
        <w:continuationSeparator/>
      </w:r>
    </w:p>
    <w:p w14:paraId="4043EED6" w14:textId="77777777" w:rsidR="00EB23B4" w:rsidRDefault="00EB23B4"/>
  </w:footnote>
  <w:footnote w:type="continuationNotice" w:id="1">
    <w:p w14:paraId="5328E563" w14:textId="77777777" w:rsidR="00EB23B4" w:rsidRDefault="00EB23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8F423" w14:textId="77777777" w:rsidR="005869B9" w:rsidRDefault="005869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C4FE1"/>
    <w:multiLevelType w:val="hybridMultilevel"/>
    <w:tmpl w:val="6B24D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50912"/>
    <w:multiLevelType w:val="hybridMultilevel"/>
    <w:tmpl w:val="42621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E0B31"/>
    <w:multiLevelType w:val="hybridMultilevel"/>
    <w:tmpl w:val="83BC4D86"/>
    <w:lvl w:ilvl="0" w:tplc="C2527282">
      <w:start w:val="1"/>
      <w:numFmt w:val="decimal"/>
      <w:lvlText w:val="Step %1:"/>
      <w:lvlJc w:val="left"/>
      <w:pPr>
        <w:ind w:left="360" w:hanging="360"/>
      </w:pPr>
      <w:rPr>
        <w:rFonts w:ascii="Calibri" w:hAnsi="Calibri" w:hint="default"/>
        <w:b/>
        <w:bCs/>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7C6895"/>
    <w:multiLevelType w:val="hybridMultilevel"/>
    <w:tmpl w:val="C54C7F2C"/>
    <w:lvl w:ilvl="0" w:tplc="C2527282">
      <w:start w:val="1"/>
      <w:numFmt w:val="decimal"/>
      <w:lvlText w:val="Step %1:"/>
      <w:lvlJc w:val="left"/>
      <w:pPr>
        <w:ind w:left="360" w:hanging="360"/>
      </w:pPr>
      <w:rPr>
        <w:rFonts w:ascii="Calibri" w:hAnsi="Calibri" w:hint="default"/>
        <w:b/>
        <w:bCs/>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B346D6"/>
    <w:multiLevelType w:val="singleLevel"/>
    <w:tmpl w:val="7E7E1CBE"/>
    <w:lvl w:ilvl="0">
      <w:start w:val="1"/>
      <w:numFmt w:val="decimal"/>
      <w:pStyle w:val="text"/>
      <w:lvlText w:val="%1."/>
      <w:lvlJc w:val="left"/>
      <w:pPr>
        <w:tabs>
          <w:tab w:val="num" w:pos="360"/>
        </w:tabs>
        <w:ind w:left="360" w:hanging="360"/>
      </w:pPr>
    </w:lvl>
  </w:abstractNum>
  <w:abstractNum w:abstractNumId="5" w15:restartNumberingAfterBreak="0">
    <w:nsid w:val="0E7C547A"/>
    <w:multiLevelType w:val="hybridMultilevel"/>
    <w:tmpl w:val="381AD024"/>
    <w:lvl w:ilvl="0" w:tplc="14020F96">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F305DD3"/>
    <w:multiLevelType w:val="hybridMultilevel"/>
    <w:tmpl w:val="59BCF1CA"/>
    <w:lvl w:ilvl="0" w:tplc="DAAE0664">
      <w:start w:val="1"/>
      <w:numFmt w:val="bullet"/>
      <w:lvlText w:val=""/>
      <w:lvlJc w:val="left"/>
      <w:pPr>
        <w:ind w:left="720" w:hanging="360"/>
      </w:pPr>
      <w:rPr>
        <w:rFonts w:ascii="Symbol" w:hAnsi="Symbol" w:cs="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9F5492"/>
    <w:multiLevelType w:val="hybridMultilevel"/>
    <w:tmpl w:val="396EBFBE"/>
    <w:lvl w:ilvl="0" w:tplc="04090017">
      <w:start w:val="1"/>
      <w:numFmt w:val="lowerLetter"/>
      <w:lvlText w:val="%1)"/>
      <w:lvlJc w:val="left"/>
      <w:pPr>
        <w:ind w:left="1080" w:hanging="360"/>
      </w:pPr>
      <w:rPr>
        <w:rFonts w:hint="default"/>
        <w:b w:val="0"/>
        <w:i w:val="0"/>
        <w:sz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0A36D93"/>
    <w:multiLevelType w:val="hybridMultilevel"/>
    <w:tmpl w:val="C3285F7C"/>
    <w:lvl w:ilvl="0" w:tplc="DAAE0664">
      <w:start w:val="1"/>
      <w:numFmt w:val="bullet"/>
      <w:lvlText w:val=""/>
      <w:lvlJc w:val="left"/>
      <w:pPr>
        <w:ind w:left="720" w:hanging="360"/>
      </w:pPr>
      <w:rPr>
        <w:rFonts w:ascii="Symbol" w:hAnsi="Symbol" w:cs="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6C3136"/>
    <w:multiLevelType w:val="hybridMultilevel"/>
    <w:tmpl w:val="97D08156"/>
    <w:lvl w:ilvl="0" w:tplc="0409000F">
      <w:start w:val="1"/>
      <w:numFmt w:val="decimal"/>
      <w:lvlText w:val="%1."/>
      <w:lvlJc w:val="left"/>
      <w:pPr>
        <w:ind w:left="720" w:hanging="360"/>
      </w:pPr>
      <w:rPr>
        <w:rFonts w:hint="default"/>
        <w:b/>
        <w:i w:val="0"/>
        <w:color w:val="2E74B5" w:themeColor="accent1" w:themeShade="BF"/>
        <w:sz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1B2E6A"/>
    <w:multiLevelType w:val="hybridMultilevel"/>
    <w:tmpl w:val="CCFA4226"/>
    <w:lvl w:ilvl="0" w:tplc="0409000F">
      <w:start w:val="1"/>
      <w:numFmt w:val="decimal"/>
      <w:lvlText w:val="%1."/>
      <w:lvlJc w:val="left"/>
      <w:pPr>
        <w:ind w:left="446" w:hanging="360"/>
      </w:p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1" w15:restartNumberingAfterBreak="0">
    <w:nsid w:val="18786732"/>
    <w:multiLevelType w:val="hybridMultilevel"/>
    <w:tmpl w:val="7834D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F4540F"/>
    <w:multiLevelType w:val="multilevel"/>
    <w:tmpl w:val="030A13E2"/>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C8669E4"/>
    <w:multiLevelType w:val="hybridMultilevel"/>
    <w:tmpl w:val="331C1FEE"/>
    <w:lvl w:ilvl="0" w:tplc="2DA43CAA">
      <w:start w:val="1"/>
      <w:numFmt w:val="decimal"/>
      <w:lvlText w:val="Step %1:"/>
      <w:lvlJc w:val="left"/>
      <w:pPr>
        <w:ind w:left="360" w:hanging="360"/>
      </w:pPr>
      <w:rPr>
        <w:rFonts w:ascii="Calibri" w:hAnsi="Calibri" w:hint="default"/>
        <w:b/>
        <w:bCs/>
        <w:i w:val="0"/>
        <w:color w:val="2E74B5" w:themeColor="accent1" w:themeShade="BF"/>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DC19F8"/>
    <w:multiLevelType w:val="hybridMultilevel"/>
    <w:tmpl w:val="CB841424"/>
    <w:lvl w:ilvl="0" w:tplc="C2527282">
      <w:start w:val="1"/>
      <w:numFmt w:val="decimal"/>
      <w:lvlText w:val="Step %1:"/>
      <w:lvlJc w:val="left"/>
      <w:pPr>
        <w:ind w:left="360" w:hanging="360"/>
      </w:pPr>
      <w:rPr>
        <w:rFonts w:ascii="Calibri" w:hAnsi="Calibri" w:hint="default"/>
        <w:b/>
        <w:bCs/>
        <w:i w:val="0"/>
        <w:color w:val="2E74B5" w:themeColor="accent1" w:themeShade="BF"/>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7B3B19"/>
    <w:multiLevelType w:val="hybridMultilevel"/>
    <w:tmpl w:val="11C89F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976987"/>
    <w:multiLevelType w:val="multilevel"/>
    <w:tmpl w:val="67104426"/>
    <w:styleLink w:val="List01"/>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abstractNum>
  <w:abstractNum w:abstractNumId="17" w15:restartNumberingAfterBreak="0">
    <w:nsid w:val="2C951A31"/>
    <w:multiLevelType w:val="hybridMultilevel"/>
    <w:tmpl w:val="0FC0B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F61304"/>
    <w:multiLevelType w:val="hybridMultilevel"/>
    <w:tmpl w:val="799AA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B63F30"/>
    <w:multiLevelType w:val="multilevel"/>
    <w:tmpl w:val="8F180478"/>
    <w:styleLink w:val="List21"/>
    <w:lvl w:ilvl="0">
      <w:start w:val="1"/>
      <w:numFmt w:val="bullet"/>
      <w:lvlText w:val="•"/>
      <w:lvlJc w:val="left"/>
      <w:pPr>
        <w:tabs>
          <w:tab w:val="num" w:pos="95"/>
        </w:tabs>
      </w:pPr>
      <w:rPr>
        <w:position w:val="0"/>
      </w:rPr>
    </w:lvl>
    <w:lvl w:ilvl="1">
      <w:numFmt w:val="bullet"/>
      <w:lvlText w:val="•"/>
      <w:lvlJc w:val="left"/>
      <w:pPr>
        <w:tabs>
          <w:tab w:val="num" w:pos="1080"/>
        </w:tabs>
        <w:ind w:left="1080" w:hanging="360"/>
      </w:pPr>
      <w:rPr>
        <w:position w:val="0"/>
      </w:rPr>
    </w:lvl>
    <w:lvl w:ilvl="2">
      <w:start w:val="1"/>
      <w:numFmt w:val="bullet"/>
      <w:lvlText w:val="•"/>
      <w:lvlJc w:val="left"/>
      <w:pPr>
        <w:tabs>
          <w:tab w:val="num" w:pos="1800"/>
        </w:tabs>
        <w:ind w:left="1440" w:hanging="360"/>
      </w:pPr>
      <w:rPr>
        <w:position w:val="0"/>
      </w:rPr>
    </w:lvl>
    <w:lvl w:ilvl="3">
      <w:start w:val="1"/>
      <w:numFmt w:val="bullet"/>
      <w:lvlText w:val="•"/>
      <w:lvlJc w:val="left"/>
      <w:pPr>
        <w:tabs>
          <w:tab w:val="num" w:pos="2520"/>
        </w:tabs>
        <w:ind w:left="1800" w:hanging="360"/>
      </w:pPr>
      <w:rPr>
        <w:position w:val="0"/>
      </w:rPr>
    </w:lvl>
    <w:lvl w:ilvl="4">
      <w:start w:val="1"/>
      <w:numFmt w:val="bullet"/>
      <w:lvlText w:val="•"/>
      <w:lvlJc w:val="left"/>
      <w:pPr>
        <w:tabs>
          <w:tab w:val="num" w:pos="3240"/>
        </w:tabs>
        <w:ind w:left="2160" w:hanging="360"/>
      </w:pPr>
      <w:rPr>
        <w:position w:val="0"/>
      </w:rPr>
    </w:lvl>
    <w:lvl w:ilvl="5">
      <w:start w:val="1"/>
      <w:numFmt w:val="bullet"/>
      <w:lvlText w:val="•"/>
      <w:lvlJc w:val="left"/>
      <w:pPr>
        <w:tabs>
          <w:tab w:val="num" w:pos="3960"/>
        </w:tabs>
        <w:ind w:left="2520" w:hanging="360"/>
      </w:pPr>
      <w:rPr>
        <w:position w:val="0"/>
      </w:rPr>
    </w:lvl>
    <w:lvl w:ilvl="6">
      <w:start w:val="1"/>
      <w:numFmt w:val="bullet"/>
      <w:lvlText w:val="•"/>
      <w:lvlJc w:val="left"/>
      <w:pPr>
        <w:tabs>
          <w:tab w:val="num" w:pos="4680"/>
        </w:tabs>
        <w:ind w:left="2880" w:hanging="360"/>
      </w:pPr>
      <w:rPr>
        <w:position w:val="0"/>
      </w:rPr>
    </w:lvl>
    <w:lvl w:ilvl="7">
      <w:start w:val="1"/>
      <w:numFmt w:val="bullet"/>
      <w:lvlText w:val="•"/>
      <w:lvlJc w:val="left"/>
      <w:pPr>
        <w:tabs>
          <w:tab w:val="num" w:pos="5400"/>
        </w:tabs>
        <w:ind w:left="3240" w:hanging="360"/>
      </w:pPr>
      <w:rPr>
        <w:position w:val="0"/>
      </w:rPr>
    </w:lvl>
    <w:lvl w:ilvl="8">
      <w:start w:val="1"/>
      <w:numFmt w:val="bullet"/>
      <w:lvlText w:val="•"/>
      <w:lvlJc w:val="left"/>
      <w:pPr>
        <w:tabs>
          <w:tab w:val="num" w:pos="6120"/>
        </w:tabs>
        <w:ind w:left="3600" w:hanging="360"/>
      </w:pPr>
      <w:rPr>
        <w:position w:val="0"/>
      </w:rPr>
    </w:lvl>
  </w:abstractNum>
  <w:abstractNum w:abstractNumId="20" w15:restartNumberingAfterBreak="0">
    <w:nsid w:val="3BCF2653"/>
    <w:multiLevelType w:val="hybridMultilevel"/>
    <w:tmpl w:val="EF9A75CA"/>
    <w:lvl w:ilvl="0" w:tplc="2E74A3F4">
      <w:start w:val="5"/>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B020DB"/>
    <w:multiLevelType w:val="hybridMultilevel"/>
    <w:tmpl w:val="B434C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6A10E2"/>
    <w:multiLevelType w:val="hybridMultilevel"/>
    <w:tmpl w:val="318AF6A2"/>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06B799E"/>
    <w:multiLevelType w:val="hybridMultilevel"/>
    <w:tmpl w:val="3EFA6D1A"/>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0787F6B"/>
    <w:multiLevelType w:val="hybridMultilevel"/>
    <w:tmpl w:val="54FCDB7A"/>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0CE72B4"/>
    <w:multiLevelType w:val="hybridMultilevel"/>
    <w:tmpl w:val="E29AB34C"/>
    <w:lvl w:ilvl="0" w:tplc="C2527282">
      <w:start w:val="1"/>
      <w:numFmt w:val="decimal"/>
      <w:lvlText w:val="Step %1:"/>
      <w:lvlJc w:val="left"/>
      <w:pPr>
        <w:ind w:left="360" w:hanging="360"/>
      </w:pPr>
      <w:rPr>
        <w:rFonts w:ascii="Calibri" w:hAnsi="Calibri" w:hint="default"/>
        <w:b/>
        <w:bCs/>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16E48B0"/>
    <w:multiLevelType w:val="multilevel"/>
    <w:tmpl w:val="7A9E64F8"/>
    <w:styleLink w:val="List11"/>
    <w:lvl w:ilvl="0">
      <w:start w:val="1"/>
      <w:numFmt w:val="decimal"/>
      <w:lvlText w:val="%1."/>
      <w:lvlJc w:val="left"/>
      <w:pPr>
        <w:tabs>
          <w:tab w:val="num" w:pos="720"/>
        </w:tabs>
        <w:ind w:left="720" w:hanging="360"/>
      </w:pPr>
      <w:rPr>
        <w:position w:val="0"/>
      </w:rPr>
    </w:lvl>
    <w:lvl w:ilvl="1">
      <w:start w:val="1"/>
      <w:numFmt w:val="bullet"/>
      <w:lvlText w:val=""/>
      <w:lvlJc w:val="left"/>
      <w:pPr>
        <w:ind w:left="1080" w:hanging="360"/>
      </w:pPr>
      <w:rPr>
        <w:rFonts w:ascii="Symbol" w:hAnsi="Symbol" w:hint="default"/>
        <w:position w:val="0"/>
      </w:rPr>
    </w:lvl>
    <w:lvl w:ilvl="2">
      <w:start w:val="1"/>
      <w:numFmt w:val="bullet"/>
      <w:lvlText w:val="o"/>
      <w:lvlJc w:val="left"/>
      <w:pPr>
        <w:ind w:left="1440" w:hanging="360"/>
      </w:pPr>
      <w:rPr>
        <w:rFonts w:ascii="Courier New" w:hAnsi="Courier New" w:cs="Courier New" w:hint="default"/>
        <w:position w:val="0"/>
      </w:rPr>
    </w:lvl>
    <w:lvl w:ilvl="3">
      <w:start w:val="1"/>
      <w:numFmt w:val="decimal"/>
      <w:lvlText w:val="%1."/>
      <w:lvlJc w:val="left"/>
      <w:pPr>
        <w:tabs>
          <w:tab w:val="num" w:pos="2880"/>
        </w:tabs>
        <w:ind w:left="1800" w:hanging="360"/>
      </w:pPr>
      <w:rPr>
        <w:position w:val="0"/>
      </w:rPr>
    </w:lvl>
    <w:lvl w:ilvl="4">
      <w:start w:val="1"/>
      <w:numFmt w:val="decimal"/>
      <w:lvlText w:val="%1."/>
      <w:lvlJc w:val="left"/>
      <w:pPr>
        <w:tabs>
          <w:tab w:val="num" w:pos="3600"/>
        </w:tabs>
        <w:ind w:left="2160" w:hanging="360"/>
      </w:pPr>
      <w:rPr>
        <w:position w:val="0"/>
      </w:rPr>
    </w:lvl>
    <w:lvl w:ilvl="5">
      <w:start w:val="1"/>
      <w:numFmt w:val="decimal"/>
      <w:lvlText w:val="%1."/>
      <w:lvlJc w:val="left"/>
      <w:pPr>
        <w:tabs>
          <w:tab w:val="num" w:pos="4320"/>
        </w:tabs>
        <w:ind w:left="2520" w:hanging="360"/>
      </w:pPr>
      <w:rPr>
        <w:position w:val="0"/>
      </w:rPr>
    </w:lvl>
    <w:lvl w:ilvl="6">
      <w:start w:val="1"/>
      <w:numFmt w:val="decimal"/>
      <w:lvlText w:val="%1."/>
      <w:lvlJc w:val="left"/>
      <w:pPr>
        <w:tabs>
          <w:tab w:val="num" w:pos="5040"/>
        </w:tabs>
        <w:ind w:left="2880" w:hanging="360"/>
      </w:pPr>
      <w:rPr>
        <w:position w:val="0"/>
      </w:rPr>
    </w:lvl>
    <w:lvl w:ilvl="7">
      <w:start w:val="1"/>
      <w:numFmt w:val="decimal"/>
      <w:lvlText w:val="%1."/>
      <w:lvlJc w:val="left"/>
      <w:pPr>
        <w:tabs>
          <w:tab w:val="num" w:pos="5760"/>
        </w:tabs>
        <w:ind w:left="3240" w:hanging="360"/>
      </w:pPr>
      <w:rPr>
        <w:position w:val="0"/>
      </w:rPr>
    </w:lvl>
    <w:lvl w:ilvl="8">
      <w:start w:val="1"/>
      <w:numFmt w:val="decimal"/>
      <w:lvlText w:val="%1."/>
      <w:lvlJc w:val="left"/>
      <w:pPr>
        <w:tabs>
          <w:tab w:val="num" w:pos="6480"/>
        </w:tabs>
        <w:ind w:left="3600" w:hanging="360"/>
      </w:pPr>
      <w:rPr>
        <w:position w:val="0"/>
      </w:rPr>
    </w:lvl>
  </w:abstractNum>
  <w:abstractNum w:abstractNumId="27" w15:restartNumberingAfterBreak="0">
    <w:nsid w:val="425E4A92"/>
    <w:multiLevelType w:val="multilevel"/>
    <w:tmpl w:val="270E9FCA"/>
    <w:styleLink w:val="List31"/>
    <w:lvl w:ilvl="0">
      <w:start w:val="1"/>
      <w:numFmt w:val="decimal"/>
      <w:lvlText w:val="%1."/>
      <w:lvlJc w:val="left"/>
      <w:pPr>
        <w:tabs>
          <w:tab w:val="num" w:pos="360"/>
        </w:tabs>
        <w:ind w:left="360" w:hanging="360"/>
      </w:pPr>
      <w:rPr>
        <w:position w:val="0"/>
      </w:rPr>
    </w:lvl>
    <w:lvl w:ilvl="1">
      <w:numFmt w:val="bullet"/>
      <w:lvlText w:val="•"/>
      <w:lvlJc w:val="left"/>
      <w:pPr>
        <w:tabs>
          <w:tab w:val="num" w:pos="1080"/>
        </w:tabs>
        <w:ind w:left="1080" w:hanging="360"/>
      </w:pPr>
      <w:rPr>
        <w:position w:val="0"/>
      </w:rPr>
    </w:lvl>
    <w:lvl w:ilvl="2">
      <w:start w:val="1"/>
      <w:numFmt w:val="bullet"/>
      <w:lvlText w:val="•"/>
      <w:lvlJc w:val="left"/>
      <w:pPr>
        <w:tabs>
          <w:tab w:val="num" w:pos="1800"/>
        </w:tabs>
        <w:ind w:left="1440" w:hanging="360"/>
      </w:pPr>
      <w:rPr>
        <w:position w:val="0"/>
      </w:rPr>
    </w:lvl>
    <w:lvl w:ilvl="3">
      <w:start w:val="1"/>
      <w:numFmt w:val="bullet"/>
      <w:lvlText w:val="•"/>
      <w:lvlJc w:val="left"/>
      <w:pPr>
        <w:tabs>
          <w:tab w:val="num" w:pos="2520"/>
        </w:tabs>
        <w:ind w:left="1800" w:hanging="360"/>
      </w:pPr>
      <w:rPr>
        <w:position w:val="0"/>
      </w:rPr>
    </w:lvl>
    <w:lvl w:ilvl="4">
      <w:start w:val="1"/>
      <w:numFmt w:val="bullet"/>
      <w:lvlText w:val="•"/>
      <w:lvlJc w:val="left"/>
      <w:pPr>
        <w:tabs>
          <w:tab w:val="num" w:pos="3240"/>
        </w:tabs>
        <w:ind w:left="2160" w:hanging="360"/>
      </w:pPr>
      <w:rPr>
        <w:position w:val="0"/>
      </w:rPr>
    </w:lvl>
    <w:lvl w:ilvl="5">
      <w:start w:val="1"/>
      <w:numFmt w:val="bullet"/>
      <w:lvlText w:val="•"/>
      <w:lvlJc w:val="left"/>
      <w:pPr>
        <w:tabs>
          <w:tab w:val="num" w:pos="3960"/>
        </w:tabs>
        <w:ind w:left="2520" w:hanging="360"/>
      </w:pPr>
      <w:rPr>
        <w:position w:val="0"/>
      </w:rPr>
    </w:lvl>
    <w:lvl w:ilvl="6">
      <w:start w:val="1"/>
      <w:numFmt w:val="bullet"/>
      <w:lvlText w:val="•"/>
      <w:lvlJc w:val="left"/>
      <w:pPr>
        <w:tabs>
          <w:tab w:val="num" w:pos="4680"/>
        </w:tabs>
        <w:ind w:left="2880" w:hanging="360"/>
      </w:pPr>
      <w:rPr>
        <w:position w:val="0"/>
      </w:rPr>
    </w:lvl>
    <w:lvl w:ilvl="7">
      <w:start w:val="1"/>
      <w:numFmt w:val="bullet"/>
      <w:lvlText w:val="•"/>
      <w:lvlJc w:val="left"/>
      <w:pPr>
        <w:tabs>
          <w:tab w:val="num" w:pos="5400"/>
        </w:tabs>
        <w:ind w:left="3240" w:hanging="360"/>
      </w:pPr>
      <w:rPr>
        <w:position w:val="0"/>
      </w:rPr>
    </w:lvl>
    <w:lvl w:ilvl="8">
      <w:start w:val="1"/>
      <w:numFmt w:val="bullet"/>
      <w:lvlText w:val="•"/>
      <w:lvlJc w:val="left"/>
      <w:pPr>
        <w:tabs>
          <w:tab w:val="num" w:pos="6120"/>
        </w:tabs>
        <w:ind w:left="3600" w:hanging="360"/>
      </w:pPr>
      <w:rPr>
        <w:position w:val="0"/>
      </w:rPr>
    </w:lvl>
  </w:abstractNum>
  <w:abstractNum w:abstractNumId="28" w15:restartNumberingAfterBreak="0">
    <w:nsid w:val="4599421A"/>
    <w:multiLevelType w:val="hybridMultilevel"/>
    <w:tmpl w:val="650CF8EE"/>
    <w:styleLink w:val="List311"/>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692898"/>
    <w:multiLevelType w:val="hybridMultilevel"/>
    <w:tmpl w:val="03E60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8A1210"/>
    <w:multiLevelType w:val="hybridMultilevel"/>
    <w:tmpl w:val="E4564DBC"/>
    <w:lvl w:ilvl="0" w:tplc="B7548F7C">
      <w:start w:val="1"/>
      <w:numFmt w:val="bullet"/>
      <w:pStyle w:val="ListBullet3"/>
      <w:lvlText w:val=""/>
      <w:lvlJc w:val="left"/>
      <w:pPr>
        <w:tabs>
          <w:tab w:val="num" w:pos="1440"/>
        </w:tabs>
        <w:ind w:left="1440" w:hanging="360"/>
      </w:pPr>
      <w:rPr>
        <w:rFonts w:ascii="Symbol" w:hAnsi="Symbol" w:hint="default"/>
      </w:rPr>
    </w:lvl>
    <w:lvl w:ilvl="1" w:tplc="20C6CBEC" w:tentative="1">
      <w:start w:val="1"/>
      <w:numFmt w:val="bullet"/>
      <w:lvlText w:val="o"/>
      <w:lvlJc w:val="left"/>
      <w:pPr>
        <w:tabs>
          <w:tab w:val="num" w:pos="2520"/>
        </w:tabs>
        <w:ind w:left="2520" w:hanging="360"/>
      </w:pPr>
      <w:rPr>
        <w:rFonts w:ascii="Courier New" w:hAnsi="Courier New" w:hint="default"/>
      </w:rPr>
    </w:lvl>
    <w:lvl w:ilvl="2" w:tplc="CE66AB0A" w:tentative="1">
      <w:start w:val="1"/>
      <w:numFmt w:val="bullet"/>
      <w:lvlText w:val=""/>
      <w:lvlJc w:val="left"/>
      <w:pPr>
        <w:tabs>
          <w:tab w:val="num" w:pos="3240"/>
        </w:tabs>
        <w:ind w:left="3240" w:hanging="360"/>
      </w:pPr>
      <w:rPr>
        <w:rFonts w:ascii="Wingdings" w:hAnsi="Wingdings" w:hint="default"/>
      </w:rPr>
    </w:lvl>
    <w:lvl w:ilvl="3" w:tplc="0B80B16A" w:tentative="1">
      <w:start w:val="1"/>
      <w:numFmt w:val="bullet"/>
      <w:lvlText w:val=""/>
      <w:lvlJc w:val="left"/>
      <w:pPr>
        <w:tabs>
          <w:tab w:val="num" w:pos="3960"/>
        </w:tabs>
        <w:ind w:left="3960" w:hanging="360"/>
      </w:pPr>
      <w:rPr>
        <w:rFonts w:ascii="Symbol" w:hAnsi="Symbol" w:hint="default"/>
      </w:rPr>
    </w:lvl>
    <w:lvl w:ilvl="4" w:tplc="9FEED478" w:tentative="1">
      <w:start w:val="1"/>
      <w:numFmt w:val="bullet"/>
      <w:lvlText w:val="o"/>
      <w:lvlJc w:val="left"/>
      <w:pPr>
        <w:tabs>
          <w:tab w:val="num" w:pos="4680"/>
        </w:tabs>
        <w:ind w:left="4680" w:hanging="360"/>
      </w:pPr>
      <w:rPr>
        <w:rFonts w:ascii="Courier New" w:hAnsi="Courier New" w:hint="default"/>
      </w:rPr>
    </w:lvl>
    <w:lvl w:ilvl="5" w:tplc="7590BA4C" w:tentative="1">
      <w:start w:val="1"/>
      <w:numFmt w:val="bullet"/>
      <w:lvlText w:val=""/>
      <w:lvlJc w:val="left"/>
      <w:pPr>
        <w:tabs>
          <w:tab w:val="num" w:pos="5400"/>
        </w:tabs>
        <w:ind w:left="5400" w:hanging="360"/>
      </w:pPr>
      <w:rPr>
        <w:rFonts w:ascii="Wingdings" w:hAnsi="Wingdings" w:hint="default"/>
      </w:rPr>
    </w:lvl>
    <w:lvl w:ilvl="6" w:tplc="63D8DC02" w:tentative="1">
      <w:start w:val="1"/>
      <w:numFmt w:val="bullet"/>
      <w:lvlText w:val=""/>
      <w:lvlJc w:val="left"/>
      <w:pPr>
        <w:tabs>
          <w:tab w:val="num" w:pos="6120"/>
        </w:tabs>
        <w:ind w:left="6120" w:hanging="360"/>
      </w:pPr>
      <w:rPr>
        <w:rFonts w:ascii="Symbol" w:hAnsi="Symbol" w:hint="default"/>
      </w:rPr>
    </w:lvl>
    <w:lvl w:ilvl="7" w:tplc="B406B6A0" w:tentative="1">
      <w:start w:val="1"/>
      <w:numFmt w:val="bullet"/>
      <w:lvlText w:val="o"/>
      <w:lvlJc w:val="left"/>
      <w:pPr>
        <w:tabs>
          <w:tab w:val="num" w:pos="6840"/>
        </w:tabs>
        <w:ind w:left="6840" w:hanging="360"/>
      </w:pPr>
      <w:rPr>
        <w:rFonts w:ascii="Courier New" w:hAnsi="Courier New" w:hint="default"/>
      </w:rPr>
    </w:lvl>
    <w:lvl w:ilvl="8" w:tplc="B7BC3AAE" w:tentative="1">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55317CDB"/>
    <w:multiLevelType w:val="hybridMultilevel"/>
    <w:tmpl w:val="5FA80B48"/>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9913A9"/>
    <w:multiLevelType w:val="singleLevel"/>
    <w:tmpl w:val="90FC8E60"/>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33" w15:restartNumberingAfterBreak="0">
    <w:nsid w:val="564F633E"/>
    <w:multiLevelType w:val="hybridMultilevel"/>
    <w:tmpl w:val="0374F70A"/>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7BE52B0"/>
    <w:multiLevelType w:val="hybridMultilevel"/>
    <w:tmpl w:val="FDC2B6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3C4065"/>
    <w:multiLevelType w:val="hybridMultilevel"/>
    <w:tmpl w:val="4D3A2026"/>
    <w:lvl w:ilvl="0" w:tplc="DAAE0664">
      <w:start w:val="1"/>
      <w:numFmt w:val="bullet"/>
      <w:lvlText w:val=""/>
      <w:lvlJc w:val="left"/>
      <w:pPr>
        <w:ind w:left="1080" w:hanging="360"/>
      </w:pPr>
      <w:rPr>
        <w:rFonts w:ascii="Symbol" w:hAnsi="Symbol" w:cs="Symbol" w:hint="default"/>
        <w:b w:val="0"/>
        <w:i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8A906DD"/>
    <w:multiLevelType w:val="hybridMultilevel"/>
    <w:tmpl w:val="7834D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3120FF"/>
    <w:multiLevelType w:val="hybridMultilevel"/>
    <w:tmpl w:val="D0A4A59C"/>
    <w:lvl w:ilvl="0" w:tplc="C2527282">
      <w:start w:val="1"/>
      <w:numFmt w:val="decimal"/>
      <w:lvlText w:val="Step %1:"/>
      <w:lvlJc w:val="left"/>
      <w:pPr>
        <w:ind w:left="360" w:hanging="360"/>
      </w:pPr>
      <w:rPr>
        <w:rFonts w:ascii="Calibri" w:hAnsi="Calibri" w:hint="default"/>
        <w:b/>
        <w:bCs/>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B7B3825"/>
    <w:multiLevelType w:val="hybridMultilevel"/>
    <w:tmpl w:val="DE8A0CFC"/>
    <w:lvl w:ilvl="0" w:tplc="2DA43CAA">
      <w:start w:val="1"/>
      <w:numFmt w:val="decimal"/>
      <w:lvlText w:val="Step %1:"/>
      <w:lvlJc w:val="left"/>
      <w:pPr>
        <w:ind w:left="360" w:hanging="360"/>
      </w:pPr>
      <w:rPr>
        <w:rFonts w:ascii="Calibri" w:hAnsi="Calibri" w:hint="default"/>
        <w:b/>
        <w:bCs/>
        <w:i w:val="0"/>
        <w:color w:val="2E74B5" w:themeColor="accent1" w:themeShade="BF"/>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B515D5"/>
    <w:multiLevelType w:val="hybridMultilevel"/>
    <w:tmpl w:val="89983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894D32"/>
    <w:multiLevelType w:val="hybridMultilevel"/>
    <w:tmpl w:val="66567B88"/>
    <w:lvl w:ilvl="0" w:tplc="04090017">
      <w:start w:val="1"/>
      <w:numFmt w:val="lowerLetter"/>
      <w:lvlText w:val="%1)"/>
      <w:lvlJc w:val="left"/>
      <w:pPr>
        <w:ind w:left="720" w:hanging="360"/>
      </w:pPr>
      <w:rPr>
        <w:rFonts w:hint="default"/>
        <w:b w:val="0"/>
        <w:i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D25CB9"/>
    <w:multiLevelType w:val="hybridMultilevel"/>
    <w:tmpl w:val="F4BA09AC"/>
    <w:lvl w:ilvl="0" w:tplc="E83CC4B2">
      <w:start w:val="1"/>
      <w:numFmt w:val="bullet"/>
      <w:pStyle w:val="ListBullet2"/>
      <w:lvlText w:val=""/>
      <w:lvlJc w:val="left"/>
      <w:pPr>
        <w:tabs>
          <w:tab w:val="num" w:pos="1440"/>
        </w:tabs>
        <w:ind w:left="1440" w:hanging="360"/>
      </w:pPr>
      <w:rPr>
        <w:rFonts w:ascii="Symbol" w:hAnsi="Symbol" w:hint="default"/>
      </w:rPr>
    </w:lvl>
    <w:lvl w:ilvl="1" w:tplc="90C2E8B2" w:tentative="1">
      <w:start w:val="1"/>
      <w:numFmt w:val="bullet"/>
      <w:lvlText w:val="o"/>
      <w:lvlJc w:val="left"/>
      <w:pPr>
        <w:tabs>
          <w:tab w:val="num" w:pos="2160"/>
        </w:tabs>
        <w:ind w:left="2160" w:hanging="360"/>
      </w:pPr>
      <w:rPr>
        <w:rFonts w:ascii="Courier New" w:hAnsi="Courier New" w:hint="default"/>
      </w:rPr>
    </w:lvl>
    <w:lvl w:ilvl="2" w:tplc="BC081F7E" w:tentative="1">
      <w:start w:val="1"/>
      <w:numFmt w:val="bullet"/>
      <w:lvlText w:val=""/>
      <w:lvlJc w:val="left"/>
      <w:pPr>
        <w:tabs>
          <w:tab w:val="num" w:pos="2880"/>
        </w:tabs>
        <w:ind w:left="2880" w:hanging="360"/>
      </w:pPr>
      <w:rPr>
        <w:rFonts w:ascii="Wingdings" w:hAnsi="Wingdings" w:hint="default"/>
      </w:rPr>
    </w:lvl>
    <w:lvl w:ilvl="3" w:tplc="72B85A18" w:tentative="1">
      <w:start w:val="1"/>
      <w:numFmt w:val="bullet"/>
      <w:lvlText w:val=""/>
      <w:lvlJc w:val="left"/>
      <w:pPr>
        <w:tabs>
          <w:tab w:val="num" w:pos="3600"/>
        </w:tabs>
        <w:ind w:left="3600" w:hanging="360"/>
      </w:pPr>
      <w:rPr>
        <w:rFonts w:ascii="Symbol" w:hAnsi="Symbol" w:hint="default"/>
      </w:rPr>
    </w:lvl>
    <w:lvl w:ilvl="4" w:tplc="9D28B1B0" w:tentative="1">
      <w:start w:val="1"/>
      <w:numFmt w:val="bullet"/>
      <w:lvlText w:val="o"/>
      <w:lvlJc w:val="left"/>
      <w:pPr>
        <w:tabs>
          <w:tab w:val="num" w:pos="4320"/>
        </w:tabs>
        <w:ind w:left="4320" w:hanging="360"/>
      </w:pPr>
      <w:rPr>
        <w:rFonts w:ascii="Courier New" w:hAnsi="Courier New" w:hint="default"/>
      </w:rPr>
    </w:lvl>
    <w:lvl w:ilvl="5" w:tplc="2B50FE64" w:tentative="1">
      <w:start w:val="1"/>
      <w:numFmt w:val="bullet"/>
      <w:lvlText w:val=""/>
      <w:lvlJc w:val="left"/>
      <w:pPr>
        <w:tabs>
          <w:tab w:val="num" w:pos="5040"/>
        </w:tabs>
        <w:ind w:left="5040" w:hanging="360"/>
      </w:pPr>
      <w:rPr>
        <w:rFonts w:ascii="Wingdings" w:hAnsi="Wingdings" w:hint="default"/>
      </w:rPr>
    </w:lvl>
    <w:lvl w:ilvl="6" w:tplc="DCF08BC6" w:tentative="1">
      <w:start w:val="1"/>
      <w:numFmt w:val="bullet"/>
      <w:lvlText w:val=""/>
      <w:lvlJc w:val="left"/>
      <w:pPr>
        <w:tabs>
          <w:tab w:val="num" w:pos="5760"/>
        </w:tabs>
        <w:ind w:left="5760" w:hanging="360"/>
      </w:pPr>
      <w:rPr>
        <w:rFonts w:ascii="Symbol" w:hAnsi="Symbol" w:hint="default"/>
      </w:rPr>
    </w:lvl>
    <w:lvl w:ilvl="7" w:tplc="9948EA96" w:tentative="1">
      <w:start w:val="1"/>
      <w:numFmt w:val="bullet"/>
      <w:lvlText w:val="o"/>
      <w:lvlJc w:val="left"/>
      <w:pPr>
        <w:tabs>
          <w:tab w:val="num" w:pos="6480"/>
        </w:tabs>
        <w:ind w:left="6480" w:hanging="360"/>
      </w:pPr>
      <w:rPr>
        <w:rFonts w:ascii="Courier New" w:hAnsi="Courier New" w:hint="default"/>
      </w:rPr>
    </w:lvl>
    <w:lvl w:ilvl="8" w:tplc="27BEEFBA"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68C7577B"/>
    <w:multiLevelType w:val="hybridMultilevel"/>
    <w:tmpl w:val="C1B85D98"/>
    <w:lvl w:ilvl="0" w:tplc="DAAE0664">
      <w:start w:val="1"/>
      <w:numFmt w:val="bullet"/>
      <w:lvlText w:val=""/>
      <w:lvlJc w:val="left"/>
      <w:pPr>
        <w:ind w:left="720" w:hanging="360"/>
      </w:pPr>
      <w:rPr>
        <w:rFonts w:ascii="Symbol" w:hAnsi="Symbol" w:cs="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95709AC"/>
    <w:multiLevelType w:val="hybridMultilevel"/>
    <w:tmpl w:val="8CA2BA44"/>
    <w:lvl w:ilvl="0" w:tplc="D006F318">
      <w:start w:val="1"/>
      <w:numFmt w:val="decimal"/>
      <w:lvlText w:val="Step %1:"/>
      <w:lvlJc w:val="left"/>
      <w:pPr>
        <w:ind w:left="720" w:hanging="360"/>
      </w:pPr>
      <w:rPr>
        <w:rFonts w:ascii="Calibri" w:hAnsi="Calibri" w:hint="default"/>
        <w:b/>
        <w:i w:val="0"/>
        <w:color w:val="2E74B5" w:themeColor="accent1" w:themeShade="BF"/>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492B93"/>
    <w:multiLevelType w:val="hybridMultilevel"/>
    <w:tmpl w:val="C38EC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BC830B3"/>
    <w:multiLevelType w:val="hybridMultilevel"/>
    <w:tmpl w:val="03C608DE"/>
    <w:styleLink w:val="List211"/>
    <w:lvl w:ilvl="0" w:tplc="DAAE0664">
      <w:start w:val="1"/>
      <w:numFmt w:val="bullet"/>
      <w:lvlText w:val=""/>
      <w:lvlJc w:val="left"/>
      <w:pPr>
        <w:ind w:left="1080" w:hanging="360"/>
      </w:pPr>
      <w:rPr>
        <w:rFonts w:ascii="Symbol" w:hAnsi="Symbol" w:cs="Symbol" w:hint="default"/>
        <w:b w:val="0"/>
        <w:i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BE75265"/>
    <w:multiLevelType w:val="hybridMultilevel"/>
    <w:tmpl w:val="6B24D5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E044EDB"/>
    <w:multiLevelType w:val="hybridMultilevel"/>
    <w:tmpl w:val="B96AD01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1115835"/>
    <w:multiLevelType w:val="hybridMultilevel"/>
    <w:tmpl w:val="677A3740"/>
    <w:lvl w:ilvl="0" w:tplc="C2527282">
      <w:start w:val="1"/>
      <w:numFmt w:val="decimal"/>
      <w:lvlText w:val="Step %1:"/>
      <w:lvlJc w:val="left"/>
      <w:pPr>
        <w:ind w:left="360" w:hanging="360"/>
      </w:pPr>
      <w:rPr>
        <w:rFonts w:ascii="Calibri" w:hAnsi="Calibri" w:hint="default"/>
        <w:b/>
        <w:bCs/>
        <w:i w:val="0"/>
        <w:color w:val="2E74B5" w:themeColor="accent1" w:themeShade="BF"/>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34A4084"/>
    <w:multiLevelType w:val="hybridMultilevel"/>
    <w:tmpl w:val="4EE61D06"/>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9EF18D3"/>
    <w:multiLevelType w:val="hybridMultilevel"/>
    <w:tmpl w:val="2FEE3D44"/>
    <w:lvl w:ilvl="0" w:tplc="DAAE0664">
      <w:start w:val="1"/>
      <w:numFmt w:val="bullet"/>
      <w:lvlText w:val=""/>
      <w:lvlJc w:val="left"/>
      <w:pPr>
        <w:ind w:left="1080" w:hanging="360"/>
      </w:pPr>
      <w:rPr>
        <w:rFonts w:ascii="Symbol" w:hAnsi="Symbol" w:cs="Symbol" w:hint="default"/>
        <w:b w:val="0"/>
        <w:i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2"/>
  </w:num>
  <w:num w:numId="2">
    <w:abstractNumId w:val="16"/>
  </w:num>
  <w:num w:numId="3">
    <w:abstractNumId w:val="26"/>
  </w:num>
  <w:num w:numId="4">
    <w:abstractNumId w:val="4"/>
  </w:num>
  <w:num w:numId="5">
    <w:abstractNumId w:val="30"/>
  </w:num>
  <w:num w:numId="6">
    <w:abstractNumId w:val="41"/>
  </w:num>
  <w:num w:numId="7">
    <w:abstractNumId w:val="12"/>
  </w:num>
  <w:num w:numId="8">
    <w:abstractNumId w:val="45"/>
  </w:num>
  <w:num w:numId="9">
    <w:abstractNumId w:val="28"/>
  </w:num>
  <w:num w:numId="10">
    <w:abstractNumId w:val="19"/>
  </w:num>
  <w:num w:numId="11">
    <w:abstractNumId w:val="27"/>
  </w:num>
  <w:num w:numId="12">
    <w:abstractNumId w:val="31"/>
  </w:num>
  <w:num w:numId="13">
    <w:abstractNumId w:val="13"/>
  </w:num>
  <w:num w:numId="14">
    <w:abstractNumId w:val="5"/>
  </w:num>
  <w:num w:numId="15">
    <w:abstractNumId w:val="21"/>
  </w:num>
  <w:num w:numId="16">
    <w:abstractNumId w:val="29"/>
  </w:num>
  <w:num w:numId="17">
    <w:abstractNumId w:val="23"/>
  </w:num>
  <w:num w:numId="18">
    <w:abstractNumId w:val="38"/>
  </w:num>
  <w:num w:numId="19">
    <w:abstractNumId w:val="48"/>
  </w:num>
  <w:num w:numId="20">
    <w:abstractNumId w:val="49"/>
  </w:num>
  <w:num w:numId="21">
    <w:abstractNumId w:val="37"/>
  </w:num>
  <w:num w:numId="22">
    <w:abstractNumId w:val="25"/>
  </w:num>
  <w:num w:numId="23">
    <w:abstractNumId w:val="43"/>
  </w:num>
  <w:num w:numId="24">
    <w:abstractNumId w:val="20"/>
  </w:num>
  <w:num w:numId="25">
    <w:abstractNumId w:val="22"/>
  </w:num>
  <w:num w:numId="26">
    <w:abstractNumId w:val="8"/>
  </w:num>
  <w:num w:numId="27">
    <w:abstractNumId w:val="42"/>
  </w:num>
  <w:num w:numId="28">
    <w:abstractNumId w:val="33"/>
  </w:num>
  <w:num w:numId="29">
    <w:abstractNumId w:val="50"/>
  </w:num>
  <w:num w:numId="30">
    <w:abstractNumId w:val="35"/>
  </w:num>
  <w:num w:numId="31">
    <w:abstractNumId w:val="14"/>
  </w:num>
  <w:num w:numId="32">
    <w:abstractNumId w:val="24"/>
  </w:num>
  <w:num w:numId="33">
    <w:abstractNumId w:val="6"/>
  </w:num>
  <w:num w:numId="34">
    <w:abstractNumId w:val="18"/>
  </w:num>
  <w:num w:numId="35">
    <w:abstractNumId w:val="15"/>
  </w:num>
  <w:num w:numId="36">
    <w:abstractNumId w:val="11"/>
  </w:num>
  <w:num w:numId="37">
    <w:abstractNumId w:val="34"/>
  </w:num>
  <w:num w:numId="38">
    <w:abstractNumId w:val="39"/>
  </w:num>
  <w:num w:numId="39">
    <w:abstractNumId w:val="0"/>
  </w:num>
  <w:num w:numId="40">
    <w:abstractNumId w:val="1"/>
  </w:num>
  <w:num w:numId="41">
    <w:abstractNumId w:val="10"/>
  </w:num>
  <w:num w:numId="42">
    <w:abstractNumId w:val="17"/>
  </w:num>
  <w:num w:numId="43">
    <w:abstractNumId w:val="9"/>
  </w:num>
  <w:num w:numId="44">
    <w:abstractNumId w:val="7"/>
  </w:num>
  <w:num w:numId="45">
    <w:abstractNumId w:val="36"/>
  </w:num>
  <w:num w:numId="46">
    <w:abstractNumId w:val="40"/>
  </w:num>
  <w:num w:numId="47">
    <w:abstractNumId w:val="46"/>
  </w:num>
  <w:num w:numId="48">
    <w:abstractNumId w:val="2"/>
  </w:num>
  <w:num w:numId="49">
    <w:abstractNumId w:val="44"/>
  </w:num>
  <w:num w:numId="50">
    <w:abstractNumId w:val="47"/>
  </w:num>
  <w:num w:numId="51">
    <w:abstractNumId w:val="3"/>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neet bharot">
    <w15:presenceInfo w15:providerId="None" w15:userId="vineet bharo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ttachedTemplate r:id="rId1"/>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DB9"/>
    <w:rsid w:val="00002981"/>
    <w:rsid w:val="000044BD"/>
    <w:rsid w:val="00004579"/>
    <w:rsid w:val="000058D7"/>
    <w:rsid w:val="000067BA"/>
    <w:rsid w:val="000069B3"/>
    <w:rsid w:val="000071F9"/>
    <w:rsid w:val="00007678"/>
    <w:rsid w:val="00007741"/>
    <w:rsid w:val="0000795F"/>
    <w:rsid w:val="00013246"/>
    <w:rsid w:val="00013554"/>
    <w:rsid w:val="00013758"/>
    <w:rsid w:val="00014EC6"/>
    <w:rsid w:val="00015583"/>
    <w:rsid w:val="00015F95"/>
    <w:rsid w:val="00016540"/>
    <w:rsid w:val="000209F4"/>
    <w:rsid w:val="00022482"/>
    <w:rsid w:val="0002667D"/>
    <w:rsid w:val="0002697D"/>
    <w:rsid w:val="00026CF0"/>
    <w:rsid w:val="00026F03"/>
    <w:rsid w:val="00027347"/>
    <w:rsid w:val="00030DDB"/>
    <w:rsid w:val="00031F65"/>
    <w:rsid w:val="000328A6"/>
    <w:rsid w:val="000328B2"/>
    <w:rsid w:val="000333BD"/>
    <w:rsid w:val="000344A9"/>
    <w:rsid w:val="000344B0"/>
    <w:rsid w:val="00034EE6"/>
    <w:rsid w:val="00035DF2"/>
    <w:rsid w:val="0003616B"/>
    <w:rsid w:val="00036A89"/>
    <w:rsid w:val="00037E46"/>
    <w:rsid w:val="00037FB9"/>
    <w:rsid w:val="00040B03"/>
    <w:rsid w:val="000426AB"/>
    <w:rsid w:val="0004511B"/>
    <w:rsid w:val="0004640F"/>
    <w:rsid w:val="00047D40"/>
    <w:rsid w:val="0005195F"/>
    <w:rsid w:val="000529AC"/>
    <w:rsid w:val="00052F40"/>
    <w:rsid w:val="000542C0"/>
    <w:rsid w:val="00054A24"/>
    <w:rsid w:val="00055344"/>
    <w:rsid w:val="000562C2"/>
    <w:rsid w:val="0005759E"/>
    <w:rsid w:val="000575C7"/>
    <w:rsid w:val="000604FE"/>
    <w:rsid w:val="00060CF3"/>
    <w:rsid w:val="000619D2"/>
    <w:rsid w:val="00061A06"/>
    <w:rsid w:val="00061C7C"/>
    <w:rsid w:val="00061CCA"/>
    <w:rsid w:val="00061EEA"/>
    <w:rsid w:val="0006236B"/>
    <w:rsid w:val="00062447"/>
    <w:rsid w:val="00063463"/>
    <w:rsid w:val="000637FB"/>
    <w:rsid w:val="0006463B"/>
    <w:rsid w:val="00064795"/>
    <w:rsid w:val="00064C5A"/>
    <w:rsid w:val="000659E7"/>
    <w:rsid w:val="000674B8"/>
    <w:rsid w:val="000712F6"/>
    <w:rsid w:val="00073AE4"/>
    <w:rsid w:val="00073DB1"/>
    <w:rsid w:val="0007438F"/>
    <w:rsid w:val="000758A8"/>
    <w:rsid w:val="00076296"/>
    <w:rsid w:val="00077123"/>
    <w:rsid w:val="00077196"/>
    <w:rsid w:val="00077B70"/>
    <w:rsid w:val="00077FBE"/>
    <w:rsid w:val="000827F6"/>
    <w:rsid w:val="0008428F"/>
    <w:rsid w:val="00084812"/>
    <w:rsid w:val="00084FA8"/>
    <w:rsid w:val="00085A77"/>
    <w:rsid w:val="00086B72"/>
    <w:rsid w:val="0008774F"/>
    <w:rsid w:val="0009073F"/>
    <w:rsid w:val="0009140F"/>
    <w:rsid w:val="00092063"/>
    <w:rsid w:val="00094F9B"/>
    <w:rsid w:val="0009516B"/>
    <w:rsid w:val="000954C7"/>
    <w:rsid w:val="000971F5"/>
    <w:rsid w:val="000A0835"/>
    <w:rsid w:val="000A10F5"/>
    <w:rsid w:val="000A1C01"/>
    <w:rsid w:val="000A2BDD"/>
    <w:rsid w:val="000A36FC"/>
    <w:rsid w:val="000A4293"/>
    <w:rsid w:val="000A4456"/>
    <w:rsid w:val="000A6D3F"/>
    <w:rsid w:val="000A6F82"/>
    <w:rsid w:val="000A7CB7"/>
    <w:rsid w:val="000B244A"/>
    <w:rsid w:val="000B3540"/>
    <w:rsid w:val="000B455B"/>
    <w:rsid w:val="000B48FF"/>
    <w:rsid w:val="000B524B"/>
    <w:rsid w:val="000B706A"/>
    <w:rsid w:val="000C03B1"/>
    <w:rsid w:val="000C0E18"/>
    <w:rsid w:val="000C0F8A"/>
    <w:rsid w:val="000C164A"/>
    <w:rsid w:val="000C266C"/>
    <w:rsid w:val="000C36DE"/>
    <w:rsid w:val="000C3DB7"/>
    <w:rsid w:val="000C3F1D"/>
    <w:rsid w:val="000C4CA4"/>
    <w:rsid w:val="000C5190"/>
    <w:rsid w:val="000C6585"/>
    <w:rsid w:val="000C7540"/>
    <w:rsid w:val="000D00FE"/>
    <w:rsid w:val="000D04F7"/>
    <w:rsid w:val="000D0DDB"/>
    <w:rsid w:val="000D40A1"/>
    <w:rsid w:val="000D59DF"/>
    <w:rsid w:val="000D5EBD"/>
    <w:rsid w:val="000D7078"/>
    <w:rsid w:val="000D760E"/>
    <w:rsid w:val="000E0F38"/>
    <w:rsid w:val="000E11E7"/>
    <w:rsid w:val="000E13D8"/>
    <w:rsid w:val="000E2E00"/>
    <w:rsid w:val="000E3DD6"/>
    <w:rsid w:val="000E3E4A"/>
    <w:rsid w:val="000E46A8"/>
    <w:rsid w:val="000E611A"/>
    <w:rsid w:val="000E614E"/>
    <w:rsid w:val="000E66D2"/>
    <w:rsid w:val="000F1683"/>
    <w:rsid w:val="000F3561"/>
    <w:rsid w:val="000F412A"/>
    <w:rsid w:val="000F50BD"/>
    <w:rsid w:val="000F5ECB"/>
    <w:rsid w:val="00100258"/>
    <w:rsid w:val="00100951"/>
    <w:rsid w:val="001014B7"/>
    <w:rsid w:val="001016DC"/>
    <w:rsid w:val="00102265"/>
    <w:rsid w:val="00105006"/>
    <w:rsid w:val="00105291"/>
    <w:rsid w:val="001054D1"/>
    <w:rsid w:val="00105761"/>
    <w:rsid w:val="001059CA"/>
    <w:rsid w:val="00105A6E"/>
    <w:rsid w:val="00105DAD"/>
    <w:rsid w:val="00106664"/>
    <w:rsid w:val="00107DED"/>
    <w:rsid w:val="001101EA"/>
    <w:rsid w:val="00110798"/>
    <w:rsid w:val="00110BE0"/>
    <w:rsid w:val="001119BE"/>
    <w:rsid w:val="0011263E"/>
    <w:rsid w:val="0011325F"/>
    <w:rsid w:val="001133DA"/>
    <w:rsid w:val="00113684"/>
    <w:rsid w:val="00113744"/>
    <w:rsid w:val="001139F3"/>
    <w:rsid w:val="0011411E"/>
    <w:rsid w:val="0011415C"/>
    <w:rsid w:val="001159D9"/>
    <w:rsid w:val="00116EFD"/>
    <w:rsid w:val="0011793E"/>
    <w:rsid w:val="001206AC"/>
    <w:rsid w:val="00121348"/>
    <w:rsid w:val="001217A8"/>
    <w:rsid w:val="00123992"/>
    <w:rsid w:val="00124AA3"/>
    <w:rsid w:val="0012546D"/>
    <w:rsid w:val="00125962"/>
    <w:rsid w:val="001264CF"/>
    <w:rsid w:val="0013074E"/>
    <w:rsid w:val="00130D09"/>
    <w:rsid w:val="001344DB"/>
    <w:rsid w:val="0013623C"/>
    <w:rsid w:val="00140FC9"/>
    <w:rsid w:val="00141D81"/>
    <w:rsid w:val="00143661"/>
    <w:rsid w:val="0014744C"/>
    <w:rsid w:val="00147B99"/>
    <w:rsid w:val="001509DD"/>
    <w:rsid w:val="001512C0"/>
    <w:rsid w:val="00151343"/>
    <w:rsid w:val="0015145C"/>
    <w:rsid w:val="00152843"/>
    <w:rsid w:val="0015469B"/>
    <w:rsid w:val="001546C2"/>
    <w:rsid w:val="001553E3"/>
    <w:rsid w:val="00155780"/>
    <w:rsid w:val="00155E97"/>
    <w:rsid w:val="001572B4"/>
    <w:rsid w:val="00157946"/>
    <w:rsid w:val="001614BC"/>
    <w:rsid w:val="00162B28"/>
    <w:rsid w:val="00163023"/>
    <w:rsid w:val="00163B8C"/>
    <w:rsid w:val="00165D55"/>
    <w:rsid w:val="001662EB"/>
    <w:rsid w:val="001678FD"/>
    <w:rsid w:val="00167C02"/>
    <w:rsid w:val="00167E29"/>
    <w:rsid w:val="00171A7A"/>
    <w:rsid w:val="00171FDD"/>
    <w:rsid w:val="0017365D"/>
    <w:rsid w:val="001746B5"/>
    <w:rsid w:val="00174F29"/>
    <w:rsid w:val="001750A0"/>
    <w:rsid w:val="0017554B"/>
    <w:rsid w:val="00175D4C"/>
    <w:rsid w:val="001808E0"/>
    <w:rsid w:val="00180A03"/>
    <w:rsid w:val="0018118E"/>
    <w:rsid w:val="00182276"/>
    <w:rsid w:val="001838FB"/>
    <w:rsid w:val="00186233"/>
    <w:rsid w:val="0018797C"/>
    <w:rsid w:val="00190FF2"/>
    <w:rsid w:val="00191472"/>
    <w:rsid w:val="00192017"/>
    <w:rsid w:val="001948A8"/>
    <w:rsid w:val="00194B66"/>
    <w:rsid w:val="00195C38"/>
    <w:rsid w:val="00195EF2"/>
    <w:rsid w:val="00196B7F"/>
    <w:rsid w:val="00196F67"/>
    <w:rsid w:val="00197948"/>
    <w:rsid w:val="001A0D1A"/>
    <w:rsid w:val="001A1F04"/>
    <w:rsid w:val="001A249C"/>
    <w:rsid w:val="001A300B"/>
    <w:rsid w:val="001A3611"/>
    <w:rsid w:val="001A45D5"/>
    <w:rsid w:val="001A6782"/>
    <w:rsid w:val="001A6E05"/>
    <w:rsid w:val="001B0743"/>
    <w:rsid w:val="001B0B59"/>
    <w:rsid w:val="001B0F24"/>
    <w:rsid w:val="001B31F2"/>
    <w:rsid w:val="001B3D87"/>
    <w:rsid w:val="001B3E58"/>
    <w:rsid w:val="001B5793"/>
    <w:rsid w:val="001B5B5F"/>
    <w:rsid w:val="001B6B6E"/>
    <w:rsid w:val="001B6B7E"/>
    <w:rsid w:val="001B7265"/>
    <w:rsid w:val="001C0C68"/>
    <w:rsid w:val="001C1700"/>
    <w:rsid w:val="001C21BD"/>
    <w:rsid w:val="001C3830"/>
    <w:rsid w:val="001C3B89"/>
    <w:rsid w:val="001C4006"/>
    <w:rsid w:val="001C4A11"/>
    <w:rsid w:val="001C5CAA"/>
    <w:rsid w:val="001C682C"/>
    <w:rsid w:val="001C6E5B"/>
    <w:rsid w:val="001C7149"/>
    <w:rsid w:val="001D0ADF"/>
    <w:rsid w:val="001D0AF7"/>
    <w:rsid w:val="001D2969"/>
    <w:rsid w:val="001D2FDC"/>
    <w:rsid w:val="001D49C6"/>
    <w:rsid w:val="001D558B"/>
    <w:rsid w:val="001D5EC0"/>
    <w:rsid w:val="001D7AE8"/>
    <w:rsid w:val="001D7E75"/>
    <w:rsid w:val="001E1226"/>
    <w:rsid w:val="001E1C32"/>
    <w:rsid w:val="001E2307"/>
    <w:rsid w:val="001E2666"/>
    <w:rsid w:val="001E2AC5"/>
    <w:rsid w:val="001E34AA"/>
    <w:rsid w:val="001E5A8C"/>
    <w:rsid w:val="001E5F23"/>
    <w:rsid w:val="001E78DF"/>
    <w:rsid w:val="001E7B25"/>
    <w:rsid w:val="001F0286"/>
    <w:rsid w:val="001F1251"/>
    <w:rsid w:val="001F19A2"/>
    <w:rsid w:val="001F1D2E"/>
    <w:rsid w:val="001F5AFF"/>
    <w:rsid w:val="002005E9"/>
    <w:rsid w:val="00201298"/>
    <w:rsid w:val="00201B5F"/>
    <w:rsid w:val="00203079"/>
    <w:rsid w:val="00204A19"/>
    <w:rsid w:val="00204F60"/>
    <w:rsid w:val="00205153"/>
    <w:rsid w:val="00205DF3"/>
    <w:rsid w:val="00207CBC"/>
    <w:rsid w:val="002140BC"/>
    <w:rsid w:val="00216359"/>
    <w:rsid w:val="00216C73"/>
    <w:rsid w:val="0021794B"/>
    <w:rsid w:val="002205A7"/>
    <w:rsid w:val="002221CB"/>
    <w:rsid w:val="00224D77"/>
    <w:rsid w:val="00226617"/>
    <w:rsid w:val="00227323"/>
    <w:rsid w:val="00227C98"/>
    <w:rsid w:val="00227E77"/>
    <w:rsid w:val="00230691"/>
    <w:rsid w:val="00231AC1"/>
    <w:rsid w:val="00232310"/>
    <w:rsid w:val="002374B1"/>
    <w:rsid w:val="00237CE6"/>
    <w:rsid w:val="00240D66"/>
    <w:rsid w:val="00243B7F"/>
    <w:rsid w:val="00246A95"/>
    <w:rsid w:val="0025083F"/>
    <w:rsid w:val="00250BF3"/>
    <w:rsid w:val="00252319"/>
    <w:rsid w:val="002546D5"/>
    <w:rsid w:val="00256033"/>
    <w:rsid w:val="0025643C"/>
    <w:rsid w:val="002600AE"/>
    <w:rsid w:val="002609C0"/>
    <w:rsid w:val="002610BB"/>
    <w:rsid w:val="00262219"/>
    <w:rsid w:val="00262456"/>
    <w:rsid w:val="002628C3"/>
    <w:rsid w:val="00262F49"/>
    <w:rsid w:val="00263698"/>
    <w:rsid w:val="00264086"/>
    <w:rsid w:val="002657DC"/>
    <w:rsid w:val="00265AD4"/>
    <w:rsid w:val="00266CC3"/>
    <w:rsid w:val="00267025"/>
    <w:rsid w:val="00270C79"/>
    <w:rsid w:val="002710CB"/>
    <w:rsid w:val="002721EB"/>
    <w:rsid w:val="00272EC6"/>
    <w:rsid w:val="00274528"/>
    <w:rsid w:val="002747BE"/>
    <w:rsid w:val="002753F1"/>
    <w:rsid w:val="002756E9"/>
    <w:rsid w:val="00275E77"/>
    <w:rsid w:val="002773AF"/>
    <w:rsid w:val="0028025E"/>
    <w:rsid w:val="002808C3"/>
    <w:rsid w:val="00282C0F"/>
    <w:rsid w:val="0028459F"/>
    <w:rsid w:val="00285A85"/>
    <w:rsid w:val="00287FFE"/>
    <w:rsid w:val="0029110A"/>
    <w:rsid w:val="002915B0"/>
    <w:rsid w:val="00291666"/>
    <w:rsid w:val="002917C5"/>
    <w:rsid w:val="0029200C"/>
    <w:rsid w:val="00292EE8"/>
    <w:rsid w:val="002935BA"/>
    <w:rsid w:val="00293A37"/>
    <w:rsid w:val="00294BD8"/>
    <w:rsid w:val="0029540C"/>
    <w:rsid w:val="0029608A"/>
    <w:rsid w:val="002975BB"/>
    <w:rsid w:val="00297C81"/>
    <w:rsid w:val="002A01F0"/>
    <w:rsid w:val="002A1A3E"/>
    <w:rsid w:val="002A2A91"/>
    <w:rsid w:val="002A3AF2"/>
    <w:rsid w:val="002A5190"/>
    <w:rsid w:val="002A5197"/>
    <w:rsid w:val="002A5411"/>
    <w:rsid w:val="002B03D9"/>
    <w:rsid w:val="002B04B4"/>
    <w:rsid w:val="002B2021"/>
    <w:rsid w:val="002B23BA"/>
    <w:rsid w:val="002B384D"/>
    <w:rsid w:val="002B6967"/>
    <w:rsid w:val="002B7D87"/>
    <w:rsid w:val="002C0FC9"/>
    <w:rsid w:val="002C19BF"/>
    <w:rsid w:val="002C1EC2"/>
    <w:rsid w:val="002C236B"/>
    <w:rsid w:val="002C23C4"/>
    <w:rsid w:val="002C24A4"/>
    <w:rsid w:val="002C3923"/>
    <w:rsid w:val="002C41EC"/>
    <w:rsid w:val="002C433A"/>
    <w:rsid w:val="002C4757"/>
    <w:rsid w:val="002C4F2B"/>
    <w:rsid w:val="002C4FF3"/>
    <w:rsid w:val="002C648D"/>
    <w:rsid w:val="002C7C98"/>
    <w:rsid w:val="002D3473"/>
    <w:rsid w:val="002D3998"/>
    <w:rsid w:val="002D5A87"/>
    <w:rsid w:val="002E1E7A"/>
    <w:rsid w:val="002E3098"/>
    <w:rsid w:val="002E3D1F"/>
    <w:rsid w:val="002F51DA"/>
    <w:rsid w:val="002F5721"/>
    <w:rsid w:val="003010B2"/>
    <w:rsid w:val="00301679"/>
    <w:rsid w:val="003020FF"/>
    <w:rsid w:val="003042CA"/>
    <w:rsid w:val="00304ABE"/>
    <w:rsid w:val="00310934"/>
    <w:rsid w:val="00311605"/>
    <w:rsid w:val="003119BF"/>
    <w:rsid w:val="00311B8E"/>
    <w:rsid w:val="00312927"/>
    <w:rsid w:val="00312FFA"/>
    <w:rsid w:val="00313073"/>
    <w:rsid w:val="00317F49"/>
    <w:rsid w:val="00320CCD"/>
    <w:rsid w:val="00321657"/>
    <w:rsid w:val="00321839"/>
    <w:rsid w:val="00322E0D"/>
    <w:rsid w:val="003230CD"/>
    <w:rsid w:val="003233BF"/>
    <w:rsid w:val="00324C63"/>
    <w:rsid w:val="00326CF2"/>
    <w:rsid w:val="003276B7"/>
    <w:rsid w:val="00327A24"/>
    <w:rsid w:val="0033073E"/>
    <w:rsid w:val="003319DD"/>
    <w:rsid w:val="00331C0C"/>
    <w:rsid w:val="003321EB"/>
    <w:rsid w:val="00332DC1"/>
    <w:rsid w:val="00333753"/>
    <w:rsid w:val="00334244"/>
    <w:rsid w:val="00335C57"/>
    <w:rsid w:val="00335E13"/>
    <w:rsid w:val="003376A7"/>
    <w:rsid w:val="00341A2E"/>
    <w:rsid w:val="00342D8B"/>
    <w:rsid w:val="00343880"/>
    <w:rsid w:val="00343E6F"/>
    <w:rsid w:val="003454E1"/>
    <w:rsid w:val="00345ABF"/>
    <w:rsid w:val="00346066"/>
    <w:rsid w:val="00346A82"/>
    <w:rsid w:val="0035063C"/>
    <w:rsid w:val="00350B70"/>
    <w:rsid w:val="00350F6E"/>
    <w:rsid w:val="00353688"/>
    <w:rsid w:val="00353C11"/>
    <w:rsid w:val="00354EBC"/>
    <w:rsid w:val="00355643"/>
    <w:rsid w:val="003559ED"/>
    <w:rsid w:val="0036221D"/>
    <w:rsid w:val="003635C1"/>
    <w:rsid w:val="0036373D"/>
    <w:rsid w:val="003638BE"/>
    <w:rsid w:val="00364A34"/>
    <w:rsid w:val="00365C56"/>
    <w:rsid w:val="00365D2C"/>
    <w:rsid w:val="00366165"/>
    <w:rsid w:val="0036616A"/>
    <w:rsid w:val="003664E3"/>
    <w:rsid w:val="003665F1"/>
    <w:rsid w:val="003671ED"/>
    <w:rsid w:val="00370D66"/>
    <w:rsid w:val="00370D95"/>
    <w:rsid w:val="0037219F"/>
    <w:rsid w:val="00372C3F"/>
    <w:rsid w:val="00373010"/>
    <w:rsid w:val="003732D9"/>
    <w:rsid w:val="00373E70"/>
    <w:rsid w:val="003741AA"/>
    <w:rsid w:val="003751A2"/>
    <w:rsid w:val="003754A1"/>
    <w:rsid w:val="003759B0"/>
    <w:rsid w:val="003778FE"/>
    <w:rsid w:val="00377C8E"/>
    <w:rsid w:val="003801F0"/>
    <w:rsid w:val="003809DB"/>
    <w:rsid w:val="00380ACF"/>
    <w:rsid w:val="0038272C"/>
    <w:rsid w:val="00383057"/>
    <w:rsid w:val="003837E0"/>
    <w:rsid w:val="003838C4"/>
    <w:rsid w:val="003857D0"/>
    <w:rsid w:val="00385D0C"/>
    <w:rsid w:val="00386B8D"/>
    <w:rsid w:val="0039103E"/>
    <w:rsid w:val="003916CA"/>
    <w:rsid w:val="003935F4"/>
    <w:rsid w:val="00393707"/>
    <w:rsid w:val="00395919"/>
    <w:rsid w:val="00396145"/>
    <w:rsid w:val="003A076C"/>
    <w:rsid w:val="003A111D"/>
    <w:rsid w:val="003A1B75"/>
    <w:rsid w:val="003A2408"/>
    <w:rsid w:val="003A2E35"/>
    <w:rsid w:val="003A39E2"/>
    <w:rsid w:val="003A56E5"/>
    <w:rsid w:val="003A58A7"/>
    <w:rsid w:val="003A5BA6"/>
    <w:rsid w:val="003A5D60"/>
    <w:rsid w:val="003A6ECB"/>
    <w:rsid w:val="003A796E"/>
    <w:rsid w:val="003A7FE8"/>
    <w:rsid w:val="003B086D"/>
    <w:rsid w:val="003B1584"/>
    <w:rsid w:val="003B1731"/>
    <w:rsid w:val="003B265A"/>
    <w:rsid w:val="003B3126"/>
    <w:rsid w:val="003B39D2"/>
    <w:rsid w:val="003B3F1C"/>
    <w:rsid w:val="003B4EE3"/>
    <w:rsid w:val="003B5E4C"/>
    <w:rsid w:val="003B6CDC"/>
    <w:rsid w:val="003C05FB"/>
    <w:rsid w:val="003C15A5"/>
    <w:rsid w:val="003C15E2"/>
    <w:rsid w:val="003C2896"/>
    <w:rsid w:val="003C43FC"/>
    <w:rsid w:val="003C507B"/>
    <w:rsid w:val="003C5EB0"/>
    <w:rsid w:val="003C7F91"/>
    <w:rsid w:val="003D12E9"/>
    <w:rsid w:val="003D136B"/>
    <w:rsid w:val="003D1C10"/>
    <w:rsid w:val="003D49F2"/>
    <w:rsid w:val="003D61F2"/>
    <w:rsid w:val="003D784D"/>
    <w:rsid w:val="003D786B"/>
    <w:rsid w:val="003E09C4"/>
    <w:rsid w:val="003E12B4"/>
    <w:rsid w:val="003E16F1"/>
    <w:rsid w:val="003E20ED"/>
    <w:rsid w:val="003E2304"/>
    <w:rsid w:val="003E444D"/>
    <w:rsid w:val="003E4476"/>
    <w:rsid w:val="003E66CA"/>
    <w:rsid w:val="003F02A2"/>
    <w:rsid w:val="003F0D26"/>
    <w:rsid w:val="003F0DBE"/>
    <w:rsid w:val="003F0F53"/>
    <w:rsid w:val="003F15EF"/>
    <w:rsid w:val="003F2155"/>
    <w:rsid w:val="003F2FB8"/>
    <w:rsid w:val="003F39F7"/>
    <w:rsid w:val="003F4168"/>
    <w:rsid w:val="003F6D9F"/>
    <w:rsid w:val="003F7D79"/>
    <w:rsid w:val="004005C4"/>
    <w:rsid w:val="004012B7"/>
    <w:rsid w:val="004016D6"/>
    <w:rsid w:val="00401FCF"/>
    <w:rsid w:val="00402FB2"/>
    <w:rsid w:val="00404543"/>
    <w:rsid w:val="0040514B"/>
    <w:rsid w:val="00405DA2"/>
    <w:rsid w:val="0041124B"/>
    <w:rsid w:val="00411487"/>
    <w:rsid w:val="00411F54"/>
    <w:rsid w:val="004137F4"/>
    <w:rsid w:val="00415C5F"/>
    <w:rsid w:val="00415E8F"/>
    <w:rsid w:val="00417FE3"/>
    <w:rsid w:val="00423E4A"/>
    <w:rsid w:val="00426223"/>
    <w:rsid w:val="0042731F"/>
    <w:rsid w:val="00427585"/>
    <w:rsid w:val="00427F1A"/>
    <w:rsid w:val="00427F69"/>
    <w:rsid w:val="00432464"/>
    <w:rsid w:val="00432C39"/>
    <w:rsid w:val="00432E43"/>
    <w:rsid w:val="00433316"/>
    <w:rsid w:val="00433C37"/>
    <w:rsid w:val="00433EF3"/>
    <w:rsid w:val="00434031"/>
    <w:rsid w:val="0043527C"/>
    <w:rsid w:val="004355C2"/>
    <w:rsid w:val="004359AA"/>
    <w:rsid w:val="00440CDD"/>
    <w:rsid w:val="00440EA4"/>
    <w:rsid w:val="00441109"/>
    <w:rsid w:val="004414BD"/>
    <w:rsid w:val="00441BFA"/>
    <w:rsid w:val="0044308A"/>
    <w:rsid w:val="00443D9C"/>
    <w:rsid w:val="00444D08"/>
    <w:rsid w:val="004454F0"/>
    <w:rsid w:val="004456E2"/>
    <w:rsid w:val="00445939"/>
    <w:rsid w:val="00445C31"/>
    <w:rsid w:val="004474EA"/>
    <w:rsid w:val="00447DEB"/>
    <w:rsid w:val="00447FC6"/>
    <w:rsid w:val="004514AE"/>
    <w:rsid w:val="00451B03"/>
    <w:rsid w:val="00452074"/>
    <w:rsid w:val="00452D7A"/>
    <w:rsid w:val="00452DA2"/>
    <w:rsid w:val="00453008"/>
    <w:rsid w:val="00455D6E"/>
    <w:rsid w:val="00455E1C"/>
    <w:rsid w:val="004567B2"/>
    <w:rsid w:val="00456B5A"/>
    <w:rsid w:val="004605B7"/>
    <w:rsid w:val="004614BD"/>
    <w:rsid w:val="00461642"/>
    <w:rsid w:val="00462E14"/>
    <w:rsid w:val="00465133"/>
    <w:rsid w:val="00465B5F"/>
    <w:rsid w:val="0046652A"/>
    <w:rsid w:val="00466613"/>
    <w:rsid w:val="00470B68"/>
    <w:rsid w:val="00472273"/>
    <w:rsid w:val="004725EF"/>
    <w:rsid w:val="0047302C"/>
    <w:rsid w:val="00474996"/>
    <w:rsid w:val="00476058"/>
    <w:rsid w:val="00482C31"/>
    <w:rsid w:val="0048411C"/>
    <w:rsid w:val="004848EE"/>
    <w:rsid w:val="00487EF9"/>
    <w:rsid w:val="00490BA9"/>
    <w:rsid w:val="00490D81"/>
    <w:rsid w:val="0049125E"/>
    <w:rsid w:val="004917D7"/>
    <w:rsid w:val="00491B77"/>
    <w:rsid w:val="0049228C"/>
    <w:rsid w:val="0049277C"/>
    <w:rsid w:val="004931DF"/>
    <w:rsid w:val="0049380D"/>
    <w:rsid w:val="00493D83"/>
    <w:rsid w:val="00494BE6"/>
    <w:rsid w:val="004957B8"/>
    <w:rsid w:val="00495D87"/>
    <w:rsid w:val="004A09DC"/>
    <w:rsid w:val="004A33D4"/>
    <w:rsid w:val="004A4458"/>
    <w:rsid w:val="004A4B00"/>
    <w:rsid w:val="004A5160"/>
    <w:rsid w:val="004A51D4"/>
    <w:rsid w:val="004A6465"/>
    <w:rsid w:val="004A6F8A"/>
    <w:rsid w:val="004B024D"/>
    <w:rsid w:val="004B121D"/>
    <w:rsid w:val="004B14DC"/>
    <w:rsid w:val="004B29D3"/>
    <w:rsid w:val="004B586C"/>
    <w:rsid w:val="004B627E"/>
    <w:rsid w:val="004B6A92"/>
    <w:rsid w:val="004B7845"/>
    <w:rsid w:val="004C040F"/>
    <w:rsid w:val="004C10D7"/>
    <w:rsid w:val="004C156C"/>
    <w:rsid w:val="004C1CCD"/>
    <w:rsid w:val="004C2B23"/>
    <w:rsid w:val="004C3261"/>
    <w:rsid w:val="004C334B"/>
    <w:rsid w:val="004C63A3"/>
    <w:rsid w:val="004D0620"/>
    <w:rsid w:val="004D10DF"/>
    <w:rsid w:val="004D3D74"/>
    <w:rsid w:val="004D5864"/>
    <w:rsid w:val="004D5C74"/>
    <w:rsid w:val="004D5EE4"/>
    <w:rsid w:val="004D7995"/>
    <w:rsid w:val="004D7BB5"/>
    <w:rsid w:val="004E2C8E"/>
    <w:rsid w:val="004E3050"/>
    <w:rsid w:val="004E3766"/>
    <w:rsid w:val="004E3892"/>
    <w:rsid w:val="004E5666"/>
    <w:rsid w:val="004E62F9"/>
    <w:rsid w:val="004E726F"/>
    <w:rsid w:val="004E73E8"/>
    <w:rsid w:val="004F10DA"/>
    <w:rsid w:val="004F1C94"/>
    <w:rsid w:val="004F1ECD"/>
    <w:rsid w:val="004F2835"/>
    <w:rsid w:val="004F2853"/>
    <w:rsid w:val="004F2FFE"/>
    <w:rsid w:val="004F3257"/>
    <w:rsid w:val="004F39FC"/>
    <w:rsid w:val="004F42D5"/>
    <w:rsid w:val="004F5060"/>
    <w:rsid w:val="004F52B1"/>
    <w:rsid w:val="004F5636"/>
    <w:rsid w:val="004F5FBC"/>
    <w:rsid w:val="004F63F4"/>
    <w:rsid w:val="005011AE"/>
    <w:rsid w:val="00501888"/>
    <w:rsid w:val="00503338"/>
    <w:rsid w:val="00503699"/>
    <w:rsid w:val="00503BA4"/>
    <w:rsid w:val="00507C42"/>
    <w:rsid w:val="005100E8"/>
    <w:rsid w:val="005102CD"/>
    <w:rsid w:val="0051040E"/>
    <w:rsid w:val="005108CD"/>
    <w:rsid w:val="00512798"/>
    <w:rsid w:val="00514DDA"/>
    <w:rsid w:val="00517C45"/>
    <w:rsid w:val="00517E75"/>
    <w:rsid w:val="0052029E"/>
    <w:rsid w:val="005221FC"/>
    <w:rsid w:val="005233A6"/>
    <w:rsid w:val="00523A14"/>
    <w:rsid w:val="00525217"/>
    <w:rsid w:val="00525FB5"/>
    <w:rsid w:val="005263A8"/>
    <w:rsid w:val="00526489"/>
    <w:rsid w:val="00527878"/>
    <w:rsid w:val="0053051E"/>
    <w:rsid w:val="00530B4C"/>
    <w:rsid w:val="00531BC1"/>
    <w:rsid w:val="00532079"/>
    <w:rsid w:val="0053353F"/>
    <w:rsid w:val="005335DB"/>
    <w:rsid w:val="005337DB"/>
    <w:rsid w:val="00535095"/>
    <w:rsid w:val="005353F0"/>
    <w:rsid w:val="0053672D"/>
    <w:rsid w:val="00537117"/>
    <w:rsid w:val="00537A53"/>
    <w:rsid w:val="005401ED"/>
    <w:rsid w:val="005404F1"/>
    <w:rsid w:val="005418F7"/>
    <w:rsid w:val="00541BDA"/>
    <w:rsid w:val="00541C17"/>
    <w:rsid w:val="005420E4"/>
    <w:rsid w:val="00542AFD"/>
    <w:rsid w:val="00543BFC"/>
    <w:rsid w:val="005447FB"/>
    <w:rsid w:val="00545320"/>
    <w:rsid w:val="005463AA"/>
    <w:rsid w:val="00546687"/>
    <w:rsid w:val="00546C52"/>
    <w:rsid w:val="00547F4A"/>
    <w:rsid w:val="00550E8A"/>
    <w:rsid w:val="005516E6"/>
    <w:rsid w:val="00551F6A"/>
    <w:rsid w:val="005522A9"/>
    <w:rsid w:val="005531CA"/>
    <w:rsid w:val="00553A84"/>
    <w:rsid w:val="0055443D"/>
    <w:rsid w:val="00555DFC"/>
    <w:rsid w:val="005578EA"/>
    <w:rsid w:val="00561BB6"/>
    <w:rsid w:val="00562974"/>
    <w:rsid w:val="00563193"/>
    <w:rsid w:val="00563323"/>
    <w:rsid w:val="00563BA2"/>
    <w:rsid w:val="005641D3"/>
    <w:rsid w:val="00565598"/>
    <w:rsid w:val="00567F81"/>
    <w:rsid w:val="0057096E"/>
    <w:rsid w:val="00572242"/>
    <w:rsid w:val="00577971"/>
    <w:rsid w:val="00580734"/>
    <w:rsid w:val="00581F06"/>
    <w:rsid w:val="00582A0C"/>
    <w:rsid w:val="0058312D"/>
    <w:rsid w:val="0058343F"/>
    <w:rsid w:val="005849A3"/>
    <w:rsid w:val="00584FED"/>
    <w:rsid w:val="00585FAD"/>
    <w:rsid w:val="005869B9"/>
    <w:rsid w:val="00586A1D"/>
    <w:rsid w:val="0058704D"/>
    <w:rsid w:val="00587419"/>
    <w:rsid w:val="00590295"/>
    <w:rsid w:val="005927EF"/>
    <w:rsid w:val="00592A30"/>
    <w:rsid w:val="00593855"/>
    <w:rsid w:val="00593BBF"/>
    <w:rsid w:val="0059460C"/>
    <w:rsid w:val="00594AFB"/>
    <w:rsid w:val="00594C12"/>
    <w:rsid w:val="00595F82"/>
    <w:rsid w:val="005974BA"/>
    <w:rsid w:val="00597BFE"/>
    <w:rsid w:val="005A1943"/>
    <w:rsid w:val="005A38B4"/>
    <w:rsid w:val="005A4046"/>
    <w:rsid w:val="005A43C1"/>
    <w:rsid w:val="005A4626"/>
    <w:rsid w:val="005A4BFC"/>
    <w:rsid w:val="005A52FB"/>
    <w:rsid w:val="005A592E"/>
    <w:rsid w:val="005A7155"/>
    <w:rsid w:val="005B2C88"/>
    <w:rsid w:val="005B320B"/>
    <w:rsid w:val="005B3311"/>
    <w:rsid w:val="005B35A4"/>
    <w:rsid w:val="005B41F1"/>
    <w:rsid w:val="005B4DB6"/>
    <w:rsid w:val="005B4F93"/>
    <w:rsid w:val="005B5BF8"/>
    <w:rsid w:val="005B6533"/>
    <w:rsid w:val="005C09ED"/>
    <w:rsid w:val="005C23BD"/>
    <w:rsid w:val="005C3CFA"/>
    <w:rsid w:val="005C3E01"/>
    <w:rsid w:val="005C46CE"/>
    <w:rsid w:val="005C5CFA"/>
    <w:rsid w:val="005C644E"/>
    <w:rsid w:val="005C6964"/>
    <w:rsid w:val="005C7103"/>
    <w:rsid w:val="005D060C"/>
    <w:rsid w:val="005D184B"/>
    <w:rsid w:val="005D2F03"/>
    <w:rsid w:val="005D3CA4"/>
    <w:rsid w:val="005D435F"/>
    <w:rsid w:val="005D53E6"/>
    <w:rsid w:val="005D5E91"/>
    <w:rsid w:val="005E0B86"/>
    <w:rsid w:val="005E0B93"/>
    <w:rsid w:val="005E1B41"/>
    <w:rsid w:val="005E1F30"/>
    <w:rsid w:val="005E2045"/>
    <w:rsid w:val="005E409A"/>
    <w:rsid w:val="005E4160"/>
    <w:rsid w:val="005E5129"/>
    <w:rsid w:val="005E6D25"/>
    <w:rsid w:val="005F1505"/>
    <w:rsid w:val="005F1600"/>
    <w:rsid w:val="005F25BB"/>
    <w:rsid w:val="005F33DC"/>
    <w:rsid w:val="005F5D45"/>
    <w:rsid w:val="005F6C26"/>
    <w:rsid w:val="005F7607"/>
    <w:rsid w:val="005F7ADF"/>
    <w:rsid w:val="00600749"/>
    <w:rsid w:val="00601160"/>
    <w:rsid w:val="006017CD"/>
    <w:rsid w:val="00601CE2"/>
    <w:rsid w:val="00601FC8"/>
    <w:rsid w:val="006024AC"/>
    <w:rsid w:val="00604AA4"/>
    <w:rsid w:val="00605105"/>
    <w:rsid w:val="006056EC"/>
    <w:rsid w:val="006125EA"/>
    <w:rsid w:val="00613966"/>
    <w:rsid w:val="00613AA4"/>
    <w:rsid w:val="006140D2"/>
    <w:rsid w:val="00616980"/>
    <w:rsid w:val="00620845"/>
    <w:rsid w:val="00620E5E"/>
    <w:rsid w:val="00620EF2"/>
    <w:rsid w:val="0062144F"/>
    <w:rsid w:val="006223DE"/>
    <w:rsid w:val="00623D44"/>
    <w:rsid w:val="006242D3"/>
    <w:rsid w:val="00624839"/>
    <w:rsid w:val="00624BF9"/>
    <w:rsid w:val="0062606F"/>
    <w:rsid w:val="00626184"/>
    <w:rsid w:val="00630A3A"/>
    <w:rsid w:val="00630E46"/>
    <w:rsid w:val="00634AFB"/>
    <w:rsid w:val="00634F20"/>
    <w:rsid w:val="00635195"/>
    <w:rsid w:val="00636AD8"/>
    <w:rsid w:val="00637233"/>
    <w:rsid w:val="00640F5C"/>
    <w:rsid w:val="006415C3"/>
    <w:rsid w:val="00641E51"/>
    <w:rsid w:val="00642DE1"/>
    <w:rsid w:val="00642F35"/>
    <w:rsid w:val="006433AF"/>
    <w:rsid w:val="00644525"/>
    <w:rsid w:val="00645ABB"/>
    <w:rsid w:val="00645AF6"/>
    <w:rsid w:val="00646255"/>
    <w:rsid w:val="006503EE"/>
    <w:rsid w:val="006509F4"/>
    <w:rsid w:val="00650BAF"/>
    <w:rsid w:val="0065246F"/>
    <w:rsid w:val="00652979"/>
    <w:rsid w:val="00652DBB"/>
    <w:rsid w:val="00652FE7"/>
    <w:rsid w:val="00653967"/>
    <w:rsid w:val="006543F7"/>
    <w:rsid w:val="006547BB"/>
    <w:rsid w:val="00655FBC"/>
    <w:rsid w:val="00656DDC"/>
    <w:rsid w:val="00657DEB"/>
    <w:rsid w:val="006600CD"/>
    <w:rsid w:val="006602BF"/>
    <w:rsid w:val="00660408"/>
    <w:rsid w:val="00661413"/>
    <w:rsid w:val="00661946"/>
    <w:rsid w:val="0066496D"/>
    <w:rsid w:val="006654C6"/>
    <w:rsid w:val="006670A2"/>
    <w:rsid w:val="006700E6"/>
    <w:rsid w:val="006702F3"/>
    <w:rsid w:val="0067078B"/>
    <w:rsid w:val="006742E3"/>
    <w:rsid w:val="00674926"/>
    <w:rsid w:val="006750E4"/>
    <w:rsid w:val="006755E9"/>
    <w:rsid w:val="00675A19"/>
    <w:rsid w:val="00677264"/>
    <w:rsid w:val="00680333"/>
    <w:rsid w:val="00681603"/>
    <w:rsid w:val="0068223A"/>
    <w:rsid w:val="00682EAB"/>
    <w:rsid w:val="00683344"/>
    <w:rsid w:val="0068446A"/>
    <w:rsid w:val="00690D85"/>
    <w:rsid w:val="00691B58"/>
    <w:rsid w:val="006948CA"/>
    <w:rsid w:val="00694B08"/>
    <w:rsid w:val="00694EF3"/>
    <w:rsid w:val="006955FF"/>
    <w:rsid w:val="00695A48"/>
    <w:rsid w:val="00695EFB"/>
    <w:rsid w:val="006962BC"/>
    <w:rsid w:val="0069751C"/>
    <w:rsid w:val="006A12B8"/>
    <w:rsid w:val="006A45AF"/>
    <w:rsid w:val="006A4923"/>
    <w:rsid w:val="006A4B60"/>
    <w:rsid w:val="006A4DC8"/>
    <w:rsid w:val="006A5581"/>
    <w:rsid w:val="006A5F50"/>
    <w:rsid w:val="006A704D"/>
    <w:rsid w:val="006A78F5"/>
    <w:rsid w:val="006A7912"/>
    <w:rsid w:val="006A7E57"/>
    <w:rsid w:val="006B087A"/>
    <w:rsid w:val="006B0B57"/>
    <w:rsid w:val="006B1239"/>
    <w:rsid w:val="006B196B"/>
    <w:rsid w:val="006B2988"/>
    <w:rsid w:val="006B3FB0"/>
    <w:rsid w:val="006B4500"/>
    <w:rsid w:val="006B5904"/>
    <w:rsid w:val="006B5A8D"/>
    <w:rsid w:val="006B6304"/>
    <w:rsid w:val="006B7FA0"/>
    <w:rsid w:val="006C02DE"/>
    <w:rsid w:val="006C18B5"/>
    <w:rsid w:val="006C1E2D"/>
    <w:rsid w:val="006C4271"/>
    <w:rsid w:val="006C59EF"/>
    <w:rsid w:val="006C5C42"/>
    <w:rsid w:val="006C7028"/>
    <w:rsid w:val="006C7085"/>
    <w:rsid w:val="006D01CD"/>
    <w:rsid w:val="006D08D8"/>
    <w:rsid w:val="006D4599"/>
    <w:rsid w:val="006D4F43"/>
    <w:rsid w:val="006D5872"/>
    <w:rsid w:val="006D5FB8"/>
    <w:rsid w:val="006E0C2D"/>
    <w:rsid w:val="006E2D46"/>
    <w:rsid w:val="006E2E08"/>
    <w:rsid w:val="006E34F7"/>
    <w:rsid w:val="006E46A5"/>
    <w:rsid w:val="006E56F7"/>
    <w:rsid w:val="006E6FF1"/>
    <w:rsid w:val="006E7CAC"/>
    <w:rsid w:val="006E7EAC"/>
    <w:rsid w:val="006F03F2"/>
    <w:rsid w:val="006F0825"/>
    <w:rsid w:val="006F5151"/>
    <w:rsid w:val="006F5804"/>
    <w:rsid w:val="006F5854"/>
    <w:rsid w:val="006F76AD"/>
    <w:rsid w:val="00700A7D"/>
    <w:rsid w:val="00701599"/>
    <w:rsid w:val="00701D9A"/>
    <w:rsid w:val="00701F78"/>
    <w:rsid w:val="00702DF7"/>
    <w:rsid w:val="007039D1"/>
    <w:rsid w:val="00704341"/>
    <w:rsid w:val="007046CA"/>
    <w:rsid w:val="0070600C"/>
    <w:rsid w:val="00706444"/>
    <w:rsid w:val="00706C90"/>
    <w:rsid w:val="00706D59"/>
    <w:rsid w:val="007078E1"/>
    <w:rsid w:val="0070790E"/>
    <w:rsid w:val="0071126C"/>
    <w:rsid w:val="0071164C"/>
    <w:rsid w:val="007133DF"/>
    <w:rsid w:val="00713EF6"/>
    <w:rsid w:val="00715C89"/>
    <w:rsid w:val="0071634A"/>
    <w:rsid w:val="007163C5"/>
    <w:rsid w:val="00721A28"/>
    <w:rsid w:val="00722083"/>
    <w:rsid w:val="0072251A"/>
    <w:rsid w:val="007240E2"/>
    <w:rsid w:val="00724272"/>
    <w:rsid w:val="0072465A"/>
    <w:rsid w:val="00730EA5"/>
    <w:rsid w:val="00731574"/>
    <w:rsid w:val="00732029"/>
    <w:rsid w:val="0073266A"/>
    <w:rsid w:val="007336A0"/>
    <w:rsid w:val="0073445D"/>
    <w:rsid w:val="00736296"/>
    <w:rsid w:val="00740A65"/>
    <w:rsid w:val="00740A9D"/>
    <w:rsid w:val="00740F15"/>
    <w:rsid w:val="007423CA"/>
    <w:rsid w:val="00742E56"/>
    <w:rsid w:val="00745F36"/>
    <w:rsid w:val="00746120"/>
    <w:rsid w:val="00746459"/>
    <w:rsid w:val="00746BF4"/>
    <w:rsid w:val="0074757F"/>
    <w:rsid w:val="007501BB"/>
    <w:rsid w:val="00750D6A"/>
    <w:rsid w:val="00751326"/>
    <w:rsid w:val="007519D9"/>
    <w:rsid w:val="00751AC3"/>
    <w:rsid w:val="00751D5A"/>
    <w:rsid w:val="00751EC7"/>
    <w:rsid w:val="00751F1C"/>
    <w:rsid w:val="0075308C"/>
    <w:rsid w:val="00753E6D"/>
    <w:rsid w:val="007543CF"/>
    <w:rsid w:val="00754557"/>
    <w:rsid w:val="00754EAA"/>
    <w:rsid w:val="00754F27"/>
    <w:rsid w:val="00755399"/>
    <w:rsid w:val="007555C1"/>
    <w:rsid w:val="0075681D"/>
    <w:rsid w:val="00757BEB"/>
    <w:rsid w:val="00760C99"/>
    <w:rsid w:val="0076192A"/>
    <w:rsid w:val="007624D8"/>
    <w:rsid w:val="00762EDB"/>
    <w:rsid w:val="00762FBA"/>
    <w:rsid w:val="007653EE"/>
    <w:rsid w:val="00765F7E"/>
    <w:rsid w:val="00766584"/>
    <w:rsid w:val="00767BE6"/>
    <w:rsid w:val="0077216A"/>
    <w:rsid w:val="00773B6A"/>
    <w:rsid w:val="00774963"/>
    <w:rsid w:val="007752BC"/>
    <w:rsid w:val="00775AAA"/>
    <w:rsid w:val="00776255"/>
    <w:rsid w:val="00780109"/>
    <w:rsid w:val="00781A45"/>
    <w:rsid w:val="0078412E"/>
    <w:rsid w:val="00785678"/>
    <w:rsid w:val="00786C47"/>
    <w:rsid w:val="007876DB"/>
    <w:rsid w:val="00787C7B"/>
    <w:rsid w:val="00787D25"/>
    <w:rsid w:val="00790CE0"/>
    <w:rsid w:val="007926E1"/>
    <w:rsid w:val="00792EA4"/>
    <w:rsid w:val="00794696"/>
    <w:rsid w:val="00794DC2"/>
    <w:rsid w:val="007963C9"/>
    <w:rsid w:val="00796EBB"/>
    <w:rsid w:val="00797045"/>
    <w:rsid w:val="007970DE"/>
    <w:rsid w:val="007972FD"/>
    <w:rsid w:val="00797547"/>
    <w:rsid w:val="00797878"/>
    <w:rsid w:val="00797B93"/>
    <w:rsid w:val="00797E16"/>
    <w:rsid w:val="007A0D57"/>
    <w:rsid w:val="007A1D99"/>
    <w:rsid w:val="007A1F51"/>
    <w:rsid w:val="007A2461"/>
    <w:rsid w:val="007A2615"/>
    <w:rsid w:val="007A39E2"/>
    <w:rsid w:val="007A4701"/>
    <w:rsid w:val="007A641C"/>
    <w:rsid w:val="007A6FBA"/>
    <w:rsid w:val="007A7BBF"/>
    <w:rsid w:val="007B0679"/>
    <w:rsid w:val="007B0DF9"/>
    <w:rsid w:val="007B110E"/>
    <w:rsid w:val="007B1EA6"/>
    <w:rsid w:val="007B316B"/>
    <w:rsid w:val="007B3A9D"/>
    <w:rsid w:val="007B4BD2"/>
    <w:rsid w:val="007B5EC7"/>
    <w:rsid w:val="007B67C8"/>
    <w:rsid w:val="007B6CC2"/>
    <w:rsid w:val="007B736A"/>
    <w:rsid w:val="007B75B2"/>
    <w:rsid w:val="007C0340"/>
    <w:rsid w:val="007C1272"/>
    <w:rsid w:val="007C1818"/>
    <w:rsid w:val="007C201D"/>
    <w:rsid w:val="007C2C90"/>
    <w:rsid w:val="007C3454"/>
    <w:rsid w:val="007C4D01"/>
    <w:rsid w:val="007C550F"/>
    <w:rsid w:val="007C5C38"/>
    <w:rsid w:val="007C6B14"/>
    <w:rsid w:val="007D0004"/>
    <w:rsid w:val="007D2C0D"/>
    <w:rsid w:val="007D32FC"/>
    <w:rsid w:val="007D39C6"/>
    <w:rsid w:val="007D4B16"/>
    <w:rsid w:val="007E2453"/>
    <w:rsid w:val="007E6DF6"/>
    <w:rsid w:val="007F0BD0"/>
    <w:rsid w:val="007F15E1"/>
    <w:rsid w:val="007F17EB"/>
    <w:rsid w:val="007F1A60"/>
    <w:rsid w:val="007F1D84"/>
    <w:rsid w:val="007F1FC4"/>
    <w:rsid w:val="007F2276"/>
    <w:rsid w:val="007F3291"/>
    <w:rsid w:val="007F5FB3"/>
    <w:rsid w:val="007F66FC"/>
    <w:rsid w:val="007F709A"/>
    <w:rsid w:val="007F70D8"/>
    <w:rsid w:val="008000C4"/>
    <w:rsid w:val="008009DC"/>
    <w:rsid w:val="00800A67"/>
    <w:rsid w:val="008017CF"/>
    <w:rsid w:val="00801A16"/>
    <w:rsid w:val="00801AD9"/>
    <w:rsid w:val="008021C7"/>
    <w:rsid w:val="008024B3"/>
    <w:rsid w:val="00802E19"/>
    <w:rsid w:val="00804CBC"/>
    <w:rsid w:val="00805DB7"/>
    <w:rsid w:val="00805E23"/>
    <w:rsid w:val="00806161"/>
    <w:rsid w:val="00807E05"/>
    <w:rsid w:val="008101AF"/>
    <w:rsid w:val="0081064E"/>
    <w:rsid w:val="008108B9"/>
    <w:rsid w:val="00812192"/>
    <w:rsid w:val="00813510"/>
    <w:rsid w:val="00813B77"/>
    <w:rsid w:val="00814A6E"/>
    <w:rsid w:val="00814A95"/>
    <w:rsid w:val="00816404"/>
    <w:rsid w:val="0082288C"/>
    <w:rsid w:val="008238F5"/>
    <w:rsid w:val="00826524"/>
    <w:rsid w:val="00826761"/>
    <w:rsid w:val="0083060D"/>
    <w:rsid w:val="00830AE9"/>
    <w:rsid w:val="00831AB8"/>
    <w:rsid w:val="00832DF2"/>
    <w:rsid w:val="0083371C"/>
    <w:rsid w:val="008343CE"/>
    <w:rsid w:val="008348EC"/>
    <w:rsid w:val="00834BAE"/>
    <w:rsid w:val="00834F5A"/>
    <w:rsid w:val="008356BE"/>
    <w:rsid w:val="0083779D"/>
    <w:rsid w:val="00837AEB"/>
    <w:rsid w:val="00840FEE"/>
    <w:rsid w:val="0084135D"/>
    <w:rsid w:val="00842803"/>
    <w:rsid w:val="00843B40"/>
    <w:rsid w:val="00843CC0"/>
    <w:rsid w:val="00844A80"/>
    <w:rsid w:val="00844FB1"/>
    <w:rsid w:val="008450E5"/>
    <w:rsid w:val="0084524D"/>
    <w:rsid w:val="0084549D"/>
    <w:rsid w:val="008455C5"/>
    <w:rsid w:val="008471B9"/>
    <w:rsid w:val="00847731"/>
    <w:rsid w:val="00847EF1"/>
    <w:rsid w:val="0085083B"/>
    <w:rsid w:val="00851052"/>
    <w:rsid w:val="00851F9A"/>
    <w:rsid w:val="008525D0"/>
    <w:rsid w:val="0085280D"/>
    <w:rsid w:val="008537A0"/>
    <w:rsid w:val="00855984"/>
    <w:rsid w:val="00855CC8"/>
    <w:rsid w:val="008563DD"/>
    <w:rsid w:val="0085753A"/>
    <w:rsid w:val="008577D9"/>
    <w:rsid w:val="00857B79"/>
    <w:rsid w:val="00861014"/>
    <w:rsid w:val="00862AD6"/>
    <w:rsid w:val="008631C4"/>
    <w:rsid w:val="008672F3"/>
    <w:rsid w:val="00870C96"/>
    <w:rsid w:val="008716BF"/>
    <w:rsid w:val="00871E71"/>
    <w:rsid w:val="00873E82"/>
    <w:rsid w:val="0087509F"/>
    <w:rsid w:val="00875831"/>
    <w:rsid w:val="008804D4"/>
    <w:rsid w:val="00880BF9"/>
    <w:rsid w:val="008812F1"/>
    <w:rsid w:val="00881E98"/>
    <w:rsid w:val="0088273F"/>
    <w:rsid w:val="00882D7C"/>
    <w:rsid w:val="00883230"/>
    <w:rsid w:val="00883F49"/>
    <w:rsid w:val="008861C1"/>
    <w:rsid w:val="0089027D"/>
    <w:rsid w:val="0089291E"/>
    <w:rsid w:val="00894CE5"/>
    <w:rsid w:val="00895AAF"/>
    <w:rsid w:val="0089634B"/>
    <w:rsid w:val="00897ADB"/>
    <w:rsid w:val="00897B12"/>
    <w:rsid w:val="008A2344"/>
    <w:rsid w:val="008A2549"/>
    <w:rsid w:val="008A3077"/>
    <w:rsid w:val="008A4618"/>
    <w:rsid w:val="008A5356"/>
    <w:rsid w:val="008A53B7"/>
    <w:rsid w:val="008A585E"/>
    <w:rsid w:val="008A589F"/>
    <w:rsid w:val="008A71EA"/>
    <w:rsid w:val="008A7C2D"/>
    <w:rsid w:val="008B1AE1"/>
    <w:rsid w:val="008B27D9"/>
    <w:rsid w:val="008B3AFF"/>
    <w:rsid w:val="008B3BFD"/>
    <w:rsid w:val="008B5338"/>
    <w:rsid w:val="008B5445"/>
    <w:rsid w:val="008B6159"/>
    <w:rsid w:val="008B655D"/>
    <w:rsid w:val="008C0E02"/>
    <w:rsid w:val="008C1F67"/>
    <w:rsid w:val="008C1FD3"/>
    <w:rsid w:val="008C22CF"/>
    <w:rsid w:val="008C44C2"/>
    <w:rsid w:val="008C7245"/>
    <w:rsid w:val="008C7733"/>
    <w:rsid w:val="008C7905"/>
    <w:rsid w:val="008C7E14"/>
    <w:rsid w:val="008D04B8"/>
    <w:rsid w:val="008D04B9"/>
    <w:rsid w:val="008D12D9"/>
    <w:rsid w:val="008D18F5"/>
    <w:rsid w:val="008D2CC8"/>
    <w:rsid w:val="008D2D2D"/>
    <w:rsid w:val="008D3DD9"/>
    <w:rsid w:val="008D6638"/>
    <w:rsid w:val="008D76FC"/>
    <w:rsid w:val="008E2F97"/>
    <w:rsid w:val="008E3021"/>
    <w:rsid w:val="008E340C"/>
    <w:rsid w:val="008E37D8"/>
    <w:rsid w:val="008E3C59"/>
    <w:rsid w:val="008E41F5"/>
    <w:rsid w:val="008E52FC"/>
    <w:rsid w:val="008E53C5"/>
    <w:rsid w:val="008E68D5"/>
    <w:rsid w:val="008E7954"/>
    <w:rsid w:val="008F0106"/>
    <w:rsid w:val="008F0819"/>
    <w:rsid w:val="008F09B1"/>
    <w:rsid w:val="008F108A"/>
    <w:rsid w:val="008F14F9"/>
    <w:rsid w:val="008F15C9"/>
    <w:rsid w:val="008F19FE"/>
    <w:rsid w:val="008F1BC8"/>
    <w:rsid w:val="008F24BF"/>
    <w:rsid w:val="008F47A6"/>
    <w:rsid w:val="008F7DBE"/>
    <w:rsid w:val="00901A89"/>
    <w:rsid w:val="0090309C"/>
    <w:rsid w:val="00904DCD"/>
    <w:rsid w:val="009069B9"/>
    <w:rsid w:val="00907AB4"/>
    <w:rsid w:val="0091027E"/>
    <w:rsid w:val="00910CEC"/>
    <w:rsid w:val="00914400"/>
    <w:rsid w:val="00915154"/>
    <w:rsid w:val="00915C33"/>
    <w:rsid w:val="009167BF"/>
    <w:rsid w:val="00916A75"/>
    <w:rsid w:val="0091780F"/>
    <w:rsid w:val="00921A3A"/>
    <w:rsid w:val="00921F7E"/>
    <w:rsid w:val="00923C4D"/>
    <w:rsid w:val="00924C08"/>
    <w:rsid w:val="00925A1E"/>
    <w:rsid w:val="009261A2"/>
    <w:rsid w:val="00926BD9"/>
    <w:rsid w:val="00927D63"/>
    <w:rsid w:val="00930149"/>
    <w:rsid w:val="00930712"/>
    <w:rsid w:val="0093267C"/>
    <w:rsid w:val="00932B61"/>
    <w:rsid w:val="00934362"/>
    <w:rsid w:val="00934CBD"/>
    <w:rsid w:val="0093704C"/>
    <w:rsid w:val="009370C8"/>
    <w:rsid w:val="009375ED"/>
    <w:rsid w:val="00944A5D"/>
    <w:rsid w:val="00946757"/>
    <w:rsid w:val="00950A4F"/>
    <w:rsid w:val="0095293B"/>
    <w:rsid w:val="009538FE"/>
    <w:rsid w:val="00953949"/>
    <w:rsid w:val="00957B6A"/>
    <w:rsid w:val="00957DEA"/>
    <w:rsid w:val="00960813"/>
    <w:rsid w:val="00961A3A"/>
    <w:rsid w:val="0096218B"/>
    <w:rsid w:val="00964907"/>
    <w:rsid w:val="009659C8"/>
    <w:rsid w:val="009661F5"/>
    <w:rsid w:val="009673A7"/>
    <w:rsid w:val="0096752B"/>
    <w:rsid w:val="00970338"/>
    <w:rsid w:val="00970BC3"/>
    <w:rsid w:val="009718A0"/>
    <w:rsid w:val="00972ACB"/>
    <w:rsid w:val="0097415A"/>
    <w:rsid w:val="0097617C"/>
    <w:rsid w:val="009762E2"/>
    <w:rsid w:val="009769F2"/>
    <w:rsid w:val="009772E8"/>
    <w:rsid w:val="00980226"/>
    <w:rsid w:val="009829F0"/>
    <w:rsid w:val="0098355B"/>
    <w:rsid w:val="00983A87"/>
    <w:rsid w:val="00983AF7"/>
    <w:rsid w:val="00984CD3"/>
    <w:rsid w:val="00986100"/>
    <w:rsid w:val="00987E18"/>
    <w:rsid w:val="00990F66"/>
    <w:rsid w:val="0099220E"/>
    <w:rsid w:val="009923D7"/>
    <w:rsid w:val="00992B0A"/>
    <w:rsid w:val="00992F82"/>
    <w:rsid w:val="00995AF1"/>
    <w:rsid w:val="00995CF8"/>
    <w:rsid w:val="009967CE"/>
    <w:rsid w:val="00997276"/>
    <w:rsid w:val="009973AA"/>
    <w:rsid w:val="009A05CF"/>
    <w:rsid w:val="009A0C75"/>
    <w:rsid w:val="009A0FA7"/>
    <w:rsid w:val="009A14A2"/>
    <w:rsid w:val="009A498A"/>
    <w:rsid w:val="009A49E8"/>
    <w:rsid w:val="009A4FA1"/>
    <w:rsid w:val="009A5F50"/>
    <w:rsid w:val="009A70FB"/>
    <w:rsid w:val="009A7A13"/>
    <w:rsid w:val="009B2562"/>
    <w:rsid w:val="009B2BFB"/>
    <w:rsid w:val="009B3618"/>
    <w:rsid w:val="009B3CE1"/>
    <w:rsid w:val="009B3D20"/>
    <w:rsid w:val="009B43CD"/>
    <w:rsid w:val="009B4B78"/>
    <w:rsid w:val="009B4B8A"/>
    <w:rsid w:val="009B500E"/>
    <w:rsid w:val="009B5491"/>
    <w:rsid w:val="009B668F"/>
    <w:rsid w:val="009B6E4F"/>
    <w:rsid w:val="009C04B6"/>
    <w:rsid w:val="009C2035"/>
    <w:rsid w:val="009C2DAE"/>
    <w:rsid w:val="009C3279"/>
    <w:rsid w:val="009C4DA0"/>
    <w:rsid w:val="009C5313"/>
    <w:rsid w:val="009C5631"/>
    <w:rsid w:val="009C5909"/>
    <w:rsid w:val="009C5BBF"/>
    <w:rsid w:val="009C5CBA"/>
    <w:rsid w:val="009C6E6A"/>
    <w:rsid w:val="009D15E4"/>
    <w:rsid w:val="009D1ADE"/>
    <w:rsid w:val="009D266C"/>
    <w:rsid w:val="009D4963"/>
    <w:rsid w:val="009D5455"/>
    <w:rsid w:val="009D5AE0"/>
    <w:rsid w:val="009D5F1E"/>
    <w:rsid w:val="009D6B58"/>
    <w:rsid w:val="009E03AA"/>
    <w:rsid w:val="009E0671"/>
    <w:rsid w:val="009E13A3"/>
    <w:rsid w:val="009E3168"/>
    <w:rsid w:val="009E3D14"/>
    <w:rsid w:val="009E4210"/>
    <w:rsid w:val="009E43F7"/>
    <w:rsid w:val="009E6F5A"/>
    <w:rsid w:val="009E7458"/>
    <w:rsid w:val="009F0233"/>
    <w:rsid w:val="009F304A"/>
    <w:rsid w:val="009F4657"/>
    <w:rsid w:val="009F4B54"/>
    <w:rsid w:val="009F4D06"/>
    <w:rsid w:val="009F7180"/>
    <w:rsid w:val="009F798C"/>
    <w:rsid w:val="00A0072F"/>
    <w:rsid w:val="00A01E63"/>
    <w:rsid w:val="00A069EB"/>
    <w:rsid w:val="00A07078"/>
    <w:rsid w:val="00A07434"/>
    <w:rsid w:val="00A106DA"/>
    <w:rsid w:val="00A12CBF"/>
    <w:rsid w:val="00A136B7"/>
    <w:rsid w:val="00A140C1"/>
    <w:rsid w:val="00A14383"/>
    <w:rsid w:val="00A1441A"/>
    <w:rsid w:val="00A14E83"/>
    <w:rsid w:val="00A157E7"/>
    <w:rsid w:val="00A16AF7"/>
    <w:rsid w:val="00A16BC8"/>
    <w:rsid w:val="00A172E1"/>
    <w:rsid w:val="00A173A9"/>
    <w:rsid w:val="00A17714"/>
    <w:rsid w:val="00A204B7"/>
    <w:rsid w:val="00A222BF"/>
    <w:rsid w:val="00A2389D"/>
    <w:rsid w:val="00A24389"/>
    <w:rsid w:val="00A26FD1"/>
    <w:rsid w:val="00A27570"/>
    <w:rsid w:val="00A27F89"/>
    <w:rsid w:val="00A300D0"/>
    <w:rsid w:val="00A30278"/>
    <w:rsid w:val="00A30F6A"/>
    <w:rsid w:val="00A3211E"/>
    <w:rsid w:val="00A328BF"/>
    <w:rsid w:val="00A3340B"/>
    <w:rsid w:val="00A3528E"/>
    <w:rsid w:val="00A35960"/>
    <w:rsid w:val="00A35B68"/>
    <w:rsid w:val="00A36BE6"/>
    <w:rsid w:val="00A36E46"/>
    <w:rsid w:val="00A37FC3"/>
    <w:rsid w:val="00A421FA"/>
    <w:rsid w:val="00A4380C"/>
    <w:rsid w:val="00A44053"/>
    <w:rsid w:val="00A44451"/>
    <w:rsid w:val="00A44A26"/>
    <w:rsid w:val="00A47413"/>
    <w:rsid w:val="00A47BD8"/>
    <w:rsid w:val="00A50074"/>
    <w:rsid w:val="00A5351A"/>
    <w:rsid w:val="00A5371C"/>
    <w:rsid w:val="00A5572D"/>
    <w:rsid w:val="00A564E2"/>
    <w:rsid w:val="00A57925"/>
    <w:rsid w:val="00A610F2"/>
    <w:rsid w:val="00A61D1D"/>
    <w:rsid w:val="00A638F0"/>
    <w:rsid w:val="00A65B90"/>
    <w:rsid w:val="00A65D7D"/>
    <w:rsid w:val="00A6745F"/>
    <w:rsid w:val="00A67D34"/>
    <w:rsid w:val="00A720E4"/>
    <w:rsid w:val="00A7216D"/>
    <w:rsid w:val="00A75E97"/>
    <w:rsid w:val="00A77772"/>
    <w:rsid w:val="00A77DB1"/>
    <w:rsid w:val="00A77ECC"/>
    <w:rsid w:val="00A81508"/>
    <w:rsid w:val="00A8223F"/>
    <w:rsid w:val="00A833EA"/>
    <w:rsid w:val="00A83840"/>
    <w:rsid w:val="00A83871"/>
    <w:rsid w:val="00A84057"/>
    <w:rsid w:val="00A84603"/>
    <w:rsid w:val="00A848E7"/>
    <w:rsid w:val="00A85470"/>
    <w:rsid w:val="00A90821"/>
    <w:rsid w:val="00A90DD8"/>
    <w:rsid w:val="00A911C3"/>
    <w:rsid w:val="00A93234"/>
    <w:rsid w:val="00A95BB2"/>
    <w:rsid w:val="00A960E2"/>
    <w:rsid w:val="00AA1046"/>
    <w:rsid w:val="00AA115A"/>
    <w:rsid w:val="00AA15F6"/>
    <w:rsid w:val="00AA250E"/>
    <w:rsid w:val="00AA30B2"/>
    <w:rsid w:val="00AA3D7B"/>
    <w:rsid w:val="00AA6571"/>
    <w:rsid w:val="00AB0027"/>
    <w:rsid w:val="00AB0D23"/>
    <w:rsid w:val="00AB1D85"/>
    <w:rsid w:val="00AB4DE0"/>
    <w:rsid w:val="00AB6FDA"/>
    <w:rsid w:val="00AC071D"/>
    <w:rsid w:val="00AC13F8"/>
    <w:rsid w:val="00AC2B06"/>
    <w:rsid w:val="00AC2B98"/>
    <w:rsid w:val="00AC3C2C"/>
    <w:rsid w:val="00AC6D03"/>
    <w:rsid w:val="00AC7349"/>
    <w:rsid w:val="00AC7BAA"/>
    <w:rsid w:val="00AD048C"/>
    <w:rsid w:val="00AD06AE"/>
    <w:rsid w:val="00AD17F2"/>
    <w:rsid w:val="00AD18F7"/>
    <w:rsid w:val="00AD24D9"/>
    <w:rsid w:val="00AD31CD"/>
    <w:rsid w:val="00AD44EB"/>
    <w:rsid w:val="00AE145D"/>
    <w:rsid w:val="00AE14B0"/>
    <w:rsid w:val="00AE2445"/>
    <w:rsid w:val="00AE3A25"/>
    <w:rsid w:val="00AE53E0"/>
    <w:rsid w:val="00AE5C1F"/>
    <w:rsid w:val="00AE6511"/>
    <w:rsid w:val="00AE770A"/>
    <w:rsid w:val="00AF091E"/>
    <w:rsid w:val="00AF14F7"/>
    <w:rsid w:val="00AF154B"/>
    <w:rsid w:val="00AF172E"/>
    <w:rsid w:val="00AF1906"/>
    <w:rsid w:val="00AF3C70"/>
    <w:rsid w:val="00AF3DEC"/>
    <w:rsid w:val="00AF4787"/>
    <w:rsid w:val="00AF5AC5"/>
    <w:rsid w:val="00AF5D7D"/>
    <w:rsid w:val="00AF6C00"/>
    <w:rsid w:val="00AF6E4C"/>
    <w:rsid w:val="00AF7678"/>
    <w:rsid w:val="00B00293"/>
    <w:rsid w:val="00B01AFF"/>
    <w:rsid w:val="00B01FC6"/>
    <w:rsid w:val="00B024AD"/>
    <w:rsid w:val="00B034AD"/>
    <w:rsid w:val="00B05538"/>
    <w:rsid w:val="00B05E32"/>
    <w:rsid w:val="00B07296"/>
    <w:rsid w:val="00B103EA"/>
    <w:rsid w:val="00B1201A"/>
    <w:rsid w:val="00B13659"/>
    <w:rsid w:val="00B143E5"/>
    <w:rsid w:val="00B149C4"/>
    <w:rsid w:val="00B152E9"/>
    <w:rsid w:val="00B15A02"/>
    <w:rsid w:val="00B22344"/>
    <w:rsid w:val="00B229D0"/>
    <w:rsid w:val="00B24B89"/>
    <w:rsid w:val="00B25F76"/>
    <w:rsid w:val="00B2733F"/>
    <w:rsid w:val="00B27DEF"/>
    <w:rsid w:val="00B3158E"/>
    <w:rsid w:val="00B318EA"/>
    <w:rsid w:val="00B31A84"/>
    <w:rsid w:val="00B32A0D"/>
    <w:rsid w:val="00B34716"/>
    <w:rsid w:val="00B353F9"/>
    <w:rsid w:val="00B36D95"/>
    <w:rsid w:val="00B37069"/>
    <w:rsid w:val="00B3725C"/>
    <w:rsid w:val="00B37904"/>
    <w:rsid w:val="00B37E7F"/>
    <w:rsid w:val="00B40AAC"/>
    <w:rsid w:val="00B40C34"/>
    <w:rsid w:val="00B41FD0"/>
    <w:rsid w:val="00B42028"/>
    <w:rsid w:val="00B428CE"/>
    <w:rsid w:val="00B4385E"/>
    <w:rsid w:val="00B43F0E"/>
    <w:rsid w:val="00B44A52"/>
    <w:rsid w:val="00B45B9C"/>
    <w:rsid w:val="00B46F1C"/>
    <w:rsid w:val="00B504B2"/>
    <w:rsid w:val="00B50E44"/>
    <w:rsid w:val="00B524F7"/>
    <w:rsid w:val="00B5283D"/>
    <w:rsid w:val="00B52A18"/>
    <w:rsid w:val="00B547B5"/>
    <w:rsid w:val="00B5625A"/>
    <w:rsid w:val="00B565E3"/>
    <w:rsid w:val="00B56667"/>
    <w:rsid w:val="00B57657"/>
    <w:rsid w:val="00B61786"/>
    <w:rsid w:val="00B61CE2"/>
    <w:rsid w:val="00B61E5F"/>
    <w:rsid w:val="00B635BE"/>
    <w:rsid w:val="00B654F1"/>
    <w:rsid w:val="00B65BB6"/>
    <w:rsid w:val="00B66E8C"/>
    <w:rsid w:val="00B67866"/>
    <w:rsid w:val="00B67D91"/>
    <w:rsid w:val="00B70647"/>
    <w:rsid w:val="00B70BC5"/>
    <w:rsid w:val="00B7107B"/>
    <w:rsid w:val="00B71316"/>
    <w:rsid w:val="00B71DF7"/>
    <w:rsid w:val="00B72367"/>
    <w:rsid w:val="00B72583"/>
    <w:rsid w:val="00B726D0"/>
    <w:rsid w:val="00B73F5E"/>
    <w:rsid w:val="00B74A3F"/>
    <w:rsid w:val="00B74FA8"/>
    <w:rsid w:val="00B75A6F"/>
    <w:rsid w:val="00B77FD1"/>
    <w:rsid w:val="00B8212E"/>
    <w:rsid w:val="00B83075"/>
    <w:rsid w:val="00B83D4B"/>
    <w:rsid w:val="00B8513A"/>
    <w:rsid w:val="00B86B4A"/>
    <w:rsid w:val="00B90395"/>
    <w:rsid w:val="00B9041C"/>
    <w:rsid w:val="00B90DB5"/>
    <w:rsid w:val="00B91F59"/>
    <w:rsid w:val="00B92006"/>
    <w:rsid w:val="00B93817"/>
    <w:rsid w:val="00B93E81"/>
    <w:rsid w:val="00B9444A"/>
    <w:rsid w:val="00B94C4E"/>
    <w:rsid w:val="00B955AF"/>
    <w:rsid w:val="00B9681C"/>
    <w:rsid w:val="00B96A94"/>
    <w:rsid w:val="00BA0551"/>
    <w:rsid w:val="00BA0556"/>
    <w:rsid w:val="00BA0E1B"/>
    <w:rsid w:val="00BA0F33"/>
    <w:rsid w:val="00BA1223"/>
    <w:rsid w:val="00BA1E5A"/>
    <w:rsid w:val="00BA21E6"/>
    <w:rsid w:val="00BA2CBB"/>
    <w:rsid w:val="00BA37C8"/>
    <w:rsid w:val="00BA3A7C"/>
    <w:rsid w:val="00BA43B7"/>
    <w:rsid w:val="00BA479E"/>
    <w:rsid w:val="00BA4CF7"/>
    <w:rsid w:val="00BA5B90"/>
    <w:rsid w:val="00BA7615"/>
    <w:rsid w:val="00BB18D3"/>
    <w:rsid w:val="00BB3421"/>
    <w:rsid w:val="00BB36C3"/>
    <w:rsid w:val="00BB3C77"/>
    <w:rsid w:val="00BB54C6"/>
    <w:rsid w:val="00BB61B9"/>
    <w:rsid w:val="00BB6E28"/>
    <w:rsid w:val="00BB7379"/>
    <w:rsid w:val="00BB7A08"/>
    <w:rsid w:val="00BC1240"/>
    <w:rsid w:val="00BC1B01"/>
    <w:rsid w:val="00BC21D5"/>
    <w:rsid w:val="00BC2764"/>
    <w:rsid w:val="00BC471C"/>
    <w:rsid w:val="00BC56B4"/>
    <w:rsid w:val="00BC5745"/>
    <w:rsid w:val="00BC59B6"/>
    <w:rsid w:val="00BC5B3D"/>
    <w:rsid w:val="00BC7D40"/>
    <w:rsid w:val="00BD2130"/>
    <w:rsid w:val="00BD3070"/>
    <w:rsid w:val="00BD5EDE"/>
    <w:rsid w:val="00BD75FA"/>
    <w:rsid w:val="00BE1A03"/>
    <w:rsid w:val="00BE20A5"/>
    <w:rsid w:val="00BE28A7"/>
    <w:rsid w:val="00BE31F7"/>
    <w:rsid w:val="00BE5451"/>
    <w:rsid w:val="00BE5F4B"/>
    <w:rsid w:val="00BE635F"/>
    <w:rsid w:val="00BE63EE"/>
    <w:rsid w:val="00BE7283"/>
    <w:rsid w:val="00BF0301"/>
    <w:rsid w:val="00BF0A00"/>
    <w:rsid w:val="00BF197D"/>
    <w:rsid w:val="00BF367A"/>
    <w:rsid w:val="00BF3961"/>
    <w:rsid w:val="00BF4670"/>
    <w:rsid w:val="00BF48B0"/>
    <w:rsid w:val="00BF5331"/>
    <w:rsid w:val="00BF5765"/>
    <w:rsid w:val="00BF5791"/>
    <w:rsid w:val="00BF6CC3"/>
    <w:rsid w:val="00BF7213"/>
    <w:rsid w:val="00BF7F31"/>
    <w:rsid w:val="00C003BC"/>
    <w:rsid w:val="00C01C19"/>
    <w:rsid w:val="00C027B8"/>
    <w:rsid w:val="00C0301F"/>
    <w:rsid w:val="00C03335"/>
    <w:rsid w:val="00C04746"/>
    <w:rsid w:val="00C0498E"/>
    <w:rsid w:val="00C052EF"/>
    <w:rsid w:val="00C06647"/>
    <w:rsid w:val="00C06693"/>
    <w:rsid w:val="00C07129"/>
    <w:rsid w:val="00C10550"/>
    <w:rsid w:val="00C10D98"/>
    <w:rsid w:val="00C1159B"/>
    <w:rsid w:val="00C11BC4"/>
    <w:rsid w:val="00C13DD0"/>
    <w:rsid w:val="00C14565"/>
    <w:rsid w:val="00C148C2"/>
    <w:rsid w:val="00C1521D"/>
    <w:rsid w:val="00C16C30"/>
    <w:rsid w:val="00C17A06"/>
    <w:rsid w:val="00C219DE"/>
    <w:rsid w:val="00C21A94"/>
    <w:rsid w:val="00C2241F"/>
    <w:rsid w:val="00C22A14"/>
    <w:rsid w:val="00C240A4"/>
    <w:rsid w:val="00C24A59"/>
    <w:rsid w:val="00C25B17"/>
    <w:rsid w:val="00C300B1"/>
    <w:rsid w:val="00C3139E"/>
    <w:rsid w:val="00C32922"/>
    <w:rsid w:val="00C33C5C"/>
    <w:rsid w:val="00C35C14"/>
    <w:rsid w:val="00C35DA8"/>
    <w:rsid w:val="00C362CF"/>
    <w:rsid w:val="00C374BD"/>
    <w:rsid w:val="00C3783F"/>
    <w:rsid w:val="00C37969"/>
    <w:rsid w:val="00C4055C"/>
    <w:rsid w:val="00C4095F"/>
    <w:rsid w:val="00C40A9D"/>
    <w:rsid w:val="00C415C9"/>
    <w:rsid w:val="00C42B3E"/>
    <w:rsid w:val="00C44A46"/>
    <w:rsid w:val="00C44EA6"/>
    <w:rsid w:val="00C451EF"/>
    <w:rsid w:val="00C454E8"/>
    <w:rsid w:val="00C47D67"/>
    <w:rsid w:val="00C501A6"/>
    <w:rsid w:val="00C50E4A"/>
    <w:rsid w:val="00C5114C"/>
    <w:rsid w:val="00C519B9"/>
    <w:rsid w:val="00C52E70"/>
    <w:rsid w:val="00C53ED0"/>
    <w:rsid w:val="00C545AE"/>
    <w:rsid w:val="00C54D0F"/>
    <w:rsid w:val="00C552A6"/>
    <w:rsid w:val="00C56261"/>
    <w:rsid w:val="00C56B66"/>
    <w:rsid w:val="00C56EC6"/>
    <w:rsid w:val="00C6125E"/>
    <w:rsid w:val="00C62C2D"/>
    <w:rsid w:val="00C64764"/>
    <w:rsid w:val="00C67705"/>
    <w:rsid w:val="00C6790D"/>
    <w:rsid w:val="00C7319C"/>
    <w:rsid w:val="00C76016"/>
    <w:rsid w:val="00C76652"/>
    <w:rsid w:val="00C7781B"/>
    <w:rsid w:val="00C77A9D"/>
    <w:rsid w:val="00C80520"/>
    <w:rsid w:val="00C8187D"/>
    <w:rsid w:val="00C82729"/>
    <w:rsid w:val="00C8522F"/>
    <w:rsid w:val="00C869DD"/>
    <w:rsid w:val="00C86AF9"/>
    <w:rsid w:val="00C87006"/>
    <w:rsid w:val="00C902D8"/>
    <w:rsid w:val="00C907B9"/>
    <w:rsid w:val="00C91B76"/>
    <w:rsid w:val="00C91C01"/>
    <w:rsid w:val="00C925E0"/>
    <w:rsid w:val="00C93717"/>
    <w:rsid w:val="00C93D00"/>
    <w:rsid w:val="00C956B5"/>
    <w:rsid w:val="00C97047"/>
    <w:rsid w:val="00C97D64"/>
    <w:rsid w:val="00CA13BE"/>
    <w:rsid w:val="00CA13CA"/>
    <w:rsid w:val="00CA1CCC"/>
    <w:rsid w:val="00CA22CA"/>
    <w:rsid w:val="00CA33D1"/>
    <w:rsid w:val="00CA52ED"/>
    <w:rsid w:val="00CB4A6A"/>
    <w:rsid w:val="00CB4AA0"/>
    <w:rsid w:val="00CB5338"/>
    <w:rsid w:val="00CB5DA1"/>
    <w:rsid w:val="00CC0096"/>
    <w:rsid w:val="00CC19AB"/>
    <w:rsid w:val="00CC335A"/>
    <w:rsid w:val="00CC3B71"/>
    <w:rsid w:val="00CC49FD"/>
    <w:rsid w:val="00CC4A07"/>
    <w:rsid w:val="00CD0516"/>
    <w:rsid w:val="00CD0D12"/>
    <w:rsid w:val="00CD2394"/>
    <w:rsid w:val="00CD2B3E"/>
    <w:rsid w:val="00CD36BB"/>
    <w:rsid w:val="00CD3AD2"/>
    <w:rsid w:val="00CD4B85"/>
    <w:rsid w:val="00CD6981"/>
    <w:rsid w:val="00CE0A33"/>
    <w:rsid w:val="00CE0E11"/>
    <w:rsid w:val="00CE25D0"/>
    <w:rsid w:val="00CE2ED4"/>
    <w:rsid w:val="00CE37C7"/>
    <w:rsid w:val="00CE3E2D"/>
    <w:rsid w:val="00CE4A62"/>
    <w:rsid w:val="00CF0A92"/>
    <w:rsid w:val="00CF0AD7"/>
    <w:rsid w:val="00CF155A"/>
    <w:rsid w:val="00CF287A"/>
    <w:rsid w:val="00CF3940"/>
    <w:rsid w:val="00CF414A"/>
    <w:rsid w:val="00CF5C3C"/>
    <w:rsid w:val="00CF5EB6"/>
    <w:rsid w:val="00CF7A4D"/>
    <w:rsid w:val="00D020E9"/>
    <w:rsid w:val="00D0428D"/>
    <w:rsid w:val="00D06E4C"/>
    <w:rsid w:val="00D079E8"/>
    <w:rsid w:val="00D10AEC"/>
    <w:rsid w:val="00D12676"/>
    <w:rsid w:val="00D12FAD"/>
    <w:rsid w:val="00D13142"/>
    <w:rsid w:val="00D13BC1"/>
    <w:rsid w:val="00D14A20"/>
    <w:rsid w:val="00D21FA8"/>
    <w:rsid w:val="00D22ADE"/>
    <w:rsid w:val="00D23241"/>
    <w:rsid w:val="00D24163"/>
    <w:rsid w:val="00D24BA8"/>
    <w:rsid w:val="00D25146"/>
    <w:rsid w:val="00D2557F"/>
    <w:rsid w:val="00D2759A"/>
    <w:rsid w:val="00D30F55"/>
    <w:rsid w:val="00D31F6F"/>
    <w:rsid w:val="00D32ED1"/>
    <w:rsid w:val="00D35761"/>
    <w:rsid w:val="00D3767F"/>
    <w:rsid w:val="00D43184"/>
    <w:rsid w:val="00D4451F"/>
    <w:rsid w:val="00D4594B"/>
    <w:rsid w:val="00D466DB"/>
    <w:rsid w:val="00D47086"/>
    <w:rsid w:val="00D47F70"/>
    <w:rsid w:val="00D5159D"/>
    <w:rsid w:val="00D52BFC"/>
    <w:rsid w:val="00D5356C"/>
    <w:rsid w:val="00D538BD"/>
    <w:rsid w:val="00D549A3"/>
    <w:rsid w:val="00D54FAF"/>
    <w:rsid w:val="00D563C9"/>
    <w:rsid w:val="00D56652"/>
    <w:rsid w:val="00D56A2C"/>
    <w:rsid w:val="00D602C7"/>
    <w:rsid w:val="00D625A6"/>
    <w:rsid w:val="00D62FC9"/>
    <w:rsid w:val="00D65BAB"/>
    <w:rsid w:val="00D66B45"/>
    <w:rsid w:val="00D67D23"/>
    <w:rsid w:val="00D70774"/>
    <w:rsid w:val="00D70EC2"/>
    <w:rsid w:val="00D7268B"/>
    <w:rsid w:val="00D74862"/>
    <w:rsid w:val="00D767EB"/>
    <w:rsid w:val="00D76E51"/>
    <w:rsid w:val="00D77156"/>
    <w:rsid w:val="00D80B07"/>
    <w:rsid w:val="00D81AF6"/>
    <w:rsid w:val="00D822A0"/>
    <w:rsid w:val="00D828D5"/>
    <w:rsid w:val="00D8350E"/>
    <w:rsid w:val="00D85165"/>
    <w:rsid w:val="00D87F38"/>
    <w:rsid w:val="00D90696"/>
    <w:rsid w:val="00D912E9"/>
    <w:rsid w:val="00D91AC0"/>
    <w:rsid w:val="00D92072"/>
    <w:rsid w:val="00D9469A"/>
    <w:rsid w:val="00D95C3D"/>
    <w:rsid w:val="00DA0157"/>
    <w:rsid w:val="00DA053C"/>
    <w:rsid w:val="00DA19ED"/>
    <w:rsid w:val="00DA21E7"/>
    <w:rsid w:val="00DA4C23"/>
    <w:rsid w:val="00DA512A"/>
    <w:rsid w:val="00DA59FD"/>
    <w:rsid w:val="00DA7476"/>
    <w:rsid w:val="00DB0C85"/>
    <w:rsid w:val="00DB0C98"/>
    <w:rsid w:val="00DB0E3B"/>
    <w:rsid w:val="00DB187A"/>
    <w:rsid w:val="00DB2C06"/>
    <w:rsid w:val="00DB2E56"/>
    <w:rsid w:val="00DB3FCE"/>
    <w:rsid w:val="00DB6162"/>
    <w:rsid w:val="00DB7084"/>
    <w:rsid w:val="00DB70CE"/>
    <w:rsid w:val="00DB7233"/>
    <w:rsid w:val="00DC1FB4"/>
    <w:rsid w:val="00DC29DC"/>
    <w:rsid w:val="00DC3712"/>
    <w:rsid w:val="00DC4691"/>
    <w:rsid w:val="00DC525A"/>
    <w:rsid w:val="00DC62A2"/>
    <w:rsid w:val="00DC6E7A"/>
    <w:rsid w:val="00DC7C1A"/>
    <w:rsid w:val="00DC7ED8"/>
    <w:rsid w:val="00DD3A5C"/>
    <w:rsid w:val="00DD5197"/>
    <w:rsid w:val="00DD53B7"/>
    <w:rsid w:val="00DD69D4"/>
    <w:rsid w:val="00DD7F4D"/>
    <w:rsid w:val="00DE1D5C"/>
    <w:rsid w:val="00DE2287"/>
    <w:rsid w:val="00DE24C0"/>
    <w:rsid w:val="00DE2DBE"/>
    <w:rsid w:val="00DE3866"/>
    <w:rsid w:val="00DE3C9F"/>
    <w:rsid w:val="00DE56A9"/>
    <w:rsid w:val="00DE5789"/>
    <w:rsid w:val="00DE5B6A"/>
    <w:rsid w:val="00DE711F"/>
    <w:rsid w:val="00DE75D2"/>
    <w:rsid w:val="00DF054A"/>
    <w:rsid w:val="00DF194F"/>
    <w:rsid w:val="00DF21FF"/>
    <w:rsid w:val="00DF3393"/>
    <w:rsid w:val="00DF4CFA"/>
    <w:rsid w:val="00DF5E12"/>
    <w:rsid w:val="00DF638D"/>
    <w:rsid w:val="00DF6AE5"/>
    <w:rsid w:val="00DF6FE1"/>
    <w:rsid w:val="00DF7B9D"/>
    <w:rsid w:val="00DF7E70"/>
    <w:rsid w:val="00E008DA"/>
    <w:rsid w:val="00E03A85"/>
    <w:rsid w:val="00E03F95"/>
    <w:rsid w:val="00E0565A"/>
    <w:rsid w:val="00E057A0"/>
    <w:rsid w:val="00E05E4F"/>
    <w:rsid w:val="00E06B5F"/>
    <w:rsid w:val="00E11005"/>
    <w:rsid w:val="00E122C8"/>
    <w:rsid w:val="00E161B3"/>
    <w:rsid w:val="00E165C1"/>
    <w:rsid w:val="00E170CE"/>
    <w:rsid w:val="00E17B63"/>
    <w:rsid w:val="00E20441"/>
    <w:rsid w:val="00E205FC"/>
    <w:rsid w:val="00E2070C"/>
    <w:rsid w:val="00E20D4A"/>
    <w:rsid w:val="00E20DCE"/>
    <w:rsid w:val="00E221B9"/>
    <w:rsid w:val="00E25360"/>
    <w:rsid w:val="00E257DB"/>
    <w:rsid w:val="00E30230"/>
    <w:rsid w:val="00E30748"/>
    <w:rsid w:val="00E31E54"/>
    <w:rsid w:val="00E326DE"/>
    <w:rsid w:val="00E34563"/>
    <w:rsid w:val="00E352D5"/>
    <w:rsid w:val="00E36584"/>
    <w:rsid w:val="00E36D44"/>
    <w:rsid w:val="00E36F11"/>
    <w:rsid w:val="00E40692"/>
    <w:rsid w:val="00E40D5C"/>
    <w:rsid w:val="00E417EE"/>
    <w:rsid w:val="00E41AF4"/>
    <w:rsid w:val="00E4235B"/>
    <w:rsid w:val="00E427A0"/>
    <w:rsid w:val="00E42D2B"/>
    <w:rsid w:val="00E43BA1"/>
    <w:rsid w:val="00E46444"/>
    <w:rsid w:val="00E50C78"/>
    <w:rsid w:val="00E51804"/>
    <w:rsid w:val="00E51FCB"/>
    <w:rsid w:val="00E527BE"/>
    <w:rsid w:val="00E530BC"/>
    <w:rsid w:val="00E543F1"/>
    <w:rsid w:val="00E555FE"/>
    <w:rsid w:val="00E560A8"/>
    <w:rsid w:val="00E57B79"/>
    <w:rsid w:val="00E60D28"/>
    <w:rsid w:val="00E634A1"/>
    <w:rsid w:val="00E638E7"/>
    <w:rsid w:val="00E64CF3"/>
    <w:rsid w:val="00E64CFF"/>
    <w:rsid w:val="00E6729D"/>
    <w:rsid w:val="00E67541"/>
    <w:rsid w:val="00E67874"/>
    <w:rsid w:val="00E70237"/>
    <w:rsid w:val="00E71748"/>
    <w:rsid w:val="00E71A7B"/>
    <w:rsid w:val="00E731B8"/>
    <w:rsid w:val="00E733A8"/>
    <w:rsid w:val="00E73404"/>
    <w:rsid w:val="00E73636"/>
    <w:rsid w:val="00E74107"/>
    <w:rsid w:val="00E741E5"/>
    <w:rsid w:val="00E746C8"/>
    <w:rsid w:val="00E74E11"/>
    <w:rsid w:val="00E753C5"/>
    <w:rsid w:val="00E75513"/>
    <w:rsid w:val="00E804B9"/>
    <w:rsid w:val="00E80AC3"/>
    <w:rsid w:val="00E80B21"/>
    <w:rsid w:val="00E811A4"/>
    <w:rsid w:val="00E81F69"/>
    <w:rsid w:val="00E8208A"/>
    <w:rsid w:val="00E820E6"/>
    <w:rsid w:val="00E846E4"/>
    <w:rsid w:val="00E85680"/>
    <w:rsid w:val="00E9054C"/>
    <w:rsid w:val="00E90C37"/>
    <w:rsid w:val="00E91055"/>
    <w:rsid w:val="00E914EF"/>
    <w:rsid w:val="00E927B5"/>
    <w:rsid w:val="00E92A75"/>
    <w:rsid w:val="00E93967"/>
    <w:rsid w:val="00E94BE8"/>
    <w:rsid w:val="00E95CE6"/>
    <w:rsid w:val="00E96685"/>
    <w:rsid w:val="00E96EBF"/>
    <w:rsid w:val="00E972CF"/>
    <w:rsid w:val="00EA0E88"/>
    <w:rsid w:val="00EA1DF5"/>
    <w:rsid w:val="00EA2568"/>
    <w:rsid w:val="00EA25EB"/>
    <w:rsid w:val="00EA3652"/>
    <w:rsid w:val="00EA790C"/>
    <w:rsid w:val="00EA7B10"/>
    <w:rsid w:val="00EA7FBF"/>
    <w:rsid w:val="00EB1375"/>
    <w:rsid w:val="00EB1531"/>
    <w:rsid w:val="00EB23B4"/>
    <w:rsid w:val="00EB2AE3"/>
    <w:rsid w:val="00EB2DED"/>
    <w:rsid w:val="00EB316E"/>
    <w:rsid w:val="00EB3872"/>
    <w:rsid w:val="00EB3AE5"/>
    <w:rsid w:val="00EB4DB9"/>
    <w:rsid w:val="00EB5611"/>
    <w:rsid w:val="00EB6002"/>
    <w:rsid w:val="00EB744D"/>
    <w:rsid w:val="00EB7657"/>
    <w:rsid w:val="00EB77B6"/>
    <w:rsid w:val="00EC01CC"/>
    <w:rsid w:val="00EC3570"/>
    <w:rsid w:val="00EC3C0A"/>
    <w:rsid w:val="00EC5D43"/>
    <w:rsid w:val="00EC7799"/>
    <w:rsid w:val="00EC7C7C"/>
    <w:rsid w:val="00EC7D41"/>
    <w:rsid w:val="00ED0328"/>
    <w:rsid w:val="00ED08E1"/>
    <w:rsid w:val="00ED10B9"/>
    <w:rsid w:val="00ED1D04"/>
    <w:rsid w:val="00ED3466"/>
    <w:rsid w:val="00ED38CA"/>
    <w:rsid w:val="00ED5A69"/>
    <w:rsid w:val="00ED5C39"/>
    <w:rsid w:val="00ED6EDF"/>
    <w:rsid w:val="00ED7B9E"/>
    <w:rsid w:val="00EE036E"/>
    <w:rsid w:val="00EE0C0F"/>
    <w:rsid w:val="00EE2026"/>
    <w:rsid w:val="00EE3FBF"/>
    <w:rsid w:val="00EE6D38"/>
    <w:rsid w:val="00EF0354"/>
    <w:rsid w:val="00EF1C8E"/>
    <w:rsid w:val="00EF2638"/>
    <w:rsid w:val="00EF4074"/>
    <w:rsid w:val="00EF426C"/>
    <w:rsid w:val="00EF4944"/>
    <w:rsid w:val="00EF49DE"/>
    <w:rsid w:val="00EF4E1F"/>
    <w:rsid w:val="00EF5644"/>
    <w:rsid w:val="00EF580E"/>
    <w:rsid w:val="00EF59E7"/>
    <w:rsid w:val="00EF6B52"/>
    <w:rsid w:val="00EF6F57"/>
    <w:rsid w:val="00F01543"/>
    <w:rsid w:val="00F0361B"/>
    <w:rsid w:val="00F040C1"/>
    <w:rsid w:val="00F0674E"/>
    <w:rsid w:val="00F07155"/>
    <w:rsid w:val="00F07533"/>
    <w:rsid w:val="00F10DB7"/>
    <w:rsid w:val="00F118A1"/>
    <w:rsid w:val="00F12A63"/>
    <w:rsid w:val="00F12A69"/>
    <w:rsid w:val="00F12BFD"/>
    <w:rsid w:val="00F136C9"/>
    <w:rsid w:val="00F13793"/>
    <w:rsid w:val="00F165A7"/>
    <w:rsid w:val="00F17288"/>
    <w:rsid w:val="00F17A8C"/>
    <w:rsid w:val="00F17BEF"/>
    <w:rsid w:val="00F21A78"/>
    <w:rsid w:val="00F21E6D"/>
    <w:rsid w:val="00F222E6"/>
    <w:rsid w:val="00F233BD"/>
    <w:rsid w:val="00F23A32"/>
    <w:rsid w:val="00F2421A"/>
    <w:rsid w:val="00F26EBB"/>
    <w:rsid w:val="00F3029B"/>
    <w:rsid w:val="00F31CAD"/>
    <w:rsid w:val="00F32091"/>
    <w:rsid w:val="00F33723"/>
    <w:rsid w:val="00F33B5C"/>
    <w:rsid w:val="00F34646"/>
    <w:rsid w:val="00F34A8B"/>
    <w:rsid w:val="00F35D64"/>
    <w:rsid w:val="00F36AA4"/>
    <w:rsid w:val="00F3729F"/>
    <w:rsid w:val="00F37381"/>
    <w:rsid w:val="00F42F9C"/>
    <w:rsid w:val="00F4322C"/>
    <w:rsid w:val="00F43480"/>
    <w:rsid w:val="00F4583C"/>
    <w:rsid w:val="00F45A70"/>
    <w:rsid w:val="00F45AEE"/>
    <w:rsid w:val="00F45C65"/>
    <w:rsid w:val="00F4796C"/>
    <w:rsid w:val="00F50424"/>
    <w:rsid w:val="00F50BB4"/>
    <w:rsid w:val="00F50CE7"/>
    <w:rsid w:val="00F51456"/>
    <w:rsid w:val="00F51683"/>
    <w:rsid w:val="00F51A19"/>
    <w:rsid w:val="00F545BC"/>
    <w:rsid w:val="00F54BD3"/>
    <w:rsid w:val="00F553BD"/>
    <w:rsid w:val="00F57E51"/>
    <w:rsid w:val="00F60325"/>
    <w:rsid w:val="00F633D3"/>
    <w:rsid w:val="00F6409C"/>
    <w:rsid w:val="00F645F6"/>
    <w:rsid w:val="00F64F81"/>
    <w:rsid w:val="00F6503A"/>
    <w:rsid w:val="00F66042"/>
    <w:rsid w:val="00F6676C"/>
    <w:rsid w:val="00F66861"/>
    <w:rsid w:val="00F7031B"/>
    <w:rsid w:val="00F709D3"/>
    <w:rsid w:val="00F70C7B"/>
    <w:rsid w:val="00F70F35"/>
    <w:rsid w:val="00F71031"/>
    <w:rsid w:val="00F71E9D"/>
    <w:rsid w:val="00F738E7"/>
    <w:rsid w:val="00F73903"/>
    <w:rsid w:val="00F73C20"/>
    <w:rsid w:val="00F73C77"/>
    <w:rsid w:val="00F74DD0"/>
    <w:rsid w:val="00F75D27"/>
    <w:rsid w:val="00F76D9D"/>
    <w:rsid w:val="00F7739A"/>
    <w:rsid w:val="00F81128"/>
    <w:rsid w:val="00F81950"/>
    <w:rsid w:val="00F83640"/>
    <w:rsid w:val="00F84A55"/>
    <w:rsid w:val="00F84F51"/>
    <w:rsid w:val="00F8582D"/>
    <w:rsid w:val="00F860BA"/>
    <w:rsid w:val="00F875FA"/>
    <w:rsid w:val="00F87769"/>
    <w:rsid w:val="00F8788F"/>
    <w:rsid w:val="00F915C9"/>
    <w:rsid w:val="00F91E60"/>
    <w:rsid w:val="00F92599"/>
    <w:rsid w:val="00F92886"/>
    <w:rsid w:val="00F94CB3"/>
    <w:rsid w:val="00F95126"/>
    <w:rsid w:val="00F95151"/>
    <w:rsid w:val="00F96458"/>
    <w:rsid w:val="00F9699C"/>
    <w:rsid w:val="00F97FC1"/>
    <w:rsid w:val="00FA165D"/>
    <w:rsid w:val="00FA1859"/>
    <w:rsid w:val="00FA1FD9"/>
    <w:rsid w:val="00FA286E"/>
    <w:rsid w:val="00FA2894"/>
    <w:rsid w:val="00FA34B3"/>
    <w:rsid w:val="00FA413E"/>
    <w:rsid w:val="00FA57C8"/>
    <w:rsid w:val="00FA6053"/>
    <w:rsid w:val="00FA6BDA"/>
    <w:rsid w:val="00FA6C08"/>
    <w:rsid w:val="00FA7153"/>
    <w:rsid w:val="00FB07AE"/>
    <w:rsid w:val="00FB0841"/>
    <w:rsid w:val="00FB0853"/>
    <w:rsid w:val="00FB0C4C"/>
    <w:rsid w:val="00FB45FD"/>
    <w:rsid w:val="00FB5C95"/>
    <w:rsid w:val="00FB5D5B"/>
    <w:rsid w:val="00FB63D0"/>
    <w:rsid w:val="00FC09BF"/>
    <w:rsid w:val="00FC1E1D"/>
    <w:rsid w:val="00FC1F7B"/>
    <w:rsid w:val="00FC2279"/>
    <w:rsid w:val="00FC3B45"/>
    <w:rsid w:val="00FC3FC4"/>
    <w:rsid w:val="00FC4BD3"/>
    <w:rsid w:val="00FC7957"/>
    <w:rsid w:val="00FC7959"/>
    <w:rsid w:val="00FC7BA2"/>
    <w:rsid w:val="00FD0CDF"/>
    <w:rsid w:val="00FD2679"/>
    <w:rsid w:val="00FD35C0"/>
    <w:rsid w:val="00FD470F"/>
    <w:rsid w:val="00FD4C1C"/>
    <w:rsid w:val="00FD6D27"/>
    <w:rsid w:val="00FD7AF0"/>
    <w:rsid w:val="00FE186D"/>
    <w:rsid w:val="00FE1B41"/>
    <w:rsid w:val="00FE2576"/>
    <w:rsid w:val="00FE30AF"/>
    <w:rsid w:val="00FE71CB"/>
    <w:rsid w:val="00FE7413"/>
    <w:rsid w:val="00FE7BCE"/>
    <w:rsid w:val="00FF0742"/>
    <w:rsid w:val="00FF20AD"/>
    <w:rsid w:val="00FF2C5D"/>
    <w:rsid w:val="00FF3609"/>
    <w:rsid w:val="00FF4075"/>
    <w:rsid w:val="00FF5A31"/>
    <w:rsid w:val="00FF5DAE"/>
    <w:rsid w:val="00FF6049"/>
    <w:rsid w:val="00FF61A4"/>
    <w:rsid w:val="00FF74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7553"/>
  <w15:chartTrackingRefBased/>
  <w15:docId w15:val="{BDD3477D-3002-4693-9F81-A563197AC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Normal"/>
    <w:qFormat/>
    <w:rsid w:val="003E16F1"/>
    <w:pPr>
      <w:tabs>
        <w:tab w:val="left" w:pos="360"/>
        <w:tab w:val="left" w:pos="720"/>
        <w:tab w:val="left" w:pos="1080"/>
        <w:tab w:val="left" w:pos="1440"/>
        <w:tab w:val="left" w:pos="1800"/>
        <w:tab w:val="left" w:pos="2160"/>
        <w:tab w:val="left" w:pos="2520"/>
        <w:tab w:val="left" w:pos="2880"/>
      </w:tabs>
    </w:pPr>
    <w:rPr>
      <w:rFonts w:cstheme="minorHAnsi"/>
    </w:rPr>
  </w:style>
  <w:style w:type="paragraph" w:styleId="Heading1">
    <w:name w:val="heading 1"/>
    <w:aliases w:val="H1-Lab"/>
    <w:basedOn w:val="Normal"/>
    <w:next w:val="Normal"/>
    <w:link w:val="Heading1Char"/>
    <w:qFormat/>
    <w:rsid w:val="008B1AE1"/>
    <w:pPr>
      <w:keepNext/>
      <w:keepLines/>
      <w:pageBreakBefore/>
      <w:shd w:val="clear" w:color="auto" w:fill="2E74B5" w:themeFill="accent1" w:themeFillShade="BF"/>
      <w:suppressAutoHyphens/>
      <w:spacing w:after="240" w:line="240" w:lineRule="auto"/>
      <w:ind w:firstLine="86"/>
      <w:outlineLvl w:val="0"/>
    </w:pPr>
    <w:rPr>
      <w:rFonts w:ascii="Arial Black" w:eastAsiaTheme="majorEastAsia" w:hAnsi="Arial Black" w:cstheme="majorBidi"/>
      <w:b/>
      <w:color w:val="FFFFFF" w:themeColor="background1"/>
      <w:sz w:val="36"/>
      <w:szCs w:val="32"/>
    </w:rPr>
  </w:style>
  <w:style w:type="paragraph" w:styleId="Heading2">
    <w:name w:val="heading 2"/>
    <w:aliases w:val="H2-Part"/>
    <w:basedOn w:val="Normal"/>
    <w:next w:val="Normal"/>
    <w:link w:val="Heading2Char"/>
    <w:unhideWhenUsed/>
    <w:qFormat/>
    <w:rsid w:val="00997276"/>
    <w:pPr>
      <w:keepNext/>
      <w:keepLines/>
      <w:pageBreakBefore/>
      <w:shd w:val="clear" w:color="auto" w:fill="2E74B5" w:themeFill="accent1" w:themeFillShade="BF"/>
      <w:spacing w:before="40" w:after="120"/>
      <w:ind w:firstLine="86"/>
      <w:outlineLvl w:val="1"/>
    </w:pPr>
    <w:rPr>
      <w:rFonts w:ascii="Arial Black" w:eastAsiaTheme="majorEastAsia" w:hAnsi="Arial Black" w:cstheme="majorBidi"/>
      <w:color w:val="FFFFFF" w:themeColor="background1"/>
      <w:sz w:val="26"/>
      <w:szCs w:val="26"/>
    </w:rPr>
  </w:style>
  <w:style w:type="paragraph" w:styleId="Heading3">
    <w:name w:val="heading 3"/>
    <w:aliases w:val="H3-Exercise"/>
    <w:basedOn w:val="Normal"/>
    <w:next w:val="Normal"/>
    <w:link w:val="Heading3Char"/>
    <w:unhideWhenUsed/>
    <w:qFormat/>
    <w:rsid w:val="007E2453"/>
    <w:pPr>
      <w:keepNext/>
      <w:spacing w:before="240" w:after="120" w:line="240" w:lineRule="atLeast"/>
      <w:outlineLvl w:val="2"/>
    </w:pPr>
    <w:rPr>
      <w:rFonts w:ascii="Arial Black" w:eastAsia="PMingLiU" w:hAnsi="Arial Black" w:cs="Times New Roman"/>
      <w:color w:val="2E74B5" w:themeColor="accent1" w:themeShade="BF"/>
      <w:spacing w:val="-5"/>
      <w:sz w:val="24"/>
      <w:szCs w:val="20"/>
      <w:u w:val="single"/>
    </w:rPr>
  </w:style>
  <w:style w:type="paragraph" w:styleId="Heading4">
    <w:name w:val="heading 4"/>
    <w:basedOn w:val="HeadingBase"/>
    <w:next w:val="Normal"/>
    <w:link w:val="Heading4Char"/>
    <w:qFormat/>
    <w:rsid w:val="000E46A8"/>
    <w:pPr>
      <w:spacing w:before="0" w:after="240" w:line="240" w:lineRule="atLeast"/>
      <w:outlineLvl w:val="3"/>
    </w:pPr>
  </w:style>
  <w:style w:type="paragraph" w:styleId="Heading5">
    <w:name w:val="heading 5"/>
    <w:basedOn w:val="HeadingBase"/>
    <w:next w:val="Normal"/>
    <w:link w:val="Heading5Char"/>
    <w:qFormat/>
    <w:rsid w:val="000E46A8"/>
    <w:pPr>
      <w:spacing w:before="0" w:line="240" w:lineRule="atLeast"/>
      <w:ind w:left="1440"/>
      <w:outlineLvl w:val="4"/>
    </w:pPr>
    <w:rPr>
      <w:sz w:val="20"/>
    </w:rPr>
  </w:style>
  <w:style w:type="paragraph" w:styleId="Heading6">
    <w:name w:val="heading 6"/>
    <w:basedOn w:val="HeadingBase"/>
    <w:next w:val="Normal"/>
    <w:link w:val="Heading6Char"/>
    <w:qFormat/>
    <w:rsid w:val="000E46A8"/>
    <w:pPr>
      <w:ind w:left="1440"/>
      <w:outlineLvl w:val="5"/>
    </w:pPr>
    <w:rPr>
      <w:i/>
      <w:sz w:val="20"/>
    </w:rPr>
  </w:style>
  <w:style w:type="paragraph" w:styleId="Heading7">
    <w:name w:val="heading 7"/>
    <w:basedOn w:val="HeadingBase"/>
    <w:next w:val="Normal"/>
    <w:link w:val="Heading7Char"/>
    <w:qFormat/>
    <w:rsid w:val="000E46A8"/>
    <w:pPr>
      <w:outlineLvl w:val="6"/>
    </w:pPr>
    <w:rPr>
      <w:sz w:val="20"/>
    </w:rPr>
  </w:style>
  <w:style w:type="paragraph" w:styleId="Heading8">
    <w:name w:val="heading 8"/>
    <w:basedOn w:val="HeadingBase"/>
    <w:next w:val="Normal"/>
    <w:link w:val="Heading8Char"/>
    <w:qFormat/>
    <w:rsid w:val="000E46A8"/>
    <w:pPr>
      <w:outlineLvl w:val="7"/>
    </w:pPr>
    <w:rPr>
      <w:i/>
      <w:sz w:val="18"/>
    </w:rPr>
  </w:style>
  <w:style w:type="paragraph" w:styleId="Heading9">
    <w:name w:val="heading 9"/>
    <w:basedOn w:val="HeadingBase"/>
    <w:next w:val="Normal"/>
    <w:link w:val="Heading9Char"/>
    <w:qFormat/>
    <w:rsid w:val="000E46A8"/>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Lab Char"/>
    <w:basedOn w:val="DefaultParagraphFont"/>
    <w:link w:val="Heading1"/>
    <w:rsid w:val="008B1AE1"/>
    <w:rPr>
      <w:rFonts w:ascii="Arial Black" w:eastAsiaTheme="majorEastAsia" w:hAnsi="Arial Black" w:cstheme="majorBidi"/>
      <w:b/>
      <w:color w:val="FFFFFF" w:themeColor="background1"/>
      <w:sz w:val="36"/>
      <w:szCs w:val="32"/>
      <w:shd w:val="clear" w:color="auto" w:fill="2E74B5" w:themeFill="accent1" w:themeFillShade="BF"/>
    </w:rPr>
  </w:style>
  <w:style w:type="character" w:customStyle="1" w:styleId="Heading2Char">
    <w:name w:val="Heading 2 Char"/>
    <w:aliases w:val="H2-Part Char"/>
    <w:basedOn w:val="DefaultParagraphFont"/>
    <w:link w:val="Heading2"/>
    <w:rsid w:val="00997276"/>
    <w:rPr>
      <w:rFonts w:ascii="Arial Black" w:eastAsiaTheme="majorEastAsia" w:hAnsi="Arial Black" w:cstheme="majorBidi"/>
      <w:color w:val="FFFFFF" w:themeColor="background1"/>
      <w:sz w:val="26"/>
      <w:szCs w:val="26"/>
      <w:shd w:val="clear" w:color="auto" w:fill="2E74B5" w:themeFill="accent1" w:themeFillShade="BF"/>
    </w:rPr>
  </w:style>
  <w:style w:type="character" w:customStyle="1" w:styleId="Heading3Char">
    <w:name w:val="Heading 3 Char"/>
    <w:aliases w:val="H3-Exercise Char"/>
    <w:basedOn w:val="DefaultParagraphFont"/>
    <w:link w:val="Heading3"/>
    <w:rsid w:val="007E2453"/>
    <w:rPr>
      <w:rFonts w:ascii="Arial Black" w:eastAsia="PMingLiU" w:hAnsi="Arial Black" w:cs="Times New Roman"/>
      <w:color w:val="2E74B5" w:themeColor="accent1" w:themeShade="BF"/>
      <w:spacing w:val="-5"/>
      <w:sz w:val="24"/>
      <w:szCs w:val="20"/>
      <w:u w:val="single"/>
    </w:rPr>
  </w:style>
  <w:style w:type="paragraph" w:customStyle="1" w:styleId="HeadingBase">
    <w:name w:val="Heading Base"/>
    <w:basedOn w:val="Normal"/>
    <w:next w:val="Normal"/>
    <w:rsid w:val="000E46A8"/>
    <w:pPr>
      <w:keepNext/>
      <w:keepLines/>
      <w:spacing w:before="140" w:after="0" w:line="220" w:lineRule="atLeast"/>
      <w:ind w:left="1080"/>
    </w:pPr>
    <w:rPr>
      <w:rFonts w:ascii="Arial" w:eastAsia="SimSun" w:hAnsi="Arial" w:cs="Times New Roman"/>
      <w:spacing w:val="-4"/>
      <w:kern w:val="28"/>
      <w:szCs w:val="20"/>
    </w:rPr>
  </w:style>
  <w:style w:type="character" w:customStyle="1" w:styleId="Heading4Char">
    <w:name w:val="Heading 4 Char"/>
    <w:basedOn w:val="DefaultParagraphFont"/>
    <w:link w:val="Heading4"/>
    <w:rsid w:val="000E46A8"/>
    <w:rPr>
      <w:rFonts w:ascii="Arial" w:eastAsia="SimSun" w:hAnsi="Arial" w:cs="Times New Roman"/>
      <w:spacing w:val="-4"/>
      <w:kern w:val="28"/>
      <w:szCs w:val="20"/>
    </w:rPr>
  </w:style>
  <w:style w:type="character" w:customStyle="1" w:styleId="Heading5Char">
    <w:name w:val="Heading 5 Char"/>
    <w:basedOn w:val="DefaultParagraphFont"/>
    <w:link w:val="Heading5"/>
    <w:rsid w:val="000E46A8"/>
    <w:rPr>
      <w:rFonts w:ascii="Arial" w:eastAsia="SimSun" w:hAnsi="Arial" w:cs="Times New Roman"/>
      <w:spacing w:val="-4"/>
      <w:kern w:val="28"/>
      <w:sz w:val="20"/>
      <w:szCs w:val="20"/>
    </w:rPr>
  </w:style>
  <w:style w:type="character" w:customStyle="1" w:styleId="Heading6Char">
    <w:name w:val="Heading 6 Char"/>
    <w:basedOn w:val="DefaultParagraphFont"/>
    <w:link w:val="Heading6"/>
    <w:rsid w:val="000E46A8"/>
    <w:rPr>
      <w:rFonts w:ascii="Arial" w:eastAsia="SimSun" w:hAnsi="Arial" w:cs="Times New Roman"/>
      <w:i/>
      <w:spacing w:val="-4"/>
      <w:kern w:val="28"/>
      <w:sz w:val="20"/>
      <w:szCs w:val="20"/>
    </w:rPr>
  </w:style>
  <w:style w:type="character" w:customStyle="1" w:styleId="Heading7Char">
    <w:name w:val="Heading 7 Char"/>
    <w:basedOn w:val="DefaultParagraphFont"/>
    <w:link w:val="Heading7"/>
    <w:rsid w:val="000E46A8"/>
    <w:rPr>
      <w:rFonts w:ascii="Arial" w:eastAsia="SimSun" w:hAnsi="Arial" w:cs="Times New Roman"/>
      <w:spacing w:val="-4"/>
      <w:kern w:val="28"/>
      <w:sz w:val="20"/>
      <w:szCs w:val="20"/>
    </w:rPr>
  </w:style>
  <w:style w:type="character" w:customStyle="1" w:styleId="Heading8Char">
    <w:name w:val="Heading 8 Char"/>
    <w:basedOn w:val="DefaultParagraphFont"/>
    <w:link w:val="Heading8"/>
    <w:rsid w:val="000E46A8"/>
    <w:rPr>
      <w:rFonts w:ascii="Arial" w:eastAsia="SimSun" w:hAnsi="Arial" w:cs="Times New Roman"/>
      <w:i/>
      <w:spacing w:val="-4"/>
      <w:kern w:val="28"/>
      <w:sz w:val="18"/>
      <w:szCs w:val="20"/>
    </w:rPr>
  </w:style>
  <w:style w:type="character" w:customStyle="1" w:styleId="Heading9Char">
    <w:name w:val="Heading 9 Char"/>
    <w:basedOn w:val="DefaultParagraphFont"/>
    <w:link w:val="Heading9"/>
    <w:rsid w:val="000E46A8"/>
    <w:rPr>
      <w:rFonts w:ascii="Arial" w:eastAsia="SimSun" w:hAnsi="Arial" w:cs="Times New Roman"/>
      <w:spacing w:val="-4"/>
      <w:kern w:val="28"/>
      <w:sz w:val="18"/>
      <w:szCs w:val="20"/>
    </w:rPr>
  </w:style>
  <w:style w:type="table" w:styleId="TableGrid">
    <w:name w:val="Table Grid"/>
    <w:basedOn w:val="TableNormal"/>
    <w:uiPriority w:val="39"/>
    <w:rsid w:val="00F07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7533"/>
    <w:pPr>
      <w:ind w:left="720"/>
      <w:contextualSpacing/>
    </w:pPr>
  </w:style>
  <w:style w:type="paragraph" w:styleId="Title">
    <w:name w:val="Title"/>
    <w:basedOn w:val="Normal"/>
    <w:next w:val="Normal"/>
    <w:link w:val="TitleChar"/>
    <w:qFormat/>
    <w:rsid w:val="001C21BD"/>
    <w:pPr>
      <w:spacing w:after="0" w:line="240" w:lineRule="auto"/>
      <w:contextualSpacing/>
    </w:pPr>
    <w:rPr>
      <w:rFonts w:ascii="Helvetica" w:eastAsiaTheme="majorEastAsia" w:hAnsi="Helvetica" w:cs="Helvetica"/>
      <w:b/>
      <w:bCs/>
      <w:spacing w:val="-10"/>
      <w:kern w:val="28"/>
      <w:sz w:val="60"/>
      <w:szCs w:val="60"/>
    </w:rPr>
  </w:style>
  <w:style w:type="character" w:customStyle="1" w:styleId="TitleChar">
    <w:name w:val="Title Char"/>
    <w:basedOn w:val="DefaultParagraphFont"/>
    <w:link w:val="Title"/>
    <w:rsid w:val="001C21BD"/>
    <w:rPr>
      <w:rFonts w:ascii="Helvetica" w:eastAsiaTheme="majorEastAsia" w:hAnsi="Helvetica" w:cs="Helvetica"/>
      <w:b/>
      <w:bCs/>
      <w:spacing w:val="-10"/>
      <w:kern w:val="28"/>
      <w:sz w:val="60"/>
      <w:szCs w:val="60"/>
    </w:rPr>
  </w:style>
  <w:style w:type="paragraph" w:customStyle="1" w:styleId="LabTitle">
    <w:name w:val="Lab Title"/>
    <w:basedOn w:val="Normal"/>
    <w:next w:val="Normal"/>
    <w:link w:val="LabTitleChar"/>
    <w:qFormat/>
    <w:rsid w:val="000209F4"/>
    <w:pPr>
      <w:keepNext/>
      <w:spacing w:after="120"/>
    </w:pPr>
    <w:rPr>
      <w:rFonts w:ascii="Arial Black" w:hAnsi="Arial Black"/>
      <w:noProof/>
      <w:color w:val="2E74B5" w:themeColor="accent1" w:themeShade="BF"/>
    </w:rPr>
  </w:style>
  <w:style w:type="character" w:customStyle="1" w:styleId="LabTitleChar">
    <w:name w:val="Lab Title Char"/>
    <w:basedOn w:val="DefaultParagraphFont"/>
    <w:link w:val="LabTitle"/>
    <w:rsid w:val="000209F4"/>
    <w:rPr>
      <w:rFonts w:ascii="Arial Black" w:hAnsi="Arial Black" w:cstheme="minorHAnsi"/>
      <w:noProof/>
      <w:color w:val="2E74B5" w:themeColor="accent1" w:themeShade="BF"/>
    </w:rPr>
  </w:style>
  <w:style w:type="paragraph" w:styleId="Footer">
    <w:name w:val="footer"/>
    <w:basedOn w:val="Normal"/>
    <w:link w:val="FooterChar"/>
    <w:unhideWhenUsed/>
    <w:rsid w:val="00452DA2"/>
    <w:pPr>
      <w:tabs>
        <w:tab w:val="center" w:pos="4680"/>
        <w:tab w:val="right" w:pos="9360"/>
      </w:tabs>
      <w:spacing w:after="0" w:line="240" w:lineRule="auto"/>
    </w:pPr>
  </w:style>
  <w:style w:type="character" w:customStyle="1" w:styleId="FooterChar">
    <w:name w:val="Footer Char"/>
    <w:basedOn w:val="DefaultParagraphFont"/>
    <w:link w:val="Footer"/>
    <w:rsid w:val="00452DA2"/>
    <w:rPr>
      <w:rFonts w:cstheme="minorHAnsi"/>
    </w:rPr>
  </w:style>
  <w:style w:type="paragraph" w:customStyle="1" w:styleId="PartLabel">
    <w:name w:val="Part Label"/>
    <w:basedOn w:val="Normal"/>
    <w:rsid w:val="00A720E4"/>
    <w:pPr>
      <w:framePr w:h="1080" w:hRule="exact" w:hSpace="180" w:wrap="around" w:vAnchor="page" w:hAnchor="page" w:x="1861" w:y="1201" w:anchorLock="1"/>
      <w:pBdr>
        <w:top w:val="single" w:sz="6" w:space="1" w:color="auto"/>
        <w:left w:val="single" w:sz="6" w:space="1" w:color="auto"/>
      </w:pBdr>
      <w:shd w:val="solid" w:color="1F4E79" w:themeColor="accent1" w:themeShade="80" w:fill="auto"/>
      <w:spacing w:after="0" w:line="360" w:lineRule="exact"/>
      <w:ind w:right="7412"/>
      <w:jc w:val="center"/>
    </w:pPr>
    <w:rPr>
      <w:rFonts w:ascii="Arial" w:eastAsia="SimSun" w:hAnsi="Arial" w:cs="Times New Roman"/>
      <w:color w:val="FFFFFF"/>
      <w:spacing w:val="-16"/>
      <w:position w:val="4"/>
      <w:sz w:val="26"/>
      <w:szCs w:val="20"/>
    </w:rPr>
  </w:style>
  <w:style w:type="paragraph" w:customStyle="1" w:styleId="PartTitle">
    <w:name w:val="Part Title"/>
    <w:basedOn w:val="Normal"/>
    <w:rsid w:val="00A720E4"/>
    <w:pPr>
      <w:framePr w:h="1080" w:hRule="exact" w:hSpace="180" w:wrap="around" w:vAnchor="page" w:hAnchor="page" w:x="1861" w:y="1201" w:anchorLock="1"/>
      <w:pBdr>
        <w:left w:val="single" w:sz="6" w:space="1" w:color="auto"/>
      </w:pBdr>
      <w:shd w:val="solid" w:color="1F4E79" w:themeColor="accent1" w:themeShade="80" w:fill="auto"/>
      <w:spacing w:after="240" w:line="660" w:lineRule="exact"/>
      <w:ind w:right="7412"/>
      <w:jc w:val="center"/>
    </w:pPr>
    <w:rPr>
      <w:rFonts w:ascii="Arial Black" w:eastAsia="SimSun" w:hAnsi="Arial Black" w:cs="Times New Roman"/>
      <w:color w:val="FFFFFF"/>
      <w:spacing w:val="-40"/>
      <w:position w:val="-16"/>
      <w:sz w:val="84"/>
      <w:szCs w:val="20"/>
    </w:rPr>
  </w:style>
  <w:style w:type="paragraph" w:styleId="Subtitle">
    <w:name w:val="Subtitle"/>
    <w:basedOn w:val="Title"/>
    <w:next w:val="Normal"/>
    <w:link w:val="SubtitleChar"/>
    <w:qFormat/>
    <w:rsid w:val="00405DA2"/>
    <w:pPr>
      <w:keepNext/>
      <w:keepLines/>
      <w:spacing w:before="60" w:after="120" w:line="340" w:lineRule="atLeast"/>
      <w:contextualSpacing w:val="0"/>
    </w:pPr>
    <w:rPr>
      <w:rFonts w:ascii="Arial" w:eastAsia="SimSun" w:hAnsi="Arial" w:cs="Times New Roman"/>
      <w:b w:val="0"/>
      <w:bCs w:val="0"/>
      <w:spacing w:val="-16"/>
      <w:sz w:val="32"/>
      <w:szCs w:val="20"/>
    </w:rPr>
  </w:style>
  <w:style w:type="character" w:customStyle="1" w:styleId="SubtitleChar">
    <w:name w:val="Subtitle Char"/>
    <w:basedOn w:val="DefaultParagraphFont"/>
    <w:link w:val="Subtitle"/>
    <w:rsid w:val="00405DA2"/>
    <w:rPr>
      <w:rFonts w:ascii="Arial" w:eastAsia="SimSun" w:hAnsi="Arial" w:cs="Times New Roman"/>
      <w:spacing w:val="-16"/>
      <w:kern w:val="28"/>
      <w:sz w:val="32"/>
      <w:szCs w:val="20"/>
    </w:rPr>
  </w:style>
  <w:style w:type="paragraph" w:customStyle="1" w:styleId="TOCBase">
    <w:name w:val="TOC Base"/>
    <w:basedOn w:val="Normal"/>
    <w:rsid w:val="00405DA2"/>
    <w:pPr>
      <w:spacing w:after="0" w:line="240" w:lineRule="auto"/>
    </w:pPr>
    <w:rPr>
      <w:rFonts w:ascii="Arial" w:eastAsia="SimSun" w:hAnsi="Arial" w:cs="Times New Roman"/>
      <w:spacing w:val="-5"/>
      <w:szCs w:val="20"/>
    </w:rPr>
  </w:style>
  <w:style w:type="character" w:styleId="Hyperlink">
    <w:name w:val="Hyperlink"/>
    <w:basedOn w:val="DefaultParagraphFont"/>
    <w:uiPriority w:val="99"/>
    <w:unhideWhenUsed/>
    <w:rsid w:val="00444D08"/>
    <w:rPr>
      <w:color w:val="0563C1" w:themeColor="hyperlink"/>
      <w:u w:val="single"/>
    </w:rPr>
  </w:style>
  <w:style w:type="paragraph" w:customStyle="1" w:styleId="BlockQuotation">
    <w:name w:val="Block Quotation"/>
    <w:basedOn w:val="Normal"/>
    <w:link w:val="BlockQuotationChar"/>
    <w:rsid w:val="001119BE"/>
    <w:pPr>
      <w:keepNext/>
      <w:widowControl w:val="0"/>
      <w:pBdr>
        <w:top w:val="single" w:sz="12" w:space="12" w:color="FFFFFF"/>
        <w:left w:val="single" w:sz="12" w:space="12" w:color="FFFFFF"/>
        <w:bottom w:val="single" w:sz="6" w:space="13" w:color="FFFFFF"/>
        <w:right w:val="single" w:sz="12" w:space="12" w:color="FFFFFF"/>
      </w:pBdr>
      <w:shd w:val="clear" w:color="auto" w:fill="DEEAF6" w:themeFill="accent1" w:themeFillTint="33"/>
      <w:spacing w:after="120" w:line="220" w:lineRule="atLeast"/>
      <w:ind w:left="720" w:right="245" w:hanging="720"/>
    </w:pPr>
    <w:rPr>
      <w:rFonts w:eastAsia="SimSun" w:cs="Calibri"/>
      <w:spacing w:val="-5"/>
      <w:szCs w:val="20"/>
    </w:rPr>
  </w:style>
  <w:style w:type="character" w:customStyle="1" w:styleId="BlockQuotationChar">
    <w:name w:val="Block Quotation Char"/>
    <w:basedOn w:val="DefaultParagraphFont"/>
    <w:link w:val="BlockQuotation"/>
    <w:rsid w:val="001119BE"/>
    <w:rPr>
      <w:rFonts w:eastAsia="SimSun" w:cs="Calibri"/>
      <w:spacing w:val="-5"/>
      <w:szCs w:val="20"/>
      <w:shd w:val="clear" w:color="auto" w:fill="DEEAF6" w:themeFill="accent1" w:themeFillTint="33"/>
    </w:rPr>
  </w:style>
  <w:style w:type="paragraph" w:customStyle="1" w:styleId="Picture">
    <w:name w:val="Picture"/>
    <w:basedOn w:val="Normal"/>
    <w:next w:val="Caption"/>
    <w:rsid w:val="000E46A8"/>
    <w:pPr>
      <w:keepNext/>
      <w:spacing w:after="0" w:line="240" w:lineRule="auto"/>
      <w:ind w:left="1080"/>
    </w:pPr>
    <w:rPr>
      <w:rFonts w:ascii="Arial" w:eastAsia="SimSun" w:hAnsi="Arial" w:cs="Times New Roman"/>
      <w:spacing w:val="-5"/>
      <w:sz w:val="20"/>
      <w:szCs w:val="20"/>
    </w:rPr>
  </w:style>
  <w:style w:type="paragraph" w:styleId="Caption">
    <w:name w:val="caption"/>
    <w:basedOn w:val="Picture"/>
    <w:next w:val="Normal"/>
    <w:autoRedefine/>
    <w:qFormat/>
    <w:rsid w:val="00A140C1"/>
    <w:pPr>
      <w:spacing w:before="120" w:after="120"/>
      <w:ind w:left="0"/>
      <w:jc w:val="center"/>
    </w:pPr>
    <w:rPr>
      <w:rFonts w:asciiTheme="minorHAnsi" w:hAnsiTheme="minorHAnsi"/>
      <w:noProof/>
      <w:spacing w:val="0"/>
      <w:sz w:val="22"/>
    </w:rPr>
  </w:style>
  <w:style w:type="paragraph" w:customStyle="1" w:styleId="ChapterSubtitle">
    <w:name w:val="Chapter Subtitle"/>
    <w:basedOn w:val="Subtitle"/>
    <w:rsid w:val="000E46A8"/>
  </w:style>
  <w:style w:type="paragraph" w:customStyle="1" w:styleId="CompanyName">
    <w:name w:val="Company Name"/>
    <w:basedOn w:val="Normal"/>
    <w:rsid w:val="000E46A8"/>
    <w:pPr>
      <w:keepNext/>
      <w:keepLines/>
      <w:framePr w:w="4080" w:h="840" w:hSpace="180" w:wrap="notBeside" w:vAnchor="page" w:hAnchor="margin" w:y="913" w:anchorLock="1"/>
      <w:spacing w:after="0" w:line="220" w:lineRule="atLeast"/>
    </w:pPr>
    <w:rPr>
      <w:rFonts w:ascii="Arial Black" w:eastAsia="SimSun" w:hAnsi="Arial Black" w:cs="Times New Roman"/>
      <w:spacing w:val="-25"/>
      <w:kern w:val="28"/>
      <w:sz w:val="32"/>
      <w:szCs w:val="20"/>
    </w:rPr>
  </w:style>
  <w:style w:type="paragraph" w:customStyle="1" w:styleId="ChapterTitle">
    <w:name w:val="Chapter Title"/>
    <w:basedOn w:val="Normal"/>
    <w:rsid w:val="000E46A8"/>
    <w:pPr>
      <w:framePr w:h="1080" w:hRule="exact" w:hSpace="180" w:wrap="around" w:vAnchor="page" w:hAnchor="page" w:x="1861" w:y="1201"/>
      <w:pBdr>
        <w:left w:val="single" w:sz="6" w:space="1" w:color="auto"/>
      </w:pBdr>
      <w:shd w:val="solid" w:color="auto" w:fill="auto"/>
      <w:spacing w:after="240" w:line="660" w:lineRule="exact"/>
      <w:ind w:left="1080" w:right="7656"/>
      <w:jc w:val="center"/>
    </w:pPr>
    <w:rPr>
      <w:rFonts w:ascii="Arial Black" w:eastAsia="SimSun" w:hAnsi="Arial Black" w:cs="Times New Roman"/>
      <w:color w:val="FFFFFF"/>
      <w:spacing w:val="-40"/>
      <w:position w:val="-16"/>
      <w:sz w:val="84"/>
      <w:szCs w:val="20"/>
    </w:rPr>
  </w:style>
  <w:style w:type="character" w:styleId="CommentReference">
    <w:name w:val="annotation reference"/>
    <w:semiHidden/>
    <w:rsid w:val="000E46A8"/>
    <w:rPr>
      <w:rFonts w:ascii="Arial" w:hAnsi="Arial"/>
      <w:sz w:val="16"/>
    </w:rPr>
  </w:style>
  <w:style w:type="paragraph" w:customStyle="1" w:styleId="FootnoteBase">
    <w:name w:val="Footnote Base"/>
    <w:basedOn w:val="Normal"/>
    <w:rsid w:val="000E46A8"/>
    <w:pPr>
      <w:keepLines/>
      <w:spacing w:after="0" w:line="200" w:lineRule="atLeast"/>
      <w:ind w:left="1080"/>
    </w:pPr>
    <w:rPr>
      <w:rFonts w:ascii="Arial" w:eastAsia="SimSun" w:hAnsi="Arial" w:cs="Times New Roman"/>
      <w:spacing w:val="-5"/>
      <w:sz w:val="16"/>
      <w:szCs w:val="20"/>
    </w:rPr>
  </w:style>
  <w:style w:type="paragraph" w:styleId="CommentText">
    <w:name w:val="annotation text"/>
    <w:basedOn w:val="FootnoteBase"/>
    <w:link w:val="CommentTextChar"/>
    <w:semiHidden/>
    <w:rsid w:val="000E46A8"/>
  </w:style>
  <w:style w:type="character" w:customStyle="1" w:styleId="CommentTextChar">
    <w:name w:val="Comment Text Char"/>
    <w:basedOn w:val="DefaultParagraphFont"/>
    <w:link w:val="CommentText"/>
    <w:semiHidden/>
    <w:rsid w:val="000E46A8"/>
    <w:rPr>
      <w:rFonts w:ascii="Arial" w:eastAsia="SimSun" w:hAnsi="Arial" w:cs="Times New Roman"/>
      <w:spacing w:val="-5"/>
      <w:sz w:val="16"/>
      <w:szCs w:val="20"/>
    </w:rPr>
  </w:style>
  <w:style w:type="paragraph" w:customStyle="1" w:styleId="TableText">
    <w:name w:val="Table Text"/>
    <w:basedOn w:val="Normal"/>
    <w:rsid w:val="000E46A8"/>
    <w:pPr>
      <w:spacing w:before="60" w:after="0" w:line="240" w:lineRule="auto"/>
    </w:pPr>
    <w:rPr>
      <w:rFonts w:ascii="Arial" w:eastAsia="SimSun" w:hAnsi="Arial" w:cs="Times New Roman"/>
      <w:spacing w:val="-5"/>
      <w:sz w:val="16"/>
      <w:szCs w:val="20"/>
    </w:rPr>
  </w:style>
  <w:style w:type="paragraph" w:customStyle="1" w:styleId="TitleCover">
    <w:name w:val="Title Cover"/>
    <w:basedOn w:val="HeadingBase"/>
    <w:next w:val="Normal"/>
    <w:rsid w:val="000E46A8"/>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0E46A8"/>
  </w:style>
  <w:style w:type="character" w:styleId="Emphasis">
    <w:name w:val="Emphasis"/>
    <w:aliases w:val="Code-NS,Code-Emp,NoShade,Code-NoSahe"/>
    <w:rsid w:val="0015469B"/>
    <w:rPr>
      <w:rFonts w:ascii="Consolas" w:hAnsi="Consolas"/>
      <w:sz w:val="22"/>
    </w:rPr>
  </w:style>
  <w:style w:type="character" w:styleId="EndnoteReference">
    <w:name w:val="endnote reference"/>
    <w:semiHidden/>
    <w:rsid w:val="000E46A8"/>
    <w:rPr>
      <w:vertAlign w:val="superscript"/>
    </w:rPr>
  </w:style>
  <w:style w:type="paragraph" w:styleId="EndnoteText">
    <w:name w:val="endnote text"/>
    <w:basedOn w:val="FootnoteBase"/>
    <w:link w:val="EndnoteTextChar"/>
    <w:semiHidden/>
    <w:rsid w:val="000E46A8"/>
  </w:style>
  <w:style w:type="character" w:customStyle="1" w:styleId="EndnoteTextChar">
    <w:name w:val="Endnote Text Char"/>
    <w:basedOn w:val="DefaultParagraphFont"/>
    <w:link w:val="EndnoteText"/>
    <w:semiHidden/>
    <w:rsid w:val="000E46A8"/>
    <w:rPr>
      <w:rFonts w:ascii="Arial" w:eastAsia="SimSun" w:hAnsi="Arial" w:cs="Times New Roman"/>
      <w:spacing w:val="-5"/>
      <w:sz w:val="16"/>
      <w:szCs w:val="20"/>
    </w:rPr>
  </w:style>
  <w:style w:type="paragraph" w:customStyle="1" w:styleId="FooterEven">
    <w:name w:val="Footer Even"/>
    <w:basedOn w:val="Footer"/>
    <w:rsid w:val="000E46A8"/>
    <w:pPr>
      <w:keepLines/>
      <w:pBdr>
        <w:top w:val="single" w:sz="6" w:space="2" w:color="auto"/>
      </w:pBdr>
      <w:tabs>
        <w:tab w:val="clear" w:pos="4680"/>
        <w:tab w:val="clear" w:pos="9360"/>
        <w:tab w:val="center" w:pos="4320"/>
        <w:tab w:val="right" w:pos="8640"/>
      </w:tabs>
      <w:spacing w:before="600" w:line="190" w:lineRule="atLeast"/>
      <w:ind w:left="1080"/>
    </w:pPr>
    <w:rPr>
      <w:rFonts w:ascii="Arial" w:eastAsia="SimSun" w:hAnsi="Arial" w:cs="Times New Roman"/>
      <w:caps/>
      <w:spacing w:val="-5"/>
      <w:sz w:val="15"/>
      <w:szCs w:val="20"/>
    </w:rPr>
  </w:style>
  <w:style w:type="paragraph" w:customStyle="1" w:styleId="FooterFirst">
    <w:name w:val="Footer First"/>
    <w:basedOn w:val="Footer"/>
    <w:rsid w:val="000E46A8"/>
    <w:pPr>
      <w:keepLines/>
      <w:pBdr>
        <w:top w:val="single" w:sz="6" w:space="2" w:color="auto"/>
      </w:pBdr>
      <w:tabs>
        <w:tab w:val="clear" w:pos="4680"/>
        <w:tab w:val="clear" w:pos="9360"/>
        <w:tab w:val="center" w:pos="4320"/>
        <w:tab w:val="right" w:pos="8640"/>
      </w:tabs>
      <w:spacing w:before="600" w:line="190" w:lineRule="atLeast"/>
      <w:ind w:left="1080"/>
    </w:pPr>
    <w:rPr>
      <w:rFonts w:ascii="Arial" w:eastAsia="SimSun" w:hAnsi="Arial" w:cs="Times New Roman"/>
      <w:caps/>
      <w:spacing w:val="-5"/>
      <w:sz w:val="15"/>
      <w:szCs w:val="20"/>
    </w:rPr>
  </w:style>
  <w:style w:type="paragraph" w:customStyle="1" w:styleId="FooterOdd">
    <w:name w:val="Footer Odd"/>
    <w:basedOn w:val="Footer"/>
    <w:rsid w:val="000E46A8"/>
    <w:pPr>
      <w:keepLines/>
      <w:pBdr>
        <w:top w:val="single" w:sz="6" w:space="2" w:color="auto"/>
      </w:pBdr>
      <w:tabs>
        <w:tab w:val="clear" w:pos="4680"/>
        <w:tab w:val="clear" w:pos="9360"/>
        <w:tab w:val="center" w:pos="4320"/>
        <w:tab w:val="right" w:pos="8640"/>
      </w:tabs>
      <w:spacing w:before="600" w:line="190" w:lineRule="atLeast"/>
      <w:ind w:left="1080"/>
    </w:pPr>
    <w:rPr>
      <w:rFonts w:ascii="Arial" w:eastAsia="SimSun" w:hAnsi="Arial" w:cs="Times New Roman"/>
      <w:caps/>
      <w:spacing w:val="-5"/>
      <w:sz w:val="15"/>
      <w:szCs w:val="20"/>
    </w:rPr>
  </w:style>
  <w:style w:type="character" w:styleId="FootnoteReference">
    <w:name w:val="footnote reference"/>
    <w:rsid w:val="000E46A8"/>
    <w:rPr>
      <w:vertAlign w:val="superscript"/>
    </w:rPr>
  </w:style>
  <w:style w:type="paragraph" w:styleId="FootnoteText">
    <w:name w:val="footnote text"/>
    <w:basedOn w:val="FootnoteBase"/>
    <w:link w:val="FootnoteTextChar"/>
    <w:rsid w:val="000E46A8"/>
  </w:style>
  <w:style w:type="character" w:customStyle="1" w:styleId="FootnoteTextChar">
    <w:name w:val="Footnote Text Char"/>
    <w:basedOn w:val="DefaultParagraphFont"/>
    <w:link w:val="FootnoteText"/>
    <w:rsid w:val="000E46A8"/>
    <w:rPr>
      <w:rFonts w:ascii="Arial" w:eastAsia="SimSun" w:hAnsi="Arial" w:cs="Times New Roman"/>
      <w:spacing w:val="-5"/>
      <w:sz w:val="16"/>
      <w:szCs w:val="20"/>
    </w:rPr>
  </w:style>
  <w:style w:type="paragraph" w:styleId="Index1">
    <w:name w:val="index 1"/>
    <w:basedOn w:val="Normal"/>
    <w:autoRedefine/>
    <w:semiHidden/>
    <w:rsid w:val="006017CD"/>
    <w:pPr>
      <w:spacing w:after="0" w:line="240" w:lineRule="atLeast"/>
      <w:ind w:left="360" w:hanging="360"/>
    </w:pPr>
    <w:rPr>
      <w:rFonts w:ascii="Arial" w:eastAsia="SimSun" w:hAnsi="Arial" w:cs="Times New Roman"/>
      <w:b/>
      <w:spacing w:val="-5"/>
      <w:szCs w:val="20"/>
    </w:rPr>
  </w:style>
  <w:style w:type="paragraph" w:styleId="Index2">
    <w:name w:val="index 2"/>
    <w:basedOn w:val="Normal"/>
    <w:autoRedefine/>
    <w:semiHidden/>
    <w:rsid w:val="006017CD"/>
    <w:pPr>
      <w:spacing w:line="240" w:lineRule="auto"/>
      <w:ind w:left="720"/>
    </w:pPr>
  </w:style>
  <w:style w:type="paragraph" w:styleId="Index3">
    <w:name w:val="index 3"/>
    <w:basedOn w:val="Normal"/>
    <w:autoRedefine/>
    <w:semiHidden/>
    <w:rsid w:val="006017CD"/>
    <w:pPr>
      <w:spacing w:line="240" w:lineRule="auto"/>
      <w:ind w:left="1080"/>
    </w:pPr>
  </w:style>
  <w:style w:type="paragraph" w:styleId="Index4">
    <w:name w:val="index 4"/>
    <w:basedOn w:val="Normal"/>
    <w:autoRedefine/>
    <w:semiHidden/>
    <w:rsid w:val="006017CD"/>
    <w:pPr>
      <w:spacing w:line="240" w:lineRule="auto"/>
      <w:ind w:left="1440"/>
    </w:pPr>
  </w:style>
  <w:style w:type="paragraph" w:styleId="Index5">
    <w:name w:val="index 5"/>
    <w:basedOn w:val="Normal"/>
    <w:autoRedefine/>
    <w:semiHidden/>
    <w:rsid w:val="006017CD"/>
    <w:pPr>
      <w:spacing w:line="240" w:lineRule="auto"/>
      <w:ind w:left="1800"/>
    </w:pPr>
  </w:style>
  <w:style w:type="paragraph" w:styleId="IndexHeading">
    <w:name w:val="index heading"/>
    <w:basedOn w:val="HeadingBase"/>
    <w:next w:val="Index1"/>
    <w:semiHidden/>
    <w:rsid w:val="000E46A8"/>
    <w:pPr>
      <w:keepLines w:val="0"/>
      <w:spacing w:before="0" w:line="480" w:lineRule="atLeast"/>
      <w:ind w:left="0"/>
    </w:pPr>
    <w:rPr>
      <w:rFonts w:ascii="Arial Black" w:hAnsi="Arial Black"/>
      <w:spacing w:val="-5"/>
      <w:kern w:val="0"/>
      <w:sz w:val="24"/>
    </w:rPr>
  </w:style>
  <w:style w:type="character" w:styleId="LineNumber">
    <w:name w:val="line number"/>
    <w:rsid w:val="000E46A8"/>
    <w:rPr>
      <w:sz w:val="18"/>
    </w:rPr>
  </w:style>
  <w:style w:type="paragraph" w:styleId="ListNumber">
    <w:name w:val="List Number"/>
    <w:basedOn w:val="Normal"/>
    <w:rsid w:val="00E93967"/>
    <w:pPr>
      <w:numPr>
        <w:numId w:val="1"/>
      </w:numPr>
      <w:spacing w:after="240" w:line="240" w:lineRule="atLeast"/>
      <w:jc w:val="both"/>
    </w:pPr>
    <w:rPr>
      <w:rFonts w:ascii="Arial" w:eastAsia="SimSun" w:hAnsi="Arial" w:cs="Times New Roman"/>
      <w:spacing w:val="-5"/>
      <w:szCs w:val="20"/>
    </w:rPr>
  </w:style>
  <w:style w:type="paragraph" w:styleId="ListNumber2">
    <w:name w:val="List Number 2"/>
    <w:basedOn w:val="ListNumber"/>
    <w:rsid w:val="000E46A8"/>
    <w:pPr>
      <w:ind w:left="1800"/>
    </w:pPr>
  </w:style>
  <w:style w:type="paragraph" w:styleId="ListNumber3">
    <w:name w:val="List Number 3"/>
    <w:basedOn w:val="ListNumber"/>
    <w:rsid w:val="000E46A8"/>
    <w:pPr>
      <w:ind w:left="2160"/>
    </w:pPr>
  </w:style>
  <w:style w:type="paragraph" w:styleId="ListNumber4">
    <w:name w:val="List Number 4"/>
    <w:basedOn w:val="ListNumber"/>
    <w:rsid w:val="000E46A8"/>
    <w:pPr>
      <w:ind w:left="2520"/>
    </w:pPr>
  </w:style>
  <w:style w:type="paragraph" w:styleId="ListNumber5">
    <w:name w:val="List Number 5"/>
    <w:basedOn w:val="ListNumber"/>
    <w:rsid w:val="000E46A8"/>
    <w:pPr>
      <w:ind w:left="2880"/>
    </w:pPr>
  </w:style>
  <w:style w:type="paragraph" w:customStyle="1" w:styleId="TableHeader">
    <w:name w:val="Table Header"/>
    <w:basedOn w:val="Normal"/>
    <w:rsid w:val="000E46A8"/>
    <w:pPr>
      <w:spacing w:before="60" w:after="0" w:line="240" w:lineRule="auto"/>
      <w:jc w:val="center"/>
    </w:pPr>
    <w:rPr>
      <w:rFonts w:ascii="Arial Black" w:eastAsia="SimSun" w:hAnsi="Arial Black" w:cs="Times New Roman"/>
      <w:spacing w:val="-5"/>
      <w:sz w:val="16"/>
      <w:szCs w:val="20"/>
    </w:rPr>
  </w:style>
  <w:style w:type="paragraph" w:styleId="MessageHeader">
    <w:name w:val="Message Header"/>
    <w:basedOn w:val="Normal"/>
    <w:link w:val="MessageHeaderChar"/>
    <w:rsid w:val="006017CD"/>
    <w:pPr>
      <w:keepLines/>
      <w:tabs>
        <w:tab w:val="left" w:pos="3600"/>
        <w:tab w:val="left" w:pos="4680"/>
      </w:tabs>
      <w:spacing w:after="120" w:line="280" w:lineRule="exact"/>
      <w:ind w:left="1080" w:right="2160" w:hanging="1080"/>
    </w:pPr>
    <w:rPr>
      <w:rFonts w:ascii="Arial" w:eastAsia="SimSun" w:hAnsi="Arial" w:cs="Times New Roman"/>
      <w:szCs w:val="20"/>
    </w:rPr>
  </w:style>
  <w:style w:type="character" w:customStyle="1" w:styleId="MessageHeaderChar">
    <w:name w:val="Message Header Char"/>
    <w:basedOn w:val="DefaultParagraphFont"/>
    <w:link w:val="MessageHeader"/>
    <w:rsid w:val="000E46A8"/>
    <w:rPr>
      <w:rFonts w:ascii="Arial" w:eastAsia="SimSun" w:hAnsi="Arial" w:cs="Times New Roman"/>
      <w:szCs w:val="20"/>
    </w:rPr>
  </w:style>
  <w:style w:type="paragraph" w:styleId="NormalIndent">
    <w:name w:val="Normal Indent"/>
    <w:basedOn w:val="Normal"/>
    <w:rsid w:val="000E46A8"/>
    <w:pPr>
      <w:spacing w:after="0" w:line="240" w:lineRule="auto"/>
      <w:ind w:left="1440"/>
    </w:pPr>
    <w:rPr>
      <w:rFonts w:ascii="Arial" w:eastAsia="SimSun" w:hAnsi="Arial" w:cs="Times New Roman"/>
      <w:spacing w:val="-5"/>
      <w:sz w:val="20"/>
      <w:szCs w:val="20"/>
    </w:rPr>
  </w:style>
  <w:style w:type="character" w:styleId="PageNumber">
    <w:name w:val="page number"/>
    <w:rsid w:val="00C06693"/>
    <w:rPr>
      <w:rFonts w:ascii="Calibri" w:hAnsi="Calibri"/>
      <w:b/>
      <w:color w:val="767171" w:themeColor="background2" w:themeShade="80"/>
      <w:spacing w:val="-10"/>
      <w:sz w:val="20"/>
    </w:rPr>
  </w:style>
  <w:style w:type="paragraph" w:customStyle="1" w:styleId="PartSubtitle">
    <w:name w:val="Part Subtitle"/>
    <w:basedOn w:val="Normal"/>
    <w:next w:val="Normal"/>
    <w:rsid w:val="000E46A8"/>
    <w:pPr>
      <w:keepNext/>
      <w:spacing w:before="360" w:after="120" w:line="240" w:lineRule="auto"/>
      <w:ind w:left="1080"/>
    </w:pPr>
    <w:rPr>
      <w:rFonts w:ascii="Arial" w:eastAsia="SimSun" w:hAnsi="Arial" w:cs="Times New Roman"/>
      <w:i/>
      <w:spacing w:val="-5"/>
      <w:kern w:val="28"/>
      <w:sz w:val="26"/>
      <w:szCs w:val="20"/>
    </w:rPr>
  </w:style>
  <w:style w:type="paragraph" w:customStyle="1" w:styleId="ReturnAddress">
    <w:name w:val="Return Address"/>
    <w:basedOn w:val="Normal"/>
    <w:rsid w:val="000E46A8"/>
    <w:pPr>
      <w:keepLines/>
      <w:framePr w:w="5160" w:h="840" w:wrap="notBeside" w:vAnchor="page" w:hAnchor="page" w:x="6121" w:y="915" w:anchorLock="1"/>
      <w:spacing w:after="0" w:line="160" w:lineRule="atLeast"/>
    </w:pPr>
    <w:rPr>
      <w:rFonts w:ascii="Arial" w:eastAsia="SimSun" w:hAnsi="Arial" w:cs="Times New Roman"/>
      <w:sz w:val="14"/>
      <w:szCs w:val="20"/>
    </w:rPr>
  </w:style>
  <w:style w:type="paragraph" w:customStyle="1" w:styleId="SectionHeading">
    <w:name w:val="Section Heading"/>
    <w:basedOn w:val="Heading1"/>
    <w:rsid w:val="000E46A8"/>
    <w:pPr>
      <w:pBdr>
        <w:top w:val="single" w:sz="48" w:space="3" w:color="FFFFFF"/>
        <w:left w:val="single" w:sz="6" w:space="3" w:color="FFFFFF"/>
        <w:bottom w:val="single" w:sz="6" w:space="3" w:color="FFFFFF"/>
      </w:pBdr>
      <w:shd w:val="solid" w:color="auto" w:fill="auto"/>
      <w:suppressAutoHyphens w:val="0"/>
      <w:spacing w:line="240" w:lineRule="atLeast"/>
      <w:ind w:left="120" w:firstLine="0"/>
    </w:pPr>
    <w:rPr>
      <w:rFonts w:eastAsia="SimSun" w:cs="Times New Roman"/>
      <w:b w:val="0"/>
      <w:color w:val="FFFFFF"/>
      <w:spacing w:val="-10"/>
      <w:kern w:val="20"/>
      <w:position w:val="8"/>
      <w:sz w:val="24"/>
      <w:szCs w:val="20"/>
    </w:rPr>
  </w:style>
  <w:style w:type="paragraph" w:customStyle="1" w:styleId="SectionLabel">
    <w:name w:val="Section Label"/>
    <w:basedOn w:val="HeadingBase"/>
    <w:next w:val="Normal"/>
    <w:rsid w:val="000E46A8"/>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0E46A8"/>
    <w:rPr>
      <w:i/>
      <w:spacing w:val="-6"/>
      <w:sz w:val="24"/>
    </w:rPr>
  </w:style>
  <w:style w:type="paragraph" w:customStyle="1" w:styleId="SubtitleCover">
    <w:name w:val="Subtitle Cover"/>
    <w:basedOn w:val="TitleCover"/>
    <w:next w:val="Normal"/>
    <w:rsid w:val="000E46A8"/>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0E46A8"/>
    <w:rPr>
      <w:b/>
      <w:vertAlign w:val="superscript"/>
    </w:rPr>
  </w:style>
  <w:style w:type="paragraph" w:styleId="TableofAuthorities">
    <w:name w:val="table of authorities"/>
    <w:basedOn w:val="Normal"/>
    <w:semiHidden/>
    <w:rsid w:val="000E46A8"/>
    <w:pPr>
      <w:tabs>
        <w:tab w:val="right" w:leader="dot" w:pos="7560"/>
      </w:tabs>
      <w:spacing w:after="0" w:line="240" w:lineRule="auto"/>
      <w:ind w:left="1440" w:hanging="360"/>
    </w:pPr>
    <w:rPr>
      <w:rFonts w:ascii="Arial" w:eastAsia="SimSun" w:hAnsi="Arial" w:cs="Times New Roman"/>
      <w:spacing w:val="-5"/>
      <w:sz w:val="20"/>
      <w:szCs w:val="20"/>
    </w:rPr>
  </w:style>
  <w:style w:type="paragraph" w:styleId="TableofFigures">
    <w:name w:val="table of figures"/>
    <w:basedOn w:val="TOCBase"/>
    <w:semiHidden/>
    <w:rsid w:val="000E46A8"/>
    <w:pPr>
      <w:ind w:left="1440" w:hanging="360"/>
    </w:pPr>
  </w:style>
  <w:style w:type="paragraph" w:styleId="TOAHeading">
    <w:name w:val="toa heading"/>
    <w:basedOn w:val="Normal"/>
    <w:next w:val="TableofAuthorities"/>
    <w:semiHidden/>
    <w:rsid w:val="000E46A8"/>
    <w:pPr>
      <w:keepNext/>
      <w:spacing w:after="0" w:line="480" w:lineRule="atLeast"/>
      <w:ind w:left="1080"/>
    </w:pPr>
    <w:rPr>
      <w:rFonts w:ascii="Arial Black" w:eastAsia="SimSun" w:hAnsi="Arial Black" w:cs="Times New Roman"/>
      <w:b/>
      <w:spacing w:val="-10"/>
      <w:kern w:val="28"/>
      <w:sz w:val="20"/>
      <w:szCs w:val="20"/>
    </w:rPr>
  </w:style>
  <w:style w:type="paragraph" w:styleId="TOC1">
    <w:name w:val="toc 1"/>
    <w:basedOn w:val="TOCBase"/>
    <w:autoRedefine/>
    <w:uiPriority w:val="39"/>
    <w:rsid w:val="000E46A8"/>
    <w:pPr>
      <w:tabs>
        <w:tab w:val="clear" w:pos="360"/>
        <w:tab w:val="clear" w:pos="720"/>
        <w:tab w:val="clear" w:pos="1080"/>
        <w:tab w:val="clear" w:pos="1440"/>
        <w:tab w:val="clear" w:pos="1800"/>
        <w:tab w:val="clear" w:pos="2160"/>
        <w:tab w:val="clear" w:pos="2520"/>
        <w:tab w:val="clear" w:pos="2880"/>
      </w:tabs>
      <w:spacing w:before="120" w:after="120" w:line="259" w:lineRule="auto"/>
    </w:pPr>
    <w:rPr>
      <w:rFonts w:asciiTheme="minorHAnsi" w:eastAsiaTheme="minorHAnsi" w:hAnsiTheme="minorHAnsi" w:cstheme="minorHAnsi"/>
      <w:b/>
      <w:bCs/>
      <w:caps/>
      <w:spacing w:val="0"/>
      <w:sz w:val="20"/>
      <w:szCs w:val="24"/>
    </w:rPr>
  </w:style>
  <w:style w:type="paragraph" w:styleId="TOC2">
    <w:name w:val="toc 2"/>
    <w:basedOn w:val="TOCBase"/>
    <w:autoRedefine/>
    <w:uiPriority w:val="39"/>
    <w:rsid w:val="000E46A8"/>
    <w:pPr>
      <w:tabs>
        <w:tab w:val="clear" w:pos="360"/>
        <w:tab w:val="clear" w:pos="720"/>
        <w:tab w:val="clear" w:pos="1080"/>
        <w:tab w:val="clear" w:pos="1440"/>
        <w:tab w:val="clear" w:pos="1800"/>
        <w:tab w:val="clear" w:pos="2160"/>
        <w:tab w:val="clear" w:pos="2520"/>
        <w:tab w:val="clear" w:pos="2880"/>
      </w:tabs>
      <w:spacing w:line="259" w:lineRule="auto"/>
      <w:ind w:left="220"/>
    </w:pPr>
    <w:rPr>
      <w:rFonts w:asciiTheme="minorHAnsi" w:eastAsiaTheme="minorHAnsi" w:hAnsiTheme="minorHAnsi" w:cstheme="minorHAnsi"/>
      <w:smallCaps/>
      <w:spacing w:val="0"/>
      <w:sz w:val="20"/>
      <w:szCs w:val="24"/>
    </w:rPr>
  </w:style>
  <w:style w:type="paragraph" w:styleId="TOC3">
    <w:name w:val="toc 3"/>
    <w:basedOn w:val="TOCBase"/>
    <w:autoRedefine/>
    <w:uiPriority w:val="39"/>
    <w:rsid w:val="000E46A8"/>
    <w:pPr>
      <w:tabs>
        <w:tab w:val="clear" w:pos="360"/>
        <w:tab w:val="clear" w:pos="720"/>
        <w:tab w:val="clear" w:pos="1080"/>
        <w:tab w:val="clear" w:pos="1440"/>
        <w:tab w:val="clear" w:pos="1800"/>
        <w:tab w:val="clear" w:pos="2160"/>
        <w:tab w:val="clear" w:pos="2520"/>
        <w:tab w:val="clear" w:pos="2880"/>
      </w:tabs>
      <w:spacing w:line="259" w:lineRule="auto"/>
      <w:ind w:left="440"/>
    </w:pPr>
    <w:rPr>
      <w:rFonts w:asciiTheme="minorHAnsi" w:eastAsiaTheme="minorHAnsi" w:hAnsiTheme="minorHAnsi" w:cstheme="minorHAnsi"/>
      <w:i/>
      <w:iCs/>
      <w:spacing w:val="0"/>
      <w:sz w:val="20"/>
      <w:szCs w:val="24"/>
    </w:rPr>
  </w:style>
  <w:style w:type="paragraph" w:styleId="TOC4">
    <w:name w:val="toc 4"/>
    <w:basedOn w:val="TOCBase"/>
    <w:autoRedefine/>
    <w:semiHidden/>
    <w:rsid w:val="000E46A8"/>
    <w:pPr>
      <w:tabs>
        <w:tab w:val="clear" w:pos="360"/>
        <w:tab w:val="clear" w:pos="720"/>
        <w:tab w:val="clear" w:pos="1080"/>
        <w:tab w:val="clear" w:pos="1440"/>
        <w:tab w:val="clear" w:pos="1800"/>
        <w:tab w:val="clear" w:pos="2160"/>
        <w:tab w:val="clear" w:pos="2520"/>
        <w:tab w:val="clear" w:pos="2880"/>
      </w:tabs>
      <w:spacing w:line="259" w:lineRule="auto"/>
      <w:ind w:left="660"/>
    </w:pPr>
    <w:rPr>
      <w:rFonts w:asciiTheme="minorHAnsi" w:eastAsiaTheme="minorHAnsi" w:hAnsiTheme="minorHAnsi" w:cstheme="minorHAnsi"/>
      <w:spacing w:val="0"/>
      <w:sz w:val="18"/>
      <w:szCs w:val="21"/>
    </w:rPr>
  </w:style>
  <w:style w:type="paragraph" w:styleId="TOC5">
    <w:name w:val="toc 5"/>
    <w:basedOn w:val="TOCBase"/>
    <w:autoRedefine/>
    <w:semiHidden/>
    <w:rsid w:val="000E46A8"/>
    <w:pPr>
      <w:tabs>
        <w:tab w:val="clear" w:pos="360"/>
        <w:tab w:val="clear" w:pos="720"/>
        <w:tab w:val="clear" w:pos="1080"/>
        <w:tab w:val="clear" w:pos="1440"/>
        <w:tab w:val="clear" w:pos="1800"/>
        <w:tab w:val="clear" w:pos="2160"/>
        <w:tab w:val="clear" w:pos="2520"/>
        <w:tab w:val="clear" w:pos="2880"/>
      </w:tabs>
      <w:spacing w:line="259" w:lineRule="auto"/>
      <w:ind w:left="880"/>
    </w:pPr>
    <w:rPr>
      <w:rFonts w:asciiTheme="minorHAnsi" w:eastAsiaTheme="minorHAnsi" w:hAnsiTheme="minorHAnsi" w:cstheme="minorHAnsi"/>
      <w:spacing w:val="0"/>
      <w:sz w:val="18"/>
      <w:szCs w:val="21"/>
    </w:rPr>
  </w:style>
  <w:style w:type="character" w:styleId="FollowedHyperlink">
    <w:name w:val="FollowedHyperlink"/>
    <w:basedOn w:val="DefaultParagraphFont"/>
    <w:rsid w:val="000E46A8"/>
    <w:rPr>
      <w:color w:val="800080"/>
      <w:u w:val="single"/>
    </w:rPr>
  </w:style>
  <w:style w:type="paragraph" w:styleId="DocumentMap">
    <w:name w:val="Document Map"/>
    <w:basedOn w:val="Normal"/>
    <w:link w:val="DocumentMapChar"/>
    <w:semiHidden/>
    <w:rsid w:val="000E46A8"/>
    <w:pPr>
      <w:shd w:val="clear" w:color="auto" w:fill="000080"/>
      <w:spacing w:after="0" w:line="240" w:lineRule="auto"/>
      <w:ind w:left="1080"/>
    </w:pPr>
    <w:rPr>
      <w:rFonts w:ascii="Tahoma" w:eastAsia="SimSun" w:hAnsi="Tahoma" w:cs="Times New Roman"/>
      <w:spacing w:val="-5"/>
      <w:sz w:val="20"/>
      <w:szCs w:val="20"/>
    </w:rPr>
  </w:style>
  <w:style w:type="character" w:customStyle="1" w:styleId="DocumentMapChar">
    <w:name w:val="Document Map Char"/>
    <w:basedOn w:val="DefaultParagraphFont"/>
    <w:link w:val="DocumentMap"/>
    <w:semiHidden/>
    <w:rsid w:val="000E46A8"/>
    <w:rPr>
      <w:rFonts w:ascii="Tahoma" w:eastAsia="SimSun" w:hAnsi="Tahoma" w:cs="Times New Roman"/>
      <w:spacing w:val="-5"/>
      <w:sz w:val="20"/>
      <w:szCs w:val="20"/>
      <w:shd w:val="clear" w:color="auto" w:fill="000080"/>
    </w:rPr>
  </w:style>
  <w:style w:type="paragraph" w:customStyle="1" w:styleId="quotation">
    <w:name w:val="quotation"/>
    <w:basedOn w:val="Normal"/>
    <w:rsid w:val="006017CD"/>
    <w:pPr>
      <w:tabs>
        <w:tab w:val="num" w:pos="1800"/>
      </w:tabs>
      <w:spacing w:after="240" w:line="240" w:lineRule="atLeast"/>
      <w:ind w:left="1080"/>
      <w:jc w:val="both"/>
    </w:pPr>
    <w:rPr>
      <w:rFonts w:ascii="Arial" w:eastAsia="SimSun" w:hAnsi="Arial" w:cs="Times New Roman"/>
      <w:spacing w:val="-5"/>
      <w:szCs w:val="20"/>
    </w:rPr>
  </w:style>
  <w:style w:type="paragraph" w:styleId="TOC6">
    <w:name w:val="toc 6"/>
    <w:basedOn w:val="Normal"/>
    <w:next w:val="Normal"/>
    <w:autoRedefine/>
    <w:semiHidden/>
    <w:rsid w:val="000E46A8"/>
    <w:pPr>
      <w:tabs>
        <w:tab w:val="clear" w:pos="360"/>
        <w:tab w:val="clear" w:pos="720"/>
        <w:tab w:val="clear" w:pos="1080"/>
        <w:tab w:val="clear" w:pos="1440"/>
        <w:tab w:val="clear" w:pos="1800"/>
        <w:tab w:val="clear" w:pos="2160"/>
        <w:tab w:val="clear" w:pos="2520"/>
        <w:tab w:val="clear" w:pos="2880"/>
      </w:tabs>
      <w:spacing w:after="0"/>
      <w:ind w:left="1100"/>
    </w:pPr>
    <w:rPr>
      <w:sz w:val="18"/>
      <w:szCs w:val="21"/>
    </w:rPr>
  </w:style>
  <w:style w:type="paragraph" w:styleId="TOC7">
    <w:name w:val="toc 7"/>
    <w:basedOn w:val="Normal"/>
    <w:next w:val="Normal"/>
    <w:autoRedefine/>
    <w:semiHidden/>
    <w:rsid w:val="000E46A8"/>
    <w:pPr>
      <w:tabs>
        <w:tab w:val="clear" w:pos="360"/>
        <w:tab w:val="clear" w:pos="720"/>
        <w:tab w:val="clear" w:pos="1080"/>
        <w:tab w:val="clear" w:pos="1440"/>
        <w:tab w:val="clear" w:pos="1800"/>
        <w:tab w:val="clear" w:pos="2160"/>
        <w:tab w:val="clear" w:pos="2520"/>
        <w:tab w:val="clear" w:pos="2880"/>
      </w:tabs>
      <w:spacing w:after="0"/>
      <w:ind w:left="1320"/>
    </w:pPr>
    <w:rPr>
      <w:sz w:val="18"/>
      <w:szCs w:val="21"/>
    </w:rPr>
  </w:style>
  <w:style w:type="paragraph" w:styleId="TOC8">
    <w:name w:val="toc 8"/>
    <w:basedOn w:val="Normal"/>
    <w:next w:val="Normal"/>
    <w:autoRedefine/>
    <w:semiHidden/>
    <w:rsid w:val="000E46A8"/>
    <w:pPr>
      <w:tabs>
        <w:tab w:val="clear" w:pos="360"/>
        <w:tab w:val="clear" w:pos="720"/>
        <w:tab w:val="clear" w:pos="1080"/>
        <w:tab w:val="clear" w:pos="1440"/>
        <w:tab w:val="clear" w:pos="1800"/>
        <w:tab w:val="clear" w:pos="2160"/>
        <w:tab w:val="clear" w:pos="2520"/>
        <w:tab w:val="clear" w:pos="2880"/>
      </w:tabs>
      <w:spacing w:after="0"/>
      <w:ind w:left="1540"/>
    </w:pPr>
    <w:rPr>
      <w:sz w:val="18"/>
      <w:szCs w:val="21"/>
    </w:rPr>
  </w:style>
  <w:style w:type="paragraph" w:styleId="TOC9">
    <w:name w:val="toc 9"/>
    <w:basedOn w:val="Normal"/>
    <w:next w:val="Normal"/>
    <w:autoRedefine/>
    <w:semiHidden/>
    <w:rsid w:val="000E46A8"/>
    <w:pPr>
      <w:tabs>
        <w:tab w:val="clear" w:pos="360"/>
        <w:tab w:val="clear" w:pos="720"/>
        <w:tab w:val="clear" w:pos="1080"/>
        <w:tab w:val="clear" w:pos="1440"/>
        <w:tab w:val="clear" w:pos="1800"/>
        <w:tab w:val="clear" w:pos="2160"/>
        <w:tab w:val="clear" w:pos="2520"/>
        <w:tab w:val="clear" w:pos="2880"/>
      </w:tabs>
      <w:spacing w:after="0"/>
      <w:ind w:left="1760"/>
    </w:pPr>
    <w:rPr>
      <w:sz w:val="18"/>
      <w:szCs w:val="21"/>
    </w:rPr>
  </w:style>
  <w:style w:type="paragraph" w:customStyle="1" w:styleId="Exercise">
    <w:name w:val="Exercise"/>
    <w:basedOn w:val="Subtitle"/>
    <w:rsid w:val="000E46A8"/>
    <w:rPr>
      <w:rFonts w:ascii="Arial Black" w:hAnsi="Arial Black"/>
      <w:noProof/>
      <w:kern w:val="0"/>
      <w:sz w:val="24"/>
    </w:rPr>
  </w:style>
  <w:style w:type="paragraph" w:styleId="BalloonText">
    <w:name w:val="Balloon Text"/>
    <w:basedOn w:val="Normal"/>
    <w:link w:val="BalloonTextChar"/>
    <w:rsid w:val="000E46A8"/>
    <w:pPr>
      <w:spacing w:after="0" w:line="240" w:lineRule="auto"/>
      <w:ind w:left="1080"/>
    </w:pPr>
    <w:rPr>
      <w:rFonts w:ascii="Tahoma" w:eastAsia="SimSun" w:hAnsi="Tahoma" w:cs="Tahoma"/>
      <w:spacing w:val="-5"/>
      <w:sz w:val="16"/>
      <w:szCs w:val="16"/>
    </w:rPr>
  </w:style>
  <w:style w:type="character" w:customStyle="1" w:styleId="BalloonTextChar">
    <w:name w:val="Balloon Text Char"/>
    <w:basedOn w:val="DefaultParagraphFont"/>
    <w:link w:val="BalloonText"/>
    <w:rsid w:val="000E46A8"/>
    <w:rPr>
      <w:rFonts w:ascii="Tahoma" w:eastAsia="SimSun" w:hAnsi="Tahoma" w:cs="Tahoma"/>
      <w:spacing w:val="-5"/>
      <w:sz w:val="16"/>
      <w:szCs w:val="16"/>
    </w:rPr>
  </w:style>
  <w:style w:type="paragraph" w:styleId="Revision">
    <w:name w:val="Revision"/>
    <w:hidden/>
    <w:uiPriority w:val="99"/>
    <w:semiHidden/>
    <w:rsid w:val="000E46A8"/>
    <w:pPr>
      <w:spacing w:after="0" w:line="240" w:lineRule="auto"/>
    </w:pPr>
    <w:rPr>
      <w:rFonts w:ascii="Arial" w:eastAsia="SimSun" w:hAnsi="Arial" w:cs="Times New Roman"/>
      <w:spacing w:val="-5"/>
      <w:sz w:val="20"/>
      <w:szCs w:val="20"/>
    </w:rPr>
  </w:style>
  <w:style w:type="paragraph" w:customStyle="1" w:styleId="Code">
    <w:name w:val="Code"/>
    <w:basedOn w:val="NoSpacing"/>
    <w:link w:val="CodeChar"/>
    <w:qFormat/>
    <w:rsid w:val="000A0835"/>
    <w:pPr>
      <w:shd w:val="clear" w:color="auto" w:fill="F2F2F2" w:themeFill="background1" w:themeFillShade="F2"/>
      <w:tabs>
        <w:tab w:val="left" w:pos="3240"/>
        <w:tab w:val="left" w:pos="3600"/>
      </w:tabs>
    </w:pPr>
    <w:rPr>
      <w:rFonts w:ascii="Consolas" w:hAnsi="Consolas" w:cs="Courier New"/>
    </w:rPr>
  </w:style>
  <w:style w:type="paragraph" w:styleId="NoSpacing">
    <w:name w:val="No Spacing"/>
    <w:basedOn w:val="Normal"/>
    <w:link w:val="NoSpacingChar"/>
    <w:uiPriority w:val="1"/>
    <w:qFormat/>
    <w:rsid w:val="007F2276"/>
    <w:pPr>
      <w:spacing w:after="0" w:line="240" w:lineRule="auto"/>
    </w:pPr>
  </w:style>
  <w:style w:type="character" w:customStyle="1" w:styleId="CodeChar">
    <w:name w:val="Code Char"/>
    <w:basedOn w:val="DefaultParagraphFont"/>
    <w:link w:val="Code"/>
    <w:rsid w:val="000A0835"/>
    <w:rPr>
      <w:rFonts w:ascii="Consolas" w:hAnsi="Consolas" w:cs="Courier New"/>
      <w:shd w:val="clear" w:color="auto" w:fill="F2F2F2" w:themeFill="background1" w:themeFillShade="F2"/>
    </w:rPr>
  </w:style>
  <w:style w:type="paragraph" w:styleId="CommentSubject">
    <w:name w:val="annotation subject"/>
    <w:basedOn w:val="CommentText"/>
    <w:next w:val="CommentText"/>
    <w:link w:val="CommentSubjectChar"/>
    <w:semiHidden/>
    <w:unhideWhenUsed/>
    <w:rsid w:val="00353C11"/>
    <w:pPr>
      <w:keepLines w:val="0"/>
      <w:spacing w:after="160" w:line="240" w:lineRule="auto"/>
      <w:ind w:left="0"/>
    </w:pPr>
    <w:rPr>
      <w:rFonts w:asciiTheme="minorHAnsi" w:eastAsiaTheme="minorHAnsi" w:hAnsiTheme="minorHAnsi" w:cstheme="minorHAnsi"/>
      <w:b/>
      <w:bCs/>
      <w:spacing w:val="0"/>
      <w:sz w:val="20"/>
    </w:rPr>
  </w:style>
  <w:style w:type="character" w:customStyle="1" w:styleId="CommentSubjectChar">
    <w:name w:val="Comment Subject Char"/>
    <w:basedOn w:val="CommentTextChar"/>
    <w:link w:val="CommentSubject"/>
    <w:semiHidden/>
    <w:rsid w:val="00353C11"/>
    <w:rPr>
      <w:rFonts w:ascii="Arial" w:eastAsia="SimSun" w:hAnsi="Arial" w:cstheme="minorHAnsi"/>
      <w:b/>
      <w:bCs/>
      <w:spacing w:val="-5"/>
      <w:sz w:val="20"/>
      <w:szCs w:val="20"/>
    </w:rPr>
  </w:style>
  <w:style w:type="table" w:styleId="GridTable5Dark-Accent5">
    <w:name w:val="Grid Table 5 Dark Accent 5"/>
    <w:basedOn w:val="TableNormal"/>
    <w:uiPriority w:val="50"/>
    <w:rsid w:val="00AD31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3-Accent5">
    <w:name w:val="List Table 3 Accent 5"/>
    <w:basedOn w:val="TableNormal"/>
    <w:uiPriority w:val="48"/>
    <w:rsid w:val="00E257DB"/>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GridTable3-Accent5">
    <w:name w:val="Grid Table 3 Accent 5"/>
    <w:basedOn w:val="TableNormal"/>
    <w:uiPriority w:val="48"/>
    <w:rsid w:val="00957DE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TOCHeading">
    <w:name w:val="TOC Heading"/>
    <w:basedOn w:val="Heading1"/>
    <w:next w:val="Normal"/>
    <w:uiPriority w:val="39"/>
    <w:unhideWhenUsed/>
    <w:qFormat/>
    <w:rsid w:val="005C46CE"/>
    <w:pPr>
      <w:pageBreakBefore w:val="0"/>
      <w:shd w:val="clear" w:color="auto" w:fill="auto"/>
      <w:suppressAutoHyphens w:val="0"/>
      <w:spacing w:before="240" w:line="259" w:lineRule="auto"/>
      <w:ind w:firstLine="0"/>
      <w:outlineLvl w:val="9"/>
    </w:pPr>
    <w:rPr>
      <w:rFonts w:asciiTheme="majorHAnsi" w:hAnsiTheme="majorHAnsi"/>
      <w:b w:val="0"/>
      <w:color w:val="2E74B5" w:themeColor="accent1" w:themeShade="BF"/>
      <w:sz w:val="32"/>
    </w:rPr>
  </w:style>
  <w:style w:type="paragraph" w:customStyle="1" w:styleId="BodyTextKeep">
    <w:name w:val="Body Text Keep"/>
    <w:basedOn w:val="Normal"/>
    <w:rsid w:val="00326CF2"/>
    <w:pPr>
      <w:keepNext/>
      <w:spacing w:after="240" w:line="240" w:lineRule="atLeast"/>
      <w:ind w:left="1080"/>
      <w:jc w:val="both"/>
    </w:pPr>
    <w:rPr>
      <w:rFonts w:ascii="Arial" w:eastAsia="Batang" w:hAnsi="Arial" w:cs="Times New Roman"/>
      <w:spacing w:val="-5"/>
      <w:szCs w:val="20"/>
      <w:lang w:eastAsia="ko-KR"/>
    </w:rPr>
  </w:style>
  <w:style w:type="paragraph" w:customStyle="1" w:styleId="HeaderBase">
    <w:name w:val="Header Base"/>
    <w:basedOn w:val="Normal"/>
    <w:rsid w:val="00BA1223"/>
    <w:pPr>
      <w:keepLines/>
      <w:tabs>
        <w:tab w:val="center" w:pos="4320"/>
        <w:tab w:val="right" w:pos="8640"/>
      </w:tabs>
      <w:spacing w:after="0" w:line="190" w:lineRule="atLeast"/>
      <w:ind w:left="1080"/>
    </w:pPr>
    <w:rPr>
      <w:rFonts w:ascii="Arial" w:eastAsia="Batang" w:hAnsi="Arial" w:cs="Times New Roman"/>
      <w:caps/>
      <w:spacing w:val="-5"/>
      <w:sz w:val="15"/>
      <w:szCs w:val="20"/>
      <w:lang w:eastAsia="ko-KR"/>
    </w:rPr>
  </w:style>
  <w:style w:type="paragraph" w:styleId="Header">
    <w:name w:val="header"/>
    <w:basedOn w:val="HeaderBase"/>
    <w:link w:val="HeaderChar"/>
    <w:rsid w:val="00BA1223"/>
  </w:style>
  <w:style w:type="character" w:customStyle="1" w:styleId="HeaderChar">
    <w:name w:val="Header Char"/>
    <w:basedOn w:val="DefaultParagraphFont"/>
    <w:link w:val="Header"/>
    <w:rsid w:val="00BA1223"/>
    <w:rPr>
      <w:rFonts w:ascii="Arial" w:eastAsia="Batang" w:hAnsi="Arial" w:cs="Times New Roman"/>
      <w:caps/>
      <w:spacing w:val="-5"/>
      <w:sz w:val="15"/>
      <w:szCs w:val="20"/>
      <w:lang w:eastAsia="ko-KR"/>
    </w:rPr>
  </w:style>
  <w:style w:type="paragraph" w:customStyle="1" w:styleId="HeaderEven">
    <w:name w:val="Header Even"/>
    <w:basedOn w:val="Header"/>
    <w:rsid w:val="00BA1223"/>
    <w:pPr>
      <w:pBdr>
        <w:bottom w:val="single" w:sz="6" w:space="1" w:color="auto"/>
      </w:pBdr>
      <w:spacing w:after="600"/>
    </w:pPr>
  </w:style>
  <w:style w:type="paragraph" w:customStyle="1" w:styleId="HeaderFirst">
    <w:name w:val="Header First"/>
    <w:basedOn w:val="Header"/>
    <w:rsid w:val="00BA1223"/>
    <w:pPr>
      <w:pBdr>
        <w:top w:val="single" w:sz="6" w:space="2" w:color="auto"/>
      </w:pBdr>
      <w:jc w:val="right"/>
    </w:pPr>
  </w:style>
  <w:style w:type="paragraph" w:customStyle="1" w:styleId="HeaderOdd">
    <w:name w:val="Header Odd"/>
    <w:basedOn w:val="Header"/>
    <w:rsid w:val="00BA1223"/>
    <w:pPr>
      <w:pBdr>
        <w:bottom w:val="single" w:sz="6" w:space="1" w:color="auto"/>
      </w:pBdr>
      <w:spacing w:after="600"/>
    </w:pPr>
  </w:style>
  <w:style w:type="paragraph" w:customStyle="1" w:styleId="IndexBase">
    <w:name w:val="Index Base"/>
    <w:basedOn w:val="Normal"/>
    <w:rsid w:val="00BA1223"/>
    <w:pPr>
      <w:spacing w:after="0" w:line="240" w:lineRule="atLeast"/>
      <w:ind w:left="360" w:hanging="360"/>
    </w:pPr>
    <w:rPr>
      <w:rFonts w:ascii="Arial" w:eastAsia="Batang" w:hAnsi="Arial" w:cs="Times New Roman"/>
      <w:spacing w:val="-5"/>
      <w:sz w:val="18"/>
      <w:szCs w:val="20"/>
      <w:lang w:eastAsia="ko-KR"/>
    </w:rPr>
  </w:style>
  <w:style w:type="character" w:customStyle="1" w:styleId="Lead-inEmphasis">
    <w:name w:val="Lead-in Emphasis"/>
    <w:rsid w:val="00BA1223"/>
    <w:rPr>
      <w:rFonts w:ascii="Arial Black" w:hAnsi="Arial Black"/>
      <w:spacing w:val="-4"/>
      <w:sz w:val="18"/>
    </w:rPr>
  </w:style>
  <w:style w:type="character" w:styleId="Strong">
    <w:name w:val="Strong"/>
    <w:basedOn w:val="DefaultParagraphFont"/>
    <w:uiPriority w:val="22"/>
    <w:qFormat/>
    <w:rsid w:val="00BA1223"/>
    <w:rPr>
      <w:b/>
    </w:rPr>
  </w:style>
  <w:style w:type="paragraph" w:styleId="Index6">
    <w:name w:val="index 6"/>
    <w:basedOn w:val="Normal"/>
    <w:next w:val="Normal"/>
    <w:autoRedefine/>
    <w:semiHidden/>
    <w:rsid w:val="00BA1223"/>
    <w:pPr>
      <w:spacing w:after="0" w:line="240" w:lineRule="auto"/>
      <w:ind w:left="1200" w:hanging="200"/>
    </w:pPr>
    <w:rPr>
      <w:rFonts w:ascii="Times" w:eastAsia="Batang" w:hAnsi="Times" w:cs="Times New Roman"/>
      <w:spacing w:val="-5"/>
      <w:sz w:val="20"/>
      <w:szCs w:val="20"/>
      <w:lang w:eastAsia="ko-KR"/>
    </w:rPr>
  </w:style>
  <w:style w:type="paragraph" w:styleId="Index7">
    <w:name w:val="index 7"/>
    <w:basedOn w:val="Normal"/>
    <w:next w:val="Normal"/>
    <w:autoRedefine/>
    <w:semiHidden/>
    <w:rsid w:val="00BA1223"/>
    <w:pPr>
      <w:spacing w:after="0" w:line="240" w:lineRule="auto"/>
      <w:ind w:left="1400" w:hanging="200"/>
    </w:pPr>
    <w:rPr>
      <w:rFonts w:ascii="Times" w:eastAsia="Batang" w:hAnsi="Times" w:cs="Times New Roman"/>
      <w:spacing w:val="-5"/>
      <w:sz w:val="20"/>
      <w:szCs w:val="20"/>
      <w:lang w:eastAsia="ko-KR"/>
    </w:rPr>
  </w:style>
  <w:style w:type="paragraph" w:styleId="Index8">
    <w:name w:val="index 8"/>
    <w:basedOn w:val="Normal"/>
    <w:next w:val="Normal"/>
    <w:autoRedefine/>
    <w:semiHidden/>
    <w:rsid w:val="00BA1223"/>
    <w:pPr>
      <w:spacing w:after="0" w:line="240" w:lineRule="auto"/>
      <w:ind w:left="1600" w:hanging="200"/>
    </w:pPr>
    <w:rPr>
      <w:rFonts w:ascii="Times" w:eastAsia="Batang" w:hAnsi="Times" w:cs="Times New Roman"/>
      <w:spacing w:val="-5"/>
      <w:sz w:val="20"/>
      <w:szCs w:val="20"/>
      <w:lang w:eastAsia="ko-KR"/>
    </w:rPr>
  </w:style>
  <w:style w:type="paragraph" w:styleId="Index9">
    <w:name w:val="index 9"/>
    <w:basedOn w:val="Normal"/>
    <w:next w:val="Normal"/>
    <w:autoRedefine/>
    <w:semiHidden/>
    <w:rsid w:val="00BA1223"/>
    <w:pPr>
      <w:spacing w:after="0" w:line="240" w:lineRule="auto"/>
      <w:ind w:left="1800" w:hanging="200"/>
    </w:pPr>
    <w:rPr>
      <w:rFonts w:ascii="Times" w:eastAsia="Batang" w:hAnsi="Times" w:cs="Times New Roman"/>
      <w:spacing w:val="-5"/>
      <w:sz w:val="20"/>
      <w:szCs w:val="20"/>
      <w:lang w:eastAsia="ko-KR"/>
    </w:rPr>
  </w:style>
  <w:style w:type="paragraph" w:styleId="HTMLPreformatted">
    <w:name w:val="HTML Preformatted"/>
    <w:basedOn w:val="Normal"/>
    <w:link w:val="HTMLPreformattedChar"/>
    <w:uiPriority w:val="99"/>
    <w:rsid w:val="00BA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SimSun" w:hAnsi="Courier New" w:cs="Times New Roman"/>
      <w:color w:val="000000"/>
      <w:sz w:val="20"/>
      <w:szCs w:val="20"/>
      <w:lang w:eastAsia="ko-KR"/>
    </w:rPr>
  </w:style>
  <w:style w:type="character" w:customStyle="1" w:styleId="HTMLPreformattedChar">
    <w:name w:val="HTML Preformatted Char"/>
    <w:basedOn w:val="DefaultParagraphFont"/>
    <w:link w:val="HTMLPreformatted"/>
    <w:uiPriority w:val="99"/>
    <w:rsid w:val="00BA1223"/>
    <w:rPr>
      <w:rFonts w:ascii="Courier New" w:eastAsia="SimSun" w:hAnsi="Courier New" w:cs="Times New Roman"/>
      <w:color w:val="000000"/>
      <w:sz w:val="20"/>
      <w:szCs w:val="20"/>
      <w:lang w:eastAsia="ko-KR"/>
    </w:rPr>
  </w:style>
  <w:style w:type="table" w:styleId="GridTable4-Accent1">
    <w:name w:val="Grid Table 4 Accent 1"/>
    <w:basedOn w:val="TableNormal"/>
    <w:uiPriority w:val="49"/>
    <w:rsid w:val="00331C0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tyleSectionHeadingLeft008">
    <w:name w:val="Style Section Heading + Left:  0.08&quot;"/>
    <w:basedOn w:val="SectionHeading"/>
    <w:autoRedefine/>
    <w:rsid w:val="00BA1223"/>
    <w:pPr>
      <w:ind w:left="115"/>
    </w:pPr>
    <w:rPr>
      <w:rFonts w:eastAsia="Batang"/>
      <w:kern w:val="28"/>
      <w:lang w:eastAsia="ko-KR"/>
    </w:rPr>
  </w:style>
  <w:style w:type="paragraph" w:customStyle="1" w:styleId="StyleHeading1Left008">
    <w:name w:val="Style Heading 1 + Left:  0.08&quot;"/>
    <w:basedOn w:val="Heading1"/>
    <w:autoRedefine/>
    <w:rsid w:val="00BA1223"/>
    <w:pPr>
      <w:pBdr>
        <w:top w:val="single" w:sz="48" w:space="3" w:color="FFFFFF"/>
        <w:left w:val="single" w:sz="6" w:space="3" w:color="FFFFFF"/>
        <w:bottom w:val="single" w:sz="6" w:space="3" w:color="FFFFFF"/>
      </w:pBdr>
      <w:shd w:val="solid" w:color="auto" w:fill="auto"/>
      <w:suppressAutoHyphens w:val="0"/>
      <w:spacing w:line="240" w:lineRule="atLeast"/>
      <w:ind w:left="115" w:firstLine="0"/>
    </w:pPr>
    <w:rPr>
      <w:rFonts w:eastAsia="Batang" w:cs="Times New Roman"/>
      <w:b w:val="0"/>
      <w:color w:val="FFFFFF"/>
      <w:spacing w:val="-10"/>
      <w:kern w:val="20"/>
      <w:position w:val="8"/>
      <w:sz w:val="24"/>
      <w:szCs w:val="20"/>
      <w:lang w:eastAsia="ko-KR"/>
    </w:rPr>
  </w:style>
  <w:style w:type="paragraph" w:customStyle="1" w:styleId="StyleStyleHeading1Left008Kernat14pt">
    <w:name w:val="Style Style Heading 1 + Left:  0.08&quot; + Kern at 14 pt"/>
    <w:basedOn w:val="StyleHeading1Left008"/>
    <w:autoRedefine/>
    <w:rsid w:val="00BA1223"/>
    <w:pPr>
      <w:keepNext w:val="0"/>
    </w:pPr>
    <w:rPr>
      <w:kern w:val="28"/>
      <w:sz w:val="40"/>
    </w:rPr>
  </w:style>
  <w:style w:type="paragraph" w:customStyle="1" w:styleId="StyleSectionHeadingLeft0">
    <w:name w:val="Style Section Heading + Left:  0&quot;"/>
    <w:basedOn w:val="SectionHeading"/>
    <w:autoRedefine/>
    <w:rsid w:val="00BA1223"/>
    <w:pPr>
      <w:ind w:left="0"/>
    </w:pPr>
    <w:rPr>
      <w:rFonts w:eastAsia="Batang"/>
      <w:lang w:eastAsia="ko-KR"/>
    </w:rPr>
  </w:style>
  <w:style w:type="paragraph" w:customStyle="1" w:styleId="Author">
    <w:name w:val="Author"/>
    <w:basedOn w:val="Normal"/>
    <w:rsid w:val="00326CF2"/>
    <w:pPr>
      <w:tabs>
        <w:tab w:val="right" w:pos="8640"/>
      </w:tabs>
      <w:spacing w:after="0" w:line="480" w:lineRule="auto"/>
      <w:jc w:val="center"/>
    </w:pPr>
    <w:rPr>
      <w:rFonts w:ascii="Times New Roman" w:eastAsia="Times New Roman" w:hAnsi="Times New Roman" w:cs="Times New Roman"/>
      <w:spacing w:val="-2"/>
      <w:sz w:val="24"/>
      <w:szCs w:val="20"/>
    </w:rPr>
  </w:style>
  <w:style w:type="table" w:styleId="GridTable5Dark-Accent1">
    <w:name w:val="Grid Table 5 Dark Accent 1"/>
    <w:basedOn w:val="TableNormal"/>
    <w:uiPriority w:val="50"/>
    <w:rsid w:val="00BF72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1Light-Accent1">
    <w:name w:val="Grid Table 1 Light Accent 1"/>
    <w:basedOn w:val="TableNormal"/>
    <w:uiPriority w:val="46"/>
    <w:rsid w:val="003C7F9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3C7F9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numbering" w:customStyle="1" w:styleId="List0">
    <w:name w:val="List 0"/>
    <w:basedOn w:val="NoList"/>
    <w:rsid w:val="00007678"/>
  </w:style>
  <w:style w:type="numbering" w:customStyle="1" w:styleId="List1">
    <w:name w:val="List 1"/>
    <w:basedOn w:val="NoList"/>
    <w:rsid w:val="000C3F1D"/>
  </w:style>
  <w:style w:type="paragraph" w:customStyle="1" w:styleId="Code-B">
    <w:name w:val="Code-B"/>
    <w:basedOn w:val="Code"/>
    <w:link w:val="Code-BChar"/>
    <w:qFormat/>
    <w:rsid w:val="000A0835"/>
    <w:rPr>
      <w:rFonts w:cstheme="minorBidi"/>
      <w:b/>
    </w:rPr>
  </w:style>
  <w:style w:type="character" w:customStyle="1" w:styleId="Code-BChar">
    <w:name w:val="Code-B Char"/>
    <w:basedOn w:val="DefaultParagraphFont"/>
    <w:link w:val="Code-B"/>
    <w:rsid w:val="000A0835"/>
    <w:rPr>
      <w:rFonts w:ascii="Consolas" w:hAnsi="Consolas"/>
      <w:b/>
      <w:shd w:val="clear" w:color="auto" w:fill="F2F2F2" w:themeFill="background1" w:themeFillShade="F2"/>
    </w:rPr>
  </w:style>
  <w:style w:type="table" w:styleId="GridTable3-Accent1">
    <w:name w:val="Grid Table 3 Accent 1"/>
    <w:basedOn w:val="TableNormal"/>
    <w:uiPriority w:val="48"/>
    <w:rsid w:val="008A71E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4-Accent1">
    <w:name w:val="List Table 4 Accent 1"/>
    <w:basedOn w:val="TableNormal"/>
    <w:uiPriority w:val="49"/>
    <w:rsid w:val="00205DF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5">
    <w:name w:val="List Table 4 Accent 5"/>
    <w:basedOn w:val="TableNormal"/>
    <w:uiPriority w:val="49"/>
    <w:rsid w:val="00205DF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2">
    <w:name w:val="List 2"/>
    <w:basedOn w:val="Normal"/>
    <w:unhideWhenUsed/>
    <w:rsid w:val="005F1505"/>
    <w:pPr>
      <w:ind w:left="720" w:hanging="360"/>
      <w:contextualSpacing/>
    </w:pPr>
  </w:style>
  <w:style w:type="paragraph" w:styleId="ListContinue">
    <w:name w:val="List Continue"/>
    <w:basedOn w:val="Normal"/>
    <w:unhideWhenUsed/>
    <w:rsid w:val="005F1505"/>
    <w:pPr>
      <w:spacing w:after="120"/>
      <w:ind w:left="360"/>
      <w:contextualSpacing/>
    </w:pPr>
  </w:style>
  <w:style w:type="paragraph" w:styleId="ListContinue2">
    <w:name w:val="List Continue 2"/>
    <w:basedOn w:val="Normal"/>
    <w:unhideWhenUsed/>
    <w:rsid w:val="005F1505"/>
    <w:pPr>
      <w:spacing w:after="120"/>
      <w:ind w:left="720"/>
      <w:contextualSpacing/>
    </w:pPr>
  </w:style>
  <w:style w:type="paragraph" w:styleId="ListBullet2">
    <w:name w:val="List Bullet 2"/>
    <w:basedOn w:val="ListBullet"/>
    <w:rsid w:val="005F1505"/>
    <w:pPr>
      <w:numPr>
        <w:numId w:val="6"/>
      </w:numPr>
      <w:jc w:val="left"/>
    </w:pPr>
    <w:rPr>
      <w:snapToGrid w:val="0"/>
    </w:rPr>
  </w:style>
  <w:style w:type="paragraph" w:styleId="ListBullet">
    <w:name w:val="List Bullet"/>
    <w:basedOn w:val="List"/>
    <w:rsid w:val="005F1505"/>
    <w:pPr>
      <w:ind w:left="0" w:firstLine="0"/>
    </w:pPr>
  </w:style>
  <w:style w:type="paragraph" w:styleId="List">
    <w:name w:val="List"/>
    <w:basedOn w:val="BodyText"/>
    <w:rsid w:val="005F1505"/>
    <w:pPr>
      <w:ind w:left="1440" w:hanging="360"/>
    </w:pPr>
  </w:style>
  <w:style w:type="paragraph" w:styleId="BodyText">
    <w:name w:val="Body Text"/>
    <w:basedOn w:val="Normal"/>
    <w:link w:val="BodyTextChar"/>
    <w:rsid w:val="005F1505"/>
    <w:pPr>
      <w:spacing w:after="240" w:line="240" w:lineRule="atLeast"/>
      <w:ind w:left="1080"/>
      <w:jc w:val="both"/>
    </w:pPr>
    <w:rPr>
      <w:rFonts w:ascii="Arial" w:eastAsia="PMingLiU" w:hAnsi="Arial" w:cs="Times New Roman"/>
      <w:spacing w:val="-5"/>
      <w:szCs w:val="20"/>
    </w:rPr>
  </w:style>
  <w:style w:type="character" w:customStyle="1" w:styleId="BodyTextChar">
    <w:name w:val="Body Text Char"/>
    <w:basedOn w:val="DefaultParagraphFont"/>
    <w:link w:val="BodyText"/>
    <w:rsid w:val="005F1505"/>
    <w:rPr>
      <w:rFonts w:ascii="Arial" w:eastAsia="PMingLiU" w:hAnsi="Arial" w:cs="Times New Roman"/>
      <w:spacing w:val="-5"/>
      <w:szCs w:val="20"/>
    </w:rPr>
  </w:style>
  <w:style w:type="paragraph" w:styleId="ListBullet3">
    <w:name w:val="List Bullet 3"/>
    <w:basedOn w:val="ListBullet"/>
    <w:autoRedefine/>
    <w:rsid w:val="005F1505"/>
    <w:pPr>
      <w:numPr>
        <w:numId w:val="5"/>
      </w:numPr>
      <w:jc w:val="left"/>
    </w:pPr>
  </w:style>
  <w:style w:type="paragraph" w:customStyle="1" w:styleId="text">
    <w:name w:val="text"/>
    <w:basedOn w:val="TOCBase"/>
    <w:rsid w:val="005F1505"/>
    <w:pPr>
      <w:numPr>
        <w:numId w:val="4"/>
      </w:numPr>
      <w:tabs>
        <w:tab w:val="clear" w:pos="360"/>
        <w:tab w:val="num" w:pos="1080"/>
      </w:tabs>
      <w:ind w:left="1080"/>
      <w:jc w:val="both"/>
    </w:pPr>
    <w:rPr>
      <w:rFonts w:eastAsia="PMingLiU"/>
    </w:rPr>
  </w:style>
  <w:style w:type="paragraph" w:styleId="BodyTextIndent">
    <w:name w:val="Body Text Indent"/>
    <w:basedOn w:val="BodyText"/>
    <w:link w:val="BodyTextIndentChar"/>
    <w:rsid w:val="005F1505"/>
    <w:pPr>
      <w:ind w:left="1440"/>
    </w:pPr>
    <w:rPr>
      <w:rFonts w:ascii="Helvetica" w:hAnsi="Helvetica"/>
    </w:rPr>
  </w:style>
  <w:style w:type="character" w:customStyle="1" w:styleId="BodyTextIndentChar">
    <w:name w:val="Body Text Indent Char"/>
    <w:basedOn w:val="DefaultParagraphFont"/>
    <w:link w:val="BodyTextIndent"/>
    <w:rsid w:val="005F1505"/>
    <w:rPr>
      <w:rFonts w:ascii="Helvetica" w:eastAsia="PMingLiU" w:hAnsi="Helvetica" w:cs="Times New Roman"/>
      <w:spacing w:val="-5"/>
      <w:szCs w:val="20"/>
    </w:rPr>
  </w:style>
  <w:style w:type="paragraph" w:styleId="BodyText3">
    <w:name w:val="Body Text 3"/>
    <w:basedOn w:val="Normal"/>
    <w:link w:val="BodyText3Char"/>
    <w:rsid w:val="005F1505"/>
    <w:pPr>
      <w:spacing w:after="0" w:line="240" w:lineRule="auto"/>
    </w:pPr>
    <w:rPr>
      <w:rFonts w:ascii="Arial" w:eastAsia="PMingLiU" w:hAnsi="Arial" w:cs="Times New Roman"/>
      <w:spacing w:val="-5"/>
      <w:sz w:val="24"/>
      <w:szCs w:val="20"/>
    </w:rPr>
  </w:style>
  <w:style w:type="character" w:customStyle="1" w:styleId="BodyText3Char">
    <w:name w:val="Body Text 3 Char"/>
    <w:basedOn w:val="DefaultParagraphFont"/>
    <w:link w:val="BodyText3"/>
    <w:rsid w:val="005F1505"/>
    <w:rPr>
      <w:rFonts w:ascii="Arial" w:eastAsia="PMingLiU" w:hAnsi="Arial" w:cs="Times New Roman"/>
      <w:spacing w:val="-5"/>
      <w:sz w:val="24"/>
      <w:szCs w:val="20"/>
    </w:rPr>
  </w:style>
  <w:style w:type="paragraph" w:customStyle="1" w:styleId="body">
    <w:name w:val="body"/>
    <w:basedOn w:val="BodyTextKeep"/>
    <w:autoRedefine/>
    <w:rsid w:val="005F1505"/>
    <w:pPr>
      <w:ind w:left="0"/>
      <w:jc w:val="center"/>
    </w:pPr>
    <w:rPr>
      <w:rFonts w:eastAsia="PMingLiU"/>
      <w:snapToGrid w:val="0"/>
      <w:lang w:eastAsia="en-US"/>
    </w:rPr>
  </w:style>
  <w:style w:type="character" w:styleId="HTMLTypewriter">
    <w:name w:val="HTML Typewriter"/>
    <w:basedOn w:val="DefaultParagraphFont"/>
    <w:rsid w:val="005F1505"/>
    <w:rPr>
      <w:rFonts w:ascii="Courier New" w:eastAsia="Times New Roman" w:hAnsi="Courier New"/>
      <w:sz w:val="20"/>
    </w:rPr>
  </w:style>
  <w:style w:type="paragraph" w:styleId="BodyText2">
    <w:name w:val="Body Text 2"/>
    <w:basedOn w:val="Normal"/>
    <w:link w:val="BodyText2Char"/>
    <w:rsid w:val="005F1505"/>
    <w:pPr>
      <w:shd w:val="solid" w:color="E0E0E0" w:fill="auto"/>
      <w:autoSpaceDE w:val="0"/>
      <w:autoSpaceDN w:val="0"/>
      <w:adjustRightInd w:val="0"/>
      <w:spacing w:after="0" w:line="240" w:lineRule="auto"/>
    </w:pPr>
    <w:rPr>
      <w:rFonts w:ascii="Courier New" w:eastAsia="Times New Roman" w:hAnsi="Courier New" w:cs="Times New Roman"/>
      <w:sz w:val="20"/>
      <w:szCs w:val="20"/>
    </w:rPr>
  </w:style>
  <w:style w:type="character" w:customStyle="1" w:styleId="BodyText2Char">
    <w:name w:val="Body Text 2 Char"/>
    <w:basedOn w:val="DefaultParagraphFont"/>
    <w:link w:val="BodyText2"/>
    <w:rsid w:val="005F1505"/>
    <w:rPr>
      <w:rFonts w:ascii="Courier New" w:eastAsia="Times New Roman" w:hAnsi="Courier New" w:cs="Times New Roman"/>
      <w:sz w:val="20"/>
      <w:szCs w:val="20"/>
      <w:shd w:val="solid" w:color="E0E0E0" w:fill="auto"/>
    </w:rPr>
  </w:style>
  <w:style w:type="paragraph" w:styleId="PlainText">
    <w:name w:val="Plain Text"/>
    <w:basedOn w:val="Normal"/>
    <w:link w:val="PlainTextChar"/>
    <w:rsid w:val="005F1505"/>
    <w:pPr>
      <w:spacing w:after="12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F1505"/>
    <w:rPr>
      <w:rFonts w:ascii="Courier New" w:eastAsia="Times New Roman" w:hAnsi="Courier New" w:cs="Times New Roman"/>
      <w:sz w:val="20"/>
      <w:szCs w:val="20"/>
    </w:rPr>
  </w:style>
  <w:style w:type="paragraph" w:styleId="NormalWeb">
    <w:name w:val="Normal (Web)"/>
    <w:basedOn w:val="Normal"/>
    <w:uiPriority w:val="99"/>
    <w:rsid w:val="005F1505"/>
    <w:pPr>
      <w:spacing w:before="100" w:beforeAutospacing="1" w:after="100" w:afterAutospacing="1" w:line="240" w:lineRule="auto"/>
    </w:pPr>
    <w:rPr>
      <w:rFonts w:ascii="Times New Roman" w:eastAsia="Times New Roman" w:hAnsi="Times New Roman" w:cs="Times New Roman"/>
      <w:sz w:val="24"/>
      <w:szCs w:val="20"/>
    </w:rPr>
  </w:style>
  <w:style w:type="character" w:customStyle="1" w:styleId="UnresolvedMention1">
    <w:name w:val="Unresolved Mention1"/>
    <w:basedOn w:val="DefaultParagraphFont"/>
    <w:uiPriority w:val="99"/>
    <w:semiHidden/>
    <w:unhideWhenUsed/>
    <w:rsid w:val="005F1505"/>
    <w:rPr>
      <w:color w:val="605E5C"/>
      <w:shd w:val="clear" w:color="auto" w:fill="E1DFDD"/>
    </w:rPr>
  </w:style>
  <w:style w:type="paragraph" w:styleId="List3">
    <w:name w:val="List 3"/>
    <w:basedOn w:val="List"/>
    <w:rsid w:val="00B565E3"/>
    <w:pPr>
      <w:keepNext/>
      <w:widowControl w:val="0"/>
      <w:ind w:left="2160"/>
    </w:pPr>
  </w:style>
  <w:style w:type="paragraph" w:styleId="List4">
    <w:name w:val="List 4"/>
    <w:basedOn w:val="List"/>
    <w:rsid w:val="00B565E3"/>
    <w:pPr>
      <w:keepNext/>
      <w:widowControl w:val="0"/>
      <w:ind w:left="2520"/>
    </w:pPr>
  </w:style>
  <w:style w:type="paragraph" w:styleId="List5">
    <w:name w:val="List 5"/>
    <w:basedOn w:val="List"/>
    <w:rsid w:val="00B565E3"/>
    <w:pPr>
      <w:keepNext/>
      <w:widowControl w:val="0"/>
      <w:ind w:left="2880"/>
    </w:pPr>
  </w:style>
  <w:style w:type="paragraph" w:styleId="ListBullet4">
    <w:name w:val="List Bullet 4"/>
    <w:basedOn w:val="ListBullet"/>
    <w:autoRedefine/>
    <w:rsid w:val="00B565E3"/>
    <w:pPr>
      <w:keepNext/>
      <w:widowControl w:val="0"/>
      <w:ind w:left="2520"/>
    </w:pPr>
  </w:style>
  <w:style w:type="paragraph" w:styleId="ListBullet5">
    <w:name w:val="List Bullet 5"/>
    <w:basedOn w:val="ListBullet"/>
    <w:autoRedefine/>
    <w:rsid w:val="00B565E3"/>
    <w:pPr>
      <w:keepNext/>
      <w:widowControl w:val="0"/>
      <w:ind w:left="2880"/>
    </w:pPr>
  </w:style>
  <w:style w:type="paragraph" w:styleId="ListContinue3">
    <w:name w:val="List Continue 3"/>
    <w:basedOn w:val="ListContinue"/>
    <w:rsid w:val="00B565E3"/>
    <w:pPr>
      <w:keepNext/>
      <w:widowControl w:val="0"/>
      <w:spacing w:after="240" w:line="240" w:lineRule="atLeast"/>
      <w:ind w:left="2520"/>
      <w:contextualSpacing w:val="0"/>
      <w:jc w:val="both"/>
    </w:pPr>
    <w:rPr>
      <w:rFonts w:ascii="Arial" w:eastAsia="PMingLiU" w:hAnsi="Arial" w:cs="Times New Roman"/>
      <w:spacing w:val="-5"/>
      <w:szCs w:val="20"/>
    </w:rPr>
  </w:style>
  <w:style w:type="paragraph" w:styleId="ListContinue4">
    <w:name w:val="List Continue 4"/>
    <w:basedOn w:val="ListContinue"/>
    <w:rsid w:val="00B565E3"/>
    <w:pPr>
      <w:keepNext/>
      <w:widowControl w:val="0"/>
      <w:spacing w:after="240" w:line="240" w:lineRule="atLeast"/>
      <w:ind w:left="2880"/>
      <w:contextualSpacing w:val="0"/>
      <w:jc w:val="both"/>
    </w:pPr>
    <w:rPr>
      <w:rFonts w:ascii="Arial" w:eastAsia="PMingLiU" w:hAnsi="Arial" w:cs="Times New Roman"/>
      <w:spacing w:val="-5"/>
      <w:szCs w:val="20"/>
    </w:rPr>
  </w:style>
  <w:style w:type="paragraph" w:styleId="ListContinue5">
    <w:name w:val="List Continue 5"/>
    <w:basedOn w:val="ListContinue"/>
    <w:rsid w:val="00B565E3"/>
    <w:pPr>
      <w:keepNext/>
      <w:widowControl w:val="0"/>
      <w:spacing w:after="240" w:line="240" w:lineRule="atLeast"/>
      <w:ind w:left="3240"/>
      <w:contextualSpacing w:val="0"/>
      <w:jc w:val="both"/>
    </w:pPr>
    <w:rPr>
      <w:rFonts w:ascii="Arial" w:eastAsia="PMingLiU" w:hAnsi="Arial" w:cs="Times New Roman"/>
      <w:spacing w:val="-5"/>
      <w:szCs w:val="20"/>
    </w:rPr>
  </w:style>
  <w:style w:type="paragraph" w:customStyle="1" w:styleId="block">
    <w:name w:val="block"/>
    <w:basedOn w:val="Heading3"/>
    <w:rsid w:val="00B565E3"/>
    <w:pPr>
      <w:keepLines/>
      <w:spacing w:before="0"/>
      <w:ind w:left="1080"/>
    </w:pPr>
    <w:rPr>
      <w:color w:val="auto"/>
      <w:spacing w:val="-10"/>
      <w:kern w:val="28"/>
      <w:sz w:val="20"/>
      <w:u w:val="none"/>
    </w:rPr>
  </w:style>
  <w:style w:type="paragraph" w:styleId="BodyTextIndent2">
    <w:name w:val="Body Text Indent 2"/>
    <w:basedOn w:val="Normal"/>
    <w:link w:val="BodyTextIndent2Char"/>
    <w:rsid w:val="00B565E3"/>
    <w:pPr>
      <w:spacing w:before="120" w:after="0" w:line="280" w:lineRule="exact"/>
      <w:ind w:left="1080"/>
    </w:pPr>
    <w:rPr>
      <w:rFonts w:ascii="Times" w:eastAsia="PMingLiU" w:hAnsi="Times" w:cs="Times New Roman"/>
      <w:color w:val="000000"/>
      <w:spacing w:val="-5"/>
      <w:sz w:val="24"/>
      <w:szCs w:val="20"/>
    </w:rPr>
  </w:style>
  <w:style w:type="character" w:customStyle="1" w:styleId="BodyTextIndent2Char">
    <w:name w:val="Body Text Indent 2 Char"/>
    <w:basedOn w:val="DefaultParagraphFont"/>
    <w:link w:val="BodyTextIndent2"/>
    <w:rsid w:val="00B565E3"/>
    <w:rPr>
      <w:rFonts w:ascii="Times" w:eastAsia="PMingLiU" w:hAnsi="Times" w:cs="Times New Roman"/>
      <w:color w:val="000000"/>
      <w:spacing w:val="-5"/>
      <w:sz w:val="24"/>
      <w:szCs w:val="20"/>
    </w:rPr>
  </w:style>
  <w:style w:type="paragraph" w:styleId="BodyTextIndent3">
    <w:name w:val="Body Text Indent 3"/>
    <w:basedOn w:val="Normal"/>
    <w:link w:val="BodyTextIndent3Char"/>
    <w:rsid w:val="00B565E3"/>
    <w:pPr>
      <w:tabs>
        <w:tab w:val="left" w:pos="3060"/>
      </w:tabs>
      <w:spacing w:after="0" w:line="240" w:lineRule="auto"/>
      <w:ind w:left="3060" w:hanging="1980"/>
    </w:pPr>
    <w:rPr>
      <w:rFonts w:ascii="Arial" w:eastAsia="PMingLiU" w:hAnsi="Arial" w:cs="Times New Roman"/>
      <w:spacing w:val="-5"/>
      <w:szCs w:val="20"/>
    </w:rPr>
  </w:style>
  <w:style w:type="character" w:customStyle="1" w:styleId="BodyTextIndent3Char">
    <w:name w:val="Body Text Indent 3 Char"/>
    <w:basedOn w:val="DefaultParagraphFont"/>
    <w:link w:val="BodyTextIndent3"/>
    <w:rsid w:val="00B565E3"/>
    <w:rPr>
      <w:rFonts w:ascii="Arial" w:eastAsia="PMingLiU" w:hAnsi="Arial" w:cs="Times New Roman"/>
      <w:spacing w:val="-5"/>
      <w:szCs w:val="20"/>
    </w:rPr>
  </w:style>
  <w:style w:type="paragraph" w:customStyle="1" w:styleId="b">
    <w:name w:val="b"/>
    <w:basedOn w:val="Heading4"/>
    <w:rsid w:val="00B565E3"/>
    <w:rPr>
      <w:rFonts w:eastAsia="PMingLiU"/>
    </w:rPr>
  </w:style>
  <w:style w:type="paragraph" w:customStyle="1" w:styleId="bullet">
    <w:name w:val="bullet"/>
    <w:basedOn w:val="Normal"/>
    <w:rsid w:val="00B565E3"/>
    <w:pPr>
      <w:numPr>
        <w:numId w:val="7"/>
      </w:numPr>
      <w:spacing w:after="0" w:line="240" w:lineRule="auto"/>
    </w:pPr>
    <w:rPr>
      <w:rFonts w:ascii="Arial" w:eastAsia="PMingLiU" w:hAnsi="Arial" w:cs="Times New Roman"/>
      <w:spacing w:val="-5"/>
      <w:sz w:val="20"/>
      <w:szCs w:val="20"/>
    </w:rPr>
  </w:style>
  <w:style w:type="numbering" w:customStyle="1" w:styleId="NoList1">
    <w:name w:val="No List1"/>
    <w:next w:val="NoList"/>
    <w:semiHidden/>
    <w:rsid w:val="001D7AE8"/>
  </w:style>
  <w:style w:type="paragraph" w:customStyle="1" w:styleId="H2">
    <w:name w:val="H2"/>
    <w:basedOn w:val="Normal"/>
    <w:next w:val="Normal"/>
    <w:rsid w:val="001D7AE8"/>
    <w:pPr>
      <w:keepNext/>
      <w:spacing w:before="100" w:after="100" w:line="240" w:lineRule="auto"/>
      <w:outlineLvl w:val="2"/>
    </w:pPr>
    <w:rPr>
      <w:rFonts w:ascii="Times New Roman" w:eastAsia="PMingLiU" w:hAnsi="Times New Roman" w:cs="Times New Roman"/>
      <w:b/>
      <w:sz w:val="36"/>
      <w:szCs w:val="20"/>
      <w:lang w:eastAsia="ko-KR"/>
    </w:rPr>
  </w:style>
  <w:style w:type="table" w:styleId="ListTable6Colorful-Accent1">
    <w:name w:val="List Table 6 Colorful Accent 1"/>
    <w:basedOn w:val="TableNormal"/>
    <w:uiPriority w:val="51"/>
    <w:rsid w:val="00983AF7"/>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1">
    <w:name w:val="Table Grid1"/>
    <w:basedOn w:val="TableNormal"/>
    <w:next w:val="TableGrid"/>
    <w:uiPriority w:val="39"/>
    <w:rsid w:val="00637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637233"/>
  </w:style>
  <w:style w:type="table" w:customStyle="1" w:styleId="TableGrid2">
    <w:name w:val="Table Grid2"/>
    <w:basedOn w:val="TableNormal"/>
    <w:next w:val="TableGrid"/>
    <w:uiPriority w:val="39"/>
    <w:rsid w:val="00637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 Accent 51"/>
    <w:basedOn w:val="TableNormal"/>
    <w:next w:val="GridTable5Dark-Accent5"/>
    <w:uiPriority w:val="50"/>
    <w:rsid w:val="006372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ListTable3-Accent51">
    <w:name w:val="List Table 3 - Accent 51"/>
    <w:basedOn w:val="TableNormal"/>
    <w:next w:val="ListTable3-Accent5"/>
    <w:uiPriority w:val="48"/>
    <w:rsid w:val="00637233"/>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3-Accent51">
    <w:name w:val="Grid Table 3 - Accent 51"/>
    <w:basedOn w:val="TableNormal"/>
    <w:next w:val="GridTable3-Accent5"/>
    <w:uiPriority w:val="48"/>
    <w:rsid w:val="0063723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4-Accent11">
    <w:name w:val="Grid Table 4 - Accent 11"/>
    <w:basedOn w:val="TableNormal"/>
    <w:next w:val="GridTable4-Accent1"/>
    <w:uiPriority w:val="49"/>
    <w:rsid w:val="0063723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1">
    <w:name w:val="Grid Table 5 Dark - Accent 11"/>
    <w:basedOn w:val="TableNormal"/>
    <w:next w:val="GridTable5Dark-Accent1"/>
    <w:uiPriority w:val="50"/>
    <w:rsid w:val="006372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1Light-Accent11">
    <w:name w:val="Grid Table 1 Light - Accent 11"/>
    <w:basedOn w:val="TableNormal"/>
    <w:next w:val="GridTable1Light-Accent1"/>
    <w:uiPriority w:val="46"/>
    <w:rsid w:val="0063723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ListTable3-Accent11">
    <w:name w:val="List Table 3 - Accent 11"/>
    <w:basedOn w:val="TableNormal"/>
    <w:next w:val="ListTable3-Accent1"/>
    <w:uiPriority w:val="48"/>
    <w:rsid w:val="0063723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3-Accent11">
    <w:name w:val="Grid Table 3 - Accent 11"/>
    <w:basedOn w:val="TableNormal"/>
    <w:next w:val="GridTable3-Accent1"/>
    <w:uiPriority w:val="48"/>
    <w:rsid w:val="0063723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4-Accent11">
    <w:name w:val="List Table 4 - Accent 11"/>
    <w:basedOn w:val="TableNormal"/>
    <w:next w:val="ListTable4-Accent1"/>
    <w:uiPriority w:val="49"/>
    <w:rsid w:val="0063723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51">
    <w:name w:val="List Table 4 - Accent 51"/>
    <w:basedOn w:val="TableNormal"/>
    <w:next w:val="ListTable4-Accent5"/>
    <w:uiPriority w:val="49"/>
    <w:rsid w:val="0063723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numbering" w:customStyle="1" w:styleId="NoList11">
    <w:name w:val="No List11"/>
    <w:next w:val="NoList"/>
    <w:semiHidden/>
    <w:rsid w:val="00637233"/>
  </w:style>
  <w:style w:type="table" w:customStyle="1" w:styleId="ListTable6Colorful-Accent11">
    <w:name w:val="List Table 6 Colorful - Accent 11"/>
    <w:basedOn w:val="TableNormal"/>
    <w:next w:val="ListTable6Colorful-Accent1"/>
    <w:uiPriority w:val="51"/>
    <w:rsid w:val="00637233"/>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Code-NoS">
    <w:name w:val="Code-NoS"/>
    <w:basedOn w:val="NoSpacing"/>
    <w:link w:val="Code-NoSChar"/>
    <w:qFormat/>
    <w:rsid w:val="00BC471C"/>
    <w:rPr>
      <w:rFonts w:ascii="Consolas" w:hAnsi="Consolas"/>
    </w:rPr>
  </w:style>
  <w:style w:type="paragraph" w:customStyle="1" w:styleId="Code-NoSB">
    <w:name w:val="Code-NoSB"/>
    <w:basedOn w:val="NoSpacing"/>
    <w:link w:val="Code-NoSBChar"/>
    <w:qFormat/>
    <w:rsid w:val="00BC471C"/>
    <w:rPr>
      <w:rFonts w:ascii="Consolas" w:hAnsi="Consolas"/>
      <w:b/>
    </w:rPr>
  </w:style>
  <w:style w:type="character" w:customStyle="1" w:styleId="UnresolvedMention2">
    <w:name w:val="Unresolved Mention2"/>
    <w:basedOn w:val="DefaultParagraphFont"/>
    <w:uiPriority w:val="99"/>
    <w:semiHidden/>
    <w:unhideWhenUsed/>
    <w:rsid w:val="00637233"/>
    <w:rPr>
      <w:color w:val="605E5C"/>
      <w:shd w:val="clear" w:color="auto" w:fill="E1DFDD"/>
    </w:rPr>
  </w:style>
  <w:style w:type="paragraph" w:customStyle="1" w:styleId="Body0">
    <w:name w:val="Body"/>
    <w:rsid w:val="00FE30AF"/>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shd w:val="clear" w:color="auto" w:fill="F2F2F2" w:themeFill="background1" w:themeFillShade="F2"/>
    </w:rPr>
  </w:style>
  <w:style w:type="paragraph" w:customStyle="1" w:styleId="TableStyle2">
    <w:name w:val="Table Style 2"/>
    <w:rsid w:val="00637233"/>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 w:type="character" w:styleId="HTMLCode">
    <w:name w:val="HTML Code"/>
    <w:basedOn w:val="DefaultParagraphFont"/>
    <w:uiPriority w:val="99"/>
    <w:semiHidden/>
    <w:unhideWhenUsed/>
    <w:rsid w:val="00637233"/>
    <w:rPr>
      <w:rFonts w:ascii="Courier New" w:eastAsia="Times New Roman" w:hAnsi="Courier New" w:cs="Courier New"/>
      <w:sz w:val="20"/>
      <w:szCs w:val="20"/>
    </w:rPr>
  </w:style>
  <w:style w:type="numbering" w:customStyle="1" w:styleId="List21">
    <w:name w:val="List 21"/>
    <w:basedOn w:val="NoList"/>
    <w:rsid w:val="00637233"/>
    <w:pPr>
      <w:numPr>
        <w:numId w:val="10"/>
      </w:numPr>
    </w:pPr>
  </w:style>
  <w:style w:type="paragraph" w:customStyle="1" w:styleId="Heading">
    <w:name w:val="Heading"/>
    <w:next w:val="Body0"/>
    <w:rsid w:val="00637233"/>
    <w:pPr>
      <w:pBdr>
        <w:top w:val="nil"/>
        <w:left w:val="nil"/>
        <w:bottom w:val="nil"/>
        <w:right w:val="nil"/>
        <w:between w:val="nil"/>
        <w:bar w:val="nil"/>
      </w:pBdr>
      <w:spacing w:before="600" w:after="0" w:line="240" w:lineRule="auto"/>
      <w:outlineLvl w:val="0"/>
    </w:pPr>
    <w:rPr>
      <w:rFonts w:ascii="Helvetica" w:eastAsia="Arial Unicode MS" w:hAnsi="Arial Unicode MS" w:cs="Arial Unicode MS"/>
      <w:b/>
      <w:bCs/>
      <w:color w:val="000000"/>
      <w:sz w:val="36"/>
      <w:szCs w:val="36"/>
      <w:bdr w:val="nil"/>
    </w:rPr>
  </w:style>
  <w:style w:type="paragraph" w:customStyle="1" w:styleId="BodyA">
    <w:name w:val="Body A"/>
    <w:rsid w:val="00637233"/>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rPr>
  </w:style>
  <w:style w:type="table" w:customStyle="1" w:styleId="TableGrid11">
    <w:name w:val="Table Grid11"/>
    <w:basedOn w:val="TableNormal"/>
    <w:next w:val="TableGrid"/>
    <w:uiPriority w:val="39"/>
    <w:rsid w:val="00637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31">
    <w:name w:val="List 31"/>
    <w:basedOn w:val="NoList"/>
    <w:rsid w:val="00637233"/>
    <w:pPr>
      <w:numPr>
        <w:numId w:val="11"/>
      </w:numPr>
    </w:pPr>
  </w:style>
  <w:style w:type="table" w:styleId="GridTable1Light">
    <w:name w:val="Grid Table 1 Light"/>
    <w:basedOn w:val="TableNormal"/>
    <w:uiPriority w:val="46"/>
    <w:rsid w:val="006372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BC471C"/>
    <w:rPr>
      <w:rFonts w:cstheme="minorHAnsi"/>
    </w:rPr>
  </w:style>
  <w:style w:type="character" w:customStyle="1" w:styleId="Code-NoSChar">
    <w:name w:val="Code-NoS Char"/>
    <w:basedOn w:val="NoSpacingChar"/>
    <w:link w:val="Code-NoS"/>
    <w:rsid w:val="00BC471C"/>
    <w:rPr>
      <w:rFonts w:ascii="Consolas" w:hAnsi="Consolas" w:cstheme="minorHAnsi"/>
    </w:rPr>
  </w:style>
  <w:style w:type="table" w:customStyle="1" w:styleId="TableGrid3">
    <w:name w:val="Table Grid3"/>
    <w:basedOn w:val="TableNormal"/>
    <w:next w:val="TableGrid"/>
    <w:uiPriority w:val="39"/>
    <w:rsid w:val="00637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NoSBChar">
    <w:name w:val="Code-NoSB Char"/>
    <w:basedOn w:val="NoSpacingChar"/>
    <w:link w:val="Code-NoSB"/>
    <w:rsid w:val="00BC471C"/>
    <w:rPr>
      <w:rFonts w:ascii="Consolas" w:hAnsi="Consolas" w:cstheme="minorHAnsi"/>
      <w:b/>
    </w:rPr>
  </w:style>
  <w:style w:type="table" w:customStyle="1" w:styleId="TableGrid21">
    <w:name w:val="Table Grid21"/>
    <w:basedOn w:val="TableNormal"/>
    <w:next w:val="TableGrid"/>
    <w:uiPriority w:val="39"/>
    <w:rsid w:val="004E2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5522A9"/>
  </w:style>
  <w:style w:type="table" w:customStyle="1" w:styleId="TableGrid4">
    <w:name w:val="Table Grid4"/>
    <w:basedOn w:val="TableNormal"/>
    <w:next w:val="TableGrid"/>
    <w:uiPriority w:val="39"/>
    <w:rsid w:val="00552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2">
    <w:name w:val="Grid Table 5 Dark - Accent 52"/>
    <w:basedOn w:val="TableNormal"/>
    <w:next w:val="GridTable5Dark-Accent5"/>
    <w:uiPriority w:val="50"/>
    <w:rsid w:val="005522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ListTable3-Accent52">
    <w:name w:val="List Table 3 - Accent 52"/>
    <w:basedOn w:val="TableNormal"/>
    <w:next w:val="ListTable3-Accent5"/>
    <w:uiPriority w:val="48"/>
    <w:rsid w:val="005522A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3-Accent52">
    <w:name w:val="Grid Table 3 - Accent 52"/>
    <w:basedOn w:val="TableNormal"/>
    <w:next w:val="GridTable3-Accent5"/>
    <w:uiPriority w:val="48"/>
    <w:rsid w:val="005522A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4-Accent12">
    <w:name w:val="Grid Table 4 - Accent 12"/>
    <w:basedOn w:val="TableNormal"/>
    <w:next w:val="GridTable4-Accent1"/>
    <w:uiPriority w:val="49"/>
    <w:rsid w:val="005522A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2">
    <w:name w:val="Grid Table 5 Dark - Accent 12"/>
    <w:basedOn w:val="TableNormal"/>
    <w:next w:val="GridTable5Dark-Accent1"/>
    <w:uiPriority w:val="50"/>
    <w:rsid w:val="005522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1Light-Accent12">
    <w:name w:val="Grid Table 1 Light - Accent 12"/>
    <w:basedOn w:val="TableNormal"/>
    <w:next w:val="GridTable1Light-Accent1"/>
    <w:uiPriority w:val="46"/>
    <w:rsid w:val="005522A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ListTable3-Accent12">
    <w:name w:val="List Table 3 - Accent 12"/>
    <w:basedOn w:val="TableNormal"/>
    <w:next w:val="ListTable3-Accent1"/>
    <w:uiPriority w:val="48"/>
    <w:rsid w:val="005522A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numbering" w:customStyle="1" w:styleId="List01">
    <w:name w:val="List 01"/>
    <w:basedOn w:val="NoList"/>
    <w:rsid w:val="005522A9"/>
    <w:pPr>
      <w:numPr>
        <w:numId w:val="2"/>
      </w:numPr>
    </w:pPr>
  </w:style>
  <w:style w:type="numbering" w:customStyle="1" w:styleId="List11">
    <w:name w:val="List 11"/>
    <w:basedOn w:val="NoList"/>
    <w:rsid w:val="005522A9"/>
    <w:pPr>
      <w:numPr>
        <w:numId w:val="3"/>
      </w:numPr>
    </w:pPr>
  </w:style>
  <w:style w:type="table" w:customStyle="1" w:styleId="GridTable3-Accent12">
    <w:name w:val="Grid Table 3 - Accent 12"/>
    <w:basedOn w:val="TableNormal"/>
    <w:next w:val="GridTable3-Accent1"/>
    <w:uiPriority w:val="48"/>
    <w:rsid w:val="005522A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4-Accent12">
    <w:name w:val="List Table 4 - Accent 12"/>
    <w:basedOn w:val="TableNormal"/>
    <w:next w:val="ListTable4-Accent1"/>
    <w:uiPriority w:val="49"/>
    <w:rsid w:val="005522A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52">
    <w:name w:val="List Table 4 - Accent 52"/>
    <w:basedOn w:val="TableNormal"/>
    <w:next w:val="ListTable4-Accent5"/>
    <w:uiPriority w:val="49"/>
    <w:rsid w:val="005522A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numbering" w:customStyle="1" w:styleId="NoList12">
    <w:name w:val="No List12"/>
    <w:next w:val="NoList"/>
    <w:semiHidden/>
    <w:rsid w:val="005522A9"/>
  </w:style>
  <w:style w:type="table" w:customStyle="1" w:styleId="ListTable6Colorful-Accent12">
    <w:name w:val="List Table 6 Colorful - Accent 12"/>
    <w:basedOn w:val="TableNormal"/>
    <w:next w:val="ListTable6Colorful-Accent1"/>
    <w:uiPriority w:val="51"/>
    <w:rsid w:val="005522A9"/>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numbering" w:customStyle="1" w:styleId="List211">
    <w:name w:val="List 211"/>
    <w:basedOn w:val="NoList"/>
    <w:rsid w:val="005522A9"/>
    <w:pPr>
      <w:numPr>
        <w:numId w:val="8"/>
      </w:numPr>
    </w:pPr>
  </w:style>
  <w:style w:type="table" w:customStyle="1" w:styleId="TableGrid12">
    <w:name w:val="Table Grid12"/>
    <w:basedOn w:val="TableNormal"/>
    <w:next w:val="TableGrid"/>
    <w:uiPriority w:val="39"/>
    <w:rsid w:val="00552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552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311">
    <w:name w:val="List 311"/>
    <w:basedOn w:val="NoList"/>
    <w:rsid w:val="005522A9"/>
    <w:pPr>
      <w:numPr>
        <w:numId w:val="9"/>
      </w:numPr>
    </w:pPr>
  </w:style>
  <w:style w:type="table" w:customStyle="1" w:styleId="GridTable1Light1">
    <w:name w:val="Grid Table 1 Light1"/>
    <w:basedOn w:val="TableNormal"/>
    <w:next w:val="GridTable1Light"/>
    <w:uiPriority w:val="46"/>
    <w:rsid w:val="005522A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4-Accent111">
    <w:name w:val="Grid Table 4 - Accent 111"/>
    <w:basedOn w:val="TableNormal"/>
    <w:next w:val="GridTable4-Accent1"/>
    <w:uiPriority w:val="49"/>
    <w:rsid w:val="005522A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31">
    <w:name w:val="Table Grid31"/>
    <w:basedOn w:val="TableNormal"/>
    <w:next w:val="TableGrid"/>
    <w:uiPriority w:val="39"/>
    <w:rsid w:val="00552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22A9"/>
    <w:rPr>
      <w:color w:val="808080"/>
    </w:rPr>
  </w:style>
  <w:style w:type="character" w:customStyle="1" w:styleId="UnresolvedMention3">
    <w:name w:val="Unresolved Mention3"/>
    <w:basedOn w:val="DefaultParagraphFont"/>
    <w:uiPriority w:val="99"/>
    <w:semiHidden/>
    <w:unhideWhenUsed/>
    <w:rsid w:val="005522A9"/>
    <w:rPr>
      <w:color w:val="605E5C"/>
      <w:shd w:val="clear" w:color="auto" w:fill="E1DFDD"/>
    </w:rPr>
  </w:style>
  <w:style w:type="character" w:styleId="SubtleEmphasis">
    <w:name w:val="Subtle Emphasis"/>
    <w:basedOn w:val="DefaultParagraphFont"/>
    <w:uiPriority w:val="19"/>
    <w:qFormat/>
    <w:rsid w:val="00E804B9"/>
    <w:rPr>
      <w:i/>
      <w:iCs/>
      <w:color w:val="404040" w:themeColor="text1" w:themeTint="BF"/>
    </w:rPr>
  </w:style>
  <w:style w:type="paragraph" w:styleId="Bibliography">
    <w:name w:val="Bibliography"/>
    <w:basedOn w:val="Normal"/>
    <w:next w:val="Normal"/>
    <w:uiPriority w:val="37"/>
    <w:semiHidden/>
    <w:unhideWhenUsed/>
    <w:rsid w:val="008525D0"/>
  </w:style>
  <w:style w:type="paragraph" w:styleId="BlockText">
    <w:name w:val="Block Text"/>
    <w:basedOn w:val="Normal"/>
    <w:uiPriority w:val="99"/>
    <w:semiHidden/>
    <w:unhideWhenUsed/>
    <w:rsid w:val="008525D0"/>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cstheme="minorBidi"/>
      <w:i/>
      <w:iCs/>
      <w:color w:val="5B9BD5" w:themeColor="accent1"/>
    </w:rPr>
  </w:style>
  <w:style w:type="paragraph" w:styleId="BodyTextFirstIndent">
    <w:name w:val="Body Text First Indent"/>
    <w:basedOn w:val="BodyText"/>
    <w:link w:val="BodyTextFirstIndentChar"/>
    <w:uiPriority w:val="99"/>
    <w:semiHidden/>
    <w:unhideWhenUsed/>
    <w:rsid w:val="008525D0"/>
    <w:pPr>
      <w:spacing w:after="160" w:line="259" w:lineRule="auto"/>
      <w:ind w:left="0" w:firstLine="360"/>
      <w:jc w:val="left"/>
    </w:pPr>
    <w:rPr>
      <w:rFonts w:asciiTheme="minorHAnsi" w:eastAsiaTheme="minorHAnsi" w:hAnsiTheme="minorHAnsi" w:cstheme="minorHAnsi"/>
      <w:spacing w:val="0"/>
      <w:szCs w:val="22"/>
    </w:rPr>
  </w:style>
  <w:style w:type="character" w:customStyle="1" w:styleId="BodyTextFirstIndentChar">
    <w:name w:val="Body Text First Indent Char"/>
    <w:basedOn w:val="BodyTextChar"/>
    <w:link w:val="BodyTextFirstIndent"/>
    <w:uiPriority w:val="99"/>
    <w:semiHidden/>
    <w:rsid w:val="008525D0"/>
    <w:rPr>
      <w:rFonts w:ascii="Arial" w:eastAsia="PMingLiU" w:hAnsi="Arial" w:cstheme="minorHAnsi"/>
      <w:spacing w:val="-5"/>
      <w:szCs w:val="20"/>
    </w:rPr>
  </w:style>
  <w:style w:type="paragraph" w:styleId="BodyTextFirstIndent2">
    <w:name w:val="Body Text First Indent 2"/>
    <w:basedOn w:val="BodyTextIndent"/>
    <w:link w:val="BodyTextFirstIndent2Char"/>
    <w:uiPriority w:val="99"/>
    <w:semiHidden/>
    <w:unhideWhenUsed/>
    <w:rsid w:val="008525D0"/>
    <w:pPr>
      <w:spacing w:after="160" w:line="259" w:lineRule="auto"/>
      <w:ind w:left="360" w:firstLine="360"/>
      <w:jc w:val="left"/>
    </w:pPr>
    <w:rPr>
      <w:rFonts w:asciiTheme="minorHAnsi" w:eastAsiaTheme="minorHAnsi" w:hAnsiTheme="minorHAnsi" w:cstheme="minorHAnsi"/>
      <w:spacing w:val="0"/>
      <w:szCs w:val="22"/>
    </w:rPr>
  </w:style>
  <w:style w:type="character" w:customStyle="1" w:styleId="BodyTextFirstIndent2Char">
    <w:name w:val="Body Text First Indent 2 Char"/>
    <w:basedOn w:val="BodyTextIndentChar"/>
    <w:link w:val="BodyTextFirstIndent2"/>
    <w:uiPriority w:val="99"/>
    <w:semiHidden/>
    <w:rsid w:val="008525D0"/>
    <w:rPr>
      <w:rFonts w:ascii="Helvetica" w:eastAsia="PMingLiU" w:hAnsi="Helvetica" w:cstheme="minorHAnsi"/>
      <w:spacing w:val="-5"/>
      <w:szCs w:val="20"/>
    </w:rPr>
  </w:style>
  <w:style w:type="paragraph" w:styleId="Closing">
    <w:name w:val="Closing"/>
    <w:basedOn w:val="Normal"/>
    <w:link w:val="ClosingChar"/>
    <w:uiPriority w:val="99"/>
    <w:semiHidden/>
    <w:unhideWhenUsed/>
    <w:rsid w:val="008525D0"/>
    <w:pPr>
      <w:spacing w:after="0" w:line="240" w:lineRule="auto"/>
      <w:ind w:left="4320"/>
    </w:pPr>
  </w:style>
  <w:style w:type="character" w:customStyle="1" w:styleId="ClosingChar">
    <w:name w:val="Closing Char"/>
    <w:basedOn w:val="DefaultParagraphFont"/>
    <w:link w:val="Closing"/>
    <w:uiPriority w:val="99"/>
    <w:semiHidden/>
    <w:rsid w:val="008525D0"/>
    <w:rPr>
      <w:rFonts w:cstheme="minorHAnsi"/>
    </w:rPr>
  </w:style>
  <w:style w:type="paragraph" w:styleId="Date">
    <w:name w:val="Date"/>
    <w:basedOn w:val="Normal"/>
    <w:next w:val="Normal"/>
    <w:link w:val="DateChar"/>
    <w:uiPriority w:val="99"/>
    <w:semiHidden/>
    <w:unhideWhenUsed/>
    <w:rsid w:val="008525D0"/>
  </w:style>
  <w:style w:type="character" w:customStyle="1" w:styleId="DateChar">
    <w:name w:val="Date Char"/>
    <w:basedOn w:val="DefaultParagraphFont"/>
    <w:link w:val="Date"/>
    <w:uiPriority w:val="99"/>
    <w:semiHidden/>
    <w:rsid w:val="008525D0"/>
    <w:rPr>
      <w:rFonts w:cstheme="minorHAnsi"/>
    </w:rPr>
  </w:style>
  <w:style w:type="paragraph" w:styleId="E-mailSignature">
    <w:name w:val="E-mail Signature"/>
    <w:basedOn w:val="Normal"/>
    <w:link w:val="E-mailSignatureChar"/>
    <w:uiPriority w:val="99"/>
    <w:semiHidden/>
    <w:unhideWhenUsed/>
    <w:rsid w:val="008525D0"/>
    <w:pPr>
      <w:spacing w:after="0" w:line="240" w:lineRule="auto"/>
    </w:pPr>
  </w:style>
  <w:style w:type="character" w:customStyle="1" w:styleId="E-mailSignatureChar">
    <w:name w:val="E-mail Signature Char"/>
    <w:basedOn w:val="DefaultParagraphFont"/>
    <w:link w:val="E-mailSignature"/>
    <w:uiPriority w:val="99"/>
    <w:semiHidden/>
    <w:rsid w:val="008525D0"/>
    <w:rPr>
      <w:rFonts w:cstheme="minorHAnsi"/>
    </w:rPr>
  </w:style>
  <w:style w:type="paragraph" w:styleId="EnvelopeAddress">
    <w:name w:val="envelope address"/>
    <w:basedOn w:val="Normal"/>
    <w:uiPriority w:val="99"/>
    <w:semiHidden/>
    <w:unhideWhenUsed/>
    <w:rsid w:val="008525D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525D0"/>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8525D0"/>
    <w:pPr>
      <w:spacing w:after="0" w:line="240" w:lineRule="auto"/>
    </w:pPr>
    <w:rPr>
      <w:i/>
      <w:iCs/>
    </w:rPr>
  </w:style>
  <w:style w:type="character" w:customStyle="1" w:styleId="HTMLAddressChar">
    <w:name w:val="HTML Address Char"/>
    <w:basedOn w:val="DefaultParagraphFont"/>
    <w:link w:val="HTMLAddress"/>
    <w:uiPriority w:val="99"/>
    <w:semiHidden/>
    <w:rsid w:val="008525D0"/>
    <w:rPr>
      <w:rFonts w:cstheme="minorHAnsi"/>
      <w:i/>
      <w:iCs/>
    </w:rPr>
  </w:style>
  <w:style w:type="paragraph" w:styleId="IntenseQuote">
    <w:name w:val="Intense Quote"/>
    <w:basedOn w:val="Normal"/>
    <w:next w:val="Normal"/>
    <w:link w:val="IntenseQuoteChar"/>
    <w:uiPriority w:val="30"/>
    <w:qFormat/>
    <w:rsid w:val="008525D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525D0"/>
    <w:rPr>
      <w:rFonts w:cstheme="minorHAnsi"/>
      <w:i/>
      <w:iCs/>
      <w:color w:val="5B9BD5" w:themeColor="accent1"/>
    </w:rPr>
  </w:style>
  <w:style w:type="paragraph" w:styleId="MacroText">
    <w:name w:val="macro"/>
    <w:link w:val="MacroTextChar"/>
    <w:uiPriority w:val="99"/>
    <w:semiHidden/>
    <w:unhideWhenUsed/>
    <w:rsid w:val="008525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croTextChar">
    <w:name w:val="Macro Text Char"/>
    <w:basedOn w:val="DefaultParagraphFont"/>
    <w:link w:val="MacroText"/>
    <w:uiPriority w:val="99"/>
    <w:semiHidden/>
    <w:rsid w:val="008525D0"/>
    <w:rPr>
      <w:rFonts w:ascii="Consolas" w:hAnsi="Consolas" w:cstheme="minorHAnsi"/>
      <w:sz w:val="20"/>
      <w:szCs w:val="20"/>
    </w:rPr>
  </w:style>
  <w:style w:type="paragraph" w:styleId="NoteHeading">
    <w:name w:val="Note Heading"/>
    <w:basedOn w:val="Normal"/>
    <w:next w:val="Normal"/>
    <w:link w:val="NoteHeadingChar"/>
    <w:uiPriority w:val="99"/>
    <w:semiHidden/>
    <w:unhideWhenUsed/>
    <w:rsid w:val="008525D0"/>
    <w:pPr>
      <w:spacing w:after="0" w:line="240" w:lineRule="auto"/>
    </w:pPr>
  </w:style>
  <w:style w:type="character" w:customStyle="1" w:styleId="NoteHeadingChar">
    <w:name w:val="Note Heading Char"/>
    <w:basedOn w:val="DefaultParagraphFont"/>
    <w:link w:val="NoteHeading"/>
    <w:uiPriority w:val="99"/>
    <w:semiHidden/>
    <w:rsid w:val="008525D0"/>
    <w:rPr>
      <w:rFonts w:cstheme="minorHAnsi"/>
    </w:rPr>
  </w:style>
  <w:style w:type="paragraph" w:styleId="Quote">
    <w:name w:val="Quote"/>
    <w:basedOn w:val="Normal"/>
    <w:next w:val="Normal"/>
    <w:link w:val="QuoteChar"/>
    <w:uiPriority w:val="29"/>
    <w:qFormat/>
    <w:rsid w:val="008525D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525D0"/>
    <w:rPr>
      <w:rFonts w:cstheme="minorHAnsi"/>
      <w:i/>
      <w:iCs/>
      <w:color w:val="404040" w:themeColor="text1" w:themeTint="BF"/>
    </w:rPr>
  </w:style>
  <w:style w:type="paragraph" w:styleId="Salutation">
    <w:name w:val="Salutation"/>
    <w:basedOn w:val="Normal"/>
    <w:next w:val="Normal"/>
    <w:link w:val="SalutationChar"/>
    <w:uiPriority w:val="99"/>
    <w:semiHidden/>
    <w:unhideWhenUsed/>
    <w:rsid w:val="008525D0"/>
  </w:style>
  <w:style w:type="character" w:customStyle="1" w:styleId="SalutationChar">
    <w:name w:val="Salutation Char"/>
    <w:basedOn w:val="DefaultParagraphFont"/>
    <w:link w:val="Salutation"/>
    <w:uiPriority w:val="99"/>
    <w:semiHidden/>
    <w:rsid w:val="008525D0"/>
    <w:rPr>
      <w:rFonts w:cstheme="minorHAnsi"/>
    </w:rPr>
  </w:style>
  <w:style w:type="paragraph" w:styleId="Signature">
    <w:name w:val="Signature"/>
    <w:basedOn w:val="Normal"/>
    <w:link w:val="SignatureChar"/>
    <w:uiPriority w:val="99"/>
    <w:semiHidden/>
    <w:unhideWhenUsed/>
    <w:rsid w:val="008525D0"/>
    <w:pPr>
      <w:spacing w:after="0" w:line="240" w:lineRule="auto"/>
      <w:ind w:left="4320"/>
    </w:pPr>
  </w:style>
  <w:style w:type="character" w:customStyle="1" w:styleId="SignatureChar">
    <w:name w:val="Signature Char"/>
    <w:basedOn w:val="DefaultParagraphFont"/>
    <w:link w:val="Signature"/>
    <w:uiPriority w:val="99"/>
    <w:semiHidden/>
    <w:rsid w:val="008525D0"/>
    <w:rPr>
      <w:rFonts w:cstheme="minorHAnsi"/>
    </w:rPr>
  </w:style>
  <w:style w:type="table" w:customStyle="1" w:styleId="TableGrid41">
    <w:name w:val="Table Grid41"/>
    <w:basedOn w:val="TableNormal"/>
    <w:next w:val="TableGrid"/>
    <w:uiPriority w:val="39"/>
    <w:rsid w:val="00601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A5B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546733">
      <w:bodyDiv w:val="1"/>
      <w:marLeft w:val="0"/>
      <w:marRight w:val="0"/>
      <w:marTop w:val="0"/>
      <w:marBottom w:val="0"/>
      <w:divBdr>
        <w:top w:val="none" w:sz="0" w:space="0" w:color="auto"/>
        <w:left w:val="none" w:sz="0" w:space="0" w:color="auto"/>
        <w:bottom w:val="none" w:sz="0" w:space="0" w:color="auto"/>
        <w:right w:val="none" w:sz="0" w:space="0" w:color="auto"/>
      </w:divBdr>
    </w:div>
    <w:div w:id="1292134075">
      <w:bodyDiv w:val="1"/>
      <w:marLeft w:val="0"/>
      <w:marRight w:val="0"/>
      <w:marTop w:val="0"/>
      <w:marBottom w:val="0"/>
      <w:divBdr>
        <w:top w:val="none" w:sz="0" w:space="0" w:color="auto"/>
        <w:left w:val="none" w:sz="0" w:space="0" w:color="auto"/>
        <w:bottom w:val="none" w:sz="0" w:space="0" w:color="auto"/>
        <w:right w:val="none" w:sz="0" w:space="0" w:color="auto"/>
      </w:divBdr>
    </w:div>
    <w:div w:id="1768693185">
      <w:bodyDiv w:val="1"/>
      <w:marLeft w:val="0"/>
      <w:marRight w:val="0"/>
      <w:marTop w:val="0"/>
      <w:marBottom w:val="0"/>
      <w:divBdr>
        <w:top w:val="none" w:sz="0" w:space="0" w:color="auto"/>
        <w:left w:val="none" w:sz="0" w:space="0" w:color="auto"/>
        <w:bottom w:val="none" w:sz="0" w:space="0" w:color="auto"/>
        <w:right w:val="none" w:sz="0" w:space="0" w:color="auto"/>
      </w:divBdr>
    </w:div>
    <w:div w:id="192106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ongnu.org/quagga/docs/quagga.html" TargetMode="External"/><Relationship Id="rId18" Type="http://schemas.openxmlformats.org/officeDocument/2006/relationships/hyperlink" Target="https://en.wikipedia.org/wiki/Border_Gateway_Protocol" TargetMode="External"/><Relationship Id="rId26" Type="http://schemas.openxmlformats.org/officeDocument/2006/relationships/image" Target="media/image3.png"/><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networklessons.com/ospf" TargetMode="External"/><Relationship Id="rId34" Type="http://schemas.openxmlformats.org/officeDocument/2006/relationships/image" Target="media/image10.png"/><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tcpiplab.net/links/routing.html" TargetMode="External"/><Relationship Id="rId17" Type="http://schemas.openxmlformats.org/officeDocument/2006/relationships/hyperlink" Target="https://www.cisco.com/c/en/us/td/docs/ios-xml/ios/iproute_ospf/configuration/xe-16/iro-xe-16-book/iro-cfg.html" TargetMode="External"/><Relationship Id="rId25" Type="http://schemas.openxmlformats.org/officeDocument/2006/relationships/image" Target="media/image2.jpeg"/><Relationship Id="rId33" Type="http://schemas.openxmlformats.org/officeDocument/2006/relationships/image" Target="media/image9.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n.wikipedia.org/wiki/Open_Shortest_Path_First" TargetMode="External"/><Relationship Id="rId20" Type="http://schemas.openxmlformats.org/officeDocument/2006/relationships/hyperlink" Target="https://networklessons.com/rip" TargetMode="External"/><Relationship Id="rId29" Type="http://schemas.openxmlformats.org/officeDocument/2006/relationships/image" Target="media/image6.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ogle.com/url?sa=t&amp;rct=j&amp;q=&amp;esrc=s&amp;source=web&amp;cd=&amp;ved=2ahUKEwj5ofvRl4TrAhUVlHIEHZ87BPQQFjALegQIAxAB&amp;url=https%3A%2F%2Fptgmedia.pearsoncmg.com%2Fimages%2F9781587132063%2Fsamplechapter%2F1587132060_03.pdf&amp;usg=AOvVaw2x7ZuazBLseG6JSLySw46_" TargetMode="External"/><Relationship Id="rId24" Type="http://schemas.openxmlformats.org/officeDocument/2006/relationships/package" Target="embeddings/Microsoft_Visio_Drawing.vsdx"/><Relationship Id="rId32" Type="http://schemas.openxmlformats.org/officeDocument/2006/relationships/image" Target="media/image8.wmf"/><Relationship Id="rId37" Type="http://schemas.openxmlformats.org/officeDocument/2006/relationships/package" Target="embeddings/Microsoft_Visio_Drawing6.vsdx"/><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cisco.com/c/en/us/td/docs/ios/iproute_rip/command/reference/irr_book/irr_rip.html" TargetMode="External"/><Relationship Id="rId23" Type="http://schemas.openxmlformats.org/officeDocument/2006/relationships/image" Target="media/image1.emf"/><Relationship Id="rId28" Type="http://schemas.openxmlformats.org/officeDocument/2006/relationships/image" Target="media/image5.tiff"/><Relationship Id="rId36" Type="http://schemas.openxmlformats.org/officeDocument/2006/relationships/image" Target="media/image12.emf"/><Relationship Id="rId10" Type="http://schemas.openxmlformats.org/officeDocument/2006/relationships/endnotes" Target="endnotes.xml"/><Relationship Id="rId19" Type="http://schemas.openxmlformats.org/officeDocument/2006/relationships/hyperlink" Target="https://www.cisco.com/c/en/us/td/docs/ios-xml/ios/iproute_bgp/configuration/xe-16/irg-xe-16-book/configuring-a-basic-bgp-network.html" TargetMode="External"/><Relationship Id="rId31" Type="http://schemas.openxmlformats.org/officeDocument/2006/relationships/hyperlink" Target="https://networklessons.com/ospf/ospf-lsa-types-explaine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Routing_Information_Protocol" TargetMode="External"/><Relationship Id="rId22" Type="http://schemas.openxmlformats.org/officeDocument/2006/relationships/hyperlink" Target="https://networklessons.com/bgp"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viz\AppData\Roaming\Microsoft\Templates\Template_IntenetLab-V0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0F8CAFB726D234089C2CCBB86CB8DC8" ma:contentTypeVersion="4" ma:contentTypeDescription="Create a new document." ma:contentTypeScope="" ma:versionID="557233a69f74f65caa332edbe524574d">
  <xsd:schema xmlns:xsd="http://www.w3.org/2001/XMLSchema" xmlns:xs="http://www.w3.org/2001/XMLSchema" xmlns:p="http://schemas.microsoft.com/office/2006/metadata/properties" xmlns:ns3="1dc8d66f-9492-493d-b6a1-6ba074ee1137" targetNamespace="http://schemas.microsoft.com/office/2006/metadata/properties" ma:root="true" ma:fieldsID="5e8e46bb41440e435b921ac127bd8bf9" ns3:_="">
    <xsd:import namespace="1dc8d66f-9492-493d-b6a1-6ba074ee113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c8d66f-9492-493d-b6a1-6ba074ee11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70CB0A-FD1B-7340-A402-84DE6FF2E423}">
  <ds:schemaRefs>
    <ds:schemaRef ds:uri="http://schemas.openxmlformats.org/officeDocument/2006/bibliography"/>
  </ds:schemaRefs>
</ds:datastoreItem>
</file>

<file path=customXml/itemProps2.xml><?xml version="1.0" encoding="utf-8"?>
<ds:datastoreItem xmlns:ds="http://schemas.openxmlformats.org/officeDocument/2006/customXml" ds:itemID="{A031403F-661B-4A55-BEB7-26DB6F08EB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c8d66f-9492-493d-b6a1-6ba074ee11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A49165-D569-4AE7-9B51-13E090A802EF}">
  <ds:schemaRefs>
    <ds:schemaRef ds:uri="http://schemas.microsoft.com/sharepoint/v3/contenttype/forms"/>
  </ds:schemaRefs>
</ds:datastoreItem>
</file>

<file path=customXml/itemProps4.xml><?xml version="1.0" encoding="utf-8"?>
<ds:datastoreItem xmlns:ds="http://schemas.openxmlformats.org/officeDocument/2006/customXml" ds:itemID="{02F76E6E-FAC2-49BC-9332-D48E354E53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Template_IntenetLab-V08.dotx</Template>
  <TotalTime>307</TotalTime>
  <Pages>43</Pages>
  <Words>11285</Words>
  <Characters>64331</Characters>
  <Application>Microsoft Office Word</Application>
  <DocSecurity>0</DocSecurity>
  <Lines>536</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Parviz Kermani</dc:creator>
  <cp:keywords/>
  <dc:description/>
  <cp:lastModifiedBy>vineet bharot</cp:lastModifiedBy>
  <cp:revision>20</cp:revision>
  <cp:lastPrinted>2018-11-27T18:53:00Z</cp:lastPrinted>
  <dcterms:created xsi:type="dcterms:W3CDTF">2021-03-09T21:23:00Z</dcterms:created>
  <dcterms:modified xsi:type="dcterms:W3CDTF">2021-03-11T01:03:00Z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0x01010050F8CAFB726D234089C2CCBB86CB8DC8</vt:lpwstr>
  </property>
</Properties>
</file>