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495EC" w14:textId="77777777" w:rsidR="00415C5F" w:rsidRDefault="00415C5F" w:rsidP="00415C5F">
      <w:pPr>
        <w:pStyle w:val="PartLabel"/>
        <w:framePr w:h="1440" w:hRule="exact" w:hSpace="187" w:wrap="around" w:vAnchor="text" w:x="1770" w:y="-359" w:anchorLock="0"/>
      </w:pPr>
      <w:r>
        <w:rPr>
          <w:rFonts w:ascii="Arial Black" w:hAnsi="Arial Black"/>
          <w:color w:val="auto"/>
          <w:spacing w:val="-35"/>
          <w:kern w:val="28"/>
          <w:position w:val="0"/>
          <w:sz w:val="54"/>
        </w:rPr>
        <w:br w:type="page"/>
      </w:r>
      <w:r>
        <w:t>Lab</w:t>
      </w:r>
    </w:p>
    <w:p w14:paraId="0DC82B78" w14:textId="77777777" w:rsidR="00415C5F" w:rsidRDefault="00C5761F" w:rsidP="00415C5F">
      <w:pPr>
        <w:pStyle w:val="PartTitle"/>
        <w:framePr w:h="1440" w:hRule="exact" w:hSpace="187" w:wrap="around" w:vAnchor="text" w:x="1770" w:y="-359" w:anchorLock="0"/>
      </w:pPr>
      <w:r>
        <w:t>6</w:t>
      </w:r>
    </w:p>
    <w:p w14:paraId="53385EEE" w14:textId="77777777" w:rsidR="00415C5F" w:rsidRDefault="00415C5F" w:rsidP="00415C5F"/>
    <w:p w14:paraId="349EA89D" w14:textId="77777777" w:rsidR="00415C5F" w:rsidRDefault="00415C5F" w:rsidP="00415C5F">
      <w:pPr>
        <w:pStyle w:val="Subtitle"/>
        <w:rPr>
          <w:rFonts w:ascii="Helvetica" w:eastAsiaTheme="majorEastAsia" w:hAnsi="Helvetica" w:cs="Helvetica"/>
          <w:b/>
          <w:bCs/>
          <w:spacing w:val="-10"/>
          <w:sz w:val="60"/>
          <w:szCs w:val="60"/>
        </w:rPr>
      </w:pPr>
    </w:p>
    <w:p w14:paraId="45B77097" w14:textId="77777777" w:rsidR="00415C5F" w:rsidRPr="00637233" w:rsidRDefault="00C5761F" w:rsidP="00415C5F">
      <w:pPr>
        <w:pStyle w:val="Subtitle"/>
        <w:rPr>
          <w:rFonts w:ascii="Helvetica" w:eastAsiaTheme="majorEastAsia" w:hAnsi="Helvetica" w:cs="Helvetica"/>
          <w:b/>
          <w:bCs/>
          <w:spacing w:val="-10"/>
          <w:sz w:val="60"/>
          <w:szCs w:val="60"/>
        </w:rPr>
      </w:pPr>
      <w:r w:rsidRPr="00C5761F">
        <w:rPr>
          <w:rFonts w:ascii="Helvetica" w:eastAsiaTheme="majorEastAsia" w:hAnsi="Helvetica" w:cs="Helvetica"/>
          <w:b/>
          <w:bCs/>
          <w:spacing w:val="-10"/>
          <w:sz w:val="60"/>
          <w:szCs w:val="60"/>
        </w:rPr>
        <w:t>Transport Layer Protocols: UDP and TCP</w:t>
      </w:r>
    </w:p>
    <w:p w14:paraId="29673DBA" w14:textId="77777777" w:rsidR="00415C5F" w:rsidRPr="00637233" w:rsidRDefault="00415C5F" w:rsidP="00415C5F">
      <w:pPr>
        <w:rPr>
          <w:rFonts w:ascii="Helvetica" w:eastAsiaTheme="majorEastAsia" w:hAnsi="Helvetica" w:cs="Helvetica"/>
          <w:b/>
          <w:bCs/>
          <w:spacing w:val="-10"/>
          <w:kern w:val="28"/>
          <w:sz w:val="60"/>
          <w:szCs w:val="60"/>
        </w:rPr>
      </w:pPr>
    </w:p>
    <w:p w14:paraId="78B7DF7C" w14:textId="77777777" w:rsidR="00415C5F" w:rsidRDefault="00415C5F" w:rsidP="00415C5F"/>
    <w:p w14:paraId="41058CDC" w14:textId="77777777" w:rsidR="00415C5F" w:rsidRPr="00637233" w:rsidRDefault="00415C5F" w:rsidP="00415C5F">
      <w:pPr>
        <w:keepNext/>
        <w:keepLines/>
        <w:spacing w:before="60" w:after="120" w:line="340" w:lineRule="atLeast"/>
        <w:rPr>
          <w:rFonts w:ascii="Calibri" w:eastAsia="SimSun" w:hAnsi="Calibri" w:cs="Calibri"/>
          <w:spacing w:val="-16"/>
          <w:kern w:val="28"/>
          <w:sz w:val="32"/>
          <w:szCs w:val="20"/>
        </w:rPr>
      </w:pPr>
      <w:r w:rsidRPr="00637233">
        <w:rPr>
          <w:rFonts w:ascii="Calibri" w:eastAsia="SimSun" w:hAnsi="Calibri" w:cs="Calibri"/>
          <w:spacing w:val="-16"/>
          <w:kern w:val="28"/>
          <w:sz w:val="32"/>
          <w:szCs w:val="20"/>
        </w:rPr>
        <w:t>What you will learn in this lab:</w:t>
      </w:r>
    </w:p>
    <w:p w14:paraId="0CF9B4A8" w14:textId="77777777" w:rsidR="005701E2" w:rsidRDefault="005701E2" w:rsidP="005701E2">
      <w:pPr>
        <w:pStyle w:val="ListParagraph"/>
        <w:numPr>
          <w:ilvl w:val="0"/>
          <w:numId w:val="8"/>
        </w:numPr>
        <w:tabs>
          <w:tab w:val="clear" w:pos="2880"/>
        </w:tabs>
        <w:contextualSpacing w:val="0"/>
      </w:pPr>
      <w:r>
        <w:t>The differences between data transfers with UDP and with TCP</w:t>
      </w:r>
    </w:p>
    <w:p w14:paraId="31F3CB10" w14:textId="74971271" w:rsidR="005701E2" w:rsidRDefault="005701E2" w:rsidP="00D02678">
      <w:pPr>
        <w:pStyle w:val="ListParagraph"/>
        <w:numPr>
          <w:ilvl w:val="0"/>
          <w:numId w:val="8"/>
        </w:numPr>
        <w:tabs>
          <w:tab w:val="clear" w:pos="2880"/>
        </w:tabs>
        <w:contextualSpacing w:val="0"/>
      </w:pPr>
      <w:r>
        <w:t>What effect IP Fragmentation has on TCP and UDP</w:t>
      </w:r>
    </w:p>
    <w:p w14:paraId="33277EA6" w14:textId="565BF262" w:rsidR="00415C5F" w:rsidRPr="00D02678" w:rsidRDefault="005701E2" w:rsidP="00D02678">
      <w:pPr>
        <w:pStyle w:val="ListParagraph"/>
        <w:numPr>
          <w:ilvl w:val="0"/>
          <w:numId w:val="8"/>
        </w:numPr>
        <w:tabs>
          <w:tab w:val="clear" w:pos="2880"/>
        </w:tabs>
        <w:contextualSpacing w:val="0"/>
      </w:pPr>
      <w:r>
        <w:t>How TCP performs retransmissions</w:t>
      </w:r>
    </w:p>
    <w:p w14:paraId="0D328012"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6567FD3E"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616B1108"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6379541E" w14:textId="69C7DDCD" w:rsidR="00415C5F" w:rsidRPr="005522A9" w:rsidRDefault="00415C5F" w:rsidP="005701E2">
      <w:pPr>
        <w:rPr>
          <w:lang w:val="en-CA"/>
        </w:rPr>
      </w:pPr>
      <w:r w:rsidRPr="005522A9">
        <w:rPr>
          <w:lang w:val="en-CA"/>
        </w:rPr>
        <w:t xml:space="preserve">Updated: </w:t>
      </w:r>
      <w:r w:rsidR="00DA68DB">
        <w:rPr>
          <w:lang w:val="en-CA"/>
        </w:rPr>
        <w:t>February</w:t>
      </w:r>
      <w:r w:rsidRPr="005522A9">
        <w:rPr>
          <w:lang w:val="en-CA"/>
        </w:rPr>
        <w:t xml:space="preserve"> 202</w:t>
      </w:r>
      <w:r w:rsidR="00DA68DB">
        <w:rPr>
          <w:lang w:val="en-CA"/>
        </w:rPr>
        <w:t>1</w:t>
      </w:r>
    </w:p>
    <w:p w14:paraId="409CF889" w14:textId="77777777" w:rsidR="00415C5F" w:rsidRDefault="00415C5F" w:rsidP="00415C5F">
      <w:pPr>
        <w:tabs>
          <w:tab w:val="clear" w:pos="360"/>
          <w:tab w:val="clear" w:pos="720"/>
          <w:tab w:val="clear" w:pos="1080"/>
          <w:tab w:val="clear" w:pos="1440"/>
          <w:tab w:val="clear" w:pos="1800"/>
          <w:tab w:val="clear" w:pos="2160"/>
          <w:tab w:val="clear" w:pos="2520"/>
          <w:tab w:val="clear" w:pos="2880"/>
        </w:tabs>
        <w:rPr>
          <w:rFonts w:ascii="Arial" w:eastAsia="PMingLiU" w:hAnsi="Arial" w:cs="Times New Roman"/>
          <w:spacing w:val="-5"/>
          <w:szCs w:val="20"/>
          <w:lang w:val="en-CA"/>
        </w:rPr>
      </w:pPr>
      <w:r>
        <w:rPr>
          <w:rFonts w:ascii="Arial" w:eastAsia="PMingLiU" w:hAnsi="Arial" w:cs="Times New Roman"/>
          <w:spacing w:val="-5"/>
          <w:szCs w:val="20"/>
          <w:lang w:val="en-CA"/>
        </w:rPr>
        <w:br w:type="page"/>
      </w:r>
    </w:p>
    <w:p w14:paraId="60F7805A"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1203DBB5"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0" w:line="240" w:lineRule="auto"/>
        <w:contextualSpacing/>
        <w:rPr>
          <w:rFonts w:ascii="Helvetica" w:eastAsia="SimSun" w:hAnsi="Helvetica" w:cs="Helvetica"/>
          <w:b/>
          <w:bCs/>
          <w:spacing w:val="-10"/>
          <w:kern w:val="28"/>
          <w:sz w:val="60"/>
          <w:szCs w:val="60"/>
          <w:lang w:val="en-CA"/>
        </w:rPr>
      </w:pPr>
      <w:r w:rsidRPr="005522A9">
        <w:rPr>
          <w:rFonts w:ascii="Helvetica" w:eastAsia="SimSun" w:hAnsi="Helvetica" w:cs="Helvetica"/>
          <w:b/>
          <w:bCs/>
          <w:spacing w:val="-10"/>
          <w:kern w:val="28"/>
          <w:sz w:val="60"/>
          <w:szCs w:val="60"/>
          <w:lang w:val="en-CA"/>
        </w:rPr>
        <w:t>Table of Content</w:t>
      </w:r>
    </w:p>
    <w:bookmarkStart w:id="0" w:name="_Lab_1"/>
    <w:bookmarkStart w:id="1" w:name="_Setup_for_Lab"/>
    <w:bookmarkStart w:id="2" w:name="_Part_1._Getting"/>
    <w:bookmarkEnd w:id="0"/>
    <w:bookmarkEnd w:id="1"/>
    <w:bookmarkEnd w:id="2"/>
    <w:p w14:paraId="316BA5BA" w14:textId="4D943897" w:rsidR="00257086" w:rsidRDefault="00257086">
      <w:pPr>
        <w:pStyle w:val="TOC1"/>
        <w:tabs>
          <w:tab w:val="right" w:leader="dot" w:pos="9350"/>
        </w:tabs>
        <w:rPr>
          <w:rFonts w:eastAsiaTheme="minorEastAsia" w:cstheme="minorBidi"/>
          <w:b w:val="0"/>
          <w:bCs w:val="0"/>
          <w:caps w:val="0"/>
          <w:noProof/>
          <w:sz w:val="24"/>
        </w:rPr>
      </w:pPr>
      <w:r>
        <w:rPr>
          <w:lang w:val="en-CA"/>
        </w:rPr>
        <w:fldChar w:fldCharType="begin"/>
      </w:r>
      <w:r>
        <w:rPr>
          <w:lang w:val="en-CA"/>
        </w:rPr>
        <w:instrText xml:space="preserve"> TOC \o "1-3" \h \z \u </w:instrText>
      </w:r>
      <w:r>
        <w:rPr>
          <w:lang w:val="en-CA"/>
        </w:rPr>
        <w:fldChar w:fldCharType="separate"/>
      </w:r>
      <w:hyperlink w:anchor="_Toc65426237" w:history="1">
        <w:r w:rsidRPr="005E6AB9">
          <w:rPr>
            <w:rStyle w:val="Hyperlink"/>
            <w:noProof/>
            <w:lang w:val="en-CA"/>
          </w:rPr>
          <w:t>Study Material for Lab 6</w:t>
        </w:r>
        <w:r>
          <w:rPr>
            <w:noProof/>
            <w:webHidden/>
          </w:rPr>
          <w:tab/>
        </w:r>
        <w:r>
          <w:rPr>
            <w:noProof/>
            <w:webHidden/>
          </w:rPr>
          <w:fldChar w:fldCharType="begin"/>
        </w:r>
        <w:r>
          <w:rPr>
            <w:noProof/>
            <w:webHidden/>
          </w:rPr>
          <w:instrText xml:space="preserve"> PAGEREF _Toc65426237 \h </w:instrText>
        </w:r>
        <w:r>
          <w:rPr>
            <w:noProof/>
            <w:webHidden/>
          </w:rPr>
        </w:r>
        <w:r>
          <w:rPr>
            <w:noProof/>
            <w:webHidden/>
          </w:rPr>
          <w:fldChar w:fldCharType="separate"/>
        </w:r>
        <w:r>
          <w:rPr>
            <w:noProof/>
            <w:webHidden/>
          </w:rPr>
          <w:t>3</w:t>
        </w:r>
        <w:r>
          <w:rPr>
            <w:noProof/>
            <w:webHidden/>
          </w:rPr>
          <w:fldChar w:fldCharType="end"/>
        </w:r>
      </w:hyperlink>
    </w:p>
    <w:p w14:paraId="09C1AE62" w14:textId="010B1868" w:rsidR="00257086" w:rsidRDefault="00AF2340">
      <w:pPr>
        <w:pStyle w:val="TOC2"/>
        <w:tabs>
          <w:tab w:val="right" w:leader="dot" w:pos="9350"/>
        </w:tabs>
        <w:rPr>
          <w:rFonts w:eastAsiaTheme="minorEastAsia" w:cstheme="minorBidi"/>
          <w:smallCaps w:val="0"/>
          <w:noProof/>
          <w:sz w:val="24"/>
        </w:rPr>
      </w:pPr>
      <w:hyperlink w:anchor="_Toc65426238" w:history="1">
        <w:r w:rsidR="00257086" w:rsidRPr="005E6AB9">
          <w:rPr>
            <w:rStyle w:val="Hyperlink"/>
            <w:noProof/>
            <w:lang w:val="en-CA"/>
          </w:rPr>
          <w:t>Prelab 6</w:t>
        </w:r>
        <w:r w:rsidR="00257086">
          <w:rPr>
            <w:noProof/>
            <w:webHidden/>
          </w:rPr>
          <w:tab/>
        </w:r>
        <w:r w:rsidR="00257086">
          <w:rPr>
            <w:noProof/>
            <w:webHidden/>
          </w:rPr>
          <w:fldChar w:fldCharType="begin"/>
        </w:r>
        <w:r w:rsidR="00257086">
          <w:rPr>
            <w:noProof/>
            <w:webHidden/>
          </w:rPr>
          <w:instrText xml:space="preserve"> PAGEREF _Toc65426238 \h </w:instrText>
        </w:r>
        <w:r w:rsidR="00257086">
          <w:rPr>
            <w:noProof/>
            <w:webHidden/>
          </w:rPr>
        </w:r>
        <w:r w:rsidR="00257086">
          <w:rPr>
            <w:noProof/>
            <w:webHidden/>
          </w:rPr>
          <w:fldChar w:fldCharType="separate"/>
        </w:r>
        <w:r w:rsidR="00257086">
          <w:rPr>
            <w:noProof/>
            <w:webHidden/>
          </w:rPr>
          <w:t>4</w:t>
        </w:r>
        <w:r w:rsidR="00257086">
          <w:rPr>
            <w:noProof/>
            <w:webHidden/>
          </w:rPr>
          <w:fldChar w:fldCharType="end"/>
        </w:r>
      </w:hyperlink>
    </w:p>
    <w:p w14:paraId="664BA8F6" w14:textId="57A9457E" w:rsidR="00257086" w:rsidRDefault="00AF2340">
      <w:pPr>
        <w:pStyle w:val="TOC1"/>
        <w:tabs>
          <w:tab w:val="right" w:leader="dot" w:pos="9350"/>
        </w:tabs>
        <w:rPr>
          <w:rFonts w:eastAsiaTheme="minorEastAsia" w:cstheme="minorBidi"/>
          <w:b w:val="0"/>
          <w:bCs w:val="0"/>
          <w:caps w:val="0"/>
          <w:noProof/>
          <w:sz w:val="24"/>
        </w:rPr>
      </w:pPr>
      <w:hyperlink w:anchor="_Toc65426239" w:history="1">
        <w:r w:rsidR="00257086" w:rsidRPr="005E6AB9">
          <w:rPr>
            <w:rStyle w:val="Hyperlink"/>
            <w:noProof/>
            <w:lang w:val="en-CA"/>
          </w:rPr>
          <w:t>Lab 6 – Transport Layer Protocols: UDP &amp; TCP</w:t>
        </w:r>
        <w:r w:rsidR="00257086">
          <w:rPr>
            <w:noProof/>
            <w:webHidden/>
          </w:rPr>
          <w:tab/>
        </w:r>
        <w:r w:rsidR="00257086">
          <w:rPr>
            <w:noProof/>
            <w:webHidden/>
          </w:rPr>
          <w:fldChar w:fldCharType="begin"/>
        </w:r>
        <w:r w:rsidR="00257086">
          <w:rPr>
            <w:noProof/>
            <w:webHidden/>
          </w:rPr>
          <w:instrText xml:space="preserve"> PAGEREF _Toc65426239 \h </w:instrText>
        </w:r>
        <w:r w:rsidR="00257086">
          <w:rPr>
            <w:noProof/>
            <w:webHidden/>
          </w:rPr>
        </w:r>
        <w:r w:rsidR="00257086">
          <w:rPr>
            <w:noProof/>
            <w:webHidden/>
          </w:rPr>
          <w:fldChar w:fldCharType="separate"/>
        </w:r>
        <w:r w:rsidR="00257086">
          <w:rPr>
            <w:noProof/>
            <w:webHidden/>
          </w:rPr>
          <w:t>5</w:t>
        </w:r>
        <w:r w:rsidR="00257086">
          <w:rPr>
            <w:noProof/>
            <w:webHidden/>
          </w:rPr>
          <w:fldChar w:fldCharType="end"/>
        </w:r>
      </w:hyperlink>
    </w:p>
    <w:p w14:paraId="7F9DCA84" w14:textId="5EA00D07" w:rsidR="00257086" w:rsidRDefault="00AF2340">
      <w:pPr>
        <w:pStyle w:val="TOC2"/>
        <w:tabs>
          <w:tab w:val="right" w:leader="dot" w:pos="9350"/>
        </w:tabs>
        <w:rPr>
          <w:rFonts w:eastAsiaTheme="minorEastAsia" w:cstheme="minorBidi"/>
          <w:smallCaps w:val="0"/>
          <w:noProof/>
          <w:sz w:val="24"/>
        </w:rPr>
      </w:pPr>
      <w:hyperlink w:anchor="_Toc65426240" w:history="1">
        <w:r w:rsidR="00257086" w:rsidRPr="005E6AB9">
          <w:rPr>
            <w:rStyle w:val="Hyperlink"/>
            <w:noProof/>
          </w:rPr>
          <w:t>Part 1. Setting up the Network Topology and Using the “nc” ommand for Data Transmission</w:t>
        </w:r>
        <w:r w:rsidR="00257086">
          <w:rPr>
            <w:noProof/>
            <w:webHidden/>
          </w:rPr>
          <w:tab/>
        </w:r>
        <w:r w:rsidR="00257086">
          <w:rPr>
            <w:noProof/>
            <w:webHidden/>
          </w:rPr>
          <w:fldChar w:fldCharType="begin"/>
        </w:r>
        <w:r w:rsidR="00257086">
          <w:rPr>
            <w:noProof/>
            <w:webHidden/>
          </w:rPr>
          <w:instrText xml:space="preserve"> PAGEREF _Toc65426240 \h </w:instrText>
        </w:r>
        <w:r w:rsidR="00257086">
          <w:rPr>
            <w:noProof/>
            <w:webHidden/>
          </w:rPr>
        </w:r>
        <w:r w:rsidR="00257086">
          <w:rPr>
            <w:noProof/>
            <w:webHidden/>
          </w:rPr>
          <w:fldChar w:fldCharType="separate"/>
        </w:r>
        <w:r w:rsidR="00257086">
          <w:rPr>
            <w:noProof/>
            <w:webHidden/>
          </w:rPr>
          <w:t>7</w:t>
        </w:r>
        <w:r w:rsidR="00257086">
          <w:rPr>
            <w:noProof/>
            <w:webHidden/>
          </w:rPr>
          <w:fldChar w:fldCharType="end"/>
        </w:r>
      </w:hyperlink>
    </w:p>
    <w:p w14:paraId="636F3265" w14:textId="63F524FD" w:rsidR="00257086" w:rsidRDefault="00AF2340">
      <w:pPr>
        <w:pStyle w:val="TOC3"/>
        <w:tabs>
          <w:tab w:val="right" w:leader="dot" w:pos="9350"/>
        </w:tabs>
        <w:rPr>
          <w:rFonts w:eastAsiaTheme="minorEastAsia" w:cstheme="minorBidi"/>
          <w:i w:val="0"/>
          <w:iCs w:val="0"/>
          <w:noProof/>
          <w:sz w:val="24"/>
        </w:rPr>
      </w:pPr>
      <w:hyperlink w:anchor="_Toc65426241" w:history="1">
        <w:r w:rsidR="00257086" w:rsidRPr="005E6AB9">
          <w:rPr>
            <w:rStyle w:val="Hyperlink"/>
            <w:noProof/>
          </w:rPr>
          <w:t>Exercise 1.a- Network setup</w:t>
        </w:r>
        <w:r w:rsidR="00257086">
          <w:rPr>
            <w:noProof/>
            <w:webHidden/>
          </w:rPr>
          <w:tab/>
        </w:r>
        <w:r w:rsidR="00257086">
          <w:rPr>
            <w:noProof/>
            <w:webHidden/>
          </w:rPr>
          <w:fldChar w:fldCharType="begin"/>
        </w:r>
        <w:r w:rsidR="00257086">
          <w:rPr>
            <w:noProof/>
            <w:webHidden/>
          </w:rPr>
          <w:instrText xml:space="preserve"> PAGEREF _Toc65426241 \h </w:instrText>
        </w:r>
        <w:r w:rsidR="00257086">
          <w:rPr>
            <w:noProof/>
            <w:webHidden/>
          </w:rPr>
        </w:r>
        <w:r w:rsidR="00257086">
          <w:rPr>
            <w:noProof/>
            <w:webHidden/>
          </w:rPr>
          <w:fldChar w:fldCharType="separate"/>
        </w:r>
        <w:r w:rsidR="00257086">
          <w:rPr>
            <w:noProof/>
            <w:webHidden/>
          </w:rPr>
          <w:t>7</w:t>
        </w:r>
        <w:r w:rsidR="00257086">
          <w:rPr>
            <w:noProof/>
            <w:webHidden/>
          </w:rPr>
          <w:fldChar w:fldCharType="end"/>
        </w:r>
      </w:hyperlink>
    </w:p>
    <w:p w14:paraId="3BED440E" w14:textId="2BEDF003" w:rsidR="00257086" w:rsidRDefault="00AF2340">
      <w:pPr>
        <w:pStyle w:val="TOC3"/>
        <w:tabs>
          <w:tab w:val="right" w:leader="dot" w:pos="9350"/>
        </w:tabs>
        <w:rPr>
          <w:rFonts w:eastAsiaTheme="minorEastAsia" w:cstheme="minorBidi"/>
          <w:i w:val="0"/>
          <w:iCs w:val="0"/>
          <w:noProof/>
          <w:sz w:val="24"/>
        </w:rPr>
      </w:pPr>
      <w:hyperlink w:anchor="_Toc65426242" w:history="1">
        <w:r w:rsidR="00257086" w:rsidRPr="005E6AB9">
          <w:rPr>
            <w:rStyle w:val="Hyperlink"/>
            <w:noProof/>
          </w:rPr>
          <w:t>Exercise 1-b. The “nc” command</w:t>
        </w:r>
        <w:r w:rsidR="00257086">
          <w:rPr>
            <w:noProof/>
            <w:webHidden/>
          </w:rPr>
          <w:tab/>
        </w:r>
        <w:r w:rsidR="00257086">
          <w:rPr>
            <w:noProof/>
            <w:webHidden/>
          </w:rPr>
          <w:fldChar w:fldCharType="begin"/>
        </w:r>
        <w:r w:rsidR="00257086">
          <w:rPr>
            <w:noProof/>
            <w:webHidden/>
          </w:rPr>
          <w:instrText xml:space="preserve"> PAGEREF _Toc65426242 \h </w:instrText>
        </w:r>
        <w:r w:rsidR="00257086">
          <w:rPr>
            <w:noProof/>
            <w:webHidden/>
          </w:rPr>
        </w:r>
        <w:r w:rsidR="00257086">
          <w:rPr>
            <w:noProof/>
            <w:webHidden/>
          </w:rPr>
          <w:fldChar w:fldCharType="separate"/>
        </w:r>
        <w:r w:rsidR="00257086">
          <w:rPr>
            <w:noProof/>
            <w:webHidden/>
          </w:rPr>
          <w:t>7</w:t>
        </w:r>
        <w:r w:rsidR="00257086">
          <w:rPr>
            <w:noProof/>
            <w:webHidden/>
          </w:rPr>
          <w:fldChar w:fldCharType="end"/>
        </w:r>
      </w:hyperlink>
    </w:p>
    <w:p w14:paraId="18588E20" w14:textId="7E0A4796" w:rsidR="00257086" w:rsidRDefault="00AF2340">
      <w:pPr>
        <w:pStyle w:val="TOC2"/>
        <w:tabs>
          <w:tab w:val="right" w:leader="dot" w:pos="9350"/>
        </w:tabs>
        <w:rPr>
          <w:rFonts w:eastAsiaTheme="minorEastAsia" w:cstheme="minorBidi"/>
          <w:smallCaps w:val="0"/>
          <w:noProof/>
          <w:sz w:val="24"/>
        </w:rPr>
      </w:pPr>
      <w:hyperlink w:anchor="_Toc65426243" w:history="1">
        <w:r w:rsidR="00257086" w:rsidRPr="005E6AB9">
          <w:rPr>
            <w:rStyle w:val="Hyperlink"/>
            <w:noProof/>
          </w:rPr>
          <w:t>Part 2. Data Transmission using TCP and UDP with “nc”</w:t>
        </w:r>
        <w:r w:rsidR="00257086">
          <w:rPr>
            <w:noProof/>
            <w:webHidden/>
          </w:rPr>
          <w:tab/>
        </w:r>
        <w:r w:rsidR="00257086">
          <w:rPr>
            <w:noProof/>
            <w:webHidden/>
          </w:rPr>
          <w:fldChar w:fldCharType="begin"/>
        </w:r>
        <w:r w:rsidR="00257086">
          <w:rPr>
            <w:noProof/>
            <w:webHidden/>
          </w:rPr>
          <w:instrText xml:space="preserve"> PAGEREF _Toc65426243 \h </w:instrText>
        </w:r>
        <w:r w:rsidR="00257086">
          <w:rPr>
            <w:noProof/>
            <w:webHidden/>
          </w:rPr>
        </w:r>
        <w:r w:rsidR="00257086">
          <w:rPr>
            <w:noProof/>
            <w:webHidden/>
          </w:rPr>
          <w:fldChar w:fldCharType="separate"/>
        </w:r>
        <w:r w:rsidR="00257086">
          <w:rPr>
            <w:noProof/>
            <w:webHidden/>
          </w:rPr>
          <w:t>10</w:t>
        </w:r>
        <w:r w:rsidR="00257086">
          <w:rPr>
            <w:noProof/>
            <w:webHidden/>
          </w:rPr>
          <w:fldChar w:fldCharType="end"/>
        </w:r>
      </w:hyperlink>
    </w:p>
    <w:p w14:paraId="18512E94" w14:textId="5D238D1C" w:rsidR="00257086" w:rsidRDefault="00AF2340">
      <w:pPr>
        <w:pStyle w:val="TOC3"/>
        <w:tabs>
          <w:tab w:val="right" w:leader="dot" w:pos="9350"/>
        </w:tabs>
        <w:rPr>
          <w:rFonts w:eastAsiaTheme="minorEastAsia" w:cstheme="minorBidi"/>
          <w:i w:val="0"/>
          <w:iCs w:val="0"/>
          <w:noProof/>
          <w:sz w:val="24"/>
        </w:rPr>
      </w:pPr>
      <w:hyperlink w:anchor="_Toc65426244" w:history="1">
        <w:r w:rsidR="00257086" w:rsidRPr="005E6AB9">
          <w:rPr>
            <w:rStyle w:val="Hyperlink"/>
            <w:noProof/>
          </w:rPr>
          <w:t>Exercise 2-a. TCP and Connection Management</w:t>
        </w:r>
        <w:r w:rsidR="00257086">
          <w:rPr>
            <w:noProof/>
            <w:webHidden/>
          </w:rPr>
          <w:tab/>
        </w:r>
        <w:r w:rsidR="00257086">
          <w:rPr>
            <w:noProof/>
            <w:webHidden/>
          </w:rPr>
          <w:fldChar w:fldCharType="begin"/>
        </w:r>
        <w:r w:rsidR="00257086">
          <w:rPr>
            <w:noProof/>
            <w:webHidden/>
          </w:rPr>
          <w:instrText xml:space="preserve"> PAGEREF _Toc65426244 \h </w:instrText>
        </w:r>
        <w:r w:rsidR="00257086">
          <w:rPr>
            <w:noProof/>
            <w:webHidden/>
          </w:rPr>
        </w:r>
        <w:r w:rsidR="00257086">
          <w:rPr>
            <w:noProof/>
            <w:webHidden/>
          </w:rPr>
          <w:fldChar w:fldCharType="separate"/>
        </w:r>
        <w:r w:rsidR="00257086">
          <w:rPr>
            <w:noProof/>
            <w:webHidden/>
          </w:rPr>
          <w:t>10</w:t>
        </w:r>
        <w:r w:rsidR="00257086">
          <w:rPr>
            <w:noProof/>
            <w:webHidden/>
          </w:rPr>
          <w:fldChar w:fldCharType="end"/>
        </w:r>
      </w:hyperlink>
    </w:p>
    <w:p w14:paraId="7D74AC25" w14:textId="6B799F4F" w:rsidR="00257086" w:rsidRDefault="00AF2340">
      <w:pPr>
        <w:pStyle w:val="TOC3"/>
        <w:tabs>
          <w:tab w:val="right" w:leader="dot" w:pos="9350"/>
        </w:tabs>
        <w:rPr>
          <w:rFonts w:eastAsiaTheme="minorEastAsia" w:cstheme="minorBidi"/>
          <w:i w:val="0"/>
          <w:iCs w:val="0"/>
          <w:noProof/>
          <w:sz w:val="24"/>
        </w:rPr>
      </w:pPr>
      <w:hyperlink w:anchor="_Toc65426245" w:history="1">
        <w:r w:rsidR="00257086" w:rsidRPr="005E6AB9">
          <w:rPr>
            <w:rStyle w:val="Hyperlink"/>
            <w:noProof/>
          </w:rPr>
          <w:t>Exercise 2-b. Exploring MSS negotiation in a TCP connection</w:t>
        </w:r>
        <w:r w:rsidR="00257086">
          <w:rPr>
            <w:noProof/>
            <w:webHidden/>
          </w:rPr>
          <w:tab/>
        </w:r>
        <w:r w:rsidR="00257086">
          <w:rPr>
            <w:noProof/>
            <w:webHidden/>
          </w:rPr>
          <w:fldChar w:fldCharType="begin"/>
        </w:r>
        <w:r w:rsidR="00257086">
          <w:rPr>
            <w:noProof/>
            <w:webHidden/>
          </w:rPr>
          <w:instrText xml:space="preserve"> PAGEREF _Toc65426245 \h </w:instrText>
        </w:r>
        <w:r w:rsidR="00257086">
          <w:rPr>
            <w:noProof/>
            <w:webHidden/>
          </w:rPr>
        </w:r>
        <w:r w:rsidR="00257086">
          <w:rPr>
            <w:noProof/>
            <w:webHidden/>
          </w:rPr>
          <w:fldChar w:fldCharType="separate"/>
        </w:r>
        <w:r w:rsidR="00257086">
          <w:rPr>
            <w:noProof/>
            <w:webHidden/>
          </w:rPr>
          <w:t>12</w:t>
        </w:r>
        <w:r w:rsidR="00257086">
          <w:rPr>
            <w:noProof/>
            <w:webHidden/>
          </w:rPr>
          <w:fldChar w:fldCharType="end"/>
        </w:r>
      </w:hyperlink>
    </w:p>
    <w:p w14:paraId="7FFCF31C" w14:textId="4F6482A7" w:rsidR="00257086" w:rsidRDefault="00AF2340">
      <w:pPr>
        <w:pStyle w:val="TOC3"/>
        <w:tabs>
          <w:tab w:val="right" w:leader="dot" w:pos="9350"/>
        </w:tabs>
        <w:rPr>
          <w:rFonts w:eastAsiaTheme="minorEastAsia" w:cstheme="minorBidi"/>
          <w:i w:val="0"/>
          <w:iCs w:val="0"/>
          <w:noProof/>
          <w:sz w:val="24"/>
        </w:rPr>
      </w:pPr>
      <w:hyperlink w:anchor="_Toc65426246" w:history="1">
        <w:r w:rsidR="00257086" w:rsidRPr="005E6AB9">
          <w:rPr>
            <w:rStyle w:val="Hyperlink"/>
            <w:noProof/>
          </w:rPr>
          <w:t>Exercise 2-c. TCP and Transmitting to a non-existing host</w:t>
        </w:r>
        <w:r w:rsidR="00257086">
          <w:rPr>
            <w:noProof/>
            <w:webHidden/>
          </w:rPr>
          <w:tab/>
        </w:r>
        <w:r w:rsidR="00257086">
          <w:rPr>
            <w:noProof/>
            <w:webHidden/>
          </w:rPr>
          <w:fldChar w:fldCharType="begin"/>
        </w:r>
        <w:r w:rsidR="00257086">
          <w:rPr>
            <w:noProof/>
            <w:webHidden/>
          </w:rPr>
          <w:instrText xml:space="preserve"> PAGEREF _Toc65426246 \h </w:instrText>
        </w:r>
        <w:r w:rsidR="00257086">
          <w:rPr>
            <w:noProof/>
            <w:webHidden/>
          </w:rPr>
        </w:r>
        <w:r w:rsidR="00257086">
          <w:rPr>
            <w:noProof/>
            <w:webHidden/>
          </w:rPr>
          <w:fldChar w:fldCharType="separate"/>
        </w:r>
        <w:r w:rsidR="00257086">
          <w:rPr>
            <w:noProof/>
            <w:webHidden/>
          </w:rPr>
          <w:t>12</w:t>
        </w:r>
        <w:r w:rsidR="00257086">
          <w:rPr>
            <w:noProof/>
            <w:webHidden/>
          </w:rPr>
          <w:fldChar w:fldCharType="end"/>
        </w:r>
      </w:hyperlink>
    </w:p>
    <w:p w14:paraId="26077A20" w14:textId="666E60FD" w:rsidR="00257086" w:rsidRDefault="00AF2340">
      <w:pPr>
        <w:pStyle w:val="TOC3"/>
        <w:tabs>
          <w:tab w:val="right" w:leader="dot" w:pos="9350"/>
        </w:tabs>
        <w:rPr>
          <w:rFonts w:eastAsiaTheme="minorEastAsia" w:cstheme="minorBidi"/>
          <w:i w:val="0"/>
          <w:iCs w:val="0"/>
          <w:noProof/>
          <w:sz w:val="24"/>
        </w:rPr>
      </w:pPr>
      <w:hyperlink w:anchor="_Toc65426247" w:history="1">
        <w:r w:rsidR="00257086" w:rsidRPr="005E6AB9">
          <w:rPr>
            <w:rStyle w:val="Hyperlink"/>
            <w:noProof/>
          </w:rPr>
          <w:t>Exercise 2-d. TCP and Transmitting to a host with a non-existing port</w:t>
        </w:r>
        <w:r w:rsidR="00257086">
          <w:rPr>
            <w:noProof/>
            <w:webHidden/>
          </w:rPr>
          <w:tab/>
        </w:r>
        <w:r w:rsidR="00257086">
          <w:rPr>
            <w:noProof/>
            <w:webHidden/>
          </w:rPr>
          <w:fldChar w:fldCharType="begin"/>
        </w:r>
        <w:r w:rsidR="00257086">
          <w:rPr>
            <w:noProof/>
            <w:webHidden/>
          </w:rPr>
          <w:instrText xml:space="preserve"> PAGEREF _Toc65426247 \h </w:instrText>
        </w:r>
        <w:r w:rsidR="00257086">
          <w:rPr>
            <w:noProof/>
            <w:webHidden/>
          </w:rPr>
        </w:r>
        <w:r w:rsidR="00257086">
          <w:rPr>
            <w:noProof/>
            <w:webHidden/>
          </w:rPr>
          <w:fldChar w:fldCharType="separate"/>
        </w:r>
        <w:r w:rsidR="00257086">
          <w:rPr>
            <w:noProof/>
            <w:webHidden/>
          </w:rPr>
          <w:t>13</w:t>
        </w:r>
        <w:r w:rsidR="00257086">
          <w:rPr>
            <w:noProof/>
            <w:webHidden/>
          </w:rPr>
          <w:fldChar w:fldCharType="end"/>
        </w:r>
      </w:hyperlink>
    </w:p>
    <w:p w14:paraId="07E4E855" w14:textId="23770E95" w:rsidR="00257086" w:rsidRDefault="00AF2340">
      <w:pPr>
        <w:pStyle w:val="TOC3"/>
        <w:tabs>
          <w:tab w:val="right" w:leader="dot" w:pos="9350"/>
        </w:tabs>
        <w:rPr>
          <w:rFonts w:eastAsiaTheme="minorEastAsia" w:cstheme="minorBidi"/>
          <w:i w:val="0"/>
          <w:iCs w:val="0"/>
          <w:noProof/>
          <w:sz w:val="24"/>
        </w:rPr>
      </w:pPr>
      <w:hyperlink w:anchor="_Toc65426248" w:history="1">
        <w:r w:rsidR="00257086" w:rsidRPr="005E6AB9">
          <w:rPr>
            <w:rStyle w:val="Hyperlink"/>
            <w:noProof/>
          </w:rPr>
          <w:t>Exercise 2-e. Transmitting data with UDP</w:t>
        </w:r>
        <w:r w:rsidR="00257086">
          <w:rPr>
            <w:noProof/>
            <w:webHidden/>
          </w:rPr>
          <w:tab/>
        </w:r>
        <w:r w:rsidR="00257086">
          <w:rPr>
            <w:noProof/>
            <w:webHidden/>
          </w:rPr>
          <w:fldChar w:fldCharType="begin"/>
        </w:r>
        <w:r w:rsidR="00257086">
          <w:rPr>
            <w:noProof/>
            <w:webHidden/>
          </w:rPr>
          <w:instrText xml:space="preserve"> PAGEREF _Toc65426248 \h </w:instrText>
        </w:r>
        <w:r w:rsidR="00257086">
          <w:rPr>
            <w:noProof/>
            <w:webHidden/>
          </w:rPr>
        </w:r>
        <w:r w:rsidR="00257086">
          <w:rPr>
            <w:noProof/>
            <w:webHidden/>
          </w:rPr>
          <w:fldChar w:fldCharType="separate"/>
        </w:r>
        <w:r w:rsidR="00257086">
          <w:rPr>
            <w:noProof/>
            <w:webHidden/>
          </w:rPr>
          <w:t>14</w:t>
        </w:r>
        <w:r w:rsidR="00257086">
          <w:rPr>
            <w:noProof/>
            <w:webHidden/>
          </w:rPr>
          <w:fldChar w:fldCharType="end"/>
        </w:r>
      </w:hyperlink>
    </w:p>
    <w:p w14:paraId="73B1BC06" w14:textId="4B8965D2" w:rsidR="00257086" w:rsidRDefault="00AF2340">
      <w:pPr>
        <w:pStyle w:val="TOC2"/>
        <w:tabs>
          <w:tab w:val="right" w:leader="dot" w:pos="9350"/>
        </w:tabs>
        <w:rPr>
          <w:rFonts w:eastAsiaTheme="minorEastAsia" w:cstheme="minorBidi"/>
          <w:smallCaps w:val="0"/>
          <w:noProof/>
          <w:sz w:val="24"/>
        </w:rPr>
      </w:pPr>
      <w:hyperlink w:anchor="_Toc65426249" w:history="1">
        <w:r w:rsidR="00257086" w:rsidRPr="005E6AB9">
          <w:rPr>
            <w:rStyle w:val="Hyperlink"/>
            <w:noProof/>
          </w:rPr>
          <w:t>Part 3.  IP Fragmentation of UDP and TCP traffic</w:t>
        </w:r>
        <w:r w:rsidR="00257086">
          <w:rPr>
            <w:noProof/>
            <w:webHidden/>
          </w:rPr>
          <w:tab/>
        </w:r>
        <w:r w:rsidR="00257086">
          <w:rPr>
            <w:noProof/>
            <w:webHidden/>
          </w:rPr>
          <w:fldChar w:fldCharType="begin"/>
        </w:r>
        <w:r w:rsidR="00257086">
          <w:rPr>
            <w:noProof/>
            <w:webHidden/>
          </w:rPr>
          <w:instrText xml:space="preserve"> PAGEREF _Toc65426249 \h </w:instrText>
        </w:r>
        <w:r w:rsidR="00257086">
          <w:rPr>
            <w:noProof/>
            <w:webHidden/>
          </w:rPr>
        </w:r>
        <w:r w:rsidR="00257086">
          <w:rPr>
            <w:noProof/>
            <w:webHidden/>
          </w:rPr>
          <w:fldChar w:fldCharType="separate"/>
        </w:r>
        <w:r w:rsidR="00257086">
          <w:rPr>
            <w:noProof/>
            <w:webHidden/>
          </w:rPr>
          <w:t>15</w:t>
        </w:r>
        <w:r w:rsidR="00257086">
          <w:rPr>
            <w:noProof/>
            <w:webHidden/>
          </w:rPr>
          <w:fldChar w:fldCharType="end"/>
        </w:r>
      </w:hyperlink>
    </w:p>
    <w:p w14:paraId="04872666" w14:textId="62E6809F" w:rsidR="00257086" w:rsidRDefault="00AF2340">
      <w:pPr>
        <w:pStyle w:val="TOC3"/>
        <w:tabs>
          <w:tab w:val="right" w:leader="dot" w:pos="9350"/>
        </w:tabs>
        <w:rPr>
          <w:rFonts w:eastAsiaTheme="minorEastAsia" w:cstheme="minorBidi"/>
          <w:i w:val="0"/>
          <w:iCs w:val="0"/>
          <w:noProof/>
          <w:sz w:val="24"/>
        </w:rPr>
      </w:pPr>
      <w:hyperlink w:anchor="_Toc65426250" w:history="1">
        <w:r w:rsidR="00257086" w:rsidRPr="005E6AB9">
          <w:rPr>
            <w:rStyle w:val="Hyperlink"/>
            <w:noProof/>
          </w:rPr>
          <w:t>Exercise 3-a. UDP and Fragmentation</w:t>
        </w:r>
        <w:r w:rsidR="00257086">
          <w:rPr>
            <w:noProof/>
            <w:webHidden/>
          </w:rPr>
          <w:tab/>
        </w:r>
        <w:r w:rsidR="00257086">
          <w:rPr>
            <w:noProof/>
            <w:webHidden/>
          </w:rPr>
          <w:fldChar w:fldCharType="begin"/>
        </w:r>
        <w:r w:rsidR="00257086">
          <w:rPr>
            <w:noProof/>
            <w:webHidden/>
          </w:rPr>
          <w:instrText xml:space="preserve"> PAGEREF _Toc65426250 \h </w:instrText>
        </w:r>
        <w:r w:rsidR="00257086">
          <w:rPr>
            <w:noProof/>
            <w:webHidden/>
          </w:rPr>
        </w:r>
        <w:r w:rsidR="00257086">
          <w:rPr>
            <w:noProof/>
            <w:webHidden/>
          </w:rPr>
          <w:fldChar w:fldCharType="separate"/>
        </w:r>
        <w:r w:rsidR="00257086">
          <w:rPr>
            <w:noProof/>
            <w:webHidden/>
          </w:rPr>
          <w:t>16</w:t>
        </w:r>
        <w:r w:rsidR="00257086">
          <w:rPr>
            <w:noProof/>
            <w:webHidden/>
          </w:rPr>
          <w:fldChar w:fldCharType="end"/>
        </w:r>
      </w:hyperlink>
    </w:p>
    <w:p w14:paraId="4FD8C00A" w14:textId="042B01CB" w:rsidR="00257086" w:rsidRDefault="00AF2340">
      <w:pPr>
        <w:pStyle w:val="TOC3"/>
        <w:tabs>
          <w:tab w:val="right" w:leader="dot" w:pos="9350"/>
        </w:tabs>
        <w:rPr>
          <w:rFonts w:eastAsiaTheme="minorEastAsia" w:cstheme="minorBidi"/>
          <w:i w:val="0"/>
          <w:iCs w:val="0"/>
          <w:noProof/>
          <w:sz w:val="24"/>
        </w:rPr>
      </w:pPr>
      <w:hyperlink w:anchor="_Toc65426251" w:history="1">
        <w:r w:rsidR="00257086" w:rsidRPr="005E6AB9">
          <w:rPr>
            <w:rStyle w:val="Hyperlink"/>
            <w:noProof/>
          </w:rPr>
          <w:t>Exercise 3-b. TCP and IPv4 Fragmentation</w:t>
        </w:r>
        <w:r w:rsidR="00257086">
          <w:rPr>
            <w:noProof/>
            <w:webHidden/>
          </w:rPr>
          <w:tab/>
        </w:r>
        <w:r w:rsidR="00257086">
          <w:rPr>
            <w:noProof/>
            <w:webHidden/>
          </w:rPr>
          <w:fldChar w:fldCharType="begin"/>
        </w:r>
        <w:r w:rsidR="00257086">
          <w:rPr>
            <w:noProof/>
            <w:webHidden/>
          </w:rPr>
          <w:instrText xml:space="preserve"> PAGEREF _Toc65426251 \h </w:instrText>
        </w:r>
        <w:r w:rsidR="00257086">
          <w:rPr>
            <w:noProof/>
            <w:webHidden/>
          </w:rPr>
        </w:r>
        <w:r w:rsidR="00257086">
          <w:rPr>
            <w:noProof/>
            <w:webHidden/>
          </w:rPr>
          <w:fldChar w:fldCharType="separate"/>
        </w:r>
        <w:r w:rsidR="00257086">
          <w:rPr>
            <w:noProof/>
            <w:webHidden/>
          </w:rPr>
          <w:t>18</w:t>
        </w:r>
        <w:r w:rsidR="00257086">
          <w:rPr>
            <w:noProof/>
            <w:webHidden/>
          </w:rPr>
          <w:fldChar w:fldCharType="end"/>
        </w:r>
      </w:hyperlink>
    </w:p>
    <w:p w14:paraId="494C272F" w14:textId="6EF72977" w:rsidR="00257086" w:rsidRDefault="00AF2340">
      <w:pPr>
        <w:pStyle w:val="TOC3"/>
        <w:tabs>
          <w:tab w:val="right" w:leader="dot" w:pos="9350"/>
        </w:tabs>
        <w:rPr>
          <w:rFonts w:eastAsiaTheme="minorEastAsia" w:cstheme="minorBidi"/>
          <w:i w:val="0"/>
          <w:iCs w:val="0"/>
          <w:noProof/>
          <w:sz w:val="24"/>
        </w:rPr>
      </w:pPr>
      <w:hyperlink w:anchor="_Toc65426252" w:history="1">
        <w:r w:rsidR="00257086" w:rsidRPr="005E6AB9">
          <w:rPr>
            <w:rStyle w:val="Hyperlink"/>
            <w:noProof/>
            <w:lang w:eastAsia="zh-CN"/>
          </w:rPr>
          <w:t>Exercise 3-c. UDP and IPv6 Fragmentation</w:t>
        </w:r>
        <w:r w:rsidR="00257086">
          <w:rPr>
            <w:noProof/>
            <w:webHidden/>
          </w:rPr>
          <w:tab/>
        </w:r>
        <w:r w:rsidR="00257086">
          <w:rPr>
            <w:noProof/>
            <w:webHidden/>
          </w:rPr>
          <w:fldChar w:fldCharType="begin"/>
        </w:r>
        <w:r w:rsidR="00257086">
          <w:rPr>
            <w:noProof/>
            <w:webHidden/>
          </w:rPr>
          <w:instrText xml:space="preserve"> PAGEREF _Toc65426252 \h </w:instrText>
        </w:r>
        <w:r w:rsidR="00257086">
          <w:rPr>
            <w:noProof/>
            <w:webHidden/>
          </w:rPr>
        </w:r>
        <w:r w:rsidR="00257086">
          <w:rPr>
            <w:noProof/>
            <w:webHidden/>
          </w:rPr>
          <w:fldChar w:fldCharType="separate"/>
        </w:r>
        <w:r w:rsidR="00257086">
          <w:rPr>
            <w:noProof/>
            <w:webHidden/>
          </w:rPr>
          <w:t>21</w:t>
        </w:r>
        <w:r w:rsidR="00257086">
          <w:rPr>
            <w:noProof/>
            <w:webHidden/>
          </w:rPr>
          <w:fldChar w:fldCharType="end"/>
        </w:r>
      </w:hyperlink>
    </w:p>
    <w:p w14:paraId="098810F7" w14:textId="785E6A45" w:rsidR="00257086" w:rsidRDefault="00AF2340">
      <w:pPr>
        <w:pStyle w:val="TOC3"/>
        <w:tabs>
          <w:tab w:val="right" w:leader="dot" w:pos="9350"/>
        </w:tabs>
        <w:rPr>
          <w:rFonts w:eastAsiaTheme="minorEastAsia" w:cstheme="minorBidi"/>
          <w:i w:val="0"/>
          <w:iCs w:val="0"/>
          <w:noProof/>
          <w:sz w:val="24"/>
        </w:rPr>
      </w:pPr>
      <w:hyperlink w:anchor="_Toc65426253" w:history="1">
        <w:r w:rsidR="00257086" w:rsidRPr="005E6AB9">
          <w:rPr>
            <w:rStyle w:val="Hyperlink"/>
            <w:noProof/>
            <w:lang w:eastAsia="zh-CN"/>
          </w:rPr>
          <w:t>Exercise 3-d. TCP and IPv6 Fragmentation</w:t>
        </w:r>
        <w:r w:rsidR="00257086">
          <w:rPr>
            <w:noProof/>
            <w:webHidden/>
          </w:rPr>
          <w:tab/>
        </w:r>
        <w:r w:rsidR="00257086">
          <w:rPr>
            <w:noProof/>
            <w:webHidden/>
          </w:rPr>
          <w:fldChar w:fldCharType="begin"/>
        </w:r>
        <w:r w:rsidR="00257086">
          <w:rPr>
            <w:noProof/>
            <w:webHidden/>
          </w:rPr>
          <w:instrText xml:space="preserve"> PAGEREF _Toc65426253 \h </w:instrText>
        </w:r>
        <w:r w:rsidR="00257086">
          <w:rPr>
            <w:noProof/>
            <w:webHidden/>
          </w:rPr>
        </w:r>
        <w:r w:rsidR="00257086">
          <w:rPr>
            <w:noProof/>
            <w:webHidden/>
          </w:rPr>
          <w:fldChar w:fldCharType="separate"/>
        </w:r>
        <w:r w:rsidR="00257086">
          <w:rPr>
            <w:noProof/>
            <w:webHidden/>
          </w:rPr>
          <w:t>23</w:t>
        </w:r>
        <w:r w:rsidR="00257086">
          <w:rPr>
            <w:noProof/>
            <w:webHidden/>
          </w:rPr>
          <w:fldChar w:fldCharType="end"/>
        </w:r>
      </w:hyperlink>
    </w:p>
    <w:p w14:paraId="43FF93DF" w14:textId="29C01401" w:rsidR="00257086" w:rsidRDefault="00AF2340">
      <w:pPr>
        <w:pStyle w:val="TOC2"/>
        <w:tabs>
          <w:tab w:val="right" w:leader="dot" w:pos="9350"/>
        </w:tabs>
        <w:rPr>
          <w:rFonts w:eastAsiaTheme="minorEastAsia" w:cstheme="minorBidi"/>
          <w:smallCaps w:val="0"/>
          <w:noProof/>
          <w:sz w:val="24"/>
        </w:rPr>
      </w:pPr>
      <w:hyperlink w:anchor="_Toc65426254" w:history="1">
        <w:r w:rsidR="00257086" w:rsidRPr="005E6AB9">
          <w:rPr>
            <w:rStyle w:val="Hyperlink"/>
            <w:noProof/>
          </w:rPr>
          <w:t>Part 5.  Retransmissions in TCP</w:t>
        </w:r>
        <w:r w:rsidR="00257086">
          <w:rPr>
            <w:noProof/>
            <w:webHidden/>
          </w:rPr>
          <w:tab/>
        </w:r>
        <w:r w:rsidR="00257086">
          <w:rPr>
            <w:noProof/>
            <w:webHidden/>
          </w:rPr>
          <w:fldChar w:fldCharType="begin"/>
        </w:r>
        <w:r w:rsidR="00257086">
          <w:rPr>
            <w:noProof/>
            <w:webHidden/>
          </w:rPr>
          <w:instrText xml:space="preserve"> PAGEREF _Toc65426254 \h </w:instrText>
        </w:r>
        <w:r w:rsidR="00257086">
          <w:rPr>
            <w:noProof/>
            <w:webHidden/>
          </w:rPr>
        </w:r>
        <w:r w:rsidR="00257086">
          <w:rPr>
            <w:noProof/>
            <w:webHidden/>
          </w:rPr>
          <w:fldChar w:fldCharType="separate"/>
        </w:r>
        <w:r w:rsidR="00257086">
          <w:rPr>
            <w:noProof/>
            <w:webHidden/>
          </w:rPr>
          <w:t>25</w:t>
        </w:r>
        <w:r w:rsidR="00257086">
          <w:rPr>
            <w:noProof/>
            <w:webHidden/>
          </w:rPr>
          <w:fldChar w:fldCharType="end"/>
        </w:r>
      </w:hyperlink>
    </w:p>
    <w:p w14:paraId="3ED89812" w14:textId="6CDA0C4F" w:rsidR="00257086" w:rsidRDefault="00AF2340">
      <w:pPr>
        <w:pStyle w:val="TOC3"/>
        <w:tabs>
          <w:tab w:val="right" w:leader="dot" w:pos="9350"/>
        </w:tabs>
        <w:rPr>
          <w:rFonts w:eastAsiaTheme="minorEastAsia" w:cstheme="minorBidi"/>
          <w:i w:val="0"/>
          <w:iCs w:val="0"/>
          <w:noProof/>
          <w:sz w:val="24"/>
        </w:rPr>
      </w:pPr>
      <w:hyperlink w:anchor="_Toc65426255" w:history="1">
        <w:r w:rsidR="00257086" w:rsidRPr="005E6AB9">
          <w:rPr>
            <w:rStyle w:val="Hyperlink"/>
            <w:noProof/>
          </w:rPr>
          <w:t>Exercise 5-a. TCP Retransmissions using GBN</w:t>
        </w:r>
        <w:r w:rsidR="00257086">
          <w:rPr>
            <w:noProof/>
            <w:webHidden/>
          </w:rPr>
          <w:tab/>
        </w:r>
        <w:r w:rsidR="00257086">
          <w:rPr>
            <w:noProof/>
            <w:webHidden/>
          </w:rPr>
          <w:fldChar w:fldCharType="begin"/>
        </w:r>
        <w:r w:rsidR="00257086">
          <w:rPr>
            <w:noProof/>
            <w:webHidden/>
          </w:rPr>
          <w:instrText xml:space="preserve"> PAGEREF _Toc65426255 \h </w:instrText>
        </w:r>
        <w:r w:rsidR="00257086">
          <w:rPr>
            <w:noProof/>
            <w:webHidden/>
          </w:rPr>
        </w:r>
        <w:r w:rsidR="00257086">
          <w:rPr>
            <w:noProof/>
            <w:webHidden/>
          </w:rPr>
          <w:fldChar w:fldCharType="separate"/>
        </w:r>
        <w:r w:rsidR="00257086">
          <w:rPr>
            <w:noProof/>
            <w:webHidden/>
          </w:rPr>
          <w:t>25</w:t>
        </w:r>
        <w:r w:rsidR="00257086">
          <w:rPr>
            <w:noProof/>
            <w:webHidden/>
          </w:rPr>
          <w:fldChar w:fldCharType="end"/>
        </w:r>
      </w:hyperlink>
    </w:p>
    <w:p w14:paraId="164EBE03" w14:textId="45179753" w:rsidR="00257086" w:rsidRDefault="00AF2340">
      <w:pPr>
        <w:pStyle w:val="TOC3"/>
        <w:tabs>
          <w:tab w:val="right" w:leader="dot" w:pos="9350"/>
        </w:tabs>
        <w:rPr>
          <w:rFonts w:eastAsiaTheme="minorEastAsia" w:cstheme="minorBidi"/>
          <w:i w:val="0"/>
          <w:iCs w:val="0"/>
          <w:noProof/>
          <w:sz w:val="24"/>
        </w:rPr>
      </w:pPr>
      <w:hyperlink w:anchor="_Toc65426256" w:history="1">
        <w:r w:rsidR="00257086" w:rsidRPr="005E6AB9">
          <w:rPr>
            <w:rStyle w:val="Hyperlink"/>
            <w:noProof/>
          </w:rPr>
          <w:t>Exercise 5-b. TCP Retransmissions using SACK</w:t>
        </w:r>
        <w:r w:rsidR="00257086">
          <w:rPr>
            <w:noProof/>
            <w:webHidden/>
          </w:rPr>
          <w:tab/>
        </w:r>
        <w:r w:rsidR="00257086">
          <w:rPr>
            <w:noProof/>
            <w:webHidden/>
          </w:rPr>
          <w:fldChar w:fldCharType="begin"/>
        </w:r>
        <w:r w:rsidR="00257086">
          <w:rPr>
            <w:noProof/>
            <w:webHidden/>
          </w:rPr>
          <w:instrText xml:space="preserve"> PAGEREF _Toc65426256 \h </w:instrText>
        </w:r>
        <w:r w:rsidR="00257086">
          <w:rPr>
            <w:noProof/>
            <w:webHidden/>
          </w:rPr>
        </w:r>
        <w:r w:rsidR="00257086">
          <w:rPr>
            <w:noProof/>
            <w:webHidden/>
          </w:rPr>
          <w:fldChar w:fldCharType="separate"/>
        </w:r>
        <w:r w:rsidR="00257086">
          <w:rPr>
            <w:noProof/>
            <w:webHidden/>
          </w:rPr>
          <w:t>27</w:t>
        </w:r>
        <w:r w:rsidR="00257086">
          <w:rPr>
            <w:noProof/>
            <w:webHidden/>
          </w:rPr>
          <w:fldChar w:fldCharType="end"/>
        </w:r>
      </w:hyperlink>
    </w:p>
    <w:p w14:paraId="7DCCA822" w14:textId="65DC39E7" w:rsidR="00415C5F" w:rsidRPr="005522A9" w:rsidRDefault="00257086" w:rsidP="00415C5F">
      <w:pPr>
        <w:pStyle w:val="Heading1"/>
        <w:ind w:firstLine="0"/>
        <w:rPr>
          <w:lang w:val="en-CA"/>
        </w:rPr>
      </w:pPr>
      <w:r>
        <w:rPr>
          <w:rFonts w:asciiTheme="minorHAnsi" w:eastAsiaTheme="minorHAnsi" w:hAnsiTheme="minorHAnsi" w:cstheme="minorHAnsi"/>
          <w:color w:val="auto"/>
          <w:sz w:val="20"/>
          <w:szCs w:val="24"/>
          <w:lang w:val="en-CA"/>
        </w:rPr>
        <w:lastRenderedPageBreak/>
        <w:fldChar w:fldCharType="end"/>
      </w:r>
      <w:r w:rsidR="000C1281" w:rsidRPr="000C1281">
        <w:t xml:space="preserve"> </w:t>
      </w:r>
      <w:bookmarkStart w:id="3" w:name="_Toc65426237"/>
      <w:r w:rsidR="000C1281">
        <w:rPr>
          <w:lang w:val="en-CA"/>
        </w:rPr>
        <w:t xml:space="preserve">Study Material for Lab </w:t>
      </w:r>
      <w:r w:rsidR="005701E2">
        <w:rPr>
          <w:lang w:val="en-CA"/>
        </w:rPr>
        <w:t>6</w:t>
      </w:r>
      <w:bookmarkEnd w:id="3"/>
    </w:p>
    <w:p w14:paraId="53CF126C" w14:textId="77777777" w:rsidR="005701E2" w:rsidRDefault="005701E2" w:rsidP="00196883">
      <w:pPr>
        <w:pStyle w:val="ListParagraph"/>
        <w:numPr>
          <w:ilvl w:val="0"/>
          <w:numId w:val="12"/>
        </w:numPr>
        <w:tabs>
          <w:tab w:val="clear" w:pos="2880"/>
        </w:tabs>
        <w:contextualSpacing w:val="0"/>
      </w:pPr>
      <w:r w:rsidRPr="00192017">
        <w:rPr>
          <w:b/>
        </w:rPr>
        <w:t>TCP and UDP</w:t>
      </w:r>
      <w:r>
        <w:t xml:space="preserve">: </w:t>
      </w:r>
      <w:proofErr w:type="gramStart"/>
      <w:r>
        <w:t>Read  the</w:t>
      </w:r>
      <w:proofErr w:type="gramEnd"/>
      <w:r>
        <w:t xml:space="preserve"> overview of TCP and UDP available at </w:t>
      </w:r>
      <w:r>
        <w:br/>
      </w:r>
      <w:hyperlink r:id="rId8" w:history="1">
        <w:r w:rsidRPr="00FC2972">
          <w:rPr>
            <w:rStyle w:val="Hyperlink"/>
          </w:rPr>
          <w:t>https://www.garykessler.net/library/tcpip.html</w:t>
        </w:r>
      </w:hyperlink>
      <w:r>
        <w:t xml:space="preserve"> </w:t>
      </w:r>
    </w:p>
    <w:p w14:paraId="4A029373" w14:textId="77777777" w:rsidR="005701E2" w:rsidRPr="00CE2ED4" w:rsidRDefault="005701E2" w:rsidP="00196883">
      <w:pPr>
        <w:pStyle w:val="ListParagraph"/>
        <w:numPr>
          <w:ilvl w:val="0"/>
          <w:numId w:val="12"/>
        </w:numPr>
        <w:tabs>
          <w:tab w:val="clear" w:pos="2880"/>
        </w:tabs>
        <w:contextualSpacing w:val="0"/>
        <w:rPr>
          <w:rFonts w:ascii="Courier New" w:hAnsi="Courier New"/>
          <w:color w:val="0000FF"/>
          <w:u w:val="single"/>
        </w:rPr>
      </w:pPr>
      <w:r w:rsidRPr="00CE2ED4">
        <w:rPr>
          <w:b/>
        </w:rPr>
        <w:t>IP Fragmentation</w:t>
      </w:r>
      <w:r>
        <w:t>: Refer to the Wikipedia entry for “Path MTU Discovery” and the references therein for information on IP Fragmentation and Path MTU Discovery.</w:t>
      </w:r>
      <w:r>
        <w:br/>
      </w:r>
      <w:hyperlink r:id="rId9" w:history="1">
        <w:r w:rsidRPr="00FC2972">
          <w:rPr>
            <w:rStyle w:val="Hyperlink"/>
          </w:rPr>
          <w:t>https://en.wikipedia.org/wiki/Path_MTU_Discovery</w:t>
        </w:r>
      </w:hyperlink>
      <w:r>
        <w:t xml:space="preserve"> </w:t>
      </w:r>
    </w:p>
    <w:p w14:paraId="5FDF70ED" w14:textId="77777777" w:rsidR="005701E2" w:rsidRPr="005701E2" w:rsidRDefault="005701E2" w:rsidP="00196883">
      <w:pPr>
        <w:pStyle w:val="ListParagraph"/>
        <w:numPr>
          <w:ilvl w:val="0"/>
          <w:numId w:val="12"/>
        </w:numPr>
        <w:tabs>
          <w:tab w:val="clear" w:pos="2880"/>
        </w:tabs>
        <w:contextualSpacing w:val="0"/>
        <w:rPr>
          <w:rStyle w:val="Hyperlink"/>
          <w:color w:val="auto"/>
          <w:u w:val="none"/>
          <w:lang w:val="en-CA"/>
        </w:rPr>
      </w:pPr>
      <w:r w:rsidRPr="005701E2">
        <w:rPr>
          <w:b/>
        </w:rPr>
        <w:t>TCP Retransmissions</w:t>
      </w:r>
      <w:r w:rsidRPr="00192017">
        <w:t>: Refer to RFC 2988, which is available at</w:t>
      </w:r>
      <w:r>
        <w:br/>
      </w:r>
      <w:hyperlink r:id="rId10" w:history="1">
        <w:r w:rsidRPr="00FC2972">
          <w:rPr>
            <w:rStyle w:val="Hyperlink"/>
          </w:rPr>
          <w:t>https://en.wikipedia.org/wiki/Karn%27s_algorithm</w:t>
        </w:r>
      </w:hyperlink>
    </w:p>
    <w:p w14:paraId="19FC1F3F" w14:textId="77777777" w:rsidR="00415C5F" w:rsidRPr="005701E2" w:rsidRDefault="005701E2" w:rsidP="00196883">
      <w:pPr>
        <w:pStyle w:val="ListParagraph"/>
        <w:numPr>
          <w:ilvl w:val="0"/>
          <w:numId w:val="12"/>
        </w:numPr>
        <w:tabs>
          <w:tab w:val="clear" w:pos="2880"/>
        </w:tabs>
        <w:contextualSpacing w:val="0"/>
        <w:rPr>
          <w:lang w:val="en-CA"/>
        </w:rPr>
      </w:pPr>
      <w:r w:rsidRPr="005701E2">
        <w:rPr>
          <w:b/>
        </w:rPr>
        <w:t>TCP Congestion Control</w:t>
      </w:r>
      <w:r w:rsidRPr="00192017">
        <w:t>: Refer RFC 2001, which is available at</w:t>
      </w:r>
      <w:r>
        <w:br/>
      </w:r>
      <w:hyperlink r:id="rId11" w:history="1">
        <w:r w:rsidRPr="00FC2972">
          <w:rPr>
            <w:rStyle w:val="Hyperlink"/>
          </w:rPr>
          <w:t>http://www.faqs.org/rfcs/rfc2001.html</w:t>
        </w:r>
      </w:hyperlink>
      <w:r>
        <w:br/>
      </w:r>
      <w:r w:rsidRPr="00192017">
        <w:t xml:space="preserve">and read about </w:t>
      </w:r>
      <w:r w:rsidRPr="005701E2">
        <w:rPr>
          <w:rFonts w:eastAsia="PMingLiU"/>
        </w:rPr>
        <w:t>TCP</w:t>
      </w:r>
      <w:r w:rsidRPr="00192017">
        <w:t xml:space="preserve"> congestion control.</w:t>
      </w:r>
    </w:p>
    <w:p w14:paraId="784783FB" w14:textId="77777777" w:rsidR="005701E2" w:rsidRPr="00DC3CE1" w:rsidRDefault="005701E2" w:rsidP="00415C5F">
      <w:pPr>
        <w:rPr>
          <w:lang w:val="en-CA"/>
        </w:rPr>
      </w:pPr>
    </w:p>
    <w:p w14:paraId="6A9F3B0D"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120" w:line="240" w:lineRule="auto"/>
        <w:ind w:left="720"/>
        <w:contextualSpacing/>
        <w:rPr>
          <w:rFonts w:eastAsia="Times New Roman" w:cs="Times New Roman"/>
          <w:szCs w:val="24"/>
          <w:lang w:val="en-CA"/>
        </w:rPr>
      </w:pPr>
    </w:p>
    <w:p w14:paraId="79A96020"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1D995DF"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120" w:line="240" w:lineRule="auto"/>
        <w:rPr>
          <w:rFonts w:cs="Times New Roman"/>
          <w:szCs w:val="24"/>
          <w:lang w:val="en-CA"/>
        </w:rPr>
      </w:pPr>
      <w:r w:rsidRPr="005522A9">
        <w:rPr>
          <w:rFonts w:eastAsia="Times New Roman" w:cs="Times New Roman"/>
          <w:szCs w:val="24"/>
          <w:lang w:val="en-CA"/>
        </w:rPr>
        <w:t xml:space="preserve"> </w:t>
      </w:r>
      <w:r w:rsidRPr="005522A9">
        <w:rPr>
          <w:rFonts w:eastAsia="Times New Roman" w:cs="Times New Roman"/>
          <w:szCs w:val="24"/>
          <w:lang w:val="en-CA"/>
        </w:rPr>
        <w:br/>
      </w:r>
    </w:p>
    <w:p w14:paraId="43577BBB"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0E32882F" w14:textId="77777777" w:rsidR="00415C5F" w:rsidRPr="005522A9" w:rsidRDefault="00415C5F" w:rsidP="00415C5F">
      <w:pPr>
        <w:pStyle w:val="Heading2"/>
        <w:rPr>
          <w:lang w:val="en-CA"/>
        </w:rPr>
      </w:pPr>
      <w:bookmarkStart w:id="4" w:name="_Toc65426238"/>
      <w:r>
        <w:rPr>
          <w:lang w:val="en-CA"/>
        </w:rPr>
        <w:lastRenderedPageBreak/>
        <w:t xml:space="preserve">Prelab </w:t>
      </w:r>
      <w:r w:rsidR="005701E2">
        <w:rPr>
          <w:lang w:val="en-CA"/>
        </w:rPr>
        <w:t>6</w:t>
      </w:r>
      <w:bookmarkEnd w:id="4"/>
    </w:p>
    <w:p w14:paraId="439F1EFB" w14:textId="77777777" w:rsidR="005701E2" w:rsidRDefault="005701E2" w:rsidP="005701E2">
      <w:r>
        <w:t xml:space="preserve">Answer the questions in the space </w:t>
      </w:r>
      <w:r w:rsidRPr="0073433A">
        <w:t>provided</w:t>
      </w:r>
      <w:r>
        <w:t xml:space="preserve"> below. Use extra sheets if needed and attach them to this document.</w:t>
      </w:r>
    </w:p>
    <w:p w14:paraId="6FAB239F" w14:textId="6316E914" w:rsidR="005701E2" w:rsidRDefault="005701E2" w:rsidP="00C2758C">
      <w:pPr>
        <w:pStyle w:val="ListParagraph"/>
        <w:numPr>
          <w:ilvl w:val="0"/>
          <w:numId w:val="13"/>
        </w:numPr>
        <w:tabs>
          <w:tab w:val="clear" w:pos="2880"/>
        </w:tabs>
        <w:contextualSpacing w:val="0"/>
      </w:pPr>
      <w:r>
        <w:t>Explain the role of port numbers in TCP and UDP.</w:t>
      </w:r>
    </w:p>
    <w:p w14:paraId="00F8805B" w14:textId="56890D41" w:rsidR="00C0753E" w:rsidRDefault="00C0753E" w:rsidP="00C0753E">
      <w:pPr>
        <w:pStyle w:val="ListParagraph"/>
        <w:numPr>
          <w:ilvl w:val="1"/>
          <w:numId w:val="13"/>
        </w:numPr>
        <w:tabs>
          <w:tab w:val="clear" w:pos="2880"/>
        </w:tabs>
        <w:contextualSpacing w:val="0"/>
      </w:pPr>
      <w:r>
        <w:t>Tunnels for processes to separate the data for application layer from network layer.</w:t>
      </w:r>
    </w:p>
    <w:p w14:paraId="13827FE1" w14:textId="77777777" w:rsidR="005701E2" w:rsidRDefault="005701E2" w:rsidP="00196883">
      <w:pPr>
        <w:pStyle w:val="ListParagraph"/>
        <w:numPr>
          <w:ilvl w:val="0"/>
          <w:numId w:val="13"/>
        </w:numPr>
        <w:tabs>
          <w:tab w:val="clear" w:pos="2880"/>
        </w:tabs>
        <w:contextualSpacing w:val="0"/>
      </w:pPr>
      <w:r>
        <w:t>Answer the following questions on Path MTU Discovery:</w:t>
      </w:r>
    </w:p>
    <w:p w14:paraId="10708A9F" w14:textId="60252478" w:rsidR="005701E2" w:rsidRDefault="005701E2" w:rsidP="00196883">
      <w:pPr>
        <w:pStyle w:val="ListParagraph"/>
        <w:numPr>
          <w:ilvl w:val="0"/>
          <w:numId w:val="14"/>
        </w:numPr>
        <w:tabs>
          <w:tab w:val="clear" w:pos="2880"/>
        </w:tabs>
        <w:ind w:left="1080"/>
        <w:contextualSpacing w:val="0"/>
      </w:pPr>
      <w:r>
        <w:t>How does TCP decide the maximum size of a TCP segment?</w:t>
      </w:r>
    </w:p>
    <w:p w14:paraId="0BF50A8E" w14:textId="06E44AAE" w:rsidR="00701272" w:rsidRDefault="00701272" w:rsidP="00701272">
      <w:pPr>
        <w:pStyle w:val="ListParagraph"/>
        <w:numPr>
          <w:ilvl w:val="1"/>
          <w:numId w:val="14"/>
        </w:numPr>
        <w:tabs>
          <w:tab w:val="clear" w:pos="2880"/>
        </w:tabs>
        <w:contextualSpacing w:val="0"/>
      </w:pPr>
      <w:r>
        <w:t>PDMTU</w:t>
      </w:r>
      <w:r w:rsidR="00B0060A">
        <w:t xml:space="preserve"> (handshake + PDMTU).</w:t>
      </w:r>
    </w:p>
    <w:p w14:paraId="4882ABDC" w14:textId="0904E586" w:rsidR="005701E2" w:rsidRDefault="005701E2" w:rsidP="00196883">
      <w:pPr>
        <w:pStyle w:val="ListParagraph"/>
        <w:numPr>
          <w:ilvl w:val="0"/>
          <w:numId w:val="14"/>
        </w:numPr>
        <w:tabs>
          <w:tab w:val="clear" w:pos="2880"/>
        </w:tabs>
        <w:ind w:left="1080"/>
        <w:contextualSpacing w:val="0"/>
      </w:pPr>
      <w:r>
        <w:t>How does UDP decide the maximum size of a UDP datagram?</w:t>
      </w:r>
    </w:p>
    <w:p w14:paraId="1BE609F1" w14:textId="7FAB93E7" w:rsidR="00B64BF4" w:rsidRDefault="00B64BF4" w:rsidP="00B64BF4">
      <w:pPr>
        <w:pStyle w:val="ListParagraph"/>
        <w:numPr>
          <w:ilvl w:val="1"/>
          <w:numId w:val="14"/>
        </w:numPr>
        <w:tabs>
          <w:tab w:val="clear" w:pos="2880"/>
        </w:tabs>
        <w:contextualSpacing w:val="0"/>
      </w:pPr>
      <w:r>
        <w:t xml:space="preserve">It has it set by kernel, which have MTU value of </w:t>
      </w:r>
      <w:proofErr w:type="gramStart"/>
      <w:r>
        <w:t>it’s</w:t>
      </w:r>
      <w:proofErr w:type="gramEnd"/>
      <w:r>
        <w:t xml:space="preserve"> interface.</w:t>
      </w:r>
    </w:p>
    <w:p w14:paraId="5807F64E" w14:textId="7455FC20" w:rsidR="005701E2" w:rsidRDefault="005701E2" w:rsidP="00196883">
      <w:pPr>
        <w:pStyle w:val="ListParagraph"/>
        <w:numPr>
          <w:ilvl w:val="0"/>
          <w:numId w:val="14"/>
        </w:numPr>
        <w:tabs>
          <w:tab w:val="clear" w:pos="2880"/>
        </w:tabs>
        <w:ind w:left="1080"/>
        <w:contextualSpacing w:val="0"/>
      </w:pPr>
      <w:r>
        <w:t>What is the ICMP error generated by a router when it needs to fragment a datagram with the DF bit set? Is the MTU of the interface that caused the fragmentation also returned?</w:t>
      </w:r>
    </w:p>
    <w:p w14:paraId="21B65788" w14:textId="3A203C46" w:rsidR="00B64BF4" w:rsidRDefault="009D74FF" w:rsidP="00B64BF4">
      <w:pPr>
        <w:pStyle w:val="ListParagraph"/>
        <w:numPr>
          <w:ilvl w:val="1"/>
          <w:numId w:val="14"/>
        </w:numPr>
        <w:tabs>
          <w:tab w:val="clear" w:pos="2880"/>
        </w:tabs>
        <w:contextualSpacing w:val="0"/>
      </w:pPr>
      <w:r>
        <w:t xml:space="preserve">Ipv4: </w:t>
      </w:r>
      <w:r>
        <w:t>“</w:t>
      </w:r>
      <w:r>
        <w:rPr>
          <w:i/>
        </w:rPr>
        <w:t>Destination unreachable; Fragmentation needed”</w:t>
      </w:r>
      <w:r>
        <w:t xml:space="preserve">. </w:t>
      </w:r>
      <w:r>
        <w:t xml:space="preserve"> Ipv6: </w:t>
      </w:r>
      <w:r w:rsidR="00B64BF4">
        <w:t>Packet too large. Yes</w:t>
      </w:r>
    </w:p>
    <w:p w14:paraId="4480F0F1" w14:textId="59412927" w:rsidR="005701E2" w:rsidRDefault="005701E2" w:rsidP="00196883">
      <w:pPr>
        <w:pStyle w:val="ListParagraph"/>
        <w:numPr>
          <w:ilvl w:val="0"/>
          <w:numId w:val="14"/>
        </w:numPr>
        <w:tabs>
          <w:tab w:val="clear" w:pos="2880"/>
        </w:tabs>
        <w:ind w:left="1080"/>
        <w:contextualSpacing w:val="0"/>
      </w:pPr>
      <w:r>
        <w:t>Explain why a TCP connection over an Ethernet segment never runs into problems with fragmentation.</w:t>
      </w:r>
    </w:p>
    <w:p w14:paraId="33D4992E" w14:textId="0CC785AB" w:rsidR="00B64BF4" w:rsidRDefault="00B64BF4" w:rsidP="00B64BF4">
      <w:pPr>
        <w:pStyle w:val="ListParagraph"/>
        <w:numPr>
          <w:ilvl w:val="1"/>
          <w:numId w:val="14"/>
        </w:numPr>
        <w:tabs>
          <w:tab w:val="clear" w:pos="2880"/>
        </w:tabs>
        <w:contextualSpacing w:val="0"/>
      </w:pPr>
      <w:r>
        <w:t>Because it only transmits the segments capable of being received without it.</w:t>
      </w:r>
    </w:p>
    <w:p w14:paraId="21A828E4" w14:textId="40D0ED15" w:rsidR="005701E2" w:rsidRDefault="005701E2" w:rsidP="00196883">
      <w:pPr>
        <w:pStyle w:val="ListParagraph"/>
        <w:numPr>
          <w:ilvl w:val="0"/>
          <w:numId w:val="13"/>
        </w:numPr>
        <w:tabs>
          <w:tab w:val="clear" w:pos="2880"/>
        </w:tabs>
        <w:contextualSpacing w:val="0"/>
      </w:pPr>
      <w:r>
        <w:t xml:space="preserve">Assume a TCP sender receives an acknowledgement (ACK), that is, a TCP segment with the ACK flag </w:t>
      </w:r>
      <w:r w:rsidR="002C0EC7">
        <w:t>set, where</w:t>
      </w:r>
      <w:r>
        <w:t xml:space="preserve"> </w:t>
      </w:r>
      <w:r w:rsidR="00B369B0">
        <w:t>the acknowledgement</w:t>
      </w:r>
      <w:r>
        <w:t xml:space="preserve"> number is set to 34567 and the window size is set to 2048. Which sequence numbers can the sender transmit?</w:t>
      </w:r>
    </w:p>
    <w:p w14:paraId="566AB67D" w14:textId="18CE9127" w:rsidR="002C0EC7" w:rsidRDefault="00BD4555" w:rsidP="002C0EC7">
      <w:pPr>
        <w:pStyle w:val="ListParagraph"/>
        <w:numPr>
          <w:ilvl w:val="1"/>
          <w:numId w:val="13"/>
        </w:numPr>
        <w:tabs>
          <w:tab w:val="clear" w:pos="2880"/>
        </w:tabs>
        <w:contextualSpacing w:val="0"/>
      </w:pPr>
      <w:r>
        <w:t>34567</w:t>
      </w:r>
      <w:r>
        <w:t xml:space="preserve"> because the ack is the next expected seq no. windows size is non zero so it can</w:t>
      </w:r>
      <w:r w:rsidR="007F68F2">
        <w:t xml:space="preserve"> transmit</w:t>
      </w:r>
      <w:r>
        <w:t>.</w:t>
      </w:r>
    </w:p>
    <w:p w14:paraId="458686B8" w14:textId="77777777" w:rsidR="005701E2" w:rsidRDefault="005701E2" w:rsidP="00196883">
      <w:pPr>
        <w:pStyle w:val="ListParagraph"/>
        <w:numPr>
          <w:ilvl w:val="0"/>
          <w:numId w:val="13"/>
        </w:numPr>
        <w:tabs>
          <w:tab w:val="clear" w:pos="2880"/>
        </w:tabs>
        <w:contextualSpacing w:val="0"/>
      </w:pPr>
      <w:r>
        <w:t xml:space="preserve">Answer the following questions about TCP acknowledgements: </w:t>
      </w:r>
    </w:p>
    <w:p w14:paraId="54EB16B6" w14:textId="7E027EAA" w:rsidR="005701E2" w:rsidRDefault="005701E2" w:rsidP="00273553">
      <w:pPr>
        <w:pStyle w:val="ListParagraph"/>
        <w:numPr>
          <w:ilvl w:val="0"/>
          <w:numId w:val="15"/>
        </w:numPr>
        <w:tabs>
          <w:tab w:val="clear" w:pos="2880"/>
        </w:tabs>
        <w:ind w:left="1080"/>
        <w:contextualSpacing w:val="0"/>
      </w:pPr>
      <w:r>
        <w:t xml:space="preserve">What is a </w:t>
      </w:r>
      <w:r w:rsidRPr="002773AF">
        <w:rPr>
          <w:i/>
        </w:rPr>
        <w:t>delayed acknowledgement</w:t>
      </w:r>
      <w:r>
        <w:t>?</w:t>
      </w:r>
    </w:p>
    <w:p w14:paraId="40C248A7" w14:textId="2B533125" w:rsidR="009F4691" w:rsidRDefault="009F4691" w:rsidP="009F4691">
      <w:pPr>
        <w:pStyle w:val="ListParagraph"/>
        <w:numPr>
          <w:ilvl w:val="1"/>
          <w:numId w:val="15"/>
        </w:numPr>
        <w:tabs>
          <w:tab w:val="clear" w:pos="2880"/>
        </w:tabs>
        <w:contextualSpacing w:val="0"/>
      </w:pPr>
      <w:r>
        <w:t>Waits 500ms before ack in order to wait for other acks for cumulative ack or data for piggybacked ack.</w:t>
      </w:r>
    </w:p>
    <w:p w14:paraId="59D32419" w14:textId="31912A6A" w:rsidR="005701E2" w:rsidRDefault="005701E2" w:rsidP="00273553">
      <w:pPr>
        <w:pStyle w:val="ListParagraph"/>
        <w:numPr>
          <w:ilvl w:val="0"/>
          <w:numId w:val="15"/>
        </w:numPr>
        <w:tabs>
          <w:tab w:val="clear" w:pos="2880"/>
        </w:tabs>
        <w:ind w:left="1080"/>
        <w:contextualSpacing w:val="0"/>
      </w:pPr>
      <w:r>
        <w:t xml:space="preserve">What is a </w:t>
      </w:r>
      <w:r w:rsidRPr="002773AF">
        <w:rPr>
          <w:i/>
        </w:rPr>
        <w:t>piggybacked acknowledgement</w:t>
      </w:r>
      <w:r>
        <w:t>?</w:t>
      </w:r>
    </w:p>
    <w:p w14:paraId="2914F369" w14:textId="4FE9B47B" w:rsidR="009F4691" w:rsidRDefault="009F4691" w:rsidP="009F4691">
      <w:pPr>
        <w:pStyle w:val="ListParagraph"/>
        <w:numPr>
          <w:ilvl w:val="1"/>
          <w:numId w:val="15"/>
        </w:numPr>
        <w:tabs>
          <w:tab w:val="clear" w:pos="2880"/>
        </w:tabs>
        <w:contextualSpacing w:val="0"/>
      </w:pPr>
      <w:r>
        <w:t>Ack added to data to the other side.</w:t>
      </w:r>
    </w:p>
    <w:p w14:paraId="141CC713" w14:textId="0E9ABB60" w:rsidR="005701E2" w:rsidRDefault="005701E2" w:rsidP="00196883">
      <w:pPr>
        <w:pStyle w:val="ListParagraph"/>
        <w:numPr>
          <w:ilvl w:val="0"/>
          <w:numId w:val="13"/>
        </w:numPr>
        <w:tabs>
          <w:tab w:val="clear" w:pos="2880"/>
        </w:tabs>
        <w:contextualSpacing w:val="0"/>
      </w:pPr>
      <w:r>
        <w:t>Describe</w:t>
      </w:r>
      <w:r w:rsidR="00D02678">
        <w:t>, in your own words,</w:t>
      </w:r>
      <w:r>
        <w:t xml:space="preserve"> how the retransmission timeout (RTO) value is determined in TCP.</w:t>
      </w:r>
    </w:p>
    <w:p w14:paraId="611308CC" w14:textId="32A5CB2D" w:rsidR="005D78A8" w:rsidRDefault="005D78A8" w:rsidP="005D78A8">
      <w:pPr>
        <w:pStyle w:val="ListParagraph"/>
        <w:numPr>
          <w:ilvl w:val="1"/>
          <w:numId w:val="13"/>
        </w:numPr>
        <w:tabs>
          <w:tab w:val="clear" w:pos="2880"/>
        </w:tabs>
        <w:contextualSpacing w:val="0"/>
      </w:pPr>
      <w:r>
        <w:t>Rtt + processing time, syn enable timestamp which is used to calculate it.</w:t>
      </w:r>
    </w:p>
    <w:p w14:paraId="2F0DDE46" w14:textId="77777777" w:rsidR="005701E2" w:rsidRDefault="005701E2" w:rsidP="00196883">
      <w:pPr>
        <w:pStyle w:val="ListParagraph"/>
        <w:numPr>
          <w:ilvl w:val="0"/>
          <w:numId w:val="13"/>
        </w:numPr>
        <w:tabs>
          <w:tab w:val="clear" w:pos="2880"/>
        </w:tabs>
        <w:contextualSpacing w:val="0"/>
      </w:pPr>
      <w:r>
        <w:t>Answer the following questions on TCP flow control and congestion control:</w:t>
      </w:r>
    </w:p>
    <w:p w14:paraId="4214EA03" w14:textId="16C065CC" w:rsidR="005701E2" w:rsidRDefault="005701E2" w:rsidP="00273553">
      <w:pPr>
        <w:pStyle w:val="ListParagraph"/>
        <w:numPr>
          <w:ilvl w:val="0"/>
          <w:numId w:val="16"/>
        </w:numPr>
        <w:tabs>
          <w:tab w:val="clear" w:pos="2880"/>
        </w:tabs>
        <w:ind w:left="1080"/>
        <w:contextualSpacing w:val="0"/>
      </w:pPr>
      <w:r>
        <w:t xml:space="preserve">Describe the sliding window flow control mechanism used in TCP. </w:t>
      </w:r>
    </w:p>
    <w:p w14:paraId="6E0E111B" w14:textId="6F45901B" w:rsidR="00DC75CA" w:rsidRDefault="00DC75CA" w:rsidP="00DC75CA">
      <w:pPr>
        <w:pStyle w:val="ListParagraph"/>
        <w:numPr>
          <w:ilvl w:val="1"/>
          <w:numId w:val="16"/>
        </w:numPr>
        <w:tabs>
          <w:tab w:val="clear" w:pos="2880"/>
        </w:tabs>
        <w:contextualSpacing w:val="0"/>
      </w:pPr>
      <w:r>
        <w:lastRenderedPageBreak/>
        <w:t>The receiver sends the available window it can receive so sender can comply and not overfeed only to retransmit.</w:t>
      </w:r>
    </w:p>
    <w:p w14:paraId="376252FA" w14:textId="77777777" w:rsidR="005701E2" w:rsidRPr="005701E2" w:rsidRDefault="005701E2" w:rsidP="00273553">
      <w:pPr>
        <w:pStyle w:val="ListParagraph"/>
        <w:numPr>
          <w:ilvl w:val="0"/>
          <w:numId w:val="16"/>
        </w:numPr>
        <w:tabs>
          <w:tab w:val="clear" w:pos="2880"/>
        </w:tabs>
        <w:ind w:left="1080"/>
        <w:contextualSpacing w:val="0"/>
        <w:rPr>
          <w:lang w:val="en-CA"/>
        </w:rPr>
      </w:pPr>
      <w:r>
        <w:t xml:space="preserve">Describe the concepts of </w:t>
      </w:r>
      <w:r w:rsidRPr="005701E2">
        <w:rPr>
          <w:i/>
        </w:rPr>
        <w:t>slow start</w:t>
      </w:r>
      <w:r>
        <w:t xml:space="preserve"> and </w:t>
      </w:r>
      <w:r w:rsidRPr="005701E2">
        <w:rPr>
          <w:i/>
        </w:rPr>
        <w:t>congestion avoidance</w:t>
      </w:r>
      <w:r>
        <w:t xml:space="preserve"> in TCP.</w:t>
      </w:r>
    </w:p>
    <w:p w14:paraId="52160B26" w14:textId="2FC9F3A9" w:rsidR="00415C5F" w:rsidRPr="00295BDB" w:rsidRDefault="005701E2" w:rsidP="00273553">
      <w:pPr>
        <w:pStyle w:val="ListParagraph"/>
        <w:numPr>
          <w:ilvl w:val="0"/>
          <w:numId w:val="16"/>
        </w:numPr>
        <w:tabs>
          <w:tab w:val="clear" w:pos="2880"/>
        </w:tabs>
        <w:ind w:left="1080"/>
        <w:contextualSpacing w:val="0"/>
        <w:rPr>
          <w:lang w:val="en-CA"/>
        </w:rPr>
      </w:pPr>
      <w:r>
        <w:t xml:space="preserve">Explain the concept of </w:t>
      </w:r>
      <w:r w:rsidRPr="005701E2">
        <w:rPr>
          <w:i/>
        </w:rPr>
        <w:t>fast retransmit</w:t>
      </w:r>
      <w:r>
        <w:t xml:space="preserve"> and </w:t>
      </w:r>
      <w:r w:rsidRPr="005701E2">
        <w:rPr>
          <w:i/>
        </w:rPr>
        <w:t>fast recovery</w:t>
      </w:r>
      <w:r>
        <w:t xml:space="preserve"> in TCP.</w:t>
      </w:r>
    </w:p>
    <w:p w14:paraId="719559C8" w14:textId="7A3D2E40" w:rsidR="00295BDB" w:rsidRPr="005701E2" w:rsidRDefault="00295BDB" w:rsidP="00295BDB">
      <w:pPr>
        <w:pStyle w:val="ListParagraph"/>
        <w:numPr>
          <w:ilvl w:val="1"/>
          <w:numId w:val="16"/>
        </w:numPr>
        <w:tabs>
          <w:tab w:val="clear" w:pos="2880"/>
        </w:tabs>
        <w:contextualSpacing w:val="0"/>
        <w:rPr>
          <w:lang w:val="en-CA"/>
        </w:rPr>
      </w:pPr>
      <w:r>
        <w:t>When receiver receives segments other than the expected next seq segment it sends dup ack to sender and sender on receiving 1 ack + 3 dup ack it figures that the ack seq no need to be retransmitted from.</w:t>
      </w:r>
    </w:p>
    <w:p w14:paraId="32B691D7" w14:textId="77777777" w:rsidR="00415C5F" w:rsidRDefault="00415C5F" w:rsidP="00193E41">
      <w:pPr>
        <w:pStyle w:val="Heading1"/>
        <w:rPr>
          <w:lang w:val="en-CA"/>
        </w:rPr>
      </w:pPr>
      <w:bookmarkStart w:id="5" w:name="_Toc462111617"/>
      <w:bookmarkStart w:id="6" w:name="_Toc535382859"/>
      <w:bookmarkStart w:id="7" w:name="_Toc35269900"/>
      <w:bookmarkStart w:id="8" w:name="_Toc530141978"/>
      <w:bookmarkStart w:id="9" w:name="_Toc530308479"/>
      <w:bookmarkStart w:id="10" w:name="_Toc530686649"/>
      <w:bookmarkStart w:id="11" w:name="_Toc804131"/>
      <w:bookmarkStart w:id="12" w:name="_Toc65426239"/>
      <w:r w:rsidRPr="005522A9">
        <w:rPr>
          <w:lang w:val="en-CA"/>
        </w:rPr>
        <w:lastRenderedPageBreak/>
        <w:t xml:space="preserve">Lab </w:t>
      </w:r>
      <w:bookmarkEnd w:id="5"/>
      <w:bookmarkEnd w:id="6"/>
      <w:bookmarkEnd w:id="7"/>
      <w:bookmarkEnd w:id="8"/>
      <w:bookmarkEnd w:id="9"/>
      <w:bookmarkEnd w:id="10"/>
      <w:bookmarkEnd w:id="11"/>
      <w:r w:rsidR="005701E2">
        <w:rPr>
          <w:lang w:val="en-CA"/>
        </w:rPr>
        <w:t>6</w:t>
      </w:r>
      <w:r>
        <w:rPr>
          <w:lang w:val="en-CA"/>
        </w:rPr>
        <w:t xml:space="preserve"> – </w:t>
      </w:r>
      <w:r w:rsidR="005701E2" w:rsidRPr="005701E2">
        <w:rPr>
          <w:lang w:val="en-CA"/>
        </w:rPr>
        <w:t xml:space="preserve">Transport Layer Protocols: UDP </w:t>
      </w:r>
      <w:r w:rsidR="00193E41">
        <w:rPr>
          <w:lang w:val="en-CA"/>
        </w:rPr>
        <w:t>&amp;</w:t>
      </w:r>
      <w:r w:rsidR="005701E2" w:rsidRPr="005701E2">
        <w:rPr>
          <w:lang w:val="en-CA"/>
        </w:rPr>
        <w:t xml:space="preserve"> TCP</w:t>
      </w:r>
      <w:bookmarkEnd w:id="12"/>
    </w:p>
    <w:p w14:paraId="3E731752" w14:textId="130E8761" w:rsidR="00346F31" w:rsidRPr="00346F31" w:rsidRDefault="00346F31" w:rsidP="00346F31">
      <w:pPr>
        <w:pStyle w:val="BodyA"/>
        <w:spacing w:before="120" w:after="120"/>
        <w:rPr>
          <w:rFonts w:asciiTheme="minorHAnsi" w:hAnsiTheme="minorHAnsi" w:cstheme="minorHAnsi"/>
        </w:rPr>
      </w:pPr>
      <w:r w:rsidRPr="00346F31">
        <w:rPr>
          <w:rFonts w:asciiTheme="minorHAnsi" w:hAnsiTheme="minorHAnsi" w:cstheme="minorHAnsi"/>
        </w:rPr>
        <w:t>This lab explores the operation of the Transmission Control Protocol (TCP) and the User Datagram Protocol (UDP), the two transport protocols of the Internet protocol architecture.</w:t>
      </w:r>
    </w:p>
    <w:p w14:paraId="5658291A" w14:textId="471BE12B" w:rsidR="00346F31" w:rsidRPr="00346F31" w:rsidRDefault="00346F31" w:rsidP="00346F31">
      <w:pPr>
        <w:pStyle w:val="BodyA"/>
        <w:spacing w:before="120" w:after="120"/>
        <w:rPr>
          <w:rFonts w:asciiTheme="minorHAnsi" w:hAnsiTheme="minorHAnsi" w:cstheme="minorHAnsi"/>
        </w:rPr>
      </w:pPr>
      <w:r w:rsidRPr="00346F31">
        <w:rPr>
          <w:rFonts w:asciiTheme="minorHAnsi" w:hAnsiTheme="minorHAnsi" w:cstheme="minorHAnsi"/>
        </w:rPr>
        <w:t xml:space="preserve">UDP is a simple protocol for exchanging messages from a sending application to a receiving application. UDP adds a small header to the message, and the resulting data unit is called a </w:t>
      </w:r>
      <w:r w:rsidRPr="00346F31">
        <w:rPr>
          <w:rFonts w:asciiTheme="minorHAnsi" w:hAnsiTheme="minorHAnsi" w:cstheme="minorHAnsi"/>
          <w:i/>
        </w:rPr>
        <w:t>UDP segment</w:t>
      </w:r>
      <w:r w:rsidRPr="00346F31">
        <w:rPr>
          <w:rFonts w:asciiTheme="minorHAnsi" w:hAnsiTheme="minorHAnsi" w:cstheme="minorHAnsi"/>
        </w:rPr>
        <w:t xml:space="preserve">. When a UDP segment is transmitted, the datagram is encapsulated in an IP header and delivered to its destination. There is usually one UDP segment for each application message. UDP does not create smaller segments from the Application data, leaving fragmentation to the IP layer </w:t>
      </w:r>
      <w:proofErr w:type="gramStart"/>
      <w:r w:rsidRPr="00346F31">
        <w:rPr>
          <w:rFonts w:asciiTheme="minorHAnsi" w:hAnsiTheme="minorHAnsi" w:cstheme="minorHAnsi"/>
        </w:rPr>
        <w:t>so</w:t>
      </w:r>
      <w:ins w:id="13" w:author="vineet bharot" w:date="2021-03-13T18:12:00Z">
        <w:r w:rsidR="00191353">
          <w:rPr>
            <w:rFonts w:asciiTheme="minorHAnsi" w:hAnsiTheme="minorHAnsi" w:cstheme="minorHAnsi"/>
          </w:rPr>
          <w:t>(</w:t>
        </w:r>
        <w:proofErr w:type="gramEnd"/>
        <w:r w:rsidR="00191353">
          <w:rPr>
            <w:rFonts w:asciiTheme="minorHAnsi" w:hAnsiTheme="minorHAnsi" w:cstheme="minorHAnsi"/>
          </w:rPr>
          <w:t>type to)</w:t>
        </w:r>
      </w:ins>
      <w:r w:rsidRPr="00346F31">
        <w:rPr>
          <w:rFonts w:asciiTheme="minorHAnsi" w:hAnsiTheme="minorHAnsi" w:cstheme="minorHAnsi"/>
        </w:rPr>
        <w:t xml:space="preserve"> accommodate the link layer MTU size. However, with the move to now allow IP fragmentation, UDP, like TCP, now creates smaller segments from the Application data to fit the link layer MTU when path probing is enabled.</w:t>
      </w:r>
    </w:p>
    <w:p w14:paraId="655D722E" w14:textId="5A8E3DE3" w:rsidR="00346F31" w:rsidRPr="00346F31" w:rsidRDefault="00346F31" w:rsidP="00346F31">
      <w:pPr>
        <w:pStyle w:val="BodyA"/>
        <w:spacing w:before="120" w:after="120"/>
        <w:rPr>
          <w:rFonts w:asciiTheme="minorHAnsi" w:hAnsiTheme="minorHAnsi" w:cstheme="minorHAnsi"/>
        </w:rPr>
      </w:pPr>
      <w:r w:rsidRPr="00346F31">
        <w:rPr>
          <w:rFonts w:asciiTheme="minorHAnsi" w:hAnsiTheme="minorHAnsi" w:cstheme="minorHAnsi"/>
        </w:rPr>
        <w:t xml:space="preserve">The operation of TCP is more complex. First, TCP is a connection-oriented protocol, in which a TCP client establishes a logical connection to a TCP server before data transmission can take place. Once a connection is established, data transfer can proceed in both directions. The data unit of TCP, called a </w:t>
      </w:r>
      <w:r w:rsidRPr="00346F31">
        <w:rPr>
          <w:rFonts w:asciiTheme="minorHAnsi" w:hAnsiTheme="minorHAnsi" w:cstheme="minorHAnsi"/>
          <w:i/>
        </w:rPr>
        <w:t>TCP segment</w:t>
      </w:r>
      <w:r w:rsidRPr="00346F31">
        <w:rPr>
          <w:rFonts w:asciiTheme="minorHAnsi" w:hAnsiTheme="minorHAnsi" w:cstheme="minorHAnsi"/>
        </w:rPr>
        <w:t>, consists of a TCP header and payload that contains application data. A sending application submits data to TCP as a single stream of bytes without indicating message boundaries in the byte stream. The TCP sender decides how many bytes are put into a segment.</w:t>
      </w:r>
    </w:p>
    <w:p w14:paraId="68A77BD8" w14:textId="77777777" w:rsidR="00C275F4" w:rsidRDefault="00346F31" w:rsidP="00346F31">
      <w:pPr>
        <w:pStyle w:val="BodyA"/>
        <w:spacing w:before="120" w:after="120"/>
        <w:rPr>
          <w:rFonts w:asciiTheme="minorHAnsi" w:hAnsiTheme="minorHAnsi" w:cstheme="minorHAnsi"/>
        </w:rPr>
      </w:pPr>
      <w:r w:rsidRPr="00346F31">
        <w:rPr>
          <w:rFonts w:asciiTheme="minorHAnsi" w:hAnsiTheme="minorHAnsi" w:cstheme="minorHAnsi"/>
        </w:rPr>
        <w:t xml:space="preserve">TCP ensures reliable delivery of data, and uses checksums, sequence numbers, acknowledgments, and timers to detect damaged or lost segments. The TCP receiver acknowledges the receipt of data by sending an acknowledgement segment (ACK). </w:t>
      </w:r>
    </w:p>
    <w:p w14:paraId="04D32F51" w14:textId="6E986D56" w:rsidR="00346F31" w:rsidRPr="00346F31" w:rsidRDefault="00346F31" w:rsidP="00346F31">
      <w:pPr>
        <w:pStyle w:val="BodyA"/>
        <w:spacing w:before="120" w:after="120"/>
        <w:rPr>
          <w:rFonts w:asciiTheme="minorHAnsi" w:eastAsia="Helvetica" w:hAnsiTheme="minorHAnsi" w:cstheme="minorHAnsi"/>
        </w:rPr>
      </w:pPr>
      <w:r w:rsidRPr="00346F31">
        <w:rPr>
          <w:rFonts w:asciiTheme="minorHAnsi" w:hAnsiTheme="minorHAnsi" w:cstheme="minorHAnsi"/>
        </w:rPr>
        <w:t>Multiple TCP segments can be acknowledged in a single ACK (cumulative ACK). When a TCP sender does not receive an ACK, the data is assumed lost and is retransmitted. With cumulative ACKs, TCP does not allow for the reception of out of sequence segments. Any segment that is received out of order, due to a loss, or a discard due to an error, of a previous segment, is also dropped. With cumulative acknowledgments, a TCP receiver cannot request the retransmission of specific segments</w:t>
      </w:r>
      <w:r w:rsidRPr="00346F31">
        <w:rPr>
          <w:rFonts w:asciiTheme="minorHAnsi" w:eastAsia="Helvetica" w:hAnsiTheme="minorHAnsi" w:cstheme="minorHAnsi"/>
        </w:rPr>
        <w:t>. For example, if the receiver has obtained segments 1, 2, 3, 5, 6, 7 with cumulative acknowledgments the receiver can send ACKs only for segments 1, 2, 3 but not for 5, 6, 7. Segments 5, 6, 7 are discarded as they are now considered out of order.</w:t>
      </w:r>
    </w:p>
    <w:p w14:paraId="6642C2AF" w14:textId="5F6E4192" w:rsidR="00346F31" w:rsidRPr="00346F31" w:rsidRDefault="00346F31" w:rsidP="00346F31">
      <w:pPr>
        <w:pStyle w:val="BodyA"/>
        <w:spacing w:before="120" w:after="120"/>
        <w:rPr>
          <w:rFonts w:asciiTheme="minorHAnsi" w:hAnsiTheme="minorHAnsi" w:cstheme="minorHAnsi"/>
        </w:rPr>
      </w:pPr>
      <w:r w:rsidRPr="00346F31">
        <w:rPr>
          <w:rFonts w:asciiTheme="minorHAnsi" w:eastAsia="Helvetica" w:hAnsiTheme="minorHAnsi" w:cstheme="minorHAnsi"/>
        </w:rPr>
        <w:t xml:space="preserve">The problem can be remedied with an optional feature of TCP, which is called </w:t>
      </w:r>
      <w:r w:rsidRPr="008F20EB">
        <w:rPr>
          <w:rFonts w:asciiTheme="minorHAnsi" w:eastAsia="Helvetica" w:hAnsiTheme="minorHAnsi" w:cstheme="minorHAnsi"/>
          <w:b/>
          <w:bCs/>
          <w:i/>
        </w:rPr>
        <w:t>selective acknowledgments</w:t>
      </w:r>
      <w:r w:rsidRPr="008F20EB">
        <w:rPr>
          <w:rFonts w:asciiTheme="minorHAnsi" w:eastAsia="Helvetica" w:hAnsiTheme="minorHAnsi" w:cstheme="minorHAnsi"/>
          <w:b/>
          <w:bCs/>
        </w:rPr>
        <w:t xml:space="preserve"> (SACKs)</w:t>
      </w:r>
      <w:r w:rsidRPr="00346F31">
        <w:rPr>
          <w:rFonts w:asciiTheme="minorHAnsi" w:eastAsia="Helvetica" w:hAnsiTheme="minorHAnsi" w:cstheme="minorHAnsi"/>
        </w:rPr>
        <w:t xml:space="preserve">. Here, in addition to acknowledging the highest sequence number of contiguous data that has been received correctly (cumulative ACK), a receiver can acknowledge additional blocks of sequence numbers. The range of these blocks is included in the TCP header as an option. The use of SACK for a connection is negotiated in the TCP header options field during the setup phase </w:t>
      </w:r>
      <w:r w:rsidR="00131BF7" w:rsidRPr="00346F31">
        <w:rPr>
          <w:rFonts w:asciiTheme="minorHAnsi" w:eastAsia="Helvetica" w:hAnsiTheme="minorHAnsi" w:cstheme="minorHAnsi"/>
        </w:rPr>
        <w:t>of the</w:t>
      </w:r>
      <w:r w:rsidRPr="00346F31">
        <w:rPr>
          <w:rFonts w:asciiTheme="minorHAnsi" w:eastAsia="Helvetica" w:hAnsiTheme="minorHAnsi" w:cstheme="minorHAnsi"/>
        </w:rPr>
        <w:t xml:space="preserve"> TCP connection. </w:t>
      </w:r>
      <w:r w:rsidRPr="00346F31">
        <w:rPr>
          <w:rFonts w:asciiTheme="minorHAnsi" w:hAnsiTheme="minorHAnsi" w:cstheme="minorHAnsi"/>
        </w:rPr>
        <w:t xml:space="preserve">Recently it was uncovered that </w:t>
      </w:r>
      <w:r w:rsidRPr="008F20EB">
        <w:rPr>
          <w:rFonts w:asciiTheme="minorHAnsi" w:hAnsiTheme="minorHAnsi" w:cstheme="minorHAnsi"/>
        </w:rPr>
        <w:t xml:space="preserve">SACK </w:t>
      </w:r>
      <w:r w:rsidRPr="00346F31">
        <w:rPr>
          <w:rFonts w:asciiTheme="minorHAnsi" w:hAnsiTheme="minorHAnsi" w:cstheme="minorHAnsi"/>
        </w:rPr>
        <w:t xml:space="preserve">has some severe security holes. In this lab we disable </w:t>
      </w:r>
      <w:r w:rsidRPr="008F20EB">
        <w:rPr>
          <w:rFonts w:asciiTheme="minorHAnsi" w:hAnsiTheme="minorHAnsi" w:cstheme="minorHAnsi"/>
          <w:b/>
          <w:bCs/>
        </w:rPr>
        <w:t>SACK</w:t>
      </w:r>
      <w:r w:rsidRPr="00346F31">
        <w:rPr>
          <w:rFonts w:asciiTheme="minorHAnsi" w:eastAsia="Helvetica" w:hAnsiTheme="minorHAnsi" w:cstheme="minorHAnsi"/>
        </w:rPr>
        <w:t xml:space="preserve"> to facilitate the observation of Seq#, ACK# and retransmissions.</w:t>
      </w:r>
    </w:p>
    <w:p w14:paraId="1AC71F03" w14:textId="07C02527" w:rsidR="00346F31" w:rsidRPr="00346F31" w:rsidRDefault="00346F31" w:rsidP="00346F31">
      <w:pPr>
        <w:pStyle w:val="BodyA"/>
        <w:spacing w:before="120" w:after="120"/>
        <w:rPr>
          <w:rFonts w:asciiTheme="minorHAnsi" w:hAnsiTheme="minorHAnsi" w:cstheme="minorHAnsi"/>
        </w:rPr>
      </w:pPr>
      <w:r w:rsidRPr="00346F31">
        <w:rPr>
          <w:rFonts w:asciiTheme="minorHAnsi" w:hAnsiTheme="minorHAnsi" w:cstheme="minorHAnsi"/>
        </w:rPr>
        <w:t xml:space="preserve">TCP has two mechanisms that control the amount of data that a TCP sender can transmit. First, the TCP receiver informs the TCP sender how much data the TCP sender can transmit, this is called </w:t>
      </w:r>
      <w:r w:rsidRPr="00346F31">
        <w:rPr>
          <w:rFonts w:asciiTheme="minorHAnsi" w:hAnsiTheme="minorHAnsi" w:cstheme="minorHAnsi"/>
          <w:i/>
        </w:rPr>
        <w:t>flow control</w:t>
      </w:r>
      <w:r w:rsidRPr="00346F31">
        <w:rPr>
          <w:rFonts w:asciiTheme="minorHAnsi" w:hAnsiTheme="minorHAnsi" w:cstheme="minorHAnsi"/>
        </w:rPr>
        <w:t xml:space="preserve">. Second, when the network is overloaded and TCP segments are lost, the TCP sender reduces the rate at which it transmits traffic. This is called </w:t>
      </w:r>
      <w:r w:rsidRPr="00346F31">
        <w:rPr>
          <w:rFonts w:asciiTheme="minorHAnsi" w:hAnsiTheme="minorHAnsi" w:cstheme="minorHAnsi"/>
          <w:i/>
        </w:rPr>
        <w:t>congestion control</w:t>
      </w:r>
      <w:r w:rsidRPr="00346F31">
        <w:rPr>
          <w:rFonts w:asciiTheme="minorHAnsi" w:hAnsiTheme="minorHAnsi" w:cstheme="minorHAnsi"/>
        </w:rPr>
        <w:t>.</w:t>
      </w:r>
    </w:p>
    <w:p w14:paraId="62DCBEF7" w14:textId="574A6E1A" w:rsidR="00346F31" w:rsidRPr="008F20EB" w:rsidRDefault="00346F31" w:rsidP="008F20EB">
      <w:pPr>
        <w:pStyle w:val="BodyA"/>
        <w:spacing w:before="120" w:after="120"/>
        <w:rPr>
          <w:rFonts w:asciiTheme="minorHAnsi" w:hAnsiTheme="minorHAnsi" w:cstheme="minorHAnsi"/>
        </w:rPr>
      </w:pPr>
      <w:r w:rsidRPr="00346F31">
        <w:rPr>
          <w:rFonts w:asciiTheme="minorHAnsi" w:hAnsiTheme="minorHAnsi" w:cstheme="minorHAnsi"/>
        </w:rPr>
        <w:t xml:space="preserve">The lab covers the main features of UDP and TCP. In Part 1 we setup the router serial interfaces and the network configuration as shown in Figure </w:t>
      </w:r>
      <w:r w:rsidR="008F20EB">
        <w:rPr>
          <w:rFonts w:asciiTheme="minorHAnsi" w:hAnsiTheme="minorHAnsi" w:cstheme="minorHAnsi"/>
        </w:rPr>
        <w:t>6</w:t>
      </w:r>
      <w:r w:rsidRPr="00346F31">
        <w:rPr>
          <w:rFonts w:asciiTheme="minorHAnsi" w:hAnsiTheme="minorHAnsi" w:cstheme="minorHAnsi"/>
        </w:rPr>
        <w:t xml:space="preserve">.1 with IP addresses as shown in Table </w:t>
      </w:r>
      <w:r w:rsidR="008F20EB">
        <w:rPr>
          <w:rFonts w:asciiTheme="minorHAnsi" w:hAnsiTheme="minorHAnsi" w:cstheme="minorHAnsi"/>
        </w:rPr>
        <w:t>6</w:t>
      </w:r>
      <w:r w:rsidRPr="00346F31">
        <w:rPr>
          <w:rFonts w:asciiTheme="minorHAnsi" w:hAnsiTheme="minorHAnsi" w:cstheme="minorHAnsi"/>
        </w:rPr>
        <w:t xml:space="preserve">.1. </w:t>
      </w:r>
      <w:r w:rsidR="008F20EB">
        <w:rPr>
          <w:rFonts w:asciiTheme="minorHAnsi" w:hAnsiTheme="minorHAnsi" w:cstheme="minorHAnsi"/>
        </w:rPr>
        <w:t xml:space="preserve">This configuration is used for all parts in this lab. </w:t>
      </w:r>
      <w:r w:rsidR="008F20EB" w:rsidRPr="008F20EB">
        <w:rPr>
          <w:rFonts w:asciiTheme="minorHAnsi" w:hAnsiTheme="minorHAnsi" w:cstheme="minorHAnsi"/>
        </w:rPr>
        <w:t>Please</w:t>
      </w:r>
      <w:r w:rsidR="008F20EB">
        <w:rPr>
          <w:rFonts w:asciiTheme="minorHAnsi" w:hAnsiTheme="minorHAnsi" w:cstheme="minorHAnsi"/>
        </w:rPr>
        <w:t xml:space="preserve"> also</w:t>
      </w:r>
      <w:r w:rsidR="008F20EB" w:rsidRPr="008F20EB">
        <w:rPr>
          <w:rFonts w:asciiTheme="minorHAnsi" w:hAnsiTheme="minorHAnsi" w:cstheme="minorHAnsi"/>
        </w:rPr>
        <w:t xml:space="preserve"> </w:t>
      </w:r>
      <w:r w:rsidR="008F20EB" w:rsidRPr="008F20EB">
        <w:rPr>
          <w:rFonts w:asciiTheme="minorHAnsi" w:hAnsiTheme="minorHAnsi" w:cstheme="minorHAnsi"/>
          <w:b/>
          <w:bCs/>
        </w:rPr>
        <w:t>NOTE</w:t>
      </w:r>
      <w:r w:rsidR="008F20EB" w:rsidRPr="008F20EB">
        <w:rPr>
          <w:rFonts w:asciiTheme="minorHAnsi" w:hAnsiTheme="minorHAnsi" w:cstheme="minorHAnsi"/>
        </w:rPr>
        <w:t xml:space="preserve"> that we turn </w:t>
      </w:r>
      <w:r w:rsidR="008F20EB" w:rsidRPr="008F20EB">
        <w:rPr>
          <w:rFonts w:asciiTheme="minorHAnsi" w:hAnsiTheme="minorHAnsi" w:cstheme="minorHAnsi"/>
          <w:b/>
          <w:bCs/>
        </w:rPr>
        <w:t>SACK</w:t>
      </w:r>
      <w:r w:rsidR="008F20EB" w:rsidRPr="008F20EB">
        <w:rPr>
          <w:rFonts w:asciiTheme="minorHAnsi" w:hAnsiTheme="minorHAnsi" w:cstheme="minorHAnsi"/>
        </w:rPr>
        <w:t xml:space="preserve"> off</w:t>
      </w:r>
      <w:r w:rsidR="008F20EB">
        <w:rPr>
          <w:rFonts w:asciiTheme="minorHAnsi" w:hAnsiTheme="minorHAnsi" w:cstheme="minorHAnsi"/>
        </w:rPr>
        <w:t xml:space="preserve"> for TCP error recovery</w:t>
      </w:r>
      <w:r w:rsidR="008F20EB" w:rsidRPr="008F20EB">
        <w:rPr>
          <w:rFonts w:asciiTheme="minorHAnsi" w:hAnsiTheme="minorHAnsi" w:cstheme="minorHAnsi"/>
        </w:rPr>
        <w:t>.</w:t>
      </w:r>
      <w:r w:rsidR="00D02678">
        <w:t xml:space="preserve"> </w:t>
      </w:r>
      <w:r w:rsidR="00D02678">
        <w:rPr>
          <w:rFonts w:asciiTheme="minorHAnsi" w:hAnsiTheme="minorHAnsi" w:cstheme="minorHAnsi"/>
        </w:rPr>
        <w:t xml:space="preserve">We also </w:t>
      </w:r>
      <w:r w:rsidR="00D02678">
        <w:rPr>
          <w:rFonts w:asciiTheme="minorHAnsi" w:hAnsiTheme="minorHAnsi" w:cstheme="minorHAnsi"/>
        </w:rPr>
        <w:lastRenderedPageBreak/>
        <w:t xml:space="preserve">turn off </w:t>
      </w:r>
      <w:r w:rsidR="00D02678" w:rsidRPr="001B594B">
        <w:rPr>
          <w:rFonts w:asciiTheme="minorHAnsi" w:hAnsiTheme="minorHAnsi" w:cstheme="minorHAnsi"/>
          <w:b/>
          <w:bCs/>
        </w:rPr>
        <w:t>CDP</w:t>
      </w:r>
      <w:r w:rsidR="00D02678">
        <w:rPr>
          <w:rFonts w:asciiTheme="minorHAnsi" w:hAnsiTheme="minorHAnsi" w:cstheme="minorHAnsi"/>
        </w:rPr>
        <w:t xml:space="preserve"> and </w:t>
      </w:r>
      <w:r w:rsidR="00D02678" w:rsidRPr="001B594B">
        <w:rPr>
          <w:rFonts w:asciiTheme="minorHAnsi" w:hAnsiTheme="minorHAnsi" w:cstheme="minorHAnsi"/>
          <w:b/>
          <w:bCs/>
        </w:rPr>
        <w:t>LOOP</w:t>
      </w:r>
      <w:r w:rsidR="00D02678">
        <w:rPr>
          <w:rFonts w:asciiTheme="minorHAnsi" w:hAnsiTheme="minorHAnsi" w:cstheme="minorHAnsi"/>
        </w:rPr>
        <w:t xml:space="preserve"> packets. </w:t>
      </w:r>
      <w:r w:rsidR="00396C0E">
        <w:rPr>
          <w:rFonts w:asciiTheme="minorHAnsi" w:hAnsiTheme="minorHAnsi" w:cstheme="minorHAnsi"/>
        </w:rPr>
        <w:t xml:space="preserve">In </w:t>
      </w:r>
      <w:r w:rsidR="00D02678">
        <w:rPr>
          <w:rFonts w:asciiTheme="minorHAnsi" w:hAnsiTheme="minorHAnsi" w:cstheme="minorHAnsi"/>
        </w:rPr>
        <w:t>Lab 3</w:t>
      </w:r>
      <w:r w:rsidR="00396C0E">
        <w:rPr>
          <w:rFonts w:asciiTheme="minorHAnsi" w:hAnsiTheme="minorHAnsi" w:cstheme="minorHAnsi"/>
        </w:rPr>
        <w:t xml:space="preserve"> we show</w:t>
      </w:r>
      <w:r w:rsidR="001B594B">
        <w:rPr>
          <w:rFonts w:asciiTheme="minorHAnsi" w:hAnsiTheme="minorHAnsi" w:cstheme="minorHAnsi"/>
        </w:rPr>
        <w:t>ed</w:t>
      </w:r>
      <w:r w:rsidR="00396C0E">
        <w:rPr>
          <w:rFonts w:asciiTheme="minorHAnsi" w:hAnsiTheme="minorHAnsi" w:cstheme="minorHAnsi"/>
        </w:rPr>
        <w:t xml:space="preserve"> you how to do this when configuring a router</w:t>
      </w:r>
      <w:r w:rsidR="00D02678">
        <w:rPr>
          <w:rFonts w:asciiTheme="minorHAnsi" w:hAnsiTheme="minorHAnsi" w:cstheme="minorHAnsi"/>
        </w:rPr>
        <w:t xml:space="preserve">. </w:t>
      </w:r>
      <w:r w:rsidR="008F20EB" w:rsidRPr="008F20EB">
        <w:rPr>
          <w:rFonts w:asciiTheme="minorHAnsi" w:hAnsiTheme="minorHAnsi" w:cstheme="minorHAnsi"/>
        </w:rPr>
        <w:t xml:space="preserve">Instructions are given in Part </w:t>
      </w:r>
      <w:r w:rsidR="00396C0E">
        <w:rPr>
          <w:rFonts w:asciiTheme="minorHAnsi" w:hAnsiTheme="minorHAnsi" w:cstheme="minorHAnsi"/>
        </w:rPr>
        <w:t>2</w:t>
      </w:r>
      <w:r w:rsidR="008F20EB" w:rsidRPr="008F20EB">
        <w:rPr>
          <w:rFonts w:asciiTheme="minorHAnsi" w:hAnsiTheme="minorHAnsi" w:cstheme="minorHAnsi"/>
        </w:rPr>
        <w:t xml:space="preserve"> Exercise </w:t>
      </w:r>
      <w:r w:rsidR="00396C0E">
        <w:rPr>
          <w:rFonts w:asciiTheme="minorHAnsi" w:hAnsiTheme="minorHAnsi" w:cstheme="minorHAnsi"/>
        </w:rPr>
        <w:t>2</w:t>
      </w:r>
      <w:r w:rsidR="008F20EB" w:rsidRPr="008F20EB">
        <w:rPr>
          <w:rFonts w:asciiTheme="minorHAnsi" w:hAnsiTheme="minorHAnsi" w:cstheme="minorHAnsi"/>
        </w:rPr>
        <w:t>-</w:t>
      </w:r>
      <w:r w:rsidR="00396C0E">
        <w:rPr>
          <w:rFonts w:asciiTheme="minorHAnsi" w:hAnsiTheme="minorHAnsi" w:cstheme="minorHAnsi"/>
        </w:rPr>
        <w:t>c</w:t>
      </w:r>
      <w:r w:rsidR="008F20EB">
        <w:rPr>
          <w:rFonts w:asciiTheme="minorHAnsi" w:hAnsiTheme="minorHAnsi" w:cstheme="minorHAnsi"/>
        </w:rPr>
        <w:t>.</w:t>
      </w:r>
      <w:r w:rsidR="008F20EB" w:rsidRPr="008F20EB">
        <w:rPr>
          <w:rFonts w:asciiTheme="minorHAnsi" w:hAnsiTheme="minorHAnsi" w:cstheme="minorHAnsi"/>
        </w:rPr>
        <w:t xml:space="preserve"> Please do this every time you start a PC in Lab</w:t>
      </w:r>
      <w:r w:rsidR="008F20EB">
        <w:rPr>
          <w:rFonts w:asciiTheme="minorHAnsi" w:hAnsiTheme="minorHAnsi" w:cstheme="minorHAnsi"/>
        </w:rPr>
        <w:t xml:space="preserve"> 6.</w:t>
      </w:r>
      <w:r w:rsidR="008F20EB" w:rsidRPr="00346F31">
        <w:rPr>
          <w:rFonts w:asciiTheme="minorHAnsi" w:hAnsiTheme="minorHAnsi" w:cstheme="minorHAnsi"/>
        </w:rPr>
        <w:t xml:space="preserve"> </w:t>
      </w:r>
      <w:r w:rsidR="00896724">
        <w:rPr>
          <w:rFonts w:asciiTheme="minorHAnsi" w:hAnsiTheme="minorHAnsi" w:cstheme="minorHAnsi"/>
        </w:rPr>
        <w:t>We also introduce the “</w:t>
      </w:r>
      <w:r w:rsidR="00896724" w:rsidRPr="00896724">
        <w:rPr>
          <w:rFonts w:ascii="Consolas" w:hAnsi="Consolas" w:cs="Consolas"/>
        </w:rPr>
        <w:t>netcat</w:t>
      </w:r>
      <w:r w:rsidR="00896724">
        <w:rPr>
          <w:rFonts w:asciiTheme="minorHAnsi" w:hAnsiTheme="minorHAnsi" w:cstheme="minorHAnsi"/>
        </w:rPr>
        <w:t>” or also known as the “</w:t>
      </w:r>
      <w:r w:rsidR="00896724" w:rsidRPr="00896724">
        <w:rPr>
          <w:rFonts w:ascii="Consolas" w:hAnsi="Consolas" w:cs="Consolas"/>
        </w:rPr>
        <w:t>nc</w:t>
      </w:r>
      <w:r w:rsidR="00896724">
        <w:rPr>
          <w:rFonts w:asciiTheme="minorHAnsi" w:hAnsiTheme="minorHAnsi" w:cstheme="minorHAnsi"/>
        </w:rPr>
        <w:t xml:space="preserve">” command. </w:t>
      </w:r>
      <w:r w:rsidRPr="00346F31">
        <w:rPr>
          <w:rFonts w:asciiTheme="minorHAnsi" w:hAnsiTheme="minorHAnsi" w:cstheme="minorHAnsi"/>
        </w:rPr>
        <w:t>Part 2 compares the performance of data transmissions in TCP and UDP</w:t>
      </w:r>
      <w:r w:rsidR="001B594B">
        <w:rPr>
          <w:rFonts w:asciiTheme="minorHAnsi" w:hAnsiTheme="minorHAnsi" w:cstheme="minorHAnsi"/>
        </w:rPr>
        <w:t>. We also observe TCP connection management</w:t>
      </w:r>
      <w:r w:rsidRPr="00346F31">
        <w:rPr>
          <w:rFonts w:asciiTheme="minorHAnsi" w:hAnsiTheme="minorHAnsi" w:cstheme="minorHAnsi"/>
        </w:rPr>
        <w:t>. Part 3 explores how TCP and UDP deal with IP fragmentation</w:t>
      </w:r>
      <w:r w:rsidR="00896724">
        <w:rPr>
          <w:rFonts w:asciiTheme="minorHAnsi" w:hAnsiTheme="minorHAnsi" w:cstheme="minorHAnsi"/>
        </w:rPr>
        <w:t>, Path Discovery MTU (PDMTU)</w:t>
      </w:r>
      <w:r w:rsidR="001B594B">
        <w:rPr>
          <w:rFonts w:asciiTheme="minorHAnsi" w:hAnsiTheme="minorHAnsi" w:cstheme="minorHAnsi"/>
        </w:rPr>
        <w:t xml:space="preserve"> and we have added</w:t>
      </w:r>
      <w:r w:rsidR="00896724">
        <w:rPr>
          <w:rFonts w:asciiTheme="minorHAnsi" w:hAnsiTheme="minorHAnsi" w:cstheme="minorHAnsi"/>
        </w:rPr>
        <w:t xml:space="preserve"> an exercise on</w:t>
      </w:r>
      <w:r w:rsidR="001B594B">
        <w:rPr>
          <w:rFonts w:asciiTheme="minorHAnsi" w:hAnsiTheme="minorHAnsi" w:cstheme="minorHAnsi"/>
        </w:rPr>
        <w:t xml:space="preserve"> IPv6 to illustrate PDMTU</w:t>
      </w:r>
      <w:r w:rsidR="00896724">
        <w:rPr>
          <w:rFonts w:asciiTheme="minorHAnsi" w:hAnsiTheme="minorHAnsi" w:cstheme="minorHAnsi"/>
        </w:rPr>
        <w:t xml:space="preserve"> with ICMPv6</w:t>
      </w:r>
      <w:r w:rsidRPr="00346F31">
        <w:rPr>
          <w:rFonts w:asciiTheme="minorHAnsi" w:hAnsiTheme="minorHAnsi" w:cstheme="minorHAnsi"/>
        </w:rPr>
        <w:t xml:space="preserve">. Part 4 explores </w:t>
      </w:r>
      <w:r w:rsidR="008F20EB">
        <w:rPr>
          <w:rFonts w:asciiTheme="minorHAnsi" w:hAnsiTheme="minorHAnsi" w:cstheme="minorHAnsi"/>
        </w:rPr>
        <w:t>TCP</w:t>
      </w:r>
      <w:r w:rsidR="001B594B">
        <w:rPr>
          <w:rFonts w:asciiTheme="minorHAnsi" w:hAnsiTheme="minorHAnsi" w:cstheme="minorHAnsi"/>
        </w:rPr>
        <w:t xml:space="preserve"> retransmissions. For that we turn on (enable) SACK to show the difference between GBN and SACK</w:t>
      </w:r>
      <w:r w:rsidRPr="00346F31">
        <w:rPr>
          <w:rFonts w:asciiTheme="minorHAnsi" w:hAnsiTheme="minorHAnsi" w:cstheme="minorHAnsi"/>
        </w:rPr>
        <w:t>.</w:t>
      </w:r>
    </w:p>
    <w:p w14:paraId="499705BD" w14:textId="66B746F1" w:rsidR="00346F31" w:rsidRDefault="00396C0E" w:rsidP="003F3B15">
      <w:pPr>
        <w:pStyle w:val="BodyA"/>
        <w:jc w:val="center"/>
      </w:pPr>
      <w:r>
        <w:rPr>
          <w:noProof/>
        </w:rPr>
        <w:drawing>
          <wp:inline distT="0" distB="0" distL="0" distR="0" wp14:anchorId="20298995" wp14:editId="49E1A890">
            <wp:extent cx="5943600" cy="2486660"/>
            <wp:effectExtent l="0" t="0" r="0" b="254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p>
    <w:p w14:paraId="41C3EEBD" w14:textId="71D878B4" w:rsidR="00346F31" w:rsidRPr="00346F31" w:rsidRDefault="00346F31" w:rsidP="00346F31">
      <w:pPr>
        <w:pStyle w:val="BodyA"/>
        <w:jc w:val="center"/>
        <w:rPr>
          <w:rFonts w:asciiTheme="minorHAnsi" w:hAnsiTheme="minorHAnsi" w:cstheme="minorHAnsi"/>
        </w:rPr>
      </w:pPr>
      <w:r w:rsidRPr="00346F31">
        <w:rPr>
          <w:rFonts w:asciiTheme="minorHAnsi" w:hAnsiTheme="minorHAnsi" w:cstheme="minorHAnsi"/>
        </w:rPr>
        <w:t xml:space="preserve">Figure </w:t>
      </w:r>
      <w:r w:rsidR="003F3B15">
        <w:rPr>
          <w:rFonts w:asciiTheme="minorHAnsi" w:hAnsiTheme="minorHAnsi" w:cstheme="minorHAnsi"/>
        </w:rPr>
        <w:t>6</w:t>
      </w:r>
      <w:r w:rsidRPr="00346F31">
        <w:rPr>
          <w:rFonts w:asciiTheme="minorHAnsi" w:hAnsiTheme="minorHAnsi" w:cstheme="minorHAnsi"/>
        </w:rPr>
        <w:t xml:space="preserve">.1 Network topology for Lab </w:t>
      </w:r>
      <w:r w:rsidR="003F3B15">
        <w:rPr>
          <w:rFonts w:asciiTheme="minorHAnsi" w:hAnsiTheme="minorHAnsi" w:cstheme="minorHAnsi"/>
        </w:rPr>
        <w:t>6</w:t>
      </w:r>
    </w:p>
    <w:p w14:paraId="14AAA2A7" w14:textId="04208BB5" w:rsidR="00346F31" w:rsidRDefault="00346F31" w:rsidP="003F3B15">
      <w:pPr>
        <w:jc w:val="center"/>
      </w:pPr>
    </w:p>
    <w:tbl>
      <w:tblPr>
        <w:tblStyle w:val="GridTable4-Accent112"/>
        <w:tblW w:w="9350" w:type="dxa"/>
        <w:jc w:val="center"/>
        <w:tblLayout w:type="fixed"/>
        <w:tblLook w:val="0420" w:firstRow="1" w:lastRow="0" w:firstColumn="0" w:lastColumn="0" w:noHBand="0" w:noVBand="1"/>
      </w:tblPr>
      <w:tblGrid>
        <w:gridCol w:w="1872"/>
        <w:gridCol w:w="2476"/>
        <w:gridCol w:w="2501"/>
        <w:gridCol w:w="2501"/>
      </w:tblGrid>
      <w:tr w:rsidR="003F3B15" w:rsidRPr="008F034E" w14:paraId="3913FC79" w14:textId="5DD19F54" w:rsidTr="003F3B15">
        <w:trPr>
          <w:cnfStyle w:val="100000000000" w:firstRow="1" w:lastRow="0" w:firstColumn="0" w:lastColumn="0" w:oddVBand="0" w:evenVBand="0" w:oddHBand="0" w:evenHBand="0" w:firstRowFirstColumn="0" w:firstRowLastColumn="0" w:lastRowFirstColumn="0" w:lastRowLastColumn="0"/>
          <w:trHeight w:val="432"/>
          <w:jc w:val="center"/>
        </w:trPr>
        <w:tc>
          <w:tcPr>
            <w:tcW w:w="1872" w:type="dxa"/>
            <w:vAlign w:val="center"/>
          </w:tcPr>
          <w:p w14:paraId="588A6FF2" w14:textId="77777777" w:rsidR="003F3B15" w:rsidRPr="008F034E" w:rsidRDefault="003F3B15" w:rsidP="00263B18">
            <w:pPr>
              <w:jc w:val="center"/>
              <w:rPr>
                <w:b w:val="0"/>
                <w:sz w:val="24"/>
                <w:szCs w:val="24"/>
              </w:rPr>
            </w:pPr>
            <w:r w:rsidRPr="008F034E">
              <w:rPr>
                <w:sz w:val="24"/>
                <w:szCs w:val="24"/>
              </w:rPr>
              <w:t>PC</w:t>
            </w:r>
          </w:p>
        </w:tc>
        <w:tc>
          <w:tcPr>
            <w:tcW w:w="2476" w:type="dxa"/>
            <w:vAlign w:val="center"/>
          </w:tcPr>
          <w:p w14:paraId="51F56EA8" w14:textId="77777777" w:rsidR="003F3B15" w:rsidRPr="008F034E" w:rsidRDefault="003F3B15" w:rsidP="00263B18">
            <w:pPr>
              <w:jc w:val="center"/>
              <w:rPr>
                <w:sz w:val="24"/>
                <w:szCs w:val="24"/>
              </w:rPr>
            </w:pPr>
            <w:r w:rsidRPr="008F034E">
              <w:rPr>
                <w:sz w:val="24"/>
                <w:szCs w:val="24"/>
              </w:rPr>
              <w:t xml:space="preserve">IPv4 address of </w:t>
            </w:r>
            <w:r w:rsidRPr="008F034E">
              <w:rPr>
                <w:i/>
                <w:sz w:val="24"/>
                <w:szCs w:val="24"/>
              </w:rPr>
              <w:t>eth0</w:t>
            </w:r>
          </w:p>
        </w:tc>
        <w:tc>
          <w:tcPr>
            <w:tcW w:w="2501" w:type="dxa"/>
            <w:vAlign w:val="center"/>
          </w:tcPr>
          <w:p w14:paraId="4FA2F168" w14:textId="77777777" w:rsidR="003F3B15" w:rsidRPr="008F034E" w:rsidRDefault="003F3B15" w:rsidP="00263B18">
            <w:pPr>
              <w:jc w:val="center"/>
              <w:rPr>
                <w:sz w:val="24"/>
                <w:szCs w:val="24"/>
              </w:rPr>
            </w:pPr>
            <w:r w:rsidRPr="008F034E">
              <w:rPr>
                <w:sz w:val="24"/>
                <w:szCs w:val="24"/>
              </w:rPr>
              <w:t xml:space="preserve">IPv4 address of </w:t>
            </w:r>
            <w:r w:rsidRPr="008F034E">
              <w:rPr>
                <w:i/>
                <w:sz w:val="24"/>
                <w:szCs w:val="24"/>
              </w:rPr>
              <w:t>eth1</w:t>
            </w:r>
          </w:p>
        </w:tc>
        <w:tc>
          <w:tcPr>
            <w:tcW w:w="2501" w:type="dxa"/>
          </w:tcPr>
          <w:p w14:paraId="4DDA34B4" w14:textId="709E784A" w:rsidR="003F3B15" w:rsidRPr="008F034E" w:rsidRDefault="003F3B15" w:rsidP="00263B18">
            <w:pPr>
              <w:jc w:val="center"/>
              <w:rPr>
                <w:sz w:val="24"/>
                <w:szCs w:val="24"/>
              </w:rPr>
            </w:pPr>
            <w:r>
              <w:rPr>
                <w:sz w:val="24"/>
                <w:szCs w:val="24"/>
              </w:rPr>
              <w:t>Default Gateway</w:t>
            </w:r>
          </w:p>
        </w:tc>
      </w:tr>
      <w:tr w:rsidR="003F3B15" w:rsidRPr="008F034E" w14:paraId="0267D6C6" w14:textId="4724B967" w:rsidTr="003F3B15">
        <w:trPr>
          <w:cnfStyle w:val="000000100000" w:firstRow="0" w:lastRow="0" w:firstColumn="0" w:lastColumn="0" w:oddVBand="0" w:evenVBand="0" w:oddHBand="1" w:evenHBand="0" w:firstRowFirstColumn="0" w:firstRowLastColumn="0" w:lastRowFirstColumn="0" w:lastRowLastColumn="0"/>
          <w:trHeight w:val="432"/>
          <w:jc w:val="center"/>
        </w:trPr>
        <w:tc>
          <w:tcPr>
            <w:tcW w:w="1872" w:type="dxa"/>
            <w:vAlign w:val="center"/>
          </w:tcPr>
          <w:p w14:paraId="4EC971B1" w14:textId="77777777" w:rsidR="003F3B15" w:rsidRPr="008F034E" w:rsidRDefault="003F3B15" w:rsidP="00263B18">
            <w:pPr>
              <w:jc w:val="center"/>
            </w:pPr>
            <w:r w:rsidRPr="008F034E">
              <w:t>PC1</w:t>
            </w:r>
          </w:p>
        </w:tc>
        <w:tc>
          <w:tcPr>
            <w:tcW w:w="2476" w:type="dxa"/>
            <w:vAlign w:val="center"/>
          </w:tcPr>
          <w:p w14:paraId="211B74EF" w14:textId="77777777" w:rsidR="003F3B15" w:rsidRPr="008F034E" w:rsidRDefault="003F3B15" w:rsidP="00263B18">
            <w:pPr>
              <w:jc w:val="center"/>
              <w:rPr>
                <w:bCs/>
              </w:rPr>
            </w:pPr>
            <w:r w:rsidRPr="008F034E">
              <w:rPr>
                <w:bCs/>
              </w:rPr>
              <w:t>10.0.1.11/24</w:t>
            </w:r>
          </w:p>
        </w:tc>
        <w:tc>
          <w:tcPr>
            <w:tcW w:w="2501" w:type="dxa"/>
            <w:vAlign w:val="center"/>
          </w:tcPr>
          <w:p w14:paraId="3561C24D" w14:textId="77777777" w:rsidR="003F3B15" w:rsidRPr="008F034E" w:rsidRDefault="003F3B15" w:rsidP="00263B18">
            <w:pPr>
              <w:jc w:val="center"/>
              <w:rPr>
                <w:bCs/>
              </w:rPr>
            </w:pPr>
            <w:r w:rsidRPr="008F034E">
              <w:t>–</w:t>
            </w:r>
          </w:p>
        </w:tc>
        <w:tc>
          <w:tcPr>
            <w:tcW w:w="2501" w:type="dxa"/>
          </w:tcPr>
          <w:p w14:paraId="66E9805A" w14:textId="6010EF26" w:rsidR="003F3B15" w:rsidRPr="008F034E" w:rsidRDefault="00D17747" w:rsidP="00263B18">
            <w:pPr>
              <w:jc w:val="center"/>
            </w:pPr>
            <w:r>
              <w:t>10.0.1.1</w:t>
            </w:r>
          </w:p>
        </w:tc>
      </w:tr>
      <w:tr w:rsidR="003F3B15" w:rsidRPr="008F034E" w14:paraId="17C27933" w14:textId="26EDF807" w:rsidTr="003F3B15">
        <w:trPr>
          <w:trHeight w:val="432"/>
          <w:jc w:val="center"/>
        </w:trPr>
        <w:tc>
          <w:tcPr>
            <w:tcW w:w="1872" w:type="dxa"/>
            <w:vAlign w:val="center"/>
          </w:tcPr>
          <w:p w14:paraId="64A71264" w14:textId="77777777" w:rsidR="003F3B15" w:rsidRPr="008F034E" w:rsidRDefault="003F3B15" w:rsidP="00263B18">
            <w:pPr>
              <w:jc w:val="center"/>
            </w:pPr>
            <w:r w:rsidRPr="008F034E">
              <w:t>PC3</w:t>
            </w:r>
          </w:p>
        </w:tc>
        <w:tc>
          <w:tcPr>
            <w:tcW w:w="2476" w:type="dxa"/>
            <w:vAlign w:val="center"/>
          </w:tcPr>
          <w:p w14:paraId="78796377" w14:textId="77777777" w:rsidR="003F3B15" w:rsidRPr="008F034E" w:rsidRDefault="003F3B15" w:rsidP="00263B18">
            <w:pPr>
              <w:jc w:val="center"/>
              <w:rPr>
                <w:bCs/>
              </w:rPr>
            </w:pPr>
            <w:r w:rsidRPr="008F034E">
              <w:rPr>
                <w:bCs/>
              </w:rPr>
              <w:t>10.0.3.33/24</w:t>
            </w:r>
          </w:p>
        </w:tc>
        <w:tc>
          <w:tcPr>
            <w:tcW w:w="2501" w:type="dxa"/>
            <w:vAlign w:val="center"/>
          </w:tcPr>
          <w:p w14:paraId="63E9B49B" w14:textId="77777777" w:rsidR="003F3B15" w:rsidRPr="008F034E" w:rsidRDefault="003F3B15" w:rsidP="00263B18">
            <w:pPr>
              <w:jc w:val="center"/>
              <w:rPr>
                <w:bCs/>
              </w:rPr>
            </w:pPr>
            <w:r w:rsidRPr="008F034E">
              <w:t>–</w:t>
            </w:r>
          </w:p>
        </w:tc>
        <w:tc>
          <w:tcPr>
            <w:tcW w:w="2501" w:type="dxa"/>
          </w:tcPr>
          <w:p w14:paraId="1250FDA3" w14:textId="40E48A23" w:rsidR="003F3B15" w:rsidRPr="008F034E" w:rsidRDefault="00D17747" w:rsidP="00263B18">
            <w:pPr>
              <w:jc w:val="center"/>
            </w:pPr>
            <w:r>
              <w:t>10.0.</w:t>
            </w:r>
            <w:r w:rsidR="00396C0E">
              <w:t>3</w:t>
            </w:r>
            <w:r>
              <w:t>.1</w:t>
            </w:r>
          </w:p>
        </w:tc>
      </w:tr>
      <w:tr w:rsidR="003F3B15" w:rsidRPr="008F034E" w14:paraId="48FB7709" w14:textId="481F0891" w:rsidTr="003F3B15">
        <w:trPr>
          <w:cnfStyle w:val="000000100000" w:firstRow="0" w:lastRow="0" w:firstColumn="0" w:lastColumn="0" w:oddVBand="0" w:evenVBand="0" w:oddHBand="1" w:evenHBand="0" w:firstRowFirstColumn="0" w:firstRowLastColumn="0" w:lastRowFirstColumn="0" w:lastRowLastColumn="0"/>
          <w:trHeight w:val="720"/>
          <w:jc w:val="center"/>
        </w:trPr>
        <w:tc>
          <w:tcPr>
            <w:tcW w:w="1872" w:type="dxa"/>
            <w:shd w:val="clear" w:color="auto" w:fill="5B9BD5" w:themeFill="accent1"/>
            <w:vAlign w:val="center"/>
          </w:tcPr>
          <w:p w14:paraId="1AB059AB" w14:textId="77777777" w:rsidR="003F3B15" w:rsidRPr="008F034E" w:rsidRDefault="003F3B15" w:rsidP="00263B18">
            <w:pPr>
              <w:jc w:val="center"/>
              <w:rPr>
                <w:b/>
                <w:bCs/>
                <w:color w:val="FFFFFF" w:themeColor="background1"/>
                <w:sz w:val="24"/>
                <w:szCs w:val="24"/>
              </w:rPr>
            </w:pPr>
            <w:r w:rsidRPr="008F034E">
              <w:rPr>
                <w:b/>
                <w:bCs/>
                <w:color w:val="FFFFFF" w:themeColor="background1"/>
                <w:sz w:val="24"/>
                <w:szCs w:val="24"/>
              </w:rPr>
              <w:t>Cisco Router</w:t>
            </w:r>
          </w:p>
        </w:tc>
        <w:tc>
          <w:tcPr>
            <w:tcW w:w="2476" w:type="dxa"/>
            <w:shd w:val="clear" w:color="auto" w:fill="5B9BD5" w:themeFill="accent1"/>
            <w:vAlign w:val="center"/>
          </w:tcPr>
          <w:p w14:paraId="7A6CBB2D" w14:textId="77777777" w:rsidR="003F3B15" w:rsidRPr="008F034E" w:rsidRDefault="003F3B15" w:rsidP="00263B18">
            <w:pPr>
              <w:jc w:val="center"/>
              <w:rPr>
                <w:b/>
                <w:bCs/>
                <w:color w:val="FFFFFF" w:themeColor="background1"/>
                <w:sz w:val="24"/>
                <w:szCs w:val="24"/>
              </w:rPr>
            </w:pPr>
            <w:r w:rsidRPr="008F034E">
              <w:rPr>
                <w:b/>
                <w:bCs/>
                <w:color w:val="FFFFFF" w:themeColor="background1"/>
                <w:sz w:val="24"/>
                <w:szCs w:val="24"/>
              </w:rPr>
              <w:t>IPv4 address of</w:t>
            </w:r>
            <w:r w:rsidRPr="008F034E">
              <w:rPr>
                <w:sz w:val="24"/>
                <w:szCs w:val="24"/>
              </w:rPr>
              <w:t xml:space="preserve"> </w:t>
            </w:r>
            <w:r w:rsidRPr="00352784">
              <w:rPr>
                <w:b/>
                <w:bCs/>
                <w:i/>
                <w:iCs/>
                <w:color w:val="FFFFFF" w:themeColor="background1"/>
                <w:sz w:val="24"/>
                <w:szCs w:val="24"/>
              </w:rPr>
              <w:t>Fast</w:t>
            </w:r>
            <w:r w:rsidRPr="009F56B7">
              <w:rPr>
                <w:b/>
                <w:bCs/>
                <w:i/>
                <w:iCs/>
                <w:color w:val="FFFFFF" w:themeColor="background1"/>
                <w:sz w:val="24"/>
                <w:szCs w:val="24"/>
              </w:rPr>
              <w:t>E</w:t>
            </w:r>
            <w:r w:rsidRPr="008F034E">
              <w:rPr>
                <w:b/>
                <w:bCs/>
                <w:i/>
                <w:color w:val="FFFFFF" w:themeColor="background1"/>
                <w:sz w:val="24"/>
                <w:szCs w:val="24"/>
              </w:rPr>
              <w:t>thernet0</w:t>
            </w:r>
            <w:r>
              <w:rPr>
                <w:b/>
                <w:bCs/>
                <w:i/>
                <w:color w:val="FFFFFF" w:themeColor="background1"/>
                <w:sz w:val="24"/>
                <w:szCs w:val="24"/>
              </w:rPr>
              <w:t>/0</w:t>
            </w:r>
          </w:p>
        </w:tc>
        <w:tc>
          <w:tcPr>
            <w:tcW w:w="2501" w:type="dxa"/>
            <w:shd w:val="clear" w:color="auto" w:fill="5B9BD5" w:themeFill="accent1"/>
            <w:vAlign w:val="center"/>
          </w:tcPr>
          <w:p w14:paraId="3855A72F" w14:textId="19E3745C" w:rsidR="003F3B15" w:rsidRPr="008F034E" w:rsidRDefault="003F3B15" w:rsidP="00263B18">
            <w:pPr>
              <w:jc w:val="center"/>
              <w:rPr>
                <w:b/>
                <w:bCs/>
                <w:color w:val="FFFFFF" w:themeColor="background1"/>
                <w:sz w:val="24"/>
                <w:szCs w:val="24"/>
              </w:rPr>
            </w:pPr>
            <w:r w:rsidRPr="008F034E">
              <w:rPr>
                <w:b/>
                <w:bCs/>
                <w:color w:val="FFFFFF" w:themeColor="background1"/>
                <w:sz w:val="24"/>
                <w:szCs w:val="24"/>
              </w:rPr>
              <w:t>IPv4 address of</w:t>
            </w:r>
            <w:r w:rsidRPr="008F034E">
              <w:rPr>
                <w:sz w:val="24"/>
                <w:szCs w:val="24"/>
              </w:rPr>
              <w:t xml:space="preserve"> </w:t>
            </w:r>
            <w:r>
              <w:rPr>
                <w:b/>
                <w:bCs/>
                <w:i/>
                <w:iCs/>
                <w:color w:val="FFFFFF" w:themeColor="background1"/>
                <w:sz w:val="24"/>
                <w:szCs w:val="24"/>
              </w:rPr>
              <w:t>Serial</w:t>
            </w:r>
            <w:r w:rsidR="00D17747">
              <w:rPr>
                <w:b/>
                <w:bCs/>
                <w:i/>
                <w:iCs/>
                <w:color w:val="FFFFFF" w:themeColor="background1"/>
                <w:sz w:val="24"/>
                <w:szCs w:val="24"/>
              </w:rPr>
              <w:t>2</w:t>
            </w:r>
            <w:r>
              <w:rPr>
                <w:b/>
                <w:bCs/>
                <w:i/>
                <w:color w:val="FFFFFF" w:themeColor="background1"/>
                <w:sz w:val="24"/>
                <w:szCs w:val="24"/>
              </w:rPr>
              <w:t>/0</w:t>
            </w:r>
          </w:p>
        </w:tc>
        <w:tc>
          <w:tcPr>
            <w:tcW w:w="2501" w:type="dxa"/>
            <w:shd w:val="clear" w:color="auto" w:fill="5B9BD5" w:themeFill="accent1"/>
          </w:tcPr>
          <w:p w14:paraId="69987EE9" w14:textId="22357D2D" w:rsidR="003F3B15" w:rsidRPr="008F034E" w:rsidRDefault="003F3B15" w:rsidP="00263B18">
            <w:pPr>
              <w:jc w:val="center"/>
              <w:rPr>
                <w:b/>
                <w:bCs/>
                <w:color w:val="FFFFFF" w:themeColor="background1"/>
                <w:sz w:val="24"/>
                <w:szCs w:val="24"/>
              </w:rPr>
            </w:pPr>
            <w:r>
              <w:rPr>
                <w:b/>
                <w:bCs/>
                <w:color w:val="FFFFFF" w:themeColor="background1"/>
                <w:sz w:val="24"/>
                <w:szCs w:val="24"/>
              </w:rPr>
              <w:t>Default Gateway</w:t>
            </w:r>
          </w:p>
        </w:tc>
      </w:tr>
      <w:tr w:rsidR="003F3B15" w:rsidRPr="008F034E" w14:paraId="3647841A" w14:textId="1A49A17D" w:rsidTr="003F3B15">
        <w:trPr>
          <w:trHeight w:val="544"/>
          <w:jc w:val="center"/>
        </w:trPr>
        <w:tc>
          <w:tcPr>
            <w:tcW w:w="1872" w:type="dxa"/>
          </w:tcPr>
          <w:p w14:paraId="7212809D" w14:textId="77777777" w:rsidR="003F3B15" w:rsidRPr="008F034E" w:rsidRDefault="003F3B15" w:rsidP="00263B18">
            <w:pPr>
              <w:keepNext/>
              <w:spacing w:before="120" w:after="120" w:line="240" w:lineRule="atLeast"/>
              <w:jc w:val="center"/>
              <w:rPr>
                <w:rFonts w:eastAsia="SimSun"/>
                <w:spacing w:val="-5"/>
                <w:szCs w:val="20"/>
              </w:rPr>
            </w:pPr>
            <w:r w:rsidRPr="008F034E">
              <w:rPr>
                <w:rFonts w:eastAsia="SimSun"/>
                <w:spacing w:val="-5"/>
                <w:szCs w:val="20"/>
              </w:rPr>
              <w:t>Router1</w:t>
            </w:r>
          </w:p>
        </w:tc>
        <w:tc>
          <w:tcPr>
            <w:tcW w:w="2476" w:type="dxa"/>
          </w:tcPr>
          <w:p w14:paraId="4ADCF9E6" w14:textId="0699041A" w:rsidR="003F3B15" w:rsidRPr="008F034E" w:rsidRDefault="003F3B15" w:rsidP="00263B18">
            <w:pPr>
              <w:keepNext/>
              <w:spacing w:before="120" w:after="120" w:line="240" w:lineRule="atLeast"/>
              <w:jc w:val="center"/>
              <w:rPr>
                <w:rFonts w:eastAsia="SimSun"/>
                <w:bCs/>
                <w:spacing w:val="-5"/>
                <w:szCs w:val="20"/>
              </w:rPr>
            </w:pPr>
            <w:r w:rsidRPr="008F034E">
              <w:rPr>
                <w:rFonts w:eastAsia="SimSun"/>
                <w:bCs/>
                <w:spacing w:val="-5"/>
                <w:szCs w:val="20"/>
              </w:rPr>
              <w:t>10.0.</w:t>
            </w:r>
            <w:r>
              <w:rPr>
                <w:rFonts w:eastAsia="SimSun"/>
                <w:bCs/>
                <w:spacing w:val="-5"/>
                <w:szCs w:val="20"/>
              </w:rPr>
              <w:t>1</w:t>
            </w:r>
            <w:r w:rsidRPr="008F034E">
              <w:rPr>
                <w:rFonts w:eastAsia="SimSun"/>
                <w:bCs/>
                <w:spacing w:val="-5"/>
                <w:szCs w:val="20"/>
              </w:rPr>
              <w:t>.1/24</w:t>
            </w:r>
          </w:p>
        </w:tc>
        <w:tc>
          <w:tcPr>
            <w:tcW w:w="2501" w:type="dxa"/>
          </w:tcPr>
          <w:p w14:paraId="1A6BD7EE" w14:textId="0907C999" w:rsidR="003F3B15" w:rsidRPr="008F034E" w:rsidRDefault="003F3B15" w:rsidP="00263B18">
            <w:pPr>
              <w:keepNext/>
              <w:spacing w:before="120" w:after="120" w:line="240" w:lineRule="atLeast"/>
              <w:jc w:val="center"/>
              <w:rPr>
                <w:rFonts w:eastAsia="SimSun"/>
                <w:bCs/>
                <w:spacing w:val="-5"/>
                <w:szCs w:val="20"/>
              </w:rPr>
            </w:pPr>
            <w:r w:rsidRPr="008F034E">
              <w:rPr>
                <w:rFonts w:eastAsia="SimSun"/>
                <w:bCs/>
                <w:spacing w:val="-5"/>
                <w:szCs w:val="20"/>
              </w:rPr>
              <w:t>10.0.</w:t>
            </w:r>
            <w:r>
              <w:rPr>
                <w:rFonts w:eastAsia="SimSun"/>
                <w:bCs/>
                <w:spacing w:val="-5"/>
                <w:szCs w:val="20"/>
              </w:rPr>
              <w:t>2</w:t>
            </w:r>
            <w:r w:rsidRPr="008F034E">
              <w:rPr>
                <w:rFonts w:eastAsia="SimSun"/>
                <w:bCs/>
                <w:spacing w:val="-5"/>
                <w:szCs w:val="20"/>
              </w:rPr>
              <w:t>.1/24</w:t>
            </w:r>
          </w:p>
        </w:tc>
        <w:tc>
          <w:tcPr>
            <w:tcW w:w="2501" w:type="dxa"/>
          </w:tcPr>
          <w:p w14:paraId="15C50105" w14:textId="2F702EC4" w:rsidR="003F3B15" w:rsidRPr="008F034E" w:rsidRDefault="003F3B15" w:rsidP="00263B18">
            <w:pPr>
              <w:keepNext/>
              <w:spacing w:before="120" w:after="120" w:line="240" w:lineRule="atLeast"/>
              <w:jc w:val="center"/>
              <w:rPr>
                <w:rFonts w:eastAsia="SimSun"/>
                <w:bCs/>
                <w:spacing w:val="-5"/>
                <w:szCs w:val="20"/>
              </w:rPr>
            </w:pPr>
            <w:r>
              <w:rPr>
                <w:rFonts w:eastAsia="SimSun"/>
                <w:bCs/>
                <w:spacing w:val="-5"/>
                <w:szCs w:val="20"/>
              </w:rPr>
              <w:t>10.0.2.2</w:t>
            </w:r>
          </w:p>
        </w:tc>
      </w:tr>
      <w:tr w:rsidR="003F3B15" w:rsidRPr="008F034E" w14:paraId="23F9B45C" w14:textId="41C4D0AB" w:rsidTr="003F3B15">
        <w:trPr>
          <w:cnfStyle w:val="000000100000" w:firstRow="0" w:lastRow="0" w:firstColumn="0" w:lastColumn="0" w:oddVBand="0" w:evenVBand="0" w:oddHBand="1" w:evenHBand="0" w:firstRowFirstColumn="0" w:firstRowLastColumn="0" w:lastRowFirstColumn="0" w:lastRowLastColumn="0"/>
          <w:trHeight w:val="544"/>
          <w:jc w:val="center"/>
        </w:trPr>
        <w:tc>
          <w:tcPr>
            <w:tcW w:w="1872" w:type="dxa"/>
          </w:tcPr>
          <w:p w14:paraId="70A3AD96" w14:textId="77777777" w:rsidR="003F3B15" w:rsidRPr="008F034E" w:rsidRDefault="003F3B15" w:rsidP="00263B18">
            <w:pPr>
              <w:keepNext/>
              <w:spacing w:before="120" w:after="120" w:line="240" w:lineRule="atLeast"/>
              <w:jc w:val="center"/>
              <w:rPr>
                <w:rFonts w:eastAsia="SimSun"/>
                <w:spacing w:val="-5"/>
                <w:szCs w:val="20"/>
              </w:rPr>
            </w:pPr>
            <w:r>
              <w:rPr>
                <w:rFonts w:eastAsia="SimSun"/>
                <w:spacing w:val="-5"/>
                <w:szCs w:val="20"/>
              </w:rPr>
              <w:t>Router2</w:t>
            </w:r>
          </w:p>
        </w:tc>
        <w:tc>
          <w:tcPr>
            <w:tcW w:w="2476" w:type="dxa"/>
          </w:tcPr>
          <w:p w14:paraId="52475305" w14:textId="33F485C4" w:rsidR="003F3B15" w:rsidRPr="008F034E" w:rsidRDefault="003F3B15" w:rsidP="00263B18">
            <w:pPr>
              <w:keepNext/>
              <w:spacing w:before="120" w:after="120" w:line="240" w:lineRule="atLeast"/>
              <w:jc w:val="center"/>
              <w:rPr>
                <w:rFonts w:eastAsia="SimSun"/>
                <w:bCs/>
                <w:spacing w:val="-5"/>
                <w:szCs w:val="20"/>
              </w:rPr>
            </w:pPr>
            <w:r>
              <w:rPr>
                <w:rFonts w:eastAsia="SimSun"/>
                <w:bCs/>
                <w:spacing w:val="-5"/>
                <w:szCs w:val="20"/>
              </w:rPr>
              <w:t>10.0.3.1/24</w:t>
            </w:r>
          </w:p>
        </w:tc>
        <w:tc>
          <w:tcPr>
            <w:tcW w:w="2501" w:type="dxa"/>
          </w:tcPr>
          <w:p w14:paraId="1548C6A7" w14:textId="77777777" w:rsidR="003F3B15" w:rsidRPr="008F034E" w:rsidRDefault="003F3B15" w:rsidP="00263B18">
            <w:pPr>
              <w:keepNext/>
              <w:spacing w:before="120" w:after="120" w:line="240" w:lineRule="atLeast"/>
              <w:jc w:val="center"/>
              <w:rPr>
                <w:rFonts w:eastAsia="SimSun"/>
                <w:bCs/>
                <w:spacing w:val="-5"/>
                <w:szCs w:val="20"/>
              </w:rPr>
            </w:pPr>
            <w:r>
              <w:rPr>
                <w:rFonts w:eastAsia="SimSun"/>
                <w:bCs/>
                <w:spacing w:val="-5"/>
                <w:szCs w:val="20"/>
              </w:rPr>
              <w:t>10.0.2.2/24</w:t>
            </w:r>
          </w:p>
        </w:tc>
        <w:tc>
          <w:tcPr>
            <w:tcW w:w="2501" w:type="dxa"/>
          </w:tcPr>
          <w:p w14:paraId="3685FE46" w14:textId="3FF546D1" w:rsidR="003F3B15" w:rsidRDefault="003F3B15" w:rsidP="00263B18">
            <w:pPr>
              <w:keepNext/>
              <w:spacing w:before="120" w:after="120" w:line="240" w:lineRule="atLeast"/>
              <w:jc w:val="center"/>
              <w:rPr>
                <w:rFonts w:eastAsia="SimSun"/>
                <w:bCs/>
                <w:spacing w:val="-5"/>
                <w:szCs w:val="20"/>
              </w:rPr>
            </w:pPr>
            <w:r>
              <w:rPr>
                <w:rFonts w:eastAsia="SimSun"/>
                <w:bCs/>
                <w:spacing w:val="-5"/>
                <w:szCs w:val="20"/>
              </w:rPr>
              <w:t>10.0.2.1</w:t>
            </w:r>
          </w:p>
        </w:tc>
      </w:tr>
    </w:tbl>
    <w:p w14:paraId="3C990062" w14:textId="77777777" w:rsidR="00346F31" w:rsidRDefault="00346F31" w:rsidP="00346F31"/>
    <w:p w14:paraId="54B079A1" w14:textId="21027F01" w:rsidR="00346F31" w:rsidRPr="00346F31" w:rsidRDefault="00346F31" w:rsidP="00346F31">
      <w:pPr>
        <w:jc w:val="center"/>
        <w:rPr>
          <w:rFonts w:eastAsia="Times New Roman"/>
          <w:b/>
          <w:bCs/>
          <w:color w:val="2C6F95"/>
        </w:rPr>
      </w:pPr>
      <w:r w:rsidRPr="00346F31">
        <w:t xml:space="preserve">Table </w:t>
      </w:r>
      <w:r w:rsidR="003F3B15">
        <w:t>6</w:t>
      </w:r>
      <w:r w:rsidRPr="00346F31">
        <w:t>.1 IP addresses of the PCs and Routers</w:t>
      </w:r>
    </w:p>
    <w:p w14:paraId="1BCDB130" w14:textId="6E4FDA08" w:rsidR="005701E2" w:rsidRDefault="005701E2" w:rsidP="005701E2"/>
    <w:p w14:paraId="3D13508F" w14:textId="77777777" w:rsidR="005701E2" w:rsidRDefault="005701E2" w:rsidP="005701E2"/>
    <w:p w14:paraId="29065AC9" w14:textId="77777777" w:rsidR="005701E2" w:rsidRDefault="005701E2" w:rsidP="005701E2"/>
    <w:p w14:paraId="73D5ACE1" w14:textId="77777777" w:rsidR="005701E2" w:rsidRDefault="005701E2" w:rsidP="005701E2"/>
    <w:p w14:paraId="6F4D4ABA" w14:textId="77777777" w:rsidR="005701E2" w:rsidRDefault="005701E2" w:rsidP="005701E2">
      <w:r>
        <w:lastRenderedPageBreak/>
        <w:br w:type="page"/>
      </w:r>
    </w:p>
    <w:p w14:paraId="0338C73F" w14:textId="50BDEFD0" w:rsidR="005701E2" w:rsidRPr="00CE2ED4" w:rsidRDefault="003F3B15" w:rsidP="005701E2">
      <w:pPr>
        <w:pStyle w:val="Heading2"/>
      </w:pPr>
      <w:bookmarkStart w:id="14" w:name="_Toc65426240"/>
      <w:r>
        <w:lastRenderedPageBreak/>
        <w:t>Part 1. Setting up the Network Topology</w:t>
      </w:r>
      <w:r w:rsidR="00ED02B5">
        <w:t xml:space="preserve"> and Using the “nc” </w:t>
      </w:r>
      <w:r w:rsidR="00EB10D3">
        <w:t>C</w:t>
      </w:r>
      <w:r w:rsidR="00ED02B5">
        <w:t>ommand for Data Transmission</w:t>
      </w:r>
      <w:bookmarkEnd w:id="14"/>
    </w:p>
    <w:p w14:paraId="0574407C" w14:textId="7B7EE448" w:rsidR="005701E2" w:rsidRDefault="00FC2178" w:rsidP="00FC2178">
      <w:pPr>
        <w:spacing w:before="120" w:after="120" w:line="240" w:lineRule="auto"/>
        <w:rPr>
          <w:rFonts w:eastAsia="Helvetica" w:hAnsi="Helvetica" w:cs="Helvetica"/>
        </w:rPr>
      </w:pPr>
      <w:r>
        <w:rPr>
          <w:rFonts w:eastAsia="Helvetica" w:hAnsi="Helvetica" w:cs="Helvetica"/>
        </w:rPr>
        <w:t>Using the topology shown in Figure 6.1, and the IP addresses in Table 6.1, set up the GNS3 configuration</w:t>
      </w:r>
      <w:r w:rsidR="00C275F4">
        <w:rPr>
          <w:rFonts w:eastAsia="Helvetica" w:hAnsi="Helvetica" w:cs="Helvetica"/>
        </w:rPr>
        <w:t>.</w:t>
      </w:r>
      <w:r>
        <w:rPr>
          <w:rFonts w:eastAsia="Helvetica" w:hAnsi="Helvetica" w:cs="Helvetica"/>
        </w:rPr>
        <w:t xml:space="preserve"> Note that we are </w:t>
      </w:r>
      <w:r w:rsidR="003F3B15">
        <w:rPr>
          <w:rFonts w:eastAsia="Helvetica" w:hAnsi="Helvetica" w:cs="Helvetica"/>
        </w:rPr>
        <w:t>us</w:t>
      </w:r>
      <w:r>
        <w:rPr>
          <w:rFonts w:eastAsia="Helvetica" w:hAnsi="Helvetica" w:cs="Helvetica"/>
        </w:rPr>
        <w:t>ing</w:t>
      </w:r>
      <w:r w:rsidR="003F3B15">
        <w:rPr>
          <w:rFonts w:eastAsia="Helvetica" w:hAnsi="Helvetica" w:cs="Helvetica"/>
        </w:rPr>
        <w:t xml:space="preserve"> the </w:t>
      </w:r>
      <w:r w:rsidR="003F3B15" w:rsidRPr="001D6E1A">
        <w:rPr>
          <w:rFonts w:eastAsia="Helvetica" w:hAnsi="Helvetica" w:cs="Helvetica"/>
          <w:b/>
          <w:bCs/>
          <w:u w:val="single"/>
        </w:rPr>
        <w:t xml:space="preserve">serial </w:t>
      </w:r>
      <w:r w:rsidR="003F3B15">
        <w:rPr>
          <w:rFonts w:eastAsia="Helvetica" w:hAnsi="Helvetica" w:cs="Helvetica"/>
        </w:rPr>
        <w:t>interfaces</w:t>
      </w:r>
      <w:r w:rsidR="00C275F4">
        <w:rPr>
          <w:rFonts w:eastAsia="Helvetica" w:hAnsi="Helvetica" w:cs="Helvetica"/>
        </w:rPr>
        <w:t xml:space="preserve"> (Serial2/0)</w:t>
      </w:r>
      <w:r w:rsidR="003F3B15">
        <w:rPr>
          <w:rFonts w:eastAsia="Helvetica" w:hAnsi="Helvetica" w:cs="Helvetica"/>
        </w:rPr>
        <w:t xml:space="preserve"> </w:t>
      </w:r>
      <w:r>
        <w:rPr>
          <w:rFonts w:eastAsia="Helvetica" w:hAnsi="Helvetica" w:cs="Helvetica"/>
        </w:rPr>
        <w:t>to interconnect</w:t>
      </w:r>
      <w:r w:rsidR="003F3B15">
        <w:rPr>
          <w:rFonts w:eastAsia="Helvetica" w:hAnsi="Helvetica" w:cs="Helvetica"/>
        </w:rPr>
        <w:t xml:space="preserve"> the Routers. </w:t>
      </w:r>
    </w:p>
    <w:p w14:paraId="1E950C22" w14:textId="47FC4DB5" w:rsidR="00FC2178" w:rsidRDefault="00FC2178" w:rsidP="00FC2178">
      <w:pPr>
        <w:pStyle w:val="Heading3"/>
      </w:pPr>
      <w:bookmarkStart w:id="15" w:name="_Toc65426241"/>
      <w:r>
        <w:t>Exercise 1</w:t>
      </w:r>
      <w:r w:rsidR="00FE63D1">
        <w:t>-a.</w:t>
      </w:r>
      <w:r>
        <w:t xml:space="preserve"> Network setup</w:t>
      </w:r>
      <w:bookmarkEnd w:id="15"/>
      <w:r>
        <w:t xml:space="preserve">  </w:t>
      </w:r>
    </w:p>
    <w:p w14:paraId="32915733" w14:textId="24AC39AB" w:rsidR="00FC2178" w:rsidRDefault="00FC2178" w:rsidP="00273553">
      <w:pPr>
        <w:pStyle w:val="ListParagraph"/>
        <w:numPr>
          <w:ilvl w:val="0"/>
          <w:numId w:val="19"/>
        </w:numPr>
        <w:spacing w:before="120" w:after="120" w:line="240" w:lineRule="auto"/>
      </w:pPr>
      <w:r>
        <w:t xml:space="preserve">First set up the </w:t>
      </w:r>
      <w:r w:rsidR="005D34C9">
        <w:t xml:space="preserve">ethernet and </w:t>
      </w:r>
      <w:r>
        <w:t xml:space="preserve">serial interfaces on the </w:t>
      </w:r>
      <w:r w:rsidR="00963354">
        <w:t>r</w:t>
      </w:r>
      <w:r>
        <w:t xml:space="preserve">outers. Here shown for </w:t>
      </w:r>
      <w:r w:rsidRPr="00FC2178">
        <w:rPr>
          <w:i/>
          <w:iCs/>
        </w:rPr>
        <w:t>Router1</w:t>
      </w:r>
      <w:r>
        <w:t xml:space="preserve"> interface</w:t>
      </w:r>
      <w:r w:rsidR="005D34C9">
        <w:t xml:space="preserve"> FastEthernet0/0 </w:t>
      </w:r>
      <w:proofErr w:type="gramStart"/>
      <w:r w:rsidR="005D34C9">
        <w:t xml:space="preserve">and </w:t>
      </w:r>
      <w:r>
        <w:t xml:space="preserve"> Serial</w:t>
      </w:r>
      <w:proofErr w:type="gramEnd"/>
      <w:r w:rsidR="00E97642">
        <w:t>2</w:t>
      </w:r>
      <w:r>
        <w:t>/0</w:t>
      </w:r>
      <w:r w:rsidR="005D34C9">
        <w:t>. And add the default gateway.</w:t>
      </w:r>
      <w:r w:rsidR="00963354">
        <w:t xml:space="preserve"> Repeat for </w:t>
      </w:r>
      <w:r w:rsidR="00963354" w:rsidRPr="00963354">
        <w:rPr>
          <w:i/>
          <w:iCs/>
        </w:rPr>
        <w:t>Router2</w:t>
      </w:r>
      <w:r w:rsidR="00963354">
        <w:t xml:space="preserve"> wi</w:t>
      </w:r>
      <w:r w:rsidR="00E97642">
        <w:t>t</w:t>
      </w:r>
      <w:r w:rsidR="00963354">
        <w:t>h default gateway 10.0.2.1 and appropriate IP addresses as listed in Table 6.1</w:t>
      </w:r>
    </w:p>
    <w:p w14:paraId="3C432509" w14:textId="77777777"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 xml:space="preserve">Router1# </w:t>
      </w:r>
      <w:r w:rsidRPr="005D34C9">
        <w:rPr>
          <w:rFonts w:ascii="Consolas" w:hAnsi="Consolas" w:cs="Courier New"/>
          <w:b/>
          <w:shd w:val="clear" w:color="auto" w:fill="F2F2F2" w:themeFill="background1" w:themeFillShade="F2"/>
        </w:rPr>
        <w:t xml:space="preserve">configure terminal </w:t>
      </w:r>
    </w:p>
    <w:p w14:paraId="76F08DA1" w14:textId="77777777"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rPr>
      </w:pPr>
      <w:r w:rsidRPr="005D34C9">
        <w:rPr>
          <w:rFonts w:ascii="Consolas" w:hAnsi="Consolas" w:cs="Courier New"/>
        </w:rPr>
        <w:t xml:space="preserve">Router1(config)# </w:t>
      </w:r>
      <w:r w:rsidRPr="005D34C9">
        <w:rPr>
          <w:rFonts w:ascii="Consolas" w:hAnsi="Consolas" w:cs="Courier New"/>
          <w:b/>
          <w:shd w:val="clear" w:color="auto" w:fill="F2F2F2" w:themeFill="background1" w:themeFillShade="F2"/>
        </w:rPr>
        <w:t>no ip routing</w:t>
      </w:r>
    </w:p>
    <w:p w14:paraId="05763EA5" w14:textId="77777777"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 xml:space="preserve">Router1(config)# </w:t>
      </w:r>
      <w:r w:rsidRPr="005D34C9">
        <w:rPr>
          <w:rFonts w:ascii="Consolas" w:hAnsi="Consolas" w:cs="Courier New"/>
          <w:b/>
          <w:shd w:val="clear" w:color="auto" w:fill="F2F2F2" w:themeFill="background1" w:themeFillShade="F2"/>
        </w:rPr>
        <w:t>ip routing</w:t>
      </w:r>
    </w:p>
    <w:p w14:paraId="244DFBD0" w14:textId="77777777"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 xml:space="preserve">Router1(config)# </w:t>
      </w:r>
      <w:r w:rsidRPr="005D34C9">
        <w:rPr>
          <w:rFonts w:ascii="Consolas" w:hAnsi="Consolas" w:cs="Courier New"/>
          <w:b/>
          <w:shd w:val="clear" w:color="auto" w:fill="F2F2F2" w:themeFill="background1" w:themeFillShade="F2"/>
        </w:rPr>
        <w:t>interface FastEthernet0/0</w:t>
      </w:r>
    </w:p>
    <w:p w14:paraId="5EC2130F" w14:textId="1EB3C51C"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Router1(config-</w:t>
      </w:r>
      <w:proofErr w:type="gramStart"/>
      <w:r w:rsidRPr="005D34C9">
        <w:rPr>
          <w:rFonts w:ascii="Consolas" w:hAnsi="Consolas" w:cs="Courier New"/>
        </w:rPr>
        <w:t>if)#</w:t>
      </w:r>
      <w:proofErr w:type="gramEnd"/>
      <w:r w:rsidRPr="005D34C9">
        <w:rPr>
          <w:rFonts w:ascii="Consolas" w:hAnsi="Consolas" w:cs="Courier New"/>
        </w:rPr>
        <w:t xml:space="preserve"> </w:t>
      </w:r>
      <w:r w:rsidRPr="005D34C9">
        <w:rPr>
          <w:rFonts w:ascii="Consolas" w:hAnsi="Consolas" w:cs="Courier New"/>
          <w:b/>
          <w:shd w:val="clear" w:color="auto" w:fill="F2F2F2" w:themeFill="background1" w:themeFillShade="F2"/>
        </w:rPr>
        <w:t>ip address 10.0.</w:t>
      </w:r>
      <w:r>
        <w:rPr>
          <w:rFonts w:ascii="Consolas" w:hAnsi="Consolas" w:cs="Courier New"/>
          <w:b/>
          <w:shd w:val="clear" w:color="auto" w:fill="F2F2F2" w:themeFill="background1" w:themeFillShade="F2"/>
        </w:rPr>
        <w:t>1</w:t>
      </w:r>
      <w:r w:rsidRPr="005D34C9">
        <w:rPr>
          <w:rFonts w:ascii="Consolas" w:hAnsi="Consolas" w:cs="Courier New"/>
          <w:b/>
          <w:shd w:val="clear" w:color="auto" w:fill="F2F2F2" w:themeFill="background1" w:themeFillShade="F2"/>
        </w:rPr>
        <w:t>.1 255.255.255.0</w:t>
      </w:r>
    </w:p>
    <w:p w14:paraId="5661FEA4" w14:textId="77777777"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Router1(config-</w:t>
      </w:r>
      <w:proofErr w:type="gramStart"/>
      <w:r w:rsidRPr="005D34C9">
        <w:rPr>
          <w:rFonts w:ascii="Consolas" w:hAnsi="Consolas" w:cs="Courier New"/>
        </w:rPr>
        <w:t>if)#</w:t>
      </w:r>
      <w:proofErr w:type="gramEnd"/>
      <w:r w:rsidRPr="005D34C9">
        <w:rPr>
          <w:rFonts w:ascii="Consolas" w:hAnsi="Consolas" w:cs="Courier New"/>
        </w:rPr>
        <w:t xml:space="preserve"> </w:t>
      </w:r>
      <w:r w:rsidRPr="005D34C9">
        <w:rPr>
          <w:rFonts w:ascii="Consolas" w:hAnsi="Consolas" w:cs="Courier New"/>
          <w:b/>
          <w:shd w:val="clear" w:color="auto" w:fill="F2F2F2" w:themeFill="background1" w:themeFillShade="F2"/>
        </w:rPr>
        <w:t>no shutdown</w:t>
      </w:r>
    </w:p>
    <w:p w14:paraId="0872AB67" w14:textId="6FDC8E0E"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Router1(config-</w:t>
      </w:r>
      <w:proofErr w:type="gramStart"/>
      <w:r w:rsidRPr="005D34C9">
        <w:rPr>
          <w:rFonts w:ascii="Consolas" w:hAnsi="Consolas" w:cs="Courier New"/>
        </w:rPr>
        <w:t>if)#</w:t>
      </w:r>
      <w:proofErr w:type="gramEnd"/>
      <w:r w:rsidRPr="005D34C9">
        <w:rPr>
          <w:rFonts w:ascii="Consolas" w:hAnsi="Consolas" w:cs="Courier New"/>
        </w:rPr>
        <w:t xml:space="preserve"> </w:t>
      </w:r>
      <w:r w:rsidRPr="005D34C9">
        <w:rPr>
          <w:rFonts w:ascii="Consolas" w:hAnsi="Consolas" w:cs="Courier New"/>
          <w:b/>
          <w:shd w:val="clear" w:color="auto" w:fill="F2F2F2" w:themeFill="background1" w:themeFillShade="F2"/>
        </w:rPr>
        <w:t xml:space="preserve">interface </w:t>
      </w:r>
      <w:r>
        <w:rPr>
          <w:rFonts w:ascii="Consolas" w:hAnsi="Consolas" w:cs="Courier New"/>
          <w:b/>
          <w:shd w:val="clear" w:color="auto" w:fill="F2F2F2" w:themeFill="background1" w:themeFillShade="F2"/>
        </w:rPr>
        <w:t>Serial</w:t>
      </w:r>
      <w:r w:rsidR="00E97642">
        <w:rPr>
          <w:rFonts w:ascii="Consolas" w:hAnsi="Consolas" w:cs="Courier New"/>
          <w:b/>
          <w:shd w:val="clear" w:color="auto" w:fill="F2F2F2" w:themeFill="background1" w:themeFillShade="F2"/>
        </w:rPr>
        <w:t>2</w:t>
      </w:r>
      <w:r w:rsidRPr="005D34C9">
        <w:rPr>
          <w:rFonts w:ascii="Consolas" w:hAnsi="Consolas" w:cs="Courier New"/>
          <w:b/>
          <w:shd w:val="clear" w:color="auto" w:fill="F2F2F2" w:themeFill="background1" w:themeFillShade="F2"/>
        </w:rPr>
        <w:t>/0</w:t>
      </w:r>
    </w:p>
    <w:p w14:paraId="32264F62" w14:textId="6F1B3668"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Router1(config-</w:t>
      </w:r>
      <w:proofErr w:type="gramStart"/>
      <w:r w:rsidRPr="005D34C9">
        <w:rPr>
          <w:rFonts w:ascii="Consolas" w:hAnsi="Consolas" w:cs="Courier New"/>
        </w:rPr>
        <w:t>if)#</w:t>
      </w:r>
      <w:proofErr w:type="gramEnd"/>
      <w:r w:rsidRPr="005D34C9">
        <w:rPr>
          <w:rFonts w:ascii="Consolas" w:hAnsi="Consolas" w:cs="Courier New"/>
        </w:rPr>
        <w:t xml:space="preserve"> </w:t>
      </w:r>
      <w:r w:rsidRPr="005D34C9">
        <w:rPr>
          <w:rFonts w:ascii="Consolas" w:hAnsi="Consolas" w:cs="Courier New"/>
          <w:b/>
          <w:shd w:val="clear" w:color="auto" w:fill="F2F2F2" w:themeFill="background1" w:themeFillShade="F2"/>
        </w:rPr>
        <w:t>ip address 10.0.</w:t>
      </w:r>
      <w:r>
        <w:rPr>
          <w:rFonts w:ascii="Consolas" w:hAnsi="Consolas" w:cs="Courier New"/>
          <w:b/>
          <w:shd w:val="clear" w:color="auto" w:fill="F2F2F2" w:themeFill="background1" w:themeFillShade="F2"/>
        </w:rPr>
        <w:t>2</w:t>
      </w:r>
      <w:r w:rsidRPr="005D34C9">
        <w:rPr>
          <w:rFonts w:ascii="Consolas" w:hAnsi="Consolas" w:cs="Courier New"/>
          <w:b/>
          <w:shd w:val="clear" w:color="auto" w:fill="F2F2F2" w:themeFill="background1" w:themeFillShade="F2"/>
        </w:rPr>
        <w:t>.1 255.255.255.0</w:t>
      </w:r>
    </w:p>
    <w:p w14:paraId="5438DA44" w14:textId="77777777" w:rsid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Router1(config-</w:t>
      </w:r>
      <w:proofErr w:type="gramStart"/>
      <w:r w:rsidRPr="005D34C9">
        <w:rPr>
          <w:rFonts w:ascii="Consolas" w:hAnsi="Consolas" w:cs="Courier New"/>
        </w:rPr>
        <w:t>if)#</w:t>
      </w:r>
      <w:proofErr w:type="gramEnd"/>
      <w:r w:rsidRPr="005D34C9">
        <w:rPr>
          <w:rFonts w:ascii="Consolas" w:hAnsi="Consolas" w:cs="Courier New"/>
        </w:rPr>
        <w:t xml:space="preserve"> </w:t>
      </w:r>
      <w:r w:rsidRPr="005D34C9">
        <w:rPr>
          <w:rFonts w:ascii="Consolas" w:hAnsi="Consolas" w:cs="Courier New"/>
          <w:b/>
          <w:shd w:val="clear" w:color="auto" w:fill="F2F2F2" w:themeFill="background1" w:themeFillShade="F2"/>
        </w:rPr>
        <w:t>no shutdown</w:t>
      </w:r>
    </w:p>
    <w:p w14:paraId="3EBCCFA0" w14:textId="49D0859C" w:rsidR="00FC2178"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8F034E">
        <w:rPr>
          <w:rFonts w:ascii="Consolas" w:hAnsi="Consolas" w:cs="Courier New"/>
        </w:rPr>
        <w:t>Router1(config-</w:t>
      </w:r>
      <w:proofErr w:type="gramStart"/>
      <w:r>
        <w:rPr>
          <w:rFonts w:ascii="Consolas" w:hAnsi="Consolas" w:cs="Courier New"/>
        </w:rPr>
        <w:t>if</w:t>
      </w:r>
      <w:r w:rsidRPr="008F034E">
        <w:rPr>
          <w:rFonts w:ascii="Consolas" w:hAnsi="Consolas" w:cs="Courier New"/>
        </w:rPr>
        <w:t>)#</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end</w:t>
      </w:r>
    </w:p>
    <w:p w14:paraId="4A9456BB" w14:textId="17BC7F10" w:rsid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b/>
          <w:i/>
          <w:iCs/>
        </w:rPr>
      </w:pPr>
      <w:r w:rsidRPr="005D34C9">
        <w:rPr>
          <w:rFonts w:ascii="Consolas" w:hAnsi="Consolas" w:cs="Courier New"/>
        </w:rPr>
        <w:t xml:space="preserve">Router1(config)# </w:t>
      </w:r>
      <w:r w:rsidRPr="002A4B99">
        <w:rPr>
          <w:rFonts w:ascii="Consolas" w:hAnsi="Consolas"/>
          <w:b/>
        </w:rPr>
        <w:t xml:space="preserve">ip route 0.0.0.0 0.0.0.0 </w:t>
      </w:r>
      <w:r w:rsidRPr="002A4B99">
        <w:rPr>
          <w:rFonts w:ascii="Consolas" w:hAnsi="Consolas"/>
          <w:b/>
          <w:i/>
          <w:iCs/>
        </w:rPr>
        <w:t>10.0.2.</w:t>
      </w:r>
      <w:r>
        <w:rPr>
          <w:rFonts w:ascii="Consolas" w:hAnsi="Consolas"/>
          <w:b/>
          <w:i/>
          <w:iCs/>
        </w:rPr>
        <w:t>2</w:t>
      </w:r>
    </w:p>
    <w:p w14:paraId="356358E9" w14:textId="383B6715"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bCs/>
          <w:shd w:val="clear" w:color="auto" w:fill="F2F2F2" w:themeFill="background1" w:themeFillShade="F2"/>
        </w:rPr>
      </w:pPr>
      <w:r>
        <w:rPr>
          <w:rFonts w:ascii="Consolas" w:hAnsi="Consolas" w:cs="Courier New"/>
        </w:rPr>
        <w:t xml:space="preserve">Router1(config)# </w:t>
      </w:r>
      <w:r w:rsidRPr="005D34C9">
        <w:rPr>
          <w:rFonts w:ascii="Consolas" w:hAnsi="Consolas" w:cs="Courier New"/>
          <w:b/>
          <w:bCs/>
        </w:rPr>
        <w:t>exit</w:t>
      </w:r>
    </w:p>
    <w:p w14:paraId="1AA40845" w14:textId="51892315" w:rsidR="00FC2178" w:rsidRDefault="00963354" w:rsidP="00273553">
      <w:pPr>
        <w:pStyle w:val="ListParagraph"/>
        <w:numPr>
          <w:ilvl w:val="0"/>
          <w:numId w:val="19"/>
        </w:numPr>
        <w:spacing w:before="120" w:after="120" w:line="240" w:lineRule="auto"/>
      </w:pPr>
      <w:r>
        <w:rPr>
          <w:rFonts w:eastAsia="Helvetica" w:hAnsi="Helvetica" w:cs="Helvetica"/>
        </w:rPr>
        <w:t>After you have configured the 2 PCs with the IP addresses as given in Table 6.1, y</w:t>
      </w:r>
      <w:r w:rsidR="00FC2178" w:rsidRPr="00FC2178">
        <w:rPr>
          <w:rFonts w:eastAsia="Helvetica" w:hAnsi="Helvetica" w:cs="Helvetica"/>
        </w:rPr>
        <w:t xml:space="preserve">ou need to </w:t>
      </w:r>
      <w:r w:rsidR="00FC2178" w:rsidRPr="00FC2178">
        <w:rPr>
          <w:rFonts w:eastAsia="Helvetica" w:hAnsi="Helvetica" w:cs="Helvetica"/>
          <w:b/>
          <w:bCs/>
          <w:u w:val="single"/>
        </w:rPr>
        <w:t>disable SACK</w:t>
      </w:r>
      <w:r w:rsidR="00FC2178" w:rsidRPr="00FC2178">
        <w:rPr>
          <w:rFonts w:eastAsia="Helvetica" w:hAnsi="Helvetica" w:cs="Helvetica"/>
        </w:rPr>
        <w:t xml:space="preserve"> (selective repeat</w:t>
      </w:r>
      <w:r w:rsidR="005D34C9">
        <w:rPr>
          <w:rFonts w:eastAsia="Helvetica" w:hAnsi="Helvetica" w:cs="Helvetica"/>
        </w:rPr>
        <w:t xml:space="preserve"> error recovery</w:t>
      </w:r>
      <w:r w:rsidR="00FC2178" w:rsidRPr="00FC2178">
        <w:rPr>
          <w:rFonts w:eastAsia="Helvetica" w:hAnsi="Helvetica" w:cs="Helvetica"/>
        </w:rPr>
        <w:t>), on</w:t>
      </w:r>
      <w:r w:rsidR="00C275F4">
        <w:rPr>
          <w:rFonts w:eastAsia="Helvetica" w:hAnsi="Helvetica" w:cs="Helvetica"/>
        </w:rPr>
        <w:t xml:space="preserve"> both</w:t>
      </w:r>
      <w:r w:rsidR="00FC2178">
        <w:rPr>
          <w:rFonts w:eastAsia="Helvetica" w:hAnsi="Helvetica" w:cs="Helvetica"/>
        </w:rPr>
        <w:t xml:space="preserve"> </w:t>
      </w:r>
      <w:r w:rsidR="00FC2178" w:rsidRPr="00FC2178">
        <w:rPr>
          <w:i/>
          <w:iCs/>
        </w:rPr>
        <w:t>PC1</w:t>
      </w:r>
      <w:r w:rsidR="00FC2178">
        <w:t xml:space="preserve"> and </w:t>
      </w:r>
      <w:r w:rsidR="00FC2178" w:rsidRPr="00FC2178">
        <w:rPr>
          <w:i/>
          <w:iCs/>
        </w:rPr>
        <w:t>PC3</w:t>
      </w:r>
      <w:r w:rsidR="005D34C9">
        <w:t>. S</w:t>
      </w:r>
      <w:r w:rsidR="00FC2178">
        <w:t>how</w:t>
      </w:r>
      <w:r>
        <w:t xml:space="preserve">n </w:t>
      </w:r>
      <w:r w:rsidR="00FC2178">
        <w:t xml:space="preserve">here for </w:t>
      </w:r>
      <w:r w:rsidR="00FC2178" w:rsidRPr="00FC2178">
        <w:rPr>
          <w:i/>
          <w:iCs/>
        </w:rPr>
        <w:t>PC1</w:t>
      </w:r>
      <w:r w:rsidR="00FC2178">
        <w:t xml:space="preserve">. Repeat for </w:t>
      </w:r>
      <w:r w:rsidR="00FC2178" w:rsidRPr="00FC2178">
        <w:rPr>
          <w:i/>
          <w:iCs/>
        </w:rPr>
        <w:t>PC3</w:t>
      </w:r>
      <w:r w:rsidR="00FC2178">
        <w:rPr>
          <w:i/>
          <w:iCs/>
        </w:rPr>
        <w:t>.</w:t>
      </w:r>
    </w:p>
    <w:p w14:paraId="143B7088" w14:textId="556758BB" w:rsidR="00FC2178" w:rsidRDefault="00FC2178" w:rsidP="005D34C9">
      <w:pPr>
        <w:pStyle w:val="Code"/>
        <w:spacing w:before="120" w:after="120"/>
        <w:ind w:left="720"/>
        <w:rPr>
          <w:b/>
          <w:bCs/>
        </w:rPr>
      </w:pPr>
      <w:r w:rsidRPr="00DE1404">
        <w:t xml:space="preserve">PC1$ </w:t>
      </w:r>
      <w:r w:rsidR="005D34C9" w:rsidRPr="005D34C9">
        <w:rPr>
          <w:b/>
          <w:bCs/>
        </w:rPr>
        <w:t xml:space="preserve">sudo </w:t>
      </w:r>
      <w:r w:rsidRPr="005D34C9">
        <w:rPr>
          <w:b/>
          <w:bCs/>
        </w:rPr>
        <w:t>sysctl -w net.ipv4.tcp_sack=0</w:t>
      </w:r>
    </w:p>
    <w:p w14:paraId="2A2C0606" w14:textId="646A78A8" w:rsidR="00686D94" w:rsidRDefault="00686D94" w:rsidP="00686D94">
      <w:pPr>
        <w:ind w:left="360"/>
      </w:pPr>
      <w:r>
        <w:t>Or</w:t>
      </w:r>
    </w:p>
    <w:p w14:paraId="3DB29EEF" w14:textId="27231E8A" w:rsidR="00686D94" w:rsidRPr="00E355A9" w:rsidRDefault="00686D94" w:rsidP="005D34C9">
      <w:pPr>
        <w:pStyle w:val="Code"/>
        <w:spacing w:before="120" w:after="120"/>
        <w:ind w:left="720"/>
      </w:pPr>
      <w:r>
        <w:t xml:space="preserve">PC1$ </w:t>
      </w:r>
      <w:r w:rsidRPr="00686D94">
        <w:rPr>
          <w:b/>
          <w:bCs/>
        </w:rPr>
        <w:t>sudo echo “0” &gt; /proc/sys/net/ipv4/tcp_sack</w:t>
      </w:r>
    </w:p>
    <w:p w14:paraId="4758C7A7" w14:textId="1CF9242B" w:rsidR="00FC2178" w:rsidRPr="00DE1404" w:rsidRDefault="00FC2178" w:rsidP="00273553">
      <w:pPr>
        <w:pStyle w:val="ListParagraph"/>
        <w:numPr>
          <w:ilvl w:val="0"/>
          <w:numId w:val="19"/>
        </w:numPr>
        <w:spacing w:before="120" w:after="120" w:line="240" w:lineRule="auto"/>
        <w:rPr>
          <w:rFonts w:ascii="Consolas" w:hAnsi="Consolas" w:cs="Courier New"/>
          <w:b/>
          <w:bCs/>
        </w:rPr>
      </w:pPr>
      <w:r>
        <w:t xml:space="preserve">Add default routes to the routing tables of </w:t>
      </w:r>
      <w:r w:rsidRPr="00963354">
        <w:rPr>
          <w:i/>
          <w:iCs/>
        </w:rPr>
        <w:t>PC1</w:t>
      </w:r>
      <w:r>
        <w:t xml:space="preserve"> </w:t>
      </w:r>
      <w:r w:rsidR="005D34C9">
        <w:t xml:space="preserve">and </w:t>
      </w:r>
      <w:r w:rsidRPr="00963354">
        <w:rPr>
          <w:i/>
          <w:iCs/>
        </w:rPr>
        <w:t>PC3</w:t>
      </w:r>
      <w:r>
        <w:t xml:space="preserve">. For </w:t>
      </w:r>
      <w:r w:rsidRPr="00963354">
        <w:rPr>
          <w:i/>
          <w:iCs/>
        </w:rPr>
        <w:t>PC1</w:t>
      </w:r>
      <w:r>
        <w:t xml:space="preserve"> the command is as follows</w:t>
      </w:r>
      <w:r w:rsidR="00963354">
        <w:t xml:space="preserve">. </w:t>
      </w:r>
      <w:r w:rsidR="00963354" w:rsidRPr="00963354">
        <w:rPr>
          <w:i/>
          <w:iCs/>
        </w:rPr>
        <w:t>PC3</w:t>
      </w:r>
      <w:r w:rsidR="00963354">
        <w:t xml:space="preserve"> default gateway is 10.0.3.1.</w:t>
      </w:r>
    </w:p>
    <w:p w14:paraId="22AD4A47" w14:textId="06C1DB52" w:rsidR="00FC2178" w:rsidRPr="005D34C9" w:rsidRDefault="00FC2178" w:rsidP="005D34C9">
      <w:pPr>
        <w:pStyle w:val="Code"/>
        <w:spacing w:before="120" w:after="120"/>
        <w:ind w:left="720"/>
        <w:rPr>
          <w:b/>
          <w:shd w:val="clear" w:color="auto" w:fill="F2F2F2" w:themeFill="background1" w:themeFillShade="F2"/>
        </w:rPr>
      </w:pPr>
      <w:r w:rsidRPr="00DE1404">
        <w:t>PC</w:t>
      </w:r>
      <w:r w:rsidR="00686D94">
        <w:t>1</w:t>
      </w:r>
      <w:r w:rsidRPr="00DE1404">
        <w:t xml:space="preserve">$ </w:t>
      </w:r>
      <w:r w:rsidRPr="00DE1404">
        <w:rPr>
          <w:rStyle w:val="Code-BChar"/>
        </w:rPr>
        <w:t>sudo ip route add default via 10.0.1.</w:t>
      </w:r>
      <w:r w:rsidR="005D34C9">
        <w:rPr>
          <w:rStyle w:val="Code-BChar"/>
        </w:rPr>
        <w:t>1</w:t>
      </w:r>
    </w:p>
    <w:p w14:paraId="6D073B84" w14:textId="60CF64D5" w:rsidR="00FC2178" w:rsidRPr="00DE1404" w:rsidRDefault="00FC2178" w:rsidP="00273553">
      <w:pPr>
        <w:pStyle w:val="ListParagraph"/>
        <w:numPr>
          <w:ilvl w:val="0"/>
          <w:numId w:val="19"/>
        </w:numPr>
        <w:spacing w:before="120" w:after="120" w:line="240" w:lineRule="auto"/>
        <w:rPr>
          <w:rFonts w:ascii="Consolas" w:hAnsi="Consolas" w:cs="Courier New"/>
        </w:rPr>
      </w:pPr>
      <w:r>
        <w:t xml:space="preserve">Verify that the setup is correct by issuing a </w:t>
      </w:r>
      <w:r w:rsidRPr="00963354">
        <w:rPr>
          <w:rFonts w:ascii="Consolas" w:hAnsi="Consolas" w:cs="Consolas"/>
          <w:iCs/>
        </w:rPr>
        <w:t xml:space="preserve">ping </w:t>
      </w:r>
      <w:r>
        <w:t xml:space="preserve">command from </w:t>
      </w:r>
      <w:r w:rsidRPr="008F20EB">
        <w:rPr>
          <w:i/>
          <w:iCs/>
        </w:rPr>
        <w:t>PC1</w:t>
      </w:r>
      <w:r>
        <w:t xml:space="preserve"> to </w:t>
      </w:r>
      <w:r w:rsidRPr="008F20EB">
        <w:rPr>
          <w:i/>
          <w:iCs/>
        </w:rPr>
        <w:t>PC</w:t>
      </w:r>
      <w:r w:rsidR="00963354" w:rsidRPr="008F20EB">
        <w:rPr>
          <w:i/>
          <w:iCs/>
        </w:rPr>
        <w:t>3</w:t>
      </w:r>
      <w:r>
        <w:t>:</w:t>
      </w:r>
    </w:p>
    <w:p w14:paraId="498319DC" w14:textId="48870021" w:rsidR="00FC2178" w:rsidRPr="00DE1404" w:rsidRDefault="00FC2178" w:rsidP="00FC2178">
      <w:pPr>
        <w:pStyle w:val="Code"/>
        <w:spacing w:before="120" w:after="120"/>
        <w:ind w:left="720"/>
        <w:rPr>
          <w:rStyle w:val="Code-BChar"/>
        </w:rPr>
      </w:pPr>
      <w:r w:rsidRPr="00DE1404">
        <w:t xml:space="preserve">PC1$ </w:t>
      </w:r>
      <w:r w:rsidRPr="00DE1404">
        <w:rPr>
          <w:rStyle w:val="Code-BChar"/>
        </w:rPr>
        <w:t>ping –c</w:t>
      </w:r>
      <w:r w:rsidR="003268A8">
        <w:rPr>
          <w:rStyle w:val="Code-BChar"/>
        </w:rPr>
        <w:t xml:space="preserve"> </w:t>
      </w:r>
      <w:r w:rsidRPr="00DE1404">
        <w:rPr>
          <w:rStyle w:val="Code-BChar"/>
        </w:rPr>
        <w:t>2 10.0.</w:t>
      </w:r>
      <w:r w:rsidR="00963354">
        <w:rPr>
          <w:rStyle w:val="Code-BChar"/>
        </w:rPr>
        <w:t>3.33</w:t>
      </w:r>
    </w:p>
    <w:p w14:paraId="6079658D" w14:textId="7AC06F93" w:rsidR="003F3B15" w:rsidRDefault="00ED02B5" w:rsidP="00ED02B5">
      <w:pPr>
        <w:pStyle w:val="Heading3"/>
      </w:pPr>
      <w:bookmarkStart w:id="16" w:name="_Toc65426242"/>
      <w:r>
        <w:t>Exercise 1-b. The “nc” command</w:t>
      </w:r>
      <w:bookmarkEnd w:id="16"/>
    </w:p>
    <w:p w14:paraId="26E09D64" w14:textId="6FC33C49" w:rsidR="00ED02B5" w:rsidRPr="002A40B2" w:rsidRDefault="00ED02B5" w:rsidP="00ED02B5">
      <w:r>
        <w:rPr>
          <w:rFonts w:ascii="Consolas" w:hAnsi="Consolas" w:cs="Consolas"/>
          <w:b/>
          <w:bCs/>
          <w:color w:val="502000"/>
          <w:shd w:val="clear" w:color="auto" w:fill="FFFFFF"/>
        </w:rPr>
        <w:t>n</w:t>
      </w:r>
      <w:r w:rsidRPr="00B471D0">
        <w:rPr>
          <w:rFonts w:ascii="Consolas" w:hAnsi="Consolas" w:cs="Consolas"/>
          <w:b/>
          <w:bCs/>
          <w:color w:val="502000"/>
          <w:shd w:val="clear" w:color="auto" w:fill="FFFFFF"/>
        </w:rPr>
        <w:t>etcat</w:t>
      </w:r>
      <w:r>
        <w:rPr>
          <w:rFonts w:ascii="Consolas" w:hAnsi="Consolas" w:cs="Consolas"/>
          <w:color w:val="333333"/>
          <w:shd w:val="clear" w:color="auto" w:fill="FFFFFF"/>
        </w:rPr>
        <w:t>,</w:t>
      </w:r>
      <w:r w:rsidR="00C275F4">
        <w:rPr>
          <w:rFonts w:ascii="Consolas" w:hAnsi="Consolas" w:cs="Consolas"/>
          <w:color w:val="333333"/>
          <w:shd w:val="clear" w:color="auto" w:fill="FFFFFF"/>
        </w:rPr>
        <w:t xml:space="preserve"> </w:t>
      </w:r>
      <w:r w:rsidRPr="00ED02B5">
        <w:rPr>
          <w:color w:val="333333"/>
          <w:shd w:val="clear" w:color="auto" w:fill="FFFFFF"/>
        </w:rPr>
        <w:t xml:space="preserve">or </w:t>
      </w:r>
      <w:r w:rsidRPr="00ED02B5">
        <w:rPr>
          <w:rFonts w:ascii="Consolas" w:hAnsi="Consolas" w:cs="Consolas"/>
          <w:b/>
          <w:bCs/>
          <w:color w:val="333333"/>
          <w:shd w:val="clear" w:color="auto" w:fill="FFFFFF"/>
        </w:rPr>
        <w:t>nc</w:t>
      </w:r>
      <w:r>
        <w:rPr>
          <w:rFonts w:ascii="Consolas" w:hAnsi="Consolas" w:cs="Consolas"/>
          <w:b/>
          <w:bCs/>
          <w:color w:val="333333"/>
          <w:shd w:val="clear" w:color="auto" w:fill="FFFFFF"/>
        </w:rPr>
        <w:t>,</w:t>
      </w:r>
      <w:r>
        <w:rPr>
          <w:rFonts w:ascii="Consolas" w:hAnsi="Consolas" w:cs="Consolas"/>
          <w:color w:val="333333"/>
          <w:shd w:val="clear" w:color="auto" w:fill="FFFFFF"/>
        </w:rPr>
        <w:t xml:space="preserve"> </w:t>
      </w:r>
      <w:r w:rsidRPr="00ED02B5">
        <w:rPr>
          <w:color w:val="333333"/>
          <w:shd w:val="clear" w:color="auto" w:fill="FFFFFF"/>
        </w:rPr>
        <w:t xml:space="preserve">as it usually </w:t>
      </w:r>
      <w:r>
        <w:rPr>
          <w:color w:val="333333"/>
          <w:shd w:val="clear" w:color="auto" w:fill="FFFFFF"/>
        </w:rPr>
        <w:t xml:space="preserve">is </w:t>
      </w:r>
      <w:r w:rsidRPr="00ED02B5">
        <w:rPr>
          <w:color w:val="333333"/>
          <w:shd w:val="clear" w:color="auto" w:fill="FFFFFF"/>
        </w:rPr>
        <w:t>referred to as,</w:t>
      </w:r>
      <w:r w:rsidR="00C275F4">
        <w:rPr>
          <w:rFonts w:ascii="Consolas" w:hAnsi="Consolas" w:cs="Consolas"/>
          <w:color w:val="333333"/>
          <w:shd w:val="clear" w:color="auto" w:fill="FFFFFF"/>
        </w:rPr>
        <w:t xml:space="preserve"> </w:t>
      </w:r>
      <w:r w:rsidRPr="00B471D0">
        <w:rPr>
          <w:color w:val="333333"/>
          <w:shd w:val="clear" w:color="auto" w:fill="FFFFFF"/>
        </w:rPr>
        <w:t xml:space="preserve">is a simple </w:t>
      </w:r>
      <w:r>
        <w:rPr>
          <w:color w:val="333333"/>
          <w:shd w:val="clear" w:color="auto" w:fill="FFFFFF"/>
        </w:rPr>
        <w:t>U</w:t>
      </w:r>
      <w:r w:rsidRPr="00B471D0">
        <w:rPr>
          <w:color w:val="333333"/>
          <w:shd w:val="clear" w:color="auto" w:fill="FFFFFF"/>
        </w:rPr>
        <w:t>nix utility which reads and writes data across network connections, using TCP or UDP protocol. It is designed to be a reliable "back-end" tool that can be used directly or easily driven by other programs and scripts. At the same time, it is a feature-rich network debugging and exploration tool, since it can create almost any kind of connection you would need and has several interesting built-in capabilities.</w:t>
      </w:r>
    </w:p>
    <w:p w14:paraId="1202D20F" w14:textId="77777777" w:rsidR="00ED02B5" w:rsidRPr="00B471D0" w:rsidRDefault="00ED02B5" w:rsidP="00ED02B5">
      <w:pPr>
        <w:pStyle w:val="NormalWeb"/>
        <w:shd w:val="clear" w:color="auto" w:fill="FFFFFF"/>
        <w:spacing w:before="240" w:beforeAutospacing="0" w:after="240" w:afterAutospacing="0"/>
        <w:rPr>
          <w:rFonts w:asciiTheme="minorHAnsi" w:hAnsiTheme="minorHAnsi" w:cstheme="minorHAnsi"/>
          <w:color w:val="333333"/>
          <w:sz w:val="22"/>
          <w:szCs w:val="22"/>
        </w:rPr>
      </w:pPr>
      <w:r w:rsidRPr="00B471D0">
        <w:rPr>
          <w:rFonts w:asciiTheme="minorHAnsi" w:hAnsiTheme="minorHAnsi" w:cstheme="minorHAnsi"/>
          <w:color w:val="333333"/>
          <w:sz w:val="22"/>
          <w:szCs w:val="22"/>
        </w:rPr>
        <w:lastRenderedPageBreak/>
        <w:t>In the simplest usage, "</w:t>
      </w:r>
      <w:r w:rsidRPr="00ED02B5">
        <w:rPr>
          <w:rFonts w:ascii="Consolas" w:hAnsi="Consolas" w:cs="Consolas"/>
          <w:color w:val="333333"/>
          <w:sz w:val="22"/>
          <w:szCs w:val="22"/>
        </w:rPr>
        <w:t xml:space="preserve">nc </w:t>
      </w:r>
      <w:r w:rsidRPr="00ED02B5">
        <w:rPr>
          <w:rFonts w:ascii="Consolas" w:hAnsi="Consolas" w:cs="Consolas"/>
          <w:b/>
          <w:bCs/>
          <w:color w:val="333333"/>
          <w:sz w:val="22"/>
          <w:szCs w:val="22"/>
        </w:rPr>
        <w:t>host port</w:t>
      </w:r>
      <w:r w:rsidRPr="00B471D0">
        <w:rPr>
          <w:rFonts w:asciiTheme="minorHAnsi" w:hAnsiTheme="minorHAnsi" w:cstheme="minorHAnsi"/>
          <w:color w:val="333333"/>
          <w:sz w:val="22"/>
          <w:szCs w:val="22"/>
        </w:rPr>
        <w:t xml:space="preserve">" creates a TCP connection to the given </w:t>
      </w:r>
      <w:r w:rsidRPr="00ED02B5">
        <w:rPr>
          <w:rFonts w:ascii="Consolas" w:hAnsi="Consolas" w:cs="Consolas"/>
          <w:b/>
          <w:bCs/>
          <w:color w:val="333333"/>
          <w:sz w:val="22"/>
          <w:szCs w:val="22"/>
        </w:rPr>
        <w:t>port</w:t>
      </w:r>
      <w:r w:rsidRPr="00B471D0">
        <w:rPr>
          <w:rFonts w:asciiTheme="minorHAnsi" w:hAnsiTheme="minorHAnsi" w:cstheme="minorHAnsi"/>
          <w:color w:val="333333"/>
          <w:sz w:val="22"/>
          <w:szCs w:val="22"/>
        </w:rPr>
        <w:t xml:space="preserve"> on the given target </w:t>
      </w:r>
      <w:r w:rsidRPr="00ED02B5">
        <w:rPr>
          <w:rFonts w:ascii="Consolas" w:hAnsi="Consolas" w:cs="Consolas"/>
          <w:b/>
          <w:bCs/>
          <w:color w:val="333333"/>
          <w:sz w:val="22"/>
          <w:szCs w:val="22"/>
        </w:rPr>
        <w:t>host</w:t>
      </w:r>
      <w:r w:rsidRPr="00B471D0">
        <w:rPr>
          <w:rFonts w:asciiTheme="minorHAnsi" w:hAnsiTheme="minorHAnsi" w:cstheme="minorHAnsi"/>
          <w:color w:val="333333"/>
          <w:sz w:val="22"/>
          <w:szCs w:val="22"/>
        </w:rPr>
        <w:t xml:space="preserve">. Your standard input is then sent to the </w:t>
      </w:r>
      <w:r w:rsidRPr="009D56E4">
        <w:rPr>
          <w:rFonts w:asciiTheme="minorHAnsi" w:hAnsiTheme="minorHAnsi" w:cstheme="minorHAnsi"/>
          <w:b/>
          <w:bCs/>
          <w:color w:val="333333"/>
          <w:sz w:val="22"/>
          <w:szCs w:val="22"/>
        </w:rPr>
        <w:t>host</w:t>
      </w:r>
      <w:r w:rsidRPr="00B471D0">
        <w:rPr>
          <w:rFonts w:asciiTheme="minorHAnsi" w:hAnsiTheme="minorHAnsi" w:cstheme="minorHAnsi"/>
          <w:color w:val="333333"/>
          <w:sz w:val="22"/>
          <w:szCs w:val="22"/>
        </w:rPr>
        <w:t>, and anything that comes back across the connection is sent to your standard output. This continues indefinitely, until the network side of the connection shuts down. Note that this behavior is different from most other applications which shut everything down and exit after an end-of-file on the standard input.</w:t>
      </w:r>
    </w:p>
    <w:p w14:paraId="11413CEE" w14:textId="77777777" w:rsidR="00ED02B5" w:rsidRPr="00B471D0" w:rsidRDefault="00ED02B5" w:rsidP="00ED02B5">
      <w:pPr>
        <w:pStyle w:val="NormalWeb"/>
        <w:shd w:val="clear" w:color="auto" w:fill="FFFFFF"/>
        <w:spacing w:before="240" w:beforeAutospacing="0" w:after="240" w:afterAutospacing="0"/>
        <w:rPr>
          <w:rFonts w:asciiTheme="minorHAnsi" w:hAnsiTheme="minorHAnsi" w:cstheme="minorHAnsi"/>
          <w:color w:val="333333"/>
          <w:sz w:val="22"/>
          <w:szCs w:val="22"/>
        </w:rPr>
      </w:pPr>
      <w:r w:rsidRPr="00B471D0">
        <w:rPr>
          <w:rFonts w:ascii="Consolas" w:hAnsi="Consolas" w:cs="Consolas"/>
          <w:color w:val="333333"/>
          <w:sz w:val="22"/>
          <w:szCs w:val="22"/>
        </w:rPr>
        <w:t>netcat</w:t>
      </w:r>
      <w:r w:rsidRPr="00B471D0">
        <w:rPr>
          <w:rFonts w:asciiTheme="minorHAnsi" w:hAnsiTheme="minorHAnsi" w:cstheme="minorHAnsi"/>
          <w:color w:val="333333"/>
          <w:sz w:val="22"/>
          <w:szCs w:val="22"/>
        </w:rPr>
        <w:t xml:space="preserve"> can also function as a server, by listening for inbound connections on arbitrary ports and then doing the same reading and writing. With minor limitations, </w:t>
      </w:r>
      <w:r w:rsidRPr="00454FDD">
        <w:rPr>
          <w:rFonts w:ascii="Consolas" w:hAnsi="Consolas" w:cs="Consolas"/>
          <w:color w:val="333333"/>
          <w:sz w:val="22"/>
          <w:szCs w:val="22"/>
        </w:rPr>
        <w:t>netcat</w:t>
      </w:r>
      <w:r w:rsidRPr="00B471D0">
        <w:rPr>
          <w:rFonts w:asciiTheme="minorHAnsi" w:hAnsiTheme="minorHAnsi" w:cstheme="minorHAnsi"/>
          <w:color w:val="333333"/>
          <w:sz w:val="22"/>
          <w:szCs w:val="22"/>
        </w:rPr>
        <w:t xml:space="preserve"> doesn't really care if it runs in "client" or "server" mode -- it still shovels data back and forth until there isn't any more left. In either mode, shutdown can be forced after a configurable time of inactivity on the network side.</w:t>
      </w:r>
    </w:p>
    <w:p w14:paraId="21DB5BF5" w14:textId="6DDF13E0" w:rsidR="00ED02B5" w:rsidRPr="00ED02B5" w:rsidRDefault="00ED02B5" w:rsidP="00ED02B5">
      <w:pPr>
        <w:pStyle w:val="NormalWeb"/>
        <w:shd w:val="clear" w:color="auto" w:fill="FFFFFF"/>
        <w:spacing w:before="240" w:beforeAutospacing="0" w:after="240" w:afterAutospacing="0"/>
        <w:rPr>
          <w:rFonts w:asciiTheme="minorHAnsi" w:hAnsiTheme="minorHAnsi" w:cstheme="minorHAnsi"/>
          <w:color w:val="333333"/>
          <w:sz w:val="22"/>
          <w:szCs w:val="22"/>
        </w:rPr>
      </w:pPr>
      <w:r w:rsidRPr="00B471D0">
        <w:rPr>
          <w:rFonts w:asciiTheme="minorHAnsi" w:hAnsiTheme="minorHAnsi" w:cstheme="minorHAnsi"/>
          <w:color w:val="333333"/>
          <w:sz w:val="22"/>
          <w:szCs w:val="22"/>
        </w:rPr>
        <w:t xml:space="preserve">And it can do this via UDP too, so </w:t>
      </w:r>
      <w:r w:rsidRPr="00454FDD">
        <w:rPr>
          <w:rFonts w:ascii="Consolas" w:hAnsi="Consolas" w:cs="Consolas"/>
          <w:color w:val="333333"/>
          <w:sz w:val="22"/>
          <w:szCs w:val="22"/>
        </w:rPr>
        <w:t>netcat</w:t>
      </w:r>
      <w:r w:rsidRPr="00B471D0">
        <w:rPr>
          <w:rFonts w:asciiTheme="minorHAnsi" w:hAnsiTheme="minorHAnsi" w:cstheme="minorHAnsi"/>
          <w:color w:val="333333"/>
          <w:sz w:val="22"/>
          <w:szCs w:val="22"/>
        </w:rPr>
        <w:t xml:space="preserve"> is possibly the "udp telnet-like" application you always wanted for testing your UDP-mode servers. UDP, as the "U" implies, gives less reliable data transmission than TCP connections and some systems may have trouble sending large amounts of data that way, but it's still a useful capability to have.</w:t>
      </w:r>
    </w:p>
    <w:tbl>
      <w:tblPr>
        <w:tblStyle w:val="TableGrid"/>
        <w:tblW w:w="9360" w:type="dxa"/>
        <w:jc w:val="right"/>
        <w:tblLook w:val="04A0" w:firstRow="1" w:lastRow="0" w:firstColumn="1" w:lastColumn="0" w:noHBand="0" w:noVBand="1"/>
      </w:tblPr>
      <w:tblGrid>
        <w:gridCol w:w="9360"/>
      </w:tblGrid>
      <w:tr w:rsidR="00ED02B5" w14:paraId="45446C54" w14:textId="77777777" w:rsidTr="005B44D0">
        <w:trPr>
          <w:jc w:val="right"/>
        </w:trPr>
        <w:tc>
          <w:tcPr>
            <w:tcW w:w="9360" w:type="dxa"/>
            <w:tcBorders>
              <w:top w:val="nil"/>
              <w:left w:val="nil"/>
              <w:bottom w:val="nil"/>
              <w:right w:val="nil"/>
            </w:tcBorders>
            <w:shd w:val="clear" w:color="auto" w:fill="DEEAF6" w:themeFill="accent1" w:themeFillTint="33"/>
          </w:tcPr>
          <w:p w14:paraId="7763943A" w14:textId="77777777" w:rsidR="00ED02B5" w:rsidRDefault="00ED02B5" w:rsidP="005B44D0">
            <w:pPr>
              <w:pStyle w:val="NoSpacing"/>
            </w:pPr>
          </w:p>
          <w:p w14:paraId="423A6730" w14:textId="77777777" w:rsidR="00ED02B5" w:rsidRDefault="00ED02B5" w:rsidP="005B44D0">
            <w:pPr>
              <w:pStyle w:val="NoSpacing"/>
              <w:rPr>
                <w:b/>
                <w:bCs/>
                <w:u w:val="single"/>
              </w:rPr>
            </w:pPr>
            <w:r w:rsidRPr="00193E41">
              <w:rPr>
                <w:b/>
                <w:bCs/>
                <w:sz w:val="24"/>
                <w:szCs w:val="28"/>
                <w:u w:val="single"/>
              </w:rPr>
              <w:t xml:space="preserve">The syntax of the command to start </w:t>
            </w:r>
            <w:r w:rsidRPr="008F20EB">
              <w:rPr>
                <w:rFonts w:ascii="Consolas" w:hAnsi="Consolas" w:cs="Consolas"/>
                <w:b/>
                <w:bCs/>
                <w:sz w:val="24"/>
                <w:szCs w:val="28"/>
                <w:u w:val="single"/>
              </w:rPr>
              <w:t>nc</w:t>
            </w:r>
            <w:r>
              <w:rPr>
                <w:b/>
                <w:bCs/>
                <w:sz w:val="24"/>
                <w:szCs w:val="28"/>
                <w:u w:val="single"/>
              </w:rPr>
              <w:t xml:space="preserve"> </w:t>
            </w:r>
          </w:p>
          <w:p w14:paraId="5595687D" w14:textId="77777777" w:rsidR="00ED02B5" w:rsidRDefault="00ED02B5" w:rsidP="005B44D0"/>
          <w:p w14:paraId="5FD66B42" w14:textId="77777777" w:rsidR="00ED02B5" w:rsidRPr="00B471D0" w:rsidRDefault="00ED02B5" w:rsidP="005B44D0">
            <w:pPr>
              <w:pStyle w:val="Code-NoSB"/>
            </w:pPr>
            <w:r w:rsidRPr="00B471D0">
              <w:rPr>
                <w:bCs/>
              </w:rPr>
              <w:t>nc</w:t>
            </w:r>
            <w:r w:rsidRPr="00B471D0">
              <w:t> </w:t>
            </w:r>
            <w:r w:rsidRPr="00B471D0">
              <w:rPr>
                <w:i/>
                <w:iCs/>
              </w:rPr>
              <w:t>[-options] hostname port[s] [ports] ...</w:t>
            </w:r>
            <w:r w:rsidRPr="00B471D0">
              <w:t> </w:t>
            </w:r>
            <w:r w:rsidRPr="00B471D0">
              <w:br/>
            </w:r>
            <w:r w:rsidRPr="00B471D0">
              <w:rPr>
                <w:bCs/>
              </w:rPr>
              <w:t>nc</w:t>
            </w:r>
            <w:r w:rsidRPr="00B471D0">
              <w:t> </w:t>
            </w:r>
            <w:r w:rsidRPr="00B471D0">
              <w:rPr>
                <w:i/>
                <w:iCs/>
              </w:rPr>
              <w:t>-l -p port [-options] [hostname] [port]</w:t>
            </w:r>
            <w:r w:rsidRPr="00B471D0">
              <w:t>  </w:t>
            </w:r>
          </w:p>
          <w:p w14:paraId="3FDDB9BD" w14:textId="77777777" w:rsidR="00ED02B5" w:rsidRDefault="00ED02B5" w:rsidP="005B44D0">
            <w:pPr>
              <w:pStyle w:val="Code-NoSB"/>
            </w:pPr>
          </w:p>
          <w:p w14:paraId="382B5DAE" w14:textId="77777777" w:rsidR="00ED02B5" w:rsidRDefault="00ED02B5" w:rsidP="005B44D0">
            <w:pPr>
              <w:ind w:left="720"/>
            </w:pPr>
            <w:r w:rsidRPr="00193E41">
              <w:t>A partial list of options of the command are given below. Option can be specified by a hyphen (-) followed by a single letter</w:t>
            </w:r>
            <w:r>
              <w:t>.</w:t>
            </w:r>
          </w:p>
          <w:p w14:paraId="72B5A3C4" w14:textId="77777777" w:rsidR="00ED02B5" w:rsidRDefault="00ED02B5" w:rsidP="005B44D0">
            <w:pPr>
              <w:ind w:left="720"/>
            </w:pPr>
          </w:p>
          <w:p w14:paraId="077E28EA" w14:textId="220A60E7" w:rsidR="00ED02B5" w:rsidRPr="00193E41" w:rsidRDefault="00ED02B5" w:rsidP="005B44D0">
            <w:pPr>
              <w:rPr>
                <w:b/>
                <w:bCs/>
                <w:sz w:val="24"/>
                <w:szCs w:val="24"/>
              </w:rPr>
            </w:pPr>
            <w:r>
              <w:rPr>
                <w:b/>
                <w:bCs/>
                <w:sz w:val="24"/>
                <w:szCs w:val="24"/>
              </w:rPr>
              <w:t>Options</w:t>
            </w:r>
          </w:p>
          <w:p w14:paraId="0DF44020" w14:textId="77777777" w:rsidR="00ED02B5" w:rsidRDefault="00ED02B5" w:rsidP="005B44D0">
            <w:pPr>
              <w:pStyle w:val="Code-NoSB"/>
              <w:spacing w:before="120" w:after="120"/>
              <w:rPr>
                <w:bCs/>
              </w:rPr>
            </w:pPr>
            <w:r>
              <w:rPr>
                <w:bCs/>
              </w:rPr>
              <w:t xml:space="preserve">-b </w:t>
            </w:r>
          </w:p>
          <w:p w14:paraId="6E4CB80E" w14:textId="77777777" w:rsidR="00ED02B5" w:rsidRPr="00A971A7" w:rsidRDefault="00ED02B5" w:rsidP="005B44D0">
            <w:pPr>
              <w:pStyle w:val="Code-NoSB"/>
              <w:spacing w:before="120" w:after="120"/>
              <w:ind w:left="720"/>
              <w:rPr>
                <w:rFonts w:asciiTheme="minorHAnsi" w:hAnsiTheme="minorHAnsi"/>
                <w:b w:val="0"/>
              </w:rPr>
            </w:pPr>
            <w:r w:rsidRPr="00A971A7">
              <w:rPr>
                <w:rFonts w:asciiTheme="minorHAnsi" w:hAnsiTheme="minorHAnsi"/>
                <w:b w:val="0"/>
              </w:rPr>
              <w:t>Allow UDP broadcasts</w:t>
            </w:r>
            <w:r>
              <w:rPr>
                <w:rFonts w:asciiTheme="minorHAnsi" w:hAnsiTheme="minorHAnsi"/>
                <w:b w:val="0"/>
              </w:rPr>
              <w:t>.</w:t>
            </w:r>
          </w:p>
          <w:p w14:paraId="103DE647" w14:textId="77777777" w:rsidR="00ED02B5" w:rsidRPr="00454FDD" w:rsidRDefault="00ED02B5" w:rsidP="005B44D0">
            <w:pPr>
              <w:pStyle w:val="Code-NoSB"/>
              <w:spacing w:before="120" w:after="120"/>
              <w:rPr>
                <w:bCs/>
              </w:rPr>
            </w:pPr>
            <w:r w:rsidRPr="00454FDD">
              <w:rPr>
                <w:bCs/>
              </w:rPr>
              <w:t xml:space="preserve">-c </w:t>
            </w:r>
            <w:r w:rsidRPr="00454FDD">
              <w:rPr>
                <w:bCs/>
                <w:i/>
                <w:iCs/>
              </w:rPr>
              <w:t>string</w:t>
            </w:r>
            <w:r w:rsidRPr="00454FDD">
              <w:rPr>
                <w:i/>
                <w:iCs/>
              </w:rPr>
              <w:t xml:space="preserve"> </w:t>
            </w:r>
          </w:p>
          <w:p w14:paraId="31B7E891" w14:textId="77777777" w:rsidR="00ED02B5" w:rsidRDefault="00ED02B5" w:rsidP="005B44D0">
            <w:pPr>
              <w:spacing w:before="120" w:after="120"/>
              <w:ind w:left="720"/>
            </w:pPr>
            <w:r>
              <w:t>S</w:t>
            </w:r>
            <w:r w:rsidRPr="00454FDD">
              <w:t>pecify shell commands to exec after connect (use with caution). The string is passed to /bin/sh -c for execution. See the </w:t>
            </w:r>
            <w:r w:rsidRPr="00454FDD">
              <w:rPr>
                <w:i/>
                <w:iCs/>
              </w:rPr>
              <w:t>-e</w:t>
            </w:r>
            <w:r w:rsidRPr="00454FDD">
              <w:t> option if you don't have a working /bin/sh (Note that POSIX-conformant system must have one)</w:t>
            </w:r>
            <w:r>
              <w:t>.</w:t>
            </w:r>
          </w:p>
          <w:p w14:paraId="7761D40B" w14:textId="77777777" w:rsidR="00ED02B5" w:rsidRPr="00454FDD" w:rsidRDefault="00ED02B5" w:rsidP="005B44D0">
            <w:pPr>
              <w:pStyle w:val="Code-NoSB"/>
              <w:spacing w:before="120" w:after="120"/>
            </w:pPr>
            <w:r w:rsidRPr="00454FDD">
              <w:t>-</w:t>
            </w:r>
            <w:r w:rsidRPr="00454FDD">
              <w:rPr>
                <w:bCs/>
              </w:rPr>
              <w:t xml:space="preserve">e </w:t>
            </w:r>
            <w:r w:rsidRPr="00454FDD">
              <w:rPr>
                <w:bCs/>
                <w:i/>
                <w:iCs/>
              </w:rPr>
              <w:t>filename</w:t>
            </w:r>
            <w:r w:rsidRPr="00454FDD">
              <w:t xml:space="preserve"> </w:t>
            </w:r>
          </w:p>
          <w:p w14:paraId="7F10B43C" w14:textId="77777777" w:rsidR="00ED02B5" w:rsidRDefault="00ED02B5" w:rsidP="005B44D0">
            <w:pPr>
              <w:spacing w:before="120" w:after="120"/>
              <w:ind w:left="720"/>
            </w:pPr>
            <w:r>
              <w:t>S</w:t>
            </w:r>
            <w:r w:rsidRPr="00454FDD">
              <w:t>pecify filename to exec after connect (use with caution). See the </w:t>
            </w:r>
            <w:r w:rsidRPr="00454FDD">
              <w:rPr>
                <w:i/>
                <w:iCs/>
              </w:rPr>
              <w:t>-c</w:t>
            </w:r>
            <w:r w:rsidRPr="00454FDD">
              <w:t> option for enhanced functionality</w:t>
            </w:r>
            <w:r>
              <w:t>.</w:t>
            </w:r>
          </w:p>
          <w:p w14:paraId="3EDF66F2" w14:textId="77777777" w:rsidR="00ED02B5" w:rsidRPr="00454FDD" w:rsidRDefault="00ED02B5" w:rsidP="005B44D0">
            <w:pPr>
              <w:pStyle w:val="Code-NoSB"/>
              <w:spacing w:before="120" w:after="120"/>
            </w:pPr>
            <w:r w:rsidRPr="00454FDD">
              <w:t>-</w:t>
            </w:r>
            <w:r w:rsidRPr="00454FDD">
              <w:rPr>
                <w:bCs/>
              </w:rPr>
              <w:t xml:space="preserve">g </w:t>
            </w:r>
            <w:r w:rsidRPr="00454FDD">
              <w:rPr>
                <w:bCs/>
                <w:i/>
                <w:iCs/>
              </w:rPr>
              <w:t>gateway</w:t>
            </w:r>
          </w:p>
          <w:p w14:paraId="1B7D2337" w14:textId="77777777" w:rsidR="00ED02B5" w:rsidRDefault="00ED02B5" w:rsidP="005B44D0">
            <w:pPr>
              <w:spacing w:before="120" w:after="120"/>
              <w:ind w:left="720"/>
            </w:pPr>
            <w:r>
              <w:t>S</w:t>
            </w:r>
            <w:r w:rsidRPr="00454FDD">
              <w:t>ource-routing hop point[s], up to 8</w:t>
            </w:r>
            <w:r>
              <w:t>.</w:t>
            </w:r>
          </w:p>
          <w:p w14:paraId="2ABCAB88" w14:textId="77777777" w:rsidR="00ED02B5" w:rsidRDefault="00ED02B5" w:rsidP="005B44D0">
            <w:pPr>
              <w:pStyle w:val="Code-NoSB"/>
              <w:spacing w:before="120" w:after="120"/>
            </w:pPr>
            <w:r>
              <w:t xml:space="preserve">-h </w:t>
            </w:r>
          </w:p>
          <w:p w14:paraId="230D3CE0" w14:textId="77777777" w:rsidR="00ED02B5" w:rsidRDefault="00ED02B5" w:rsidP="005B44D0">
            <w:pPr>
              <w:spacing w:before="120" w:after="120"/>
              <w:ind w:left="720"/>
            </w:pPr>
            <w:r>
              <w:t>Display help.</w:t>
            </w:r>
          </w:p>
          <w:p w14:paraId="4DE52741" w14:textId="77777777" w:rsidR="00ED02B5" w:rsidRDefault="00ED02B5" w:rsidP="005B44D0">
            <w:pPr>
              <w:pStyle w:val="Code-NoSB"/>
              <w:spacing w:before="120" w:after="120"/>
            </w:pPr>
            <w:r>
              <w:t xml:space="preserve">-i </w:t>
            </w:r>
            <w:r w:rsidRPr="00454FDD">
              <w:rPr>
                <w:i/>
                <w:iCs/>
              </w:rPr>
              <w:t xml:space="preserve">secs </w:t>
            </w:r>
          </w:p>
          <w:p w14:paraId="6B1FC632" w14:textId="77777777" w:rsidR="00ED02B5" w:rsidRDefault="00ED02B5" w:rsidP="005B44D0">
            <w:pPr>
              <w:spacing w:before="120" w:after="120"/>
              <w:ind w:left="720"/>
            </w:pPr>
            <w:r>
              <w:t>D</w:t>
            </w:r>
            <w:r w:rsidRPr="00454FDD">
              <w:t>elay interval for lines sent, ports scanned</w:t>
            </w:r>
            <w:r>
              <w:t xml:space="preserve">. </w:t>
            </w:r>
          </w:p>
          <w:p w14:paraId="3D036759" w14:textId="77777777" w:rsidR="00ED02B5" w:rsidRDefault="00ED02B5" w:rsidP="005B44D0">
            <w:pPr>
              <w:pStyle w:val="Code-NoSB"/>
              <w:spacing w:before="120" w:after="120"/>
            </w:pPr>
            <w:r>
              <w:lastRenderedPageBreak/>
              <w:t>-l</w:t>
            </w:r>
          </w:p>
          <w:p w14:paraId="46A08C7C" w14:textId="77777777" w:rsidR="00ED02B5" w:rsidRDefault="00ED02B5" w:rsidP="005B44D0">
            <w:pPr>
              <w:spacing w:before="120" w:after="120"/>
              <w:ind w:left="720"/>
            </w:pPr>
            <w:r>
              <w:t>Listen mode, for inbound connects.</w:t>
            </w:r>
          </w:p>
          <w:p w14:paraId="183A5202" w14:textId="77777777" w:rsidR="00ED02B5" w:rsidRDefault="00ED02B5" w:rsidP="005B44D0">
            <w:pPr>
              <w:pStyle w:val="Code-NoSB"/>
              <w:spacing w:before="120" w:after="120"/>
            </w:pPr>
            <w:r>
              <w:t>-n</w:t>
            </w:r>
          </w:p>
          <w:p w14:paraId="1068CBDB" w14:textId="77777777" w:rsidR="00ED02B5" w:rsidRDefault="00ED02B5" w:rsidP="005B44D0">
            <w:pPr>
              <w:spacing w:before="120" w:after="120"/>
              <w:ind w:left="720"/>
            </w:pPr>
            <w:r>
              <w:t>Numeric-only IP addresses, no DNS.</w:t>
            </w:r>
          </w:p>
          <w:p w14:paraId="1F613BB8" w14:textId="77777777" w:rsidR="00ED02B5" w:rsidRDefault="00ED02B5" w:rsidP="005B44D0">
            <w:pPr>
              <w:pStyle w:val="Code-NoSB"/>
              <w:spacing w:before="120" w:after="120"/>
            </w:pPr>
            <w:r>
              <w:t xml:space="preserve">-o </w:t>
            </w:r>
            <w:r w:rsidRPr="00454FDD">
              <w:rPr>
                <w:i/>
                <w:iCs/>
              </w:rPr>
              <w:t xml:space="preserve">file </w:t>
            </w:r>
          </w:p>
          <w:p w14:paraId="703CCD4B" w14:textId="77777777" w:rsidR="00ED02B5" w:rsidRDefault="00ED02B5" w:rsidP="005B44D0">
            <w:pPr>
              <w:spacing w:before="120" w:after="120"/>
              <w:ind w:left="720"/>
            </w:pPr>
            <w:r>
              <w:t>Hex dump of traffic.</w:t>
            </w:r>
          </w:p>
          <w:p w14:paraId="679CB313" w14:textId="77777777" w:rsidR="00ED02B5" w:rsidRDefault="00ED02B5" w:rsidP="005B44D0">
            <w:pPr>
              <w:pStyle w:val="Code-NoSB"/>
              <w:spacing w:before="120" w:after="120"/>
            </w:pPr>
            <w:r>
              <w:t xml:space="preserve">-p </w:t>
            </w:r>
            <w:r w:rsidRPr="00A971A7">
              <w:rPr>
                <w:i/>
                <w:iCs/>
              </w:rPr>
              <w:t>port</w:t>
            </w:r>
            <w:r>
              <w:t xml:space="preserve"> </w:t>
            </w:r>
          </w:p>
          <w:p w14:paraId="018ED16C" w14:textId="77777777" w:rsidR="00ED02B5" w:rsidRDefault="00ED02B5" w:rsidP="005B44D0">
            <w:pPr>
              <w:spacing w:before="120" w:after="120"/>
              <w:ind w:left="720"/>
            </w:pPr>
            <w:r>
              <w:t>Lo</w:t>
            </w:r>
            <w:r w:rsidRPr="00A971A7">
              <w:t>cal port number (port numbers can be individual or ranges: lo-hi [inclusive]</w:t>
            </w:r>
            <w:r>
              <w:t>).</w:t>
            </w:r>
          </w:p>
          <w:p w14:paraId="5F04D6D4" w14:textId="77777777" w:rsidR="00ED02B5" w:rsidRDefault="00ED02B5" w:rsidP="005B44D0">
            <w:pPr>
              <w:pStyle w:val="Code-NoSB"/>
              <w:spacing w:before="120" w:after="120"/>
            </w:pPr>
            <w:r>
              <w:t xml:space="preserve">-q </w:t>
            </w:r>
            <w:r w:rsidRPr="00A971A7">
              <w:rPr>
                <w:i/>
                <w:iCs/>
              </w:rPr>
              <w:t>seconds</w:t>
            </w:r>
          </w:p>
          <w:p w14:paraId="57B25E81" w14:textId="77777777" w:rsidR="00ED02B5" w:rsidRDefault="00ED02B5" w:rsidP="005B44D0">
            <w:pPr>
              <w:spacing w:before="120" w:after="120"/>
              <w:ind w:left="720"/>
            </w:pPr>
            <w:r>
              <w:t>Af</w:t>
            </w:r>
            <w:r w:rsidRPr="00A971A7">
              <w:t>ter EOF on stdin, wait the specified number of seconds and then quit. If </w:t>
            </w:r>
            <w:r w:rsidRPr="00A971A7">
              <w:rPr>
                <w:i/>
                <w:iCs/>
              </w:rPr>
              <w:t>seconds</w:t>
            </w:r>
            <w:r w:rsidRPr="00A971A7">
              <w:t> is negative, wait forever</w:t>
            </w:r>
            <w:r>
              <w:t>.</w:t>
            </w:r>
          </w:p>
          <w:p w14:paraId="70E057D9" w14:textId="77777777" w:rsidR="00ED02B5" w:rsidRDefault="00ED02B5" w:rsidP="005B44D0">
            <w:pPr>
              <w:pStyle w:val="Code-NoSB"/>
              <w:spacing w:before="120" w:after="120"/>
            </w:pPr>
            <w:r>
              <w:t xml:space="preserve">-r </w:t>
            </w:r>
          </w:p>
          <w:p w14:paraId="699709A1" w14:textId="77777777" w:rsidR="00ED02B5" w:rsidRDefault="00ED02B5" w:rsidP="005B44D0">
            <w:pPr>
              <w:spacing w:before="120" w:after="120"/>
              <w:ind w:left="720"/>
            </w:pPr>
            <w:r>
              <w:t>Randomize local and remote ports.</w:t>
            </w:r>
          </w:p>
          <w:p w14:paraId="6259519C" w14:textId="77777777" w:rsidR="00ED02B5" w:rsidRDefault="00ED02B5" w:rsidP="005B44D0">
            <w:pPr>
              <w:pStyle w:val="Code-NoSB"/>
              <w:spacing w:before="120" w:after="120"/>
            </w:pPr>
            <w:r>
              <w:t xml:space="preserve">-s </w:t>
            </w:r>
            <w:r>
              <w:rPr>
                <w:i/>
                <w:iCs/>
              </w:rPr>
              <w:t>addr</w:t>
            </w:r>
            <w:r>
              <w:t xml:space="preserve"> </w:t>
            </w:r>
          </w:p>
          <w:p w14:paraId="179CABA2" w14:textId="77777777" w:rsidR="00ED02B5" w:rsidRDefault="00ED02B5" w:rsidP="005B44D0">
            <w:pPr>
              <w:spacing w:before="120" w:after="120"/>
              <w:ind w:left="720"/>
            </w:pPr>
            <w:r>
              <w:t>Local source address.</w:t>
            </w:r>
          </w:p>
          <w:p w14:paraId="70713725" w14:textId="77777777" w:rsidR="00ED02B5" w:rsidRDefault="00ED02B5" w:rsidP="005B44D0">
            <w:pPr>
              <w:pStyle w:val="Code-NoSB"/>
              <w:spacing w:before="120" w:after="120"/>
            </w:pPr>
            <w:r>
              <w:t>-t</w:t>
            </w:r>
          </w:p>
          <w:p w14:paraId="425D89B7" w14:textId="77777777" w:rsidR="00ED02B5" w:rsidRDefault="00ED02B5" w:rsidP="005B44D0">
            <w:pPr>
              <w:spacing w:before="120" w:after="120"/>
              <w:ind w:left="720"/>
            </w:pPr>
            <w:r>
              <w:t>Enable telnet negotiation.</w:t>
            </w:r>
          </w:p>
          <w:p w14:paraId="19791450" w14:textId="77777777" w:rsidR="00ED02B5" w:rsidRDefault="00ED02B5" w:rsidP="005B44D0">
            <w:pPr>
              <w:pStyle w:val="Code-NoSB"/>
              <w:spacing w:before="120" w:after="120"/>
            </w:pPr>
            <w:r>
              <w:t>-u</w:t>
            </w:r>
          </w:p>
          <w:p w14:paraId="550D0AF1" w14:textId="77777777" w:rsidR="00ED02B5" w:rsidRDefault="00ED02B5" w:rsidP="005B44D0">
            <w:pPr>
              <w:spacing w:before="120" w:after="120"/>
              <w:ind w:left="720"/>
            </w:pPr>
            <w:r>
              <w:t>Enable UDP mode.</w:t>
            </w:r>
          </w:p>
          <w:p w14:paraId="70699D22" w14:textId="77777777" w:rsidR="00ED02B5" w:rsidRPr="00A971A7" w:rsidRDefault="00ED02B5" w:rsidP="005B44D0">
            <w:pPr>
              <w:spacing w:before="120" w:after="120"/>
              <w:rPr>
                <w:rFonts w:ascii="Consolas" w:hAnsi="Consolas" w:cs="Consolas"/>
                <w:b/>
                <w:bCs/>
              </w:rPr>
            </w:pPr>
            <w:r w:rsidRPr="00A971A7">
              <w:rPr>
                <w:rFonts w:ascii="Consolas" w:hAnsi="Consolas" w:cs="Consolas"/>
                <w:b/>
                <w:bCs/>
              </w:rPr>
              <w:t>-v</w:t>
            </w:r>
            <w:r>
              <w:rPr>
                <w:rFonts w:ascii="Consolas" w:hAnsi="Consolas" w:cs="Consolas"/>
                <w:b/>
                <w:bCs/>
              </w:rPr>
              <w:t xml:space="preserve"> </w:t>
            </w:r>
          </w:p>
          <w:p w14:paraId="1EBE1C89" w14:textId="77777777" w:rsidR="00ED02B5" w:rsidRDefault="00ED02B5" w:rsidP="005B44D0">
            <w:pPr>
              <w:spacing w:before="120" w:after="120"/>
              <w:ind w:left="720"/>
            </w:pPr>
            <w:r>
              <w:t>Verbose (use twice to be more verbose)</w:t>
            </w:r>
          </w:p>
          <w:p w14:paraId="7E597EEB" w14:textId="77777777" w:rsidR="00ED02B5" w:rsidRPr="00A971A7" w:rsidRDefault="00ED02B5" w:rsidP="005B44D0">
            <w:pPr>
              <w:spacing w:before="120" w:after="120"/>
              <w:rPr>
                <w:rFonts w:ascii="Consolas" w:hAnsi="Consolas" w:cs="Consolas"/>
                <w:b/>
                <w:bCs/>
                <w:i/>
                <w:iCs/>
              </w:rPr>
            </w:pPr>
            <w:r w:rsidRPr="00A971A7">
              <w:rPr>
                <w:rFonts w:ascii="Consolas" w:hAnsi="Consolas" w:cs="Consolas"/>
                <w:b/>
                <w:bCs/>
              </w:rPr>
              <w:t>-w</w:t>
            </w:r>
            <w:r w:rsidRPr="00A971A7">
              <w:rPr>
                <w:rFonts w:ascii="Consolas" w:hAnsi="Consolas" w:cs="Consolas"/>
              </w:rPr>
              <w:t xml:space="preserve"> </w:t>
            </w:r>
            <w:r w:rsidRPr="00A971A7">
              <w:rPr>
                <w:rFonts w:ascii="Consolas" w:hAnsi="Consolas" w:cs="Consolas"/>
                <w:b/>
                <w:bCs/>
                <w:i/>
                <w:iCs/>
              </w:rPr>
              <w:t>secs</w:t>
            </w:r>
          </w:p>
          <w:p w14:paraId="4A6704B1" w14:textId="77777777" w:rsidR="00ED02B5" w:rsidRDefault="00ED02B5" w:rsidP="005B44D0">
            <w:pPr>
              <w:spacing w:before="120" w:after="120"/>
              <w:ind w:left="720"/>
            </w:pPr>
            <w:r>
              <w:t>Timeout for connects and final net reads</w:t>
            </w:r>
          </w:p>
          <w:p w14:paraId="6D2BD5F0" w14:textId="77777777" w:rsidR="00ED02B5" w:rsidRPr="0061137E" w:rsidRDefault="00ED02B5" w:rsidP="005B44D0">
            <w:pPr>
              <w:spacing w:before="120" w:after="120"/>
              <w:rPr>
                <w:rFonts w:ascii="Consolas" w:hAnsi="Consolas" w:cs="Consolas"/>
                <w:b/>
                <w:bCs/>
              </w:rPr>
            </w:pPr>
            <w:r w:rsidRPr="0061137E">
              <w:rPr>
                <w:rFonts w:ascii="Consolas" w:hAnsi="Consolas" w:cs="Consolas"/>
                <w:b/>
                <w:bCs/>
              </w:rPr>
              <w:t>-C</w:t>
            </w:r>
          </w:p>
          <w:p w14:paraId="45BB37A5" w14:textId="77777777" w:rsidR="00ED02B5" w:rsidRDefault="00ED02B5" w:rsidP="005B44D0">
            <w:pPr>
              <w:spacing w:before="120" w:after="120"/>
              <w:ind w:left="720"/>
            </w:pPr>
            <w:r>
              <w:t>Send ^F as line ending.</w:t>
            </w:r>
          </w:p>
          <w:p w14:paraId="3A529EAA" w14:textId="77777777" w:rsidR="00ED02B5" w:rsidRDefault="00ED02B5" w:rsidP="005B44D0">
            <w:pPr>
              <w:spacing w:before="120" w:after="120"/>
            </w:pPr>
            <w:r>
              <w:t>-z</w:t>
            </w:r>
          </w:p>
          <w:p w14:paraId="0E9DC4EA" w14:textId="77777777" w:rsidR="00ED02B5" w:rsidRDefault="00ED02B5" w:rsidP="005B44D0">
            <w:pPr>
              <w:spacing w:before="120" w:after="120"/>
              <w:ind w:left="720"/>
            </w:pPr>
            <w:r>
              <w:t>Zero-I/O mode [used for scanning]</w:t>
            </w:r>
          </w:p>
          <w:p w14:paraId="559800BA" w14:textId="77777777" w:rsidR="00ED02B5" w:rsidRPr="0061137E" w:rsidRDefault="00ED02B5" w:rsidP="005B44D0">
            <w:pPr>
              <w:spacing w:before="120" w:after="120"/>
              <w:rPr>
                <w:rFonts w:ascii="Consolas" w:hAnsi="Consolas" w:cs="Consolas"/>
                <w:b/>
                <w:bCs/>
              </w:rPr>
            </w:pPr>
            <w:r w:rsidRPr="0061137E">
              <w:rPr>
                <w:rFonts w:ascii="Consolas" w:hAnsi="Consolas" w:cs="Consolas"/>
                <w:b/>
                <w:bCs/>
              </w:rPr>
              <w:t xml:space="preserve">-T </w:t>
            </w:r>
            <w:r w:rsidRPr="0061137E">
              <w:rPr>
                <w:rFonts w:ascii="Consolas" w:hAnsi="Consolas" w:cs="Consolas"/>
                <w:b/>
                <w:bCs/>
                <w:i/>
                <w:iCs/>
              </w:rPr>
              <w:t>type</w:t>
            </w:r>
          </w:p>
          <w:p w14:paraId="4360B07E" w14:textId="77777777" w:rsidR="00ED02B5" w:rsidRPr="0061137E" w:rsidRDefault="00ED02B5" w:rsidP="005B44D0">
            <w:pPr>
              <w:spacing w:before="120" w:after="120"/>
              <w:ind w:left="720"/>
            </w:pPr>
            <w:r>
              <w:t>S</w:t>
            </w:r>
            <w:r w:rsidRPr="0061137E">
              <w:t>et TOS flag (type may be one of "Minimize-Delay", "Maximize-Throughput", "Maximize-Reliability", or "Minimize-Cost")</w:t>
            </w:r>
            <w:r>
              <w:t>.</w:t>
            </w:r>
          </w:p>
          <w:p w14:paraId="6F5FB234" w14:textId="77777777" w:rsidR="00ED02B5" w:rsidRPr="00A971A7" w:rsidRDefault="00ED02B5" w:rsidP="005B44D0">
            <w:pPr>
              <w:spacing w:before="120" w:after="120"/>
            </w:pPr>
            <w:r w:rsidRPr="0061137E">
              <w:t>Read more at: </w:t>
            </w:r>
            <w:hyperlink r:id="rId13" w:history="1">
              <w:r w:rsidRPr="0061137E">
                <w:rPr>
                  <w:rStyle w:val="Hyperlink"/>
                </w:rPr>
                <w:t>https://www.commandlinux.com/man-page/man1/nc.1.html</w:t>
              </w:r>
            </w:hyperlink>
          </w:p>
        </w:tc>
      </w:tr>
    </w:tbl>
    <w:p w14:paraId="6CFC9AAB" w14:textId="77777777" w:rsidR="00ED02B5" w:rsidRDefault="00ED02B5" w:rsidP="00ED02B5"/>
    <w:p w14:paraId="57DA780A" w14:textId="77777777" w:rsidR="005701E2" w:rsidRDefault="005701E2" w:rsidP="005701E2"/>
    <w:p w14:paraId="733BEACD" w14:textId="5EF6A5EC" w:rsidR="005701E2" w:rsidRPr="00CE2ED4" w:rsidRDefault="005701E2" w:rsidP="005701E2">
      <w:pPr>
        <w:pStyle w:val="Heading2"/>
      </w:pPr>
      <w:bookmarkStart w:id="17" w:name="_Toc473715576"/>
      <w:bookmarkStart w:id="18" w:name="_Toc480179423"/>
      <w:bookmarkStart w:id="19" w:name="_Toc480368200"/>
      <w:bookmarkStart w:id="20" w:name="_Toc480368372"/>
      <w:bookmarkStart w:id="21" w:name="_Toc480368409"/>
      <w:bookmarkStart w:id="22" w:name="_Toc480368861"/>
      <w:bookmarkStart w:id="23" w:name="_Toc480368965"/>
      <w:bookmarkStart w:id="24" w:name="_Toc371322473"/>
      <w:bookmarkStart w:id="25" w:name="_Toc529622815"/>
      <w:bookmarkStart w:id="26" w:name="_Toc530477156"/>
      <w:bookmarkStart w:id="27" w:name="_Toc34343744"/>
      <w:bookmarkStart w:id="28" w:name="_Toc65426243"/>
      <w:r>
        <w:lastRenderedPageBreak/>
        <w:t xml:space="preserve">Part </w:t>
      </w:r>
      <w:r w:rsidR="003F3B15">
        <w:t>2</w:t>
      </w:r>
      <w:r>
        <w:t xml:space="preserve">. </w:t>
      </w:r>
      <w:bookmarkEnd w:id="17"/>
      <w:bookmarkEnd w:id="18"/>
      <w:bookmarkEnd w:id="19"/>
      <w:bookmarkEnd w:id="20"/>
      <w:bookmarkEnd w:id="21"/>
      <w:bookmarkEnd w:id="22"/>
      <w:bookmarkEnd w:id="23"/>
      <w:bookmarkEnd w:id="24"/>
      <w:bookmarkEnd w:id="25"/>
      <w:bookmarkEnd w:id="26"/>
      <w:bookmarkEnd w:id="27"/>
      <w:r w:rsidR="00ED02B5">
        <w:t>Data Transmission using TCP and UDP with “nc”</w:t>
      </w:r>
      <w:bookmarkEnd w:id="28"/>
    </w:p>
    <w:p w14:paraId="5EA1C904" w14:textId="0A64F3C4" w:rsidR="005701E2" w:rsidRPr="00ED02B5" w:rsidRDefault="00ED02B5" w:rsidP="005701E2">
      <w:pPr>
        <w:rPr>
          <w:b/>
          <w:bCs/>
          <w:color w:val="502000"/>
          <w:shd w:val="clear" w:color="auto" w:fill="FFFFFF"/>
        </w:rPr>
      </w:pPr>
      <w:r>
        <w:t xml:space="preserve">In this lab we will use </w:t>
      </w:r>
      <w:r>
        <w:rPr>
          <w:rFonts w:ascii="Consolas" w:hAnsi="Consolas"/>
        </w:rPr>
        <w:t xml:space="preserve">netcat </w:t>
      </w:r>
      <w:r w:rsidRPr="00570DAA">
        <w:rPr>
          <w:rFonts w:hAnsi="Helvetica"/>
        </w:rPr>
        <w:t>or</w:t>
      </w:r>
      <w:r>
        <w:rPr>
          <w:rFonts w:ascii="Consolas" w:hAnsi="Consolas"/>
        </w:rPr>
        <w:t xml:space="preserve"> nc </w:t>
      </w:r>
      <w:r w:rsidRPr="002A40B2">
        <w:t xml:space="preserve">as the actual program is called, to </w:t>
      </w:r>
      <w:r>
        <w:t xml:space="preserve">observe and </w:t>
      </w:r>
      <w:r w:rsidRPr="002A40B2">
        <w:t>test TCP and UDP transmissions.</w:t>
      </w:r>
    </w:p>
    <w:p w14:paraId="1A5B477B" w14:textId="3C3641DD" w:rsidR="005701E2" w:rsidRDefault="005701E2" w:rsidP="00DE1404">
      <w:pPr>
        <w:pStyle w:val="Heading3"/>
      </w:pPr>
      <w:bookmarkStart w:id="29" w:name="_Toc529622817"/>
      <w:bookmarkStart w:id="30" w:name="_Toc530477158"/>
      <w:bookmarkStart w:id="31" w:name="_Toc34343746"/>
      <w:bookmarkStart w:id="32" w:name="_Toc65426244"/>
      <w:r>
        <w:t xml:space="preserve">Exercise </w:t>
      </w:r>
      <w:r w:rsidR="00C254CC">
        <w:t xml:space="preserve">2-a. </w:t>
      </w:r>
      <w:bookmarkEnd w:id="29"/>
      <w:bookmarkEnd w:id="30"/>
      <w:bookmarkEnd w:id="31"/>
      <w:r w:rsidR="00550AB4">
        <w:t>TCP</w:t>
      </w:r>
      <w:r w:rsidR="008F20EB">
        <w:t xml:space="preserve"> </w:t>
      </w:r>
      <w:r w:rsidR="00ED02B5">
        <w:t xml:space="preserve">and </w:t>
      </w:r>
      <w:r w:rsidR="003268A8">
        <w:t>Connection Management</w:t>
      </w:r>
      <w:bookmarkEnd w:id="32"/>
    </w:p>
    <w:p w14:paraId="30EB981F" w14:textId="75A0F4D1" w:rsidR="008C57E6" w:rsidRPr="008C57E6" w:rsidRDefault="008C57E6" w:rsidP="00284322">
      <w:pPr>
        <w:spacing w:before="120" w:after="120" w:line="240" w:lineRule="auto"/>
      </w:pPr>
      <w:r w:rsidRPr="008C57E6">
        <w:t>TCP is a connection-oriented protocol. The establishment of a TCP connection is initiated when a TCP client sends a request for a connection to a TCP server. The TCP server must be running when the connection request is issued.</w:t>
      </w:r>
    </w:p>
    <w:p w14:paraId="4A3BA953" w14:textId="54B4F9DE" w:rsidR="008C57E6" w:rsidRPr="008C57E6" w:rsidRDefault="008C57E6" w:rsidP="00284322">
      <w:pPr>
        <w:spacing w:before="120" w:after="120" w:line="240" w:lineRule="auto"/>
      </w:pPr>
      <w:r w:rsidRPr="008C57E6">
        <w:t>TCP requires three packets to open a connection. This procedure is called a three-way handshake. During the handshake the TCP client and TCP server negotiate essential parameters of the TCP connection, including the initial sequence numbers</w:t>
      </w:r>
      <w:r w:rsidR="00AC490A">
        <w:t xml:space="preserve"> (ISN)</w:t>
      </w:r>
      <w:r w:rsidRPr="008C57E6">
        <w:t>, the maximum segment size</w:t>
      </w:r>
      <w:r w:rsidR="00AC490A">
        <w:t xml:space="preserve"> (MSS)</w:t>
      </w:r>
      <w:r w:rsidRPr="008C57E6">
        <w:t xml:space="preserve"> and the size of the windows for the sliding window flow control</w:t>
      </w:r>
      <w:r w:rsidR="00AC490A">
        <w:t xml:space="preserve"> – receive window</w:t>
      </w:r>
      <w:r w:rsidRPr="008C57E6">
        <w:t>. TCP requires three or four packets to close a connection. Each end of the connection can be closed separately, requiring 4 packets. This is called a half-close on each side. If both sides close at the same time, then the FIN packet and the ACK can be combined and transmitted in the same segment, giving rise to only 3 packets for closing.</w:t>
      </w:r>
    </w:p>
    <w:p w14:paraId="1E036CE6" w14:textId="5F85648E" w:rsidR="008C57E6" w:rsidRPr="008C57E6" w:rsidRDefault="008C57E6" w:rsidP="00284322">
      <w:pPr>
        <w:spacing w:before="120" w:after="120" w:line="240" w:lineRule="auto"/>
      </w:pPr>
      <w:r w:rsidRPr="008C57E6">
        <w:t xml:space="preserve">TCP does not have separate control packets for opening and closing connections. Instead, TCP uses </w:t>
      </w:r>
      <w:r w:rsidR="00AC490A">
        <w:t>“</w:t>
      </w:r>
      <w:r w:rsidRPr="008C57E6">
        <w:t>bit</w:t>
      </w:r>
      <w:r w:rsidR="00AC490A">
        <w:t xml:space="preserve">” </w:t>
      </w:r>
      <w:r w:rsidRPr="008C57E6">
        <w:t>flags in the TCP header to indicate that a TCP header carries control information. The flags involved in the opening and the closing of a connection are SYN, ACK, and FIN.</w:t>
      </w:r>
    </w:p>
    <w:p w14:paraId="04757605" w14:textId="1EE5CD91" w:rsidR="008C57E6" w:rsidRPr="008C57E6" w:rsidRDefault="008C57E6" w:rsidP="00284322">
      <w:pPr>
        <w:spacing w:before="120" w:after="120" w:line="240" w:lineRule="auto"/>
      </w:pPr>
      <w:r w:rsidRPr="008C57E6">
        <w:t xml:space="preserve">By </w:t>
      </w:r>
      <w:proofErr w:type="gramStart"/>
      <w:r w:rsidRPr="008C57E6">
        <w:t>default</w:t>
      </w:r>
      <w:proofErr w:type="gramEnd"/>
      <w:r w:rsidRPr="008C57E6">
        <w:t xml:space="preserve"> Wireshark will keep track of all TCP sessions and </w:t>
      </w:r>
      <w:r w:rsidRPr="003268A8">
        <w:rPr>
          <w:b/>
          <w:bCs/>
        </w:rPr>
        <w:t>convert</w:t>
      </w:r>
      <w:r w:rsidRPr="008C57E6">
        <w:t xml:space="preserve"> all Sequence Numbers (SEQ numbers) and Acknowledge Numbers (ACK </w:t>
      </w:r>
      <w:r w:rsidR="00AC490A">
        <w:t>n</w:t>
      </w:r>
      <w:r w:rsidRPr="008C57E6">
        <w:t xml:space="preserve">umbers) into </w:t>
      </w:r>
      <w:r w:rsidRPr="008C57E6">
        <w:rPr>
          <w:b/>
          <w:bCs/>
        </w:rPr>
        <w:t>relative</w:t>
      </w:r>
      <w:r w:rsidRPr="008C57E6">
        <w:t xml:space="preserve"> numbers. This means that instead of displaying the </w:t>
      </w:r>
      <w:r w:rsidRPr="008C57E6">
        <w:rPr>
          <w:b/>
          <w:bCs/>
        </w:rPr>
        <w:t>real/absolute</w:t>
      </w:r>
      <w:r w:rsidRPr="008C57E6">
        <w:t xml:space="preserve"> SEQ and ACK numbers</w:t>
      </w:r>
      <w:r w:rsidR="003268A8">
        <w:t xml:space="preserve"> in the capture window</w:t>
      </w:r>
      <w:r w:rsidRPr="008C57E6">
        <w:t>, Wireshark will display SEQ and ACK number</w:t>
      </w:r>
      <w:r w:rsidR="003268A8">
        <w:t>s</w:t>
      </w:r>
      <w:r w:rsidRPr="008C57E6">
        <w:t xml:space="preserve"> relative to the first seen segment for that conversation. </w:t>
      </w:r>
    </w:p>
    <w:p w14:paraId="310E144A" w14:textId="274A7B42" w:rsidR="008C57E6" w:rsidRPr="008C57E6" w:rsidRDefault="008C57E6" w:rsidP="00284322">
      <w:pPr>
        <w:spacing w:before="120" w:after="120" w:line="240" w:lineRule="auto"/>
      </w:pPr>
      <w:r w:rsidRPr="008C57E6">
        <w:t xml:space="preserve">This means that all SEQ and ACK numbers always start at </w:t>
      </w:r>
      <w:r w:rsidRPr="008C57E6">
        <w:rPr>
          <w:b/>
          <w:bCs/>
        </w:rPr>
        <w:t>0</w:t>
      </w:r>
      <w:r w:rsidRPr="008C57E6">
        <w:t xml:space="preserve"> for the first packet seen in each conversation. This makes the numbers much smaller and easier to read and compare than the real numbers which normally are initialized to randomly selected numbers in the range 0 </w:t>
      </w:r>
      <w:r w:rsidR="003268A8">
        <w:t>–</w:t>
      </w:r>
      <w:r w:rsidRPr="008C57E6">
        <w:t xml:space="preserve"> </w:t>
      </w:r>
      <w:r w:rsidR="003268A8">
        <w:t>(</w:t>
      </w:r>
      <w:r w:rsidRPr="008C57E6">
        <w:t>2</w:t>
      </w:r>
      <w:r w:rsidRPr="003268A8">
        <w:rPr>
          <w:vertAlign w:val="superscript"/>
        </w:rPr>
        <w:t>32</w:t>
      </w:r>
      <w:r w:rsidRPr="008C57E6">
        <w:t>-1</w:t>
      </w:r>
      <w:r w:rsidR="003268A8">
        <w:t>)</w:t>
      </w:r>
      <w:r w:rsidRPr="008C57E6">
        <w:t xml:space="preserve"> during the SYN phase. </w:t>
      </w:r>
    </w:p>
    <w:p w14:paraId="0FFD1150" w14:textId="7A1551F2" w:rsidR="008C57E6" w:rsidRDefault="008C57E6" w:rsidP="00284322">
      <w:pPr>
        <w:spacing w:before="120" w:after="120" w:line="240" w:lineRule="auto"/>
      </w:pPr>
      <w:r w:rsidRPr="008C57E6">
        <w:t xml:space="preserve">For the Lab Questions related to TCP connection set-up and teardown below, please disable this feature when viewing the </w:t>
      </w:r>
      <w:r w:rsidR="00284322">
        <w:t>Wireshark c</w:t>
      </w:r>
      <w:r w:rsidRPr="008C57E6">
        <w:t xml:space="preserve">aptured </w:t>
      </w:r>
      <w:r w:rsidR="00284322">
        <w:t>t</w:t>
      </w:r>
      <w:r w:rsidRPr="008C57E6">
        <w:t>raffic data. You can do that by going to Wireshark “Preferences” and under the protocol tab, look for TCP. Select TCP and in the window find “Relative sequence number” and uncheck it. When done with the questions below, go back and “check” enable “Relative sequence number” again. Relative numbers are easier to work with</w:t>
      </w:r>
      <w:r w:rsidR="00284322">
        <w:t xml:space="preserve"> in general</w:t>
      </w:r>
      <w:r w:rsidRPr="008C57E6">
        <w:t>.</w:t>
      </w:r>
    </w:p>
    <w:p w14:paraId="3AD1FC85" w14:textId="650530B6" w:rsidR="005701E2" w:rsidRDefault="005701E2" w:rsidP="00284322">
      <w:pPr>
        <w:spacing w:before="120" w:after="120" w:line="240" w:lineRule="auto"/>
        <w:rPr>
          <w:rFonts w:eastAsia="PMingLiU"/>
        </w:rPr>
      </w:pPr>
      <w:r>
        <w:t xml:space="preserve">This exercise consists of setting up a </w:t>
      </w:r>
      <w:r w:rsidR="008C57E6">
        <w:t>TCP</w:t>
      </w:r>
      <w:r>
        <w:t xml:space="preserve"> data transfer</w:t>
      </w:r>
      <w:r w:rsidR="00284322">
        <w:t xml:space="preserve">, using the command </w:t>
      </w:r>
      <w:r w:rsidR="00284322" w:rsidRPr="00284322">
        <w:rPr>
          <w:rFonts w:ascii="Consolas" w:hAnsi="Consolas" w:cs="Consolas"/>
        </w:rPr>
        <w:t>n</w:t>
      </w:r>
      <w:r w:rsidR="00284322">
        <w:rPr>
          <w:rFonts w:ascii="Consolas" w:hAnsi="Consolas" w:cs="Consolas"/>
        </w:rPr>
        <w:t xml:space="preserve">c, </w:t>
      </w:r>
      <w:r>
        <w:t xml:space="preserve">between two hosts, </w:t>
      </w:r>
      <w:r w:rsidRPr="00284322">
        <w:rPr>
          <w:i/>
          <w:iCs/>
        </w:rPr>
        <w:t>PC1</w:t>
      </w:r>
      <w:r>
        <w:t xml:space="preserve"> and </w:t>
      </w:r>
      <w:r w:rsidRPr="00284322">
        <w:rPr>
          <w:i/>
          <w:iCs/>
        </w:rPr>
        <w:t>PC2</w:t>
      </w:r>
      <w:r>
        <w:t xml:space="preserve">, and observe the </w:t>
      </w:r>
      <w:r w:rsidR="008C57E6">
        <w:t>TC</w:t>
      </w:r>
      <w:r>
        <w:t xml:space="preserve">P </w:t>
      </w:r>
      <w:r w:rsidR="003268A8">
        <w:t xml:space="preserve">connection management </w:t>
      </w:r>
      <w:r>
        <w:t xml:space="preserve">traffic. </w:t>
      </w:r>
    </w:p>
    <w:p w14:paraId="24D1550E" w14:textId="14E7A609" w:rsidR="005701E2" w:rsidRPr="00284322" w:rsidRDefault="00550AB4" w:rsidP="00273553">
      <w:pPr>
        <w:pStyle w:val="ListParagraph"/>
        <w:numPr>
          <w:ilvl w:val="0"/>
          <w:numId w:val="20"/>
        </w:numPr>
        <w:spacing w:before="120" w:after="120" w:line="240" w:lineRule="auto"/>
        <w:contextualSpacing w:val="0"/>
      </w:pPr>
      <w:r>
        <w:t>S</w:t>
      </w:r>
      <w:r w:rsidR="005701E2">
        <w:t xml:space="preserve">tart </w:t>
      </w:r>
      <w:r w:rsidR="005701E2" w:rsidRPr="00284322">
        <w:rPr>
          <w:iCs/>
        </w:rPr>
        <w:t>Wireshark</w:t>
      </w:r>
      <w:r w:rsidR="005701E2">
        <w:t xml:space="preserve"> to capture packets on interface </w:t>
      </w:r>
      <w:r w:rsidR="005701E2" w:rsidRPr="00284322">
        <w:rPr>
          <w:iCs/>
        </w:rPr>
        <w:t>eth</w:t>
      </w:r>
      <w:r w:rsidRPr="00284322">
        <w:rPr>
          <w:iCs/>
        </w:rPr>
        <w:t>0</w:t>
      </w:r>
      <w:r w:rsidR="005701E2">
        <w:t xml:space="preserve"> </w:t>
      </w:r>
      <w:r>
        <w:t xml:space="preserve">of </w:t>
      </w:r>
      <w:r w:rsidRPr="00284322">
        <w:rPr>
          <w:i/>
          <w:iCs/>
        </w:rPr>
        <w:t>PC1</w:t>
      </w:r>
      <w:r>
        <w:t xml:space="preserve"> </w:t>
      </w:r>
      <w:r w:rsidR="00284322">
        <w:t>(connection</w:t>
      </w:r>
      <w:r>
        <w:t xml:space="preserve"> to the switch</w:t>
      </w:r>
      <w:r w:rsidR="00284322">
        <w:t>)</w:t>
      </w:r>
      <w:r>
        <w:t xml:space="preserve">. </w:t>
      </w:r>
      <w:r w:rsidR="00284322">
        <w:t>Recall</w:t>
      </w:r>
      <w:r w:rsidR="00284322" w:rsidRPr="00284322">
        <w:t xml:space="preserve"> </w:t>
      </w:r>
      <w:r w:rsidR="00284322">
        <w:t xml:space="preserve">that you need </w:t>
      </w:r>
      <w:r w:rsidR="00284322" w:rsidRPr="00284322">
        <w:t>you to deselect “Relative sequence number”.</w:t>
      </w:r>
      <w:r w:rsidR="00284322" w:rsidRPr="00284322">
        <w:rPr>
          <w:vertAlign w:val="superscript"/>
        </w:rPr>
        <w:footnoteReference w:id="2"/>
      </w:r>
    </w:p>
    <w:p w14:paraId="10A033C9" w14:textId="6E92D222" w:rsidR="005701E2" w:rsidRPr="000112A8" w:rsidRDefault="005701E2" w:rsidP="00273553">
      <w:pPr>
        <w:pStyle w:val="ListParagraph"/>
        <w:numPr>
          <w:ilvl w:val="0"/>
          <w:numId w:val="20"/>
        </w:numPr>
        <w:spacing w:before="120" w:after="120" w:line="240" w:lineRule="auto"/>
        <w:contextualSpacing w:val="0"/>
        <w:rPr>
          <w:rFonts w:ascii="Consolas" w:hAnsi="Consolas" w:cs="Courier New"/>
        </w:rPr>
      </w:pPr>
      <w:r>
        <w:lastRenderedPageBreak/>
        <w:t xml:space="preserve">On </w:t>
      </w:r>
      <w:r w:rsidRPr="00550AB4">
        <w:rPr>
          <w:i/>
          <w:iCs/>
        </w:rPr>
        <w:t>PC</w:t>
      </w:r>
      <w:r w:rsidR="00550AB4" w:rsidRPr="00550AB4">
        <w:rPr>
          <w:i/>
          <w:iCs/>
        </w:rPr>
        <w:t>3</w:t>
      </w:r>
      <w:r>
        <w:t>,</w:t>
      </w:r>
      <w:r w:rsidR="00550AB4">
        <w:t xml:space="preserve"> </w:t>
      </w:r>
      <w:r w:rsidR="00550AB4">
        <w:rPr>
          <w:rFonts w:hAnsi="Helvetica" w:cs="Helvetica"/>
        </w:rPr>
        <w:t>s</w:t>
      </w:r>
      <w:r w:rsidR="00550AB4" w:rsidRPr="00C264BD">
        <w:rPr>
          <w:rFonts w:hAnsi="Helvetica" w:cs="Helvetica"/>
        </w:rPr>
        <w:t xml:space="preserve">tart the </w:t>
      </w:r>
      <w:r w:rsidR="00550AB4" w:rsidRPr="00AB611C">
        <w:rPr>
          <w:rFonts w:ascii="Consolas" w:hAnsi="Consolas" w:cs="Consolas"/>
        </w:rPr>
        <w:t>nc</w:t>
      </w:r>
      <w:r w:rsidR="00550AB4" w:rsidRPr="00C264BD">
        <w:rPr>
          <w:rFonts w:hAnsi="Helvetica" w:cs="Helvetica"/>
        </w:rPr>
        <w:t xml:space="preserve"> listening command </w:t>
      </w:r>
      <w:r w:rsidR="00550AB4">
        <w:rPr>
          <w:rFonts w:hAnsi="Helvetica" w:cs="Helvetica"/>
        </w:rPr>
        <w:t>on</w:t>
      </w:r>
      <w:r w:rsidR="00550AB4" w:rsidRPr="00C264BD">
        <w:rPr>
          <w:rFonts w:hAnsi="Helvetica" w:cs="Helvetica"/>
        </w:rPr>
        <w:t xml:space="preserve"> port 10086 (</w:t>
      </w:r>
      <w:r w:rsidR="009D56E4">
        <w:rPr>
          <w:rFonts w:hAnsi="Helvetica" w:cs="Helvetica"/>
        </w:rPr>
        <w:t xml:space="preserve">i.e., </w:t>
      </w:r>
      <w:r w:rsidR="00550AB4" w:rsidRPr="00550AB4">
        <w:rPr>
          <w:rFonts w:hAnsi="Helvetica" w:cs="Helvetica"/>
          <w:i/>
          <w:iCs/>
        </w:rPr>
        <w:t xml:space="preserve">PC3 </w:t>
      </w:r>
      <w:r w:rsidR="00550AB4" w:rsidRPr="00C264BD">
        <w:rPr>
          <w:rFonts w:hAnsi="Helvetica" w:cs="Helvetica"/>
        </w:rPr>
        <w:t xml:space="preserve">is </w:t>
      </w:r>
      <w:r w:rsidR="00550AB4">
        <w:rPr>
          <w:rFonts w:hAnsi="Helvetica" w:cs="Helvetica"/>
        </w:rPr>
        <w:t xml:space="preserve">acting as </w:t>
      </w:r>
      <w:r w:rsidR="00550AB4" w:rsidRPr="00C264BD">
        <w:rPr>
          <w:rFonts w:hAnsi="Helvetica" w:cs="Helvetica"/>
        </w:rPr>
        <w:t xml:space="preserve">the server) so that </w:t>
      </w:r>
      <w:r w:rsidR="00550AB4">
        <w:rPr>
          <w:rFonts w:hAnsi="Helvetica" w:cs="Helvetica"/>
        </w:rPr>
        <w:t>it can</w:t>
      </w:r>
      <w:r w:rsidR="00550AB4" w:rsidRPr="00C264BD">
        <w:rPr>
          <w:rFonts w:hAnsi="Helvetica" w:cs="Helvetica"/>
        </w:rPr>
        <w:t xml:space="preserve"> receive packets being sent </w:t>
      </w:r>
      <w:r w:rsidR="00550AB4">
        <w:rPr>
          <w:rFonts w:hAnsi="Helvetica" w:cs="Helvetica"/>
        </w:rPr>
        <w:t xml:space="preserve">to it </w:t>
      </w:r>
      <w:r w:rsidR="00550AB4" w:rsidRPr="00C264BD">
        <w:rPr>
          <w:rFonts w:hAnsi="Helvetica" w:cs="Helvetica"/>
        </w:rPr>
        <w:t xml:space="preserve">from </w:t>
      </w:r>
      <w:r w:rsidR="00550AB4">
        <w:rPr>
          <w:rFonts w:hAnsi="Helvetica" w:cs="Helvetica"/>
        </w:rPr>
        <w:t xml:space="preserve">a </w:t>
      </w:r>
      <w:r w:rsidR="009D56E4" w:rsidRPr="009D56E4">
        <w:rPr>
          <w:rFonts w:hAnsi="Helvetica" w:cs="Helvetica"/>
          <w:i/>
          <w:iCs/>
        </w:rPr>
        <w:t>PC1</w:t>
      </w:r>
      <w:r w:rsidR="00550AB4" w:rsidRPr="00C264BD">
        <w:rPr>
          <w:rFonts w:hAnsi="Helvetica" w:cs="Helvetica"/>
        </w:rPr>
        <w:t xml:space="preserve"> (</w:t>
      </w:r>
      <w:r w:rsidR="00550AB4">
        <w:rPr>
          <w:rFonts w:hAnsi="Helvetica" w:cs="Helvetica"/>
        </w:rPr>
        <w:t xml:space="preserve">i.e., </w:t>
      </w:r>
      <w:r w:rsidR="00550AB4" w:rsidRPr="00550AB4">
        <w:rPr>
          <w:rFonts w:hAnsi="Helvetica" w:cs="Helvetica"/>
          <w:i/>
          <w:iCs/>
        </w:rPr>
        <w:t>PC1</w:t>
      </w:r>
      <w:r w:rsidR="009D56E4">
        <w:rPr>
          <w:rFonts w:hAnsi="Helvetica" w:cs="Helvetica"/>
        </w:rPr>
        <w:t xml:space="preserve"> is </w:t>
      </w:r>
      <w:r w:rsidR="00550AB4">
        <w:rPr>
          <w:rFonts w:hAnsi="Helvetica" w:cs="Helvetica"/>
        </w:rPr>
        <w:t>acting as a client</w:t>
      </w:r>
      <w:r w:rsidR="00550AB4" w:rsidRPr="00C264BD">
        <w:rPr>
          <w:rFonts w:hAnsi="Helvetica" w:cs="Helvetica"/>
        </w:rPr>
        <w:t>). Th</w:t>
      </w:r>
      <w:r w:rsidR="00550AB4">
        <w:rPr>
          <w:rFonts w:hAnsi="Helvetica" w:cs="Helvetica"/>
        </w:rPr>
        <w:t>e</w:t>
      </w:r>
      <w:r w:rsidR="00550AB4" w:rsidRPr="00C264BD">
        <w:rPr>
          <w:rFonts w:hAnsi="Helvetica" w:cs="Helvetica"/>
        </w:rPr>
        <w:t xml:space="preserve"> port</w:t>
      </w:r>
      <w:r w:rsidR="00550AB4">
        <w:rPr>
          <w:rFonts w:hAnsi="Helvetica" w:cs="Helvetica"/>
        </w:rPr>
        <w:t xml:space="preserve"> number above</w:t>
      </w:r>
      <w:r w:rsidR="00550AB4" w:rsidRPr="00C264BD">
        <w:rPr>
          <w:rFonts w:hAnsi="Helvetica" w:cs="Helvetica"/>
        </w:rPr>
        <w:t xml:space="preserve"> is randomly picked, you are </w:t>
      </w:r>
      <w:r w:rsidR="00550AB4">
        <w:rPr>
          <w:rFonts w:hAnsi="Helvetica" w:cs="Helvetica"/>
        </w:rPr>
        <w:t>free to pick any free port you like</w:t>
      </w:r>
      <w:r>
        <w:t>:</w:t>
      </w:r>
    </w:p>
    <w:p w14:paraId="3668A1E0" w14:textId="7F7AD482" w:rsidR="005701E2" w:rsidRPr="00550AB4" w:rsidRDefault="005701E2" w:rsidP="00284322">
      <w:pPr>
        <w:pStyle w:val="Code"/>
        <w:spacing w:before="120" w:after="120"/>
        <w:ind w:left="720"/>
        <w:rPr>
          <w:b/>
          <w:shd w:val="clear" w:color="auto" w:fill="F2F2F2" w:themeFill="background1" w:themeFillShade="F2"/>
        </w:rPr>
      </w:pPr>
      <w:r w:rsidRPr="000112A8">
        <w:t>P</w:t>
      </w:r>
      <w:r w:rsidR="00550AB4">
        <w:t>C3</w:t>
      </w:r>
      <w:r w:rsidRPr="000112A8">
        <w:t xml:space="preserve">$ </w:t>
      </w:r>
      <w:r w:rsidR="00550AB4" w:rsidRPr="00550AB4">
        <w:rPr>
          <w:b/>
          <w:bCs/>
        </w:rPr>
        <w:t>nc -l 10086</w:t>
      </w:r>
    </w:p>
    <w:p w14:paraId="6716F1CE" w14:textId="569763C3" w:rsidR="005701E2" w:rsidRDefault="00550AB4" w:rsidP="00273553">
      <w:pPr>
        <w:pStyle w:val="ListParagraph"/>
        <w:numPr>
          <w:ilvl w:val="0"/>
          <w:numId w:val="20"/>
        </w:numPr>
        <w:spacing w:before="120" w:after="120" w:line="240" w:lineRule="auto"/>
        <w:contextualSpacing w:val="0"/>
      </w:pPr>
      <w:r>
        <w:t xml:space="preserve">Use the </w:t>
      </w:r>
      <w:r w:rsidRPr="00953092">
        <w:rPr>
          <w:rFonts w:ascii="Consolas" w:hAnsi="Consolas"/>
        </w:rPr>
        <w:t>nc</w:t>
      </w:r>
      <w:r>
        <w:t xml:space="preserve"> command to establish a TCP connection from client </w:t>
      </w:r>
      <w:r w:rsidRPr="00550AB4">
        <w:rPr>
          <w:i/>
          <w:iCs/>
        </w:rPr>
        <w:t>PC1</w:t>
      </w:r>
      <w:r>
        <w:t xml:space="preserve"> to server </w:t>
      </w:r>
      <w:r w:rsidRPr="00550AB4">
        <w:rPr>
          <w:i/>
          <w:iCs/>
        </w:rPr>
        <w:t>PC3</w:t>
      </w:r>
      <w:r w:rsidR="005701E2">
        <w:t>:</w:t>
      </w:r>
    </w:p>
    <w:p w14:paraId="277F6D10" w14:textId="41970B0A" w:rsidR="005701E2" w:rsidRPr="00550AB4" w:rsidRDefault="005701E2" w:rsidP="00284322">
      <w:pPr>
        <w:pStyle w:val="Code"/>
        <w:spacing w:before="120" w:after="120"/>
        <w:ind w:left="720"/>
        <w:rPr>
          <w:b/>
          <w:shd w:val="clear" w:color="auto" w:fill="F2F2F2" w:themeFill="background1" w:themeFillShade="F2"/>
        </w:rPr>
      </w:pPr>
      <w:r w:rsidRPr="000112A8">
        <w:t>PC</w:t>
      </w:r>
      <w:proofErr w:type="gramStart"/>
      <w:r w:rsidRPr="000112A8">
        <w:t>1:~</w:t>
      </w:r>
      <w:proofErr w:type="gramEnd"/>
      <w:r w:rsidRPr="000112A8">
        <w:t xml:space="preserve">$ </w:t>
      </w:r>
      <w:r w:rsidR="00550AB4" w:rsidRPr="00550AB4">
        <w:rPr>
          <w:rFonts w:cs="Consolas"/>
          <w:b/>
          <w:bCs/>
        </w:rPr>
        <w:t>nc 10.0.3.33 10086</w:t>
      </w:r>
    </w:p>
    <w:p w14:paraId="789DE1D4" w14:textId="0CAA4AE1" w:rsidR="00550AB4" w:rsidRDefault="00550AB4" w:rsidP="00273553">
      <w:pPr>
        <w:pStyle w:val="ListParagraph"/>
        <w:numPr>
          <w:ilvl w:val="0"/>
          <w:numId w:val="20"/>
        </w:numPr>
        <w:spacing w:before="120" w:after="120" w:line="240" w:lineRule="auto"/>
        <w:contextualSpacing w:val="0"/>
      </w:pPr>
      <w:r w:rsidRPr="00435AD0">
        <w:rPr>
          <w:rFonts w:hAnsi="Helvetica" w:cs="Helvetica"/>
          <w:lang w:eastAsia="zh-CN"/>
        </w:rPr>
        <w:t>Now</w:t>
      </w:r>
      <w:r>
        <w:rPr>
          <w:rFonts w:hAnsi="Helvetica" w:cs="Helvetica"/>
          <w:lang w:eastAsia="zh-CN"/>
        </w:rPr>
        <w:t xml:space="preserve"> send the following message from </w:t>
      </w:r>
      <w:r w:rsidRPr="00284322">
        <w:rPr>
          <w:rFonts w:hAnsi="Helvetica" w:cs="Helvetica"/>
          <w:i/>
          <w:iCs/>
          <w:lang w:eastAsia="zh-CN"/>
        </w:rPr>
        <w:t>P</w:t>
      </w:r>
      <w:r w:rsidRPr="00550AB4">
        <w:rPr>
          <w:rFonts w:hAnsi="Helvetica" w:cs="Helvetica"/>
          <w:i/>
          <w:iCs/>
          <w:lang w:eastAsia="zh-CN"/>
        </w:rPr>
        <w:t>C1</w:t>
      </w:r>
      <w:r>
        <w:rPr>
          <w:rFonts w:hAnsi="Helvetica" w:cs="Helvetica"/>
          <w:lang w:eastAsia="zh-CN"/>
        </w:rPr>
        <w:t xml:space="preserve"> to </w:t>
      </w:r>
      <w:r w:rsidRPr="00550AB4">
        <w:rPr>
          <w:rFonts w:hAnsi="Helvetica" w:cs="Helvetica"/>
          <w:i/>
          <w:iCs/>
          <w:lang w:eastAsia="zh-CN"/>
        </w:rPr>
        <w:t>PC3</w:t>
      </w:r>
      <w:r>
        <w:rPr>
          <w:rFonts w:hAnsi="Helvetica" w:cs="Helvetica"/>
          <w:lang w:eastAsia="zh-CN"/>
        </w:rPr>
        <w:t xml:space="preserve">. Type it in </w:t>
      </w:r>
      <w:r w:rsidRPr="00550AB4">
        <w:rPr>
          <w:rFonts w:hAnsi="Helvetica" w:cs="Helvetica"/>
          <w:i/>
          <w:iCs/>
          <w:lang w:eastAsia="zh-CN"/>
        </w:rPr>
        <w:t>PC1</w:t>
      </w:r>
      <w:r>
        <w:rPr>
          <w:rFonts w:hAnsi="Helvetica" w:cs="Helvetica"/>
          <w:lang w:eastAsia="zh-CN"/>
        </w:rPr>
        <w:t>’</w:t>
      </w:r>
      <w:r>
        <w:rPr>
          <w:rFonts w:hAnsi="Helvetica" w:cs="Helvetica"/>
          <w:lang w:eastAsia="zh-CN"/>
        </w:rPr>
        <w:t xml:space="preserve">s console and press enter. </w:t>
      </w:r>
      <w:r>
        <w:rPr>
          <w:rFonts w:hAnsi="Helvetica" w:cs="Helvetica"/>
          <w:lang w:eastAsia="ja-JP"/>
        </w:rPr>
        <w:t xml:space="preserve">On </w:t>
      </w:r>
      <w:r w:rsidRPr="00550AB4">
        <w:rPr>
          <w:rFonts w:hAnsi="Helvetica" w:cs="Helvetica"/>
          <w:i/>
          <w:iCs/>
          <w:lang w:eastAsia="ja-JP"/>
        </w:rPr>
        <w:t>PC3</w:t>
      </w:r>
      <w:r>
        <w:rPr>
          <w:rFonts w:hAnsi="Helvetica" w:cs="Helvetica"/>
          <w:lang w:eastAsia="ja-JP"/>
        </w:rPr>
        <w:t>’</w:t>
      </w:r>
      <w:r>
        <w:rPr>
          <w:rFonts w:hAnsi="Helvetica" w:cs="Helvetica"/>
          <w:lang w:eastAsia="ja-JP"/>
        </w:rPr>
        <w:t xml:space="preserve">s console, you should see </w:t>
      </w:r>
      <w:r w:rsidRPr="00550AB4">
        <w:rPr>
          <w:rFonts w:hAnsi="Helvetica" w:cs="Helvetica"/>
          <w:i/>
          <w:iCs/>
          <w:lang w:eastAsia="ja-JP"/>
        </w:rPr>
        <w:t>PC1</w:t>
      </w:r>
      <w:r>
        <w:rPr>
          <w:rFonts w:hAnsi="Helvetica" w:cs="Helvetica"/>
          <w:lang w:eastAsia="ja-JP"/>
        </w:rPr>
        <w:t>’</w:t>
      </w:r>
      <w:r>
        <w:rPr>
          <w:rFonts w:hAnsi="Helvetica" w:cs="Helvetica"/>
          <w:lang w:eastAsia="ja-JP"/>
        </w:rPr>
        <w:t>s message echoed</w:t>
      </w:r>
      <w:r w:rsidR="009D56E4">
        <w:rPr>
          <w:rFonts w:hAnsi="Helvetica" w:cs="Helvetica"/>
          <w:lang w:eastAsia="ja-JP"/>
        </w:rPr>
        <w:t xml:space="preserve"> (displayed)</w:t>
      </w:r>
      <w:r>
        <w:rPr>
          <w:rFonts w:hAnsi="Helvetica" w:cs="Helvetica"/>
          <w:lang w:eastAsia="ja-JP"/>
        </w:rPr>
        <w:t xml:space="preserve"> on the screen. Watch the traffic capture, you </w:t>
      </w:r>
      <w:r w:rsidR="00284322">
        <w:rPr>
          <w:rFonts w:hAnsi="Helvetica" w:cs="Helvetica"/>
          <w:lang w:eastAsia="ja-JP"/>
        </w:rPr>
        <w:t>will observe</w:t>
      </w:r>
      <w:r>
        <w:rPr>
          <w:rFonts w:hAnsi="Helvetica" w:cs="Helvetica"/>
          <w:lang w:eastAsia="ja-JP"/>
        </w:rPr>
        <w:t xml:space="preserve"> a TCP connection being setup and the transfer of TCP data</w:t>
      </w:r>
      <w:r w:rsidR="00AC490A">
        <w:t xml:space="preserve">. Press </w:t>
      </w:r>
      <w:proofErr w:type="gramStart"/>
      <w:r w:rsidR="00AC490A">
        <w:t>enter</w:t>
      </w:r>
      <w:proofErr w:type="gramEnd"/>
      <w:r w:rsidR="00AC490A">
        <w:t xml:space="preserve"> at the end of the sentence to initiate the transmission and conclude it. You can type as many sentences as you want.</w:t>
      </w:r>
    </w:p>
    <w:p w14:paraId="5BED836A" w14:textId="4D305247" w:rsidR="00550AB4" w:rsidRPr="00550AB4" w:rsidRDefault="00550AB4" w:rsidP="00284322">
      <w:pPr>
        <w:pStyle w:val="Code"/>
        <w:spacing w:before="120" w:after="120"/>
        <w:ind w:left="720"/>
        <w:rPr>
          <w:b/>
          <w:shd w:val="clear" w:color="auto" w:fill="F2F2F2" w:themeFill="background1" w:themeFillShade="F2"/>
        </w:rPr>
      </w:pPr>
      <w:r w:rsidRPr="000112A8">
        <w:t xml:space="preserve">PC1$ </w:t>
      </w:r>
      <w:r w:rsidRPr="00550AB4">
        <w:rPr>
          <w:rFonts w:cs="Consolas"/>
          <w:b/>
          <w:bCs/>
        </w:rPr>
        <w:t>Hello Bob! Have not seen you in ages. Hope all is going well</w:t>
      </w:r>
      <w:r>
        <w:rPr>
          <w:rFonts w:cs="Consolas"/>
        </w:rPr>
        <w:t>.</w:t>
      </w:r>
    </w:p>
    <w:p w14:paraId="0F97D2C8" w14:textId="3927E388" w:rsidR="00550AB4" w:rsidRPr="00284322" w:rsidRDefault="00550AB4" w:rsidP="00273553">
      <w:pPr>
        <w:pStyle w:val="BodyA"/>
        <w:numPr>
          <w:ilvl w:val="0"/>
          <w:numId w:val="20"/>
        </w:numPr>
        <w:tabs>
          <w:tab w:val="left" w:pos="720"/>
        </w:tabs>
        <w:spacing w:before="120" w:after="120"/>
        <w:rPr>
          <w:rFonts w:asciiTheme="minorHAnsi" w:hAnsiTheme="minorHAnsi" w:cstheme="minorHAnsi"/>
        </w:rPr>
      </w:pPr>
      <w:r w:rsidRPr="00284322">
        <w:rPr>
          <w:rFonts w:asciiTheme="minorHAnsi" w:hAnsiTheme="minorHAnsi" w:cstheme="minorHAnsi"/>
        </w:rPr>
        <w:t xml:space="preserve">Stop the </w:t>
      </w:r>
      <w:r w:rsidRPr="00284322">
        <w:rPr>
          <w:rFonts w:ascii="Consolas" w:hAnsi="Consolas" w:cs="Consolas"/>
        </w:rPr>
        <w:t>nc</w:t>
      </w:r>
      <w:r w:rsidRPr="00284322">
        <w:rPr>
          <w:rFonts w:asciiTheme="minorHAnsi" w:hAnsiTheme="minorHAnsi" w:cstheme="minorHAnsi"/>
        </w:rPr>
        <w:t xml:space="preserve"> processes </w:t>
      </w:r>
      <w:r w:rsidR="00D02B0A">
        <w:rPr>
          <w:rFonts w:asciiTheme="minorHAnsi" w:hAnsiTheme="minorHAnsi" w:cstheme="minorHAnsi"/>
        </w:rPr>
        <w:t>(i.e., terminate the connection)</w:t>
      </w:r>
      <w:r w:rsidRPr="00284322">
        <w:rPr>
          <w:rFonts w:asciiTheme="minorHAnsi" w:hAnsiTheme="minorHAnsi" w:cstheme="minorHAnsi"/>
        </w:rPr>
        <w:t xml:space="preserve"> on both </w:t>
      </w:r>
      <w:r w:rsidRPr="00284322">
        <w:rPr>
          <w:rFonts w:asciiTheme="minorHAnsi" w:hAnsiTheme="minorHAnsi" w:cstheme="minorHAnsi"/>
          <w:i/>
          <w:iCs/>
        </w:rPr>
        <w:t>PC1</w:t>
      </w:r>
      <w:r w:rsidRPr="00284322">
        <w:rPr>
          <w:rFonts w:asciiTheme="minorHAnsi" w:hAnsiTheme="minorHAnsi" w:cstheme="minorHAnsi"/>
        </w:rPr>
        <w:t xml:space="preserve"> and </w:t>
      </w:r>
      <w:r w:rsidRPr="00284322">
        <w:rPr>
          <w:rFonts w:asciiTheme="minorHAnsi" w:hAnsiTheme="minorHAnsi" w:cstheme="minorHAnsi"/>
          <w:i/>
          <w:iCs/>
        </w:rPr>
        <w:t>PC3</w:t>
      </w:r>
      <w:r w:rsidRPr="00284322">
        <w:rPr>
          <w:rFonts w:asciiTheme="minorHAnsi" w:hAnsiTheme="minorHAnsi" w:cstheme="minorHAnsi"/>
        </w:rPr>
        <w:t xml:space="preserve"> using the following command on each </w:t>
      </w:r>
      <w:r w:rsidR="00D02B0A">
        <w:rPr>
          <w:rFonts w:asciiTheme="minorHAnsi" w:hAnsiTheme="minorHAnsi" w:cstheme="minorHAnsi"/>
        </w:rPr>
        <w:t>PC</w:t>
      </w:r>
      <w:r w:rsidR="009D56E4">
        <w:rPr>
          <w:rFonts w:asciiTheme="minorHAnsi" w:hAnsiTheme="minorHAnsi" w:cstheme="minorHAnsi"/>
        </w:rPr>
        <w:t>’s</w:t>
      </w:r>
      <w:r w:rsidR="00D02B0A">
        <w:rPr>
          <w:rFonts w:asciiTheme="minorHAnsi" w:hAnsiTheme="minorHAnsi" w:cstheme="minorHAnsi"/>
        </w:rPr>
        <w:t xml:space="preserve"> console, shown here for </w:t>
      </w:r>
      <w:r w:rsidR="00D02B0A" w:rsidRPr="00D02B0A">
        <w:rPr>
          <w:rFonts w:asciiTheme="minorHAnsi" w:hAnsiTheme="minorHAnsi" w:cstheme="minorHAnsi"/>
          <w:i/>
          <w:iCs/>
        </w:rPr>
        <w:t>PC1</w:t>
      </w:r>
      <w:r w:rsidRPr="00284322">
        <w:rPr>
          <w:rFonts w:asciiTheme="minorHAnsi" w:hAnsiTheme="minorHAnsi" w:cstheme="minorHAnsi"/>
        </w:rPr>
        <w:t>:</w:t>
      </w:r>
    </w:p>
    <w:p w14:paraId="50A6100A" w14:textId="123B71CA" w:rsidR="00550AB4" w:rsidRPr="00F82D08" w:rsidRDefault="00F82D08" w:rsidP="00284322">
      <w:pPr>
        <w:pStyle w:val="Code"/>
        <w:spacing w:before="120" w:after="120"/>
        <w:ind w:left="720"/>
        <w:rPr>
          <w:b/>
          <w:shd w:val="clear" w:color="auto" w:fill="F2F2F2" w:themeFill="background1" w:themeFillShade="F2"/>
        </w:rPr>
      </w:pPr>
      <w:r w:rsidRPr="000112A8">
        <w:t xml:space="preserve">PC1$ </w:t>
      </w:r>
      <w:r>
        <w:rPr>
          <w:rFonts w:cs="Consolas"/>
          <w:b/>
          <w:bCs/>
        </w:rPr>
        <w:t>^C</w:t>
      </w:r>
    </w:p>
    <w:p w14:paraId="70782DB1" w14:textId="326A91F7" w:rsidR="00550AB4" w:rsidRPr="00284322" w:rsidRDefault="0065652E" w:rsidP="00273553">
      <w:pPr>
        <w:pStyle w:val="BodyA"/>
        <w:numPr>
          <w:ilvl w:val="0"/>
          <w:numId w:val="20"/>
        </w:numPr>
        <w:tabs>
          <w:tab w:val="left" w:pos="720"/>
        </w:tabs>
        <w:spacing w:before="120" w:after="120"/>
        <w:rPr>
          <w:rFonts w:asciiTheme="minorHAnsi" w:hAnsiTheme="minorHAnsi" w:cstheme="minorHAnsi"/>
        </w:rPr>
      </w:pPr>
      <w:r w:rsidRPr="00284322">
        <w:rPr>
          <w:rFonts w:asciiTheme="minorHAnsi" w:hAnsiTheme="minorHAnsi" w:cstheme="minorHAnsi"/>
          <w:noProof/>
        </w:rPr>
        <w:drawing>
          <wp:anchor distT="0" distB="0" distL="114300" distR="114300" simplePos="0" relativeHeight="251715584" behindDoc="0" locked="0" layoutInCell="1" allowOverlap="1" wp14:anchorId="3D9CE43F" wp14:editId="6F33B1BC">
            <wp:simplePos x="0" y="0"/>
            <wp:positionH relativeFrom="column">
              <wp:posOffset>-731308</wp:posOffset>
            </wp:positionH>
            <wp:positionV relativeFrom="paragraph">
              <wp:posOffset>120227</wp:posOffset>
            </wp:positionV>
            <wp:extent cx="485336" cy="485336"/>
            <wp:effectExtent l="0" t="0" r="0" b="0"/>
            <wp:wrapNone/>
            <wp:docPr id="80" name="Picture 80"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550AB4" w:rsidRPr="00284322">
        <w:rPr>
          <w:rFonts w:asciiTheme="minorHAnsi" w:hAnsiTheme="minorHAnsi" w:cstheme="minorHAnsi"/>
        </w:rPr>
        <w:t xml:space="preserve">In the traffic capture </w:t>
      </w:r>
      <w:proofErr w:type="gramStart"/>
      <w:r w:rsidR="00550AB4" w:rsidRPr="00284322">
        <w:rPr>
          <w:rFonts w:asciiTheme="minorHAnsi" w:hAnsiTheme="minorHAnsi" w:cstheme="minorHAnsi"/>
        </w:rPr>
        <w:t>window</w:t>
      </w:r>
      <w:proofErr w:type="gramEnd"/>
      <w:r w:rsidR="00550AB4" w:rsidRPr="00284322">
        <w:rPr>
          <w:rFonts w:asciiTheme="minorHAnsi" w:hAnsiTheme="minorHAnsi" w:cstheme="minorHAnsi"/>
        </w:rPr>
        <w:t xml:space="preserve"> you </w:t>
      </w:r>
      <w:r w:rsidR="00284322">
        <w:rPr>
          <w:rFonts w:asciiTheme="minorHAnsi" w:hAnsiTheme="minorHAnsi" w:cstheme="minorHAnsi"/>
        </w:rPr>
        <w:t xml:space="preserve">will observe </w:t>
      </w:r>
      <w:r w:rsidR="00550AB4" w:rsidRPr="00284322">
        <w:rPr>
          <w:rFonts w:asciiTheme="minorHAnsi" w:hAnsiTheme="minorHAnsi" w:cstheme="minorHAnsi"/>
        </w:rPr>
        <w:t>the TCP connection being terminated.</w:t>
      </w:r>
    </w:p>
    <w:p w14:paraId="79D8EC2D" w14:textId="3E0B84E9" w:rsidR="005701E2" w:rsidRDefault="00550AB4" w:rsidP="00273553">
      <w:pPr>
        <w:pStyle w:val="ListParagraph"/>
        <w:numPr>
          <w:ilvl w:val="0"/>
          <w:numId w:val="20"/>
        </w:numPr>
        <w:spacing w:before="120" w:after="120" w:line="240" w:lineRule="auto"/>
        <w:contextualSpacing w:val="0"/>
      </w:pPr>
      <w:r>
        <w:t>Stop the data capture. Save</w:t>
      </w:r>
      <w:r w:rsidRPr="00823B04">
        <w:t xml:space="preserve"> t</w:t>
      </w:r>
      <w:r>
        <w:t>he Wireshark output</w:t>
      </w:r>
      <w:r w:rsidR="00F82D08">
        <w:t>.</w:t>
      </w:r>
      <w:r w:rsidR="00FC12FF">
        <w:t xml:space="preserve"> </w:t>
      </w:r>
      <w:r w:rsidR="00FC12FF" w:rsidRPr="00FC12FF">
        <w:rPr>
          <w:b/>
          <w:bCs/>
        </w:rPr>
        <w:t>Note</w:t>
      </w:r>
      <w:r w:rsidR="00FC12FF">
        <w:t>: save this Wireshark output for later use. You will use it to compare it to the Wireshark output of Exercise 2-e.</w:t>
      </w:r>
    </w:p>
    <w:p w14:paraId="667774C1" w14:textId="12292280" w:rsidR="00F82D08" w:rsidRDefault="00F82D08" w:rsidP="00F82D08">
      <w:pPr>
        <w:spacing w:before="120" w:after="120" w:line="240" w:lineRule="auto"/>
      </w:pPr>
      <w:r>
        <w:rPr>
          <w:noProof/>
        </w:rPr>
        <w:drawing>
          <wp:anchor distT="0" distB="0" distL="114300" distR="114300" simplePos="0" relativeHeight="251661312" behindDoc="0" locked="0" layoutInCell="1" allowOverlap="1" wp14:anchorId="4BFB81FD" wp14:editId="110DE4CC">
            <wp:simplePos x="0" y="0"/>
            <wp:positionH relativeFrom="column">
              <wp:posOffset>-714236</wp:posOffset>
            </wp:positionH>
            <wp:positionV relativeFrom="paragraph">
              <wp:posOffset>201404</wp:posOffset>
            </wp:positionV>
            <wp:extent cx="466725" cy="381000"/>
            <wp:effectExtent l="0" t="0" r="9525" b="0"/>
            <wp:wrapThrough wrapText="bothSides">
              <wp:wrapPolygon edited="0">
                <wp:start x="0" y="0"/>
                <wp:lineTo x="0" y="20520"/>
                <wp:lineTo x="21159" y="20520"/>
                <wp:lineTo x="21159" y="0"/>
                <wp:lineTo x="0" y="0"/>
              </wp:wrapPolygon>
            </wp:wrapThrough>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97695" w14:textId="4F1D542D" w:rsidR="005701E2" w:rsidRDefault="00AF0252" w:rsidP="00F82D08">
      <w:pPr>
        <w:pStyle w:val="LabTitle"/>
      </w:pPr>
      <w:r w:rsidRPr="00AF0252">
        <w:t>Lab Question</w:t>
      </w:r>
      <w:r w:rsidR="00F82D08">
        <w:t>s</w:t>
      </w:r>
      <w:r w:rsidRPr="00AF0252">
        <w:t>/Report</w:t>
      </w:r>
      <w:r w:rsidR="005701E2">
        <w:t xml:space="preserve">: </w:t>
      </w:r>
    </w:p>
    <w:p w14:paraId="30F35765" w14:textId="4E74894A" w:rsidR="00F82D08" w:rsidRPr="00F82D08" w:rsidRDefault="00F82D08" w:rsidP="0065652E">
      <w:pPr>
        <w:tabs>
          <w:tab w:val="clear" w:pos="720"/>
          <w:tab w:val="clear" w:pos="1080"/>
        </w:tabs>
        <w:spacing w:before="120" w:after="120" w:line="240" w:lineRule="auto"/>
        <w:ind w:left="360"/>
        <w:contextualSpacing/>
      </w:pPr>
      <w:r>
        <w:t>Us</w:t>
      </w:r>
      <w:r w:rsidR="00AC490A">
        <w:t>e</w:t>
      </w:r>
      <w:r>
        <w:t xml:space="preserve"> </w:t>
      </w:r>
      <w:r w:rsidR="00284322">
        <w:t>the</w:t>
      </w:r>
      <w:r w:rsidR="00AC490A">
        <w:t xml:space="preserve"> saved</w:t>
      </w:r>
      <w:r w:rsidR="00284322">
        <w:t xml:space="preserve"> </w:t>
      </w:r>
      <w:r>
        <w:t xml:space="preserve">Wireshark output to answer questions related to the TCP connection – specifically the </w:t>
      </w:r>
      <w:r w:rsidRPr="00F82D08">
        <w:rPr>
          <w:bCs/>
          <w:color w:val="000000" w:themeColor="text1"/>
        </w:rPr>
        <w:t xml:space="preserve">TCP Connection Set-up and Teardown. </w:t>
      </w:r>
    </w:p>
    <w:p w14:paraId="026C7CEF" w14:textId="77777777" w:rsidR="00F82D08" w:rsidRPr="00F82D08" w:rsidRDefault="00F82D08" w:rsidP="0065652E">
      <w:pPr>
        <w:pStyle w:val="BodyA"/>
        <w:tabs>
          <w:tab w:val="left" w:pos="360"/>
        </w:tabs>
        <w:spacing w:before="120" w:after="120"/>
        <w:ind w:left="360"/>
        <w:contextualSpacing/>
        <w:rPr>
          <w:rFonts w:asciiTheme="minorHAnsi" w:hAnsiTheme="minorHAnsi" w:cstheme="minorHAnsi"/>
        </w:rPr>
      </w:pPr>
      <w:r w:rsidRPr="003268A8">
        <w:rPr>
          <w:rFonts w:asciiTheme="minorHAnsi" w:hAnsiTheme="minorHAnsi" w:cstheme="minorHAnsi"/>
          <w:u w:val="single"/>
        </w:rPr>
        <w:t>Analyze the TCP segments of the transmitted packets during connection set up</w:t>
      </w:r>
      <w:r w:rsidRPr="00F82D08">
        <w:rPr>
          <w:rFonts w:asciiTheme="minorHAnsi" w:hAnsiTheme="minorHAnsi" w:cstheme="minorHAnsi"/>
        </w:rPr>
        <w:t>:</w:t>
      </w:r>
    </w:p>
    <w:p w14:paraId="515E2192" w14:textId="77777777" w:rsidR="00375E06" w:rsidRPr="00375E06" w:rsidRDefault="00F82D08" w:rsidP="00273553">
      <w:pPr>
        <w:pStyle w:val="BodyA"/>
        <w:numPr>
          <w:ilvl w:val="0"/>
          <w:numId w:val="28"/>
        </w:numPr>
        <w:spacing w:before="120" w:after="120"/>
        <w:contextualSpacing/>
        <w:rPr>
          <w:ins w:id="33" w:author="vineet bharot" w:date="2021-03-13T18:12:00Z"/>
          <w:rFonts w:asciiTheme="minorHAnsi" w:eastAsia="Helvetica" w:hAnsiTheme="minorHAnsi" w:cstheme="minorHAnsi"/>
          <w:position w:val="-2"/>
        </w:rPr>
      </w:pPr>
      <w:r w:rsidRPr="00F82D08">
        <w:rPr>
          <w:rFonts w:asciiTheme="minorHAnsi" w:hAnsiTheme="minorHAnsi" w:cstheme="minorHAnsi"/>
        </w:rPr>
        <w:t>Identify the packets of the three-way handshake. Which flags are set in the TCP headers?</w:t>
      </w:r>
      <w:del w:id="34" w:author="vineet bharot" w:date="2021-03-13T18:12:00Z">
        <w:r w:rsidRPr="00F82D08">
          <w:rPr>
            <w:rFonts w:asciiTheme="minorHAnsi" w:hAnsiTheme="minorHAnsi" w:cstheme="minorHAnsi"/>
          </w:rPr>
          <w:delText xml:space="preserve"> </w:delText>
        </w:r>
      </w:del>
    </w:p>
    <w:p w14:paraId="17019BFE" w14:textId="1DA65722" w:rsidR="00F82D08" w:rsidRDefault="00F82D08">
      <w:pPr>
        <w:pStyle w:val="BodyA"/>
        <w:spacing w:before="120" w:after="120"/>
        <w:ind w:left="720"/>
        <w:contextualSpacing/>
        <w:rPr>
          <w:rFonts w:asciiTheme="minorHAnsi" w:hAnsiTheme="minorHAnsi"/>
          <w:rPrChange w:id="35" w:author="vineet bharot" w:date="2021-03-13T18:12:00Z">
            <w:rPr>
              <w:rFonts w:asciiTheme="minorHAnsi" w:hAnsiTheme="minorHAnsi"/>
              <w:position w:val="-2"/>
            </w:rPr>
          </w:rPrChange>
        </w:rPr>
        <w:pPrChange w:id="36" w:author="vineet bharot" w:date="2021-03-13T18:12:00Z">
          <w:pPr>
            <w:pStyle w:val="BodyA"/>
            <w:numPr>
              <w:numId w:val="28"/>
            </w:numPr>
            <w:spacing w:before="120" w:after="120"/>
            <w:ind w:left="720" w:hanging="360"/>
            <w:contextualSpacing/>
          </w:pPr>
        </w:pPrChange>
      </w:pPr>
      <w:r w:rsidRPr="00F82D08">
        <w:rPr>
          <w:rFonts w:asciiTheme="minorHAnsi" w:hAnsiTheme="minorHAnsi" w:cstheme="minorHAnsi"/>
        </w:rPr>
        <w:t>Explain how these flags are interpreted by the receiving TCP server and TCP client.</w:t>
      </w:r>
    </w:p>
    <w:p w14:paraId="116964BC" w14:textId="4C472D5F" w:rsidR="00BF5F3F" w:rsidRPr="00F82D08" w:rsidRDefault="00BF5F3F" w:rsidP="00375E06">
      <w:pPr>
        <w:pStyle w:val="BodyA"/>
        <w:spacing w:before="120" w:after="120"/>
        <w:ind w:left="720"/>
        <w:contextualSpacing/>
        <w:rPr>
          <w:ins w:id="37" w:author="vineet bharot" w:date="2021-03-13T18:12:00Z"/>
          <w:rFonts w:asciiTheme="minorHAnsi" w:eastAsia="Helvetica" w:hAnsiTheme="minorHAnsi" w:cstheme="minorHAnsi"/>
          <w:position w:val="-2"/>
        </w:rPr>
      </w:pPr>
      <w:proofErr w:type="gramStart"/>
      <w:ins w:id="38" w:author="vineet bharot" w:date="2021-03-13T18:12:00Z">
        <w:r>
          <w:rPr>
            <w:rFonts w:asciiTheme="minorHAnsi" w:hAnsiTheme="minorHAnsi" w:cstheme="minorHAnsi"/>
          </w:rPr>
          <w:t>From :</w:t>
        </w:r>
        <w:proofErr w:type="gramEnd"/>
        <w:r>
          <w:rPr>
            <w:rFonts w:asciiTheme="minorHAnsi" w:hAnsiTheme="minorHAnsi" w:cstheme="minorHAnsi"/>
          </w:rPr>
          <w:t xml:space="preserve"> </w:t>
        </w:r>
        <w:r w:rsidR="0073423E">
          <w:fldChar w:fldCharType="begin"/>
        </w:r>
        <w:r w:rsidR="0073423E">
          <w:instrText xml:space="preserve"> HYPERLINK "https://www.sciencedirect.com/topics/computer-science/three-way-handshake" \l ":~:text=The%20TCP%20handshake,as%20shown%20in%20Figure%203.8." </w:instrText>
        </w:r>
        <w:r w:rsidR="0073423E">
          <w:fldChar w:fldCharType="separate"/>
        </w:r>
        <w:r w:rsidRPr="00BF5F3F">
          <w:rPr>
            <w:rFonts w:asciiTheme="minorHAnsi" w:eastAsiaTheme="minorEastAsia" w:hAnsiTheme="minorHAnsi" w:cstheme="minorHAnsi"/>
            <w:color w:val="0000FF"/>
            <w:u w:val="single"/>
            <w:bdr w:val="none" w:sz="0" w:space="0" w:color="auto"/>
          </w:rPr>
          <w:t>Three-Way Handshake - an overview | ScienceDirect Topics</w:t>
        </w:r>
        <w:r w:rsidR="0073423E">
          <w:rPr>
            <w:rFonts w:asciiTheme="minorHAnsi" w:eastAsiaTheme="minorEastAsia" w:hAnsiTheme="minorHAnsi" w:cstheme="minorHAnsi"/>
            <w:color w:val="0000FF"/>
            <w:u w:val="single"/>
            <w:bdr w:val="none" w:sz="0" w:space="0" w:color="auto"/>
          </w:rPr>
          <w:fldChar w:fldCharType="end"/>
        </w:r>
      </w:ins>
    </w:p>
    <w:p w14:paraId="56E5689F" w14:textId="066CC2F0" w:rsidR="00375E06" w:rsidRDefault="00375E06" w:rsidP="00375E06">
      <w:pPr>
        <w:pStyle w:val="BodyA"/>
        <w:numPr>
          <w:ilvl w:val="0"/>
          <w:numId w:val="47"/>
        </w:numPr>
        <w:spacing w:before="120" w:after="120"/>
        <w:contextualSpacing/>
        <w:rPr>
          <w:ins w:id="39" w:author="vineet bharot" w:date="2021-03-13T18:12:00Z"/>
          <w:rFonts w:asciiTheme="minorHAnsi" w:eastAsia="Helvetica" w:hAnsiTheme="minorHAnsi" w:cstheme="minorHAnsi"/>
          <w:position w:val="-2"/>
        </w:rPr>
      </w:pPr>
      <w:ins w:id="40" w:author="vineet bharot" w:date="2021-03-13T18:12:00Z">
        <w:r>
          <w:rPr>
            <w:rFonts w:asciiTheme="minorHAnsi" w:eastAsia="Helvetica" w:hAnsiTheme="minorHAnsi" w:cstheme="minorHAnsi"/>
            <w:position w:val="-2"/>
          </w:rPr>
          <w:t>PC1-&gt;PC3 SYN (</w:t>
        </w:r>
        <w:r w:rsidR="00BF5F3F" w:rsidRPr="00BF5F3F">
          <w:rPr>
            <w:rFonts w:asciiTheme="minorHAnsi" w:eastAsia="Helvetica" w:hAnsiTheme="minorHAnsi" w:cstheme="minorHAnsi"/>
            <w:position w:val="-2"/>
          </w:rPr>
          <w:t>synchronize</w:t>
        </w:r>
        <w:r w:rsidR="00C757C6">
          <w:rPr>
            <w:rFonts w:asciiTheme="minorHAnsi" w:eastAsia="Helvetica" w:hAnsiTheme="minorHAnsi" w:cstheme="minorHAnsi"/>
            <w:position w:val="-2"/>
          </w:rPr>
          <w:t xml:space="preserve">: seq: </w:t>
        </w:r>
        <w:r w:rsidR="00C757C6" w:rsidRPr="00C757C6">
          <w:rPr>
            <w:rFonts w:asciiTheme="minorHAnsi" w:eastAsia="Helvetica" w:hAnsiTheme="minorHAnsi" w:cstheme="minorHAnsi"/>
            <w:position w:val="-2"/>
          </w:rPr>
          <w:t>919494744</w:t>
        </w:r>
        <w:r>
          <w:rPr>
            <w:rFonts w:asciiTheme="minorHAnsi" w:eastAsia="Helvetica" w:hAnsiTheme="minorHAnsi" w:cstheme="minorHAnsi"/>
            <w:position w:val="-2"/>
          </w:rPr>
          <w:t>)</w:t>
        </w:r>
      </w:ins>
    </w:p>
    <w:p w14:paraId="39EB724E" w14:textId="1892334B" w:rsidR="00375E06" w:rsidRDefault="00375E06" w:rsidP="00375E06">
      <w:pPr>
        <w:pStyle w:val="BodyA"/>
        <w:numPr>
          <w:ilvl w:val="0"/>
          <w:numId w:val="47"/>
        </w:numPr>
        <w:spacing w:before="120" w:after="120"/>
        <w:contextualSpacing/>
        <w:rPr>
          <w:ins w:id="41" w:author="vineet bharot" w:date="2021-03-13T18:12:00Z"/>
          <w:rFonts w:asciiTheme="minorHAnsi" w:eastAsia="Helvetica" w:hAnsiTheme="minorHAnsi" w:cstheme="minorHAnsi"/>
          <w:position w:val="-2"/>
        </w:rPr>
      </w:pPr>
      <w:ins w:id="42" w:author="vineet bharot" w:date="2021-03-13T18:12:00Z">
        <w:r>
          <w:rPr>
            <w:rFonts w:asciiTheme="minorHAnsi" w:eastAsia="Helvetica" w:hAnsiTheme="minorHAnsi" w:cstheme="minorHAnsi"/>
            <w:position w:val="-2"/>
          </w:rPr>
          <w:t>PC3-&gt;PC1 SYN, ACK (</w:t>
        </w:r>
        <w:r w:rsidR="00BF5F3F" w:rsidRPr="00BF5F3F">
          <w:rPr>
            <w:rFonts w:asciiTheme="minorHAnsi" w:eastAsia="Helvetica" w:hAnsiTheme="minorHAnsi" w:cstheme="minorHAnsi"/>
            <w:position w:val="-2"/>
          </w:rPr>
          <w:t>synchronize</w:t>
        </w:r>
        <w:r w:rsidR="00C757C6">
          <w:rPr>
            <w:rFonts w:asciiTheme="minorHAnsi" w:eastAsia="Helvetica" w:hAnsiTheme="minorHAnsi" w:cstheme="minorHAnsi"/>
            <w:position w:val="-2"/>
          </w:rPr>
          <w:t>: seq:</w:t>
        </w:r>
        <w:r w:rsidR="00C757C6" w:rsidRPr="00C757C6">
          <w:t xml:space="preserve"> </w:t>
        </w:r>
        <w:proofErr w:type="gramStart"/>
        <w:r w:rsidR="00C757C6" w:rsidRPr="00C757C6">
          <w:rPr>
            <w:rFonts w:asciiTheme="minorHAnsi" w:eastAsia="Helvetica" w:hAnsiTheme="minorHAnsi" w:cstheme="minorHAnsi"/>
            <w:position w:val="-2"/>
          </w:rPr>
          <w:t>4195270838</w:t>
        </w:r>
        <w:r w:rsidR="00C757C6">
          <w:rPr>
            <w:rFonts w:asciiTheme="minorHAnsi" w:eastAsia="Helvetica" w:hAnsiTheme="minorHAnsi" w:cstheme="minorHAnsi"/>
            <w:position w:val="-2"/>
          </w:rPr>
          <w:t xml:space="preserve"> </w:t>
        </w:r>
        <w:r>
          <w:rPr>
            <w:rFonts w:asciiTheme="minorHAnsi" w:eastAsia="Helvetica" w:hAnsiTheme="minorHAnsi" w:cstheme="minorHAnsi"/>
            <w:position w:val="-2"/>
          </w:rPr>
          <w:t>,</w:t>
        </w:r>
        <w:proofErr w:type="gramEnd"/>
        <w:r>
          <w:rPr>
            <w:rFonts w:asciiTheme="minorHAnsi" w:eastAsia="Helvetica" w:hAnsiTheme="minorHAnsi" w:cstheme="minorHAnsi"/>
            <w:position w:val="-2"/>
          </w:rPr>
          <w:t xml:space="preserve"> acknowledgement</w:t>
        </w:r>
        <w:r w:rsidR="00C757C6">
          <w:rPr>
            <w:rFonts w:asciiTheme="minorHAnsi" w:eastAsia="Helvetica" w:hAnsiTheme="minorHAnsi" w:cstheme="minorHAnsi"/>
            <w:position w:val="-2"/>
          </w:rPr>
          <w:t xml:space="preserve">: </w:t>
        </w:r>
        <w:r w:rsidR="00C757C6" w:rsidRPr="00C757C6">
          <w:rPr>
            <w:rFonts w:asciiTheme="minorHAnsi" w:eastAsia="Helvetica" w:hAnsiTheme="minorHAnsi" w:cstheme="minorHAnsi"/>
            <w:position w:val="-2"/>
          </w:rPr>
          <w:t>919494744</w:t>
        </w:r>
        <w:r w:rsidR="00C757C6">
          <w:rPr>
            <w:rFonts w:asciiTheme="minorHAnsi" w:eastAsia="Helvetica" w:hAnsiTheme="minorHAnsi" w:cstheme="minorHAnsi"/>
            <w:position w:val="-2"/>
          </w:rPr>
          <w:t xml:space="preserve"> + 1 = </w:t>
        </w:r>
        <w:r w:rsidR="00C757C6" w:rsidRPr="00C757C6">
          <w:rPr>
            <w:rFonts w:asciiTheme="minorHAnsi" w:eastAsia="Helvetica" w:hAnsiTheme="minorHAnsi" w:cstheme="minorHAnsi"/>
            <w:position w:val="-2"/>
          </w:rPr>
          <w:t>91949474</w:t>
        </w:r>
        <w:r>
          <w:rPr>
            <w:rFonts w:asciiTheme="minorHAnsi" w:eastAsia="Helvetica" w:hAnsiTheme="minorHAnsi" w:cstheme="minorHAnsi"/>
            <w:position w:val="-2"/>
          </w:rPr>
          <w:t>)</w:t>
        </w:r>
      </w:ins>
    </w:p>
    <w:p w14:paraId="188CEC4F" w14:textId="358C6178" w:rsidR="00375E06" w:rsidRPr="00375E06" w:rsidRDefault="00375E06" w:rsidP="00375E06">
      <w:pPr>
        <w:pStyle w:val="BodyA"/>
        <w:numPr>
          <w:ilvl w:val="0"/>
          <w:numId w:val="47"/>
        </w:numPr>
        <w:spacing w:before="120" w:after="120"/>
        <w:contextualSpacing/>
        <w:rPr>
          <w:ins w:id="43" w:author="vineet bharot" w:date="2021-03-13T18:12:00Z"/>
          <w:rFonts w:asciiTheme="minorHAnsi" w:eastAsia="Helvetica" w:hAnsiTheme="minorHAnsi" w:cstheme="minorHAnsi"/>
          <w:position w:val="-2"/>
        </w:rPr>
      </w:pPr>
      <w:ins w:id="44" w:author="vineet bharot" w:date="2021-03-13T18:12:00Z">
        <w:r>
          <w:rPr>
            <w:rFonts w:asciiTheme="minorHAnsi" w:eastAsia="Helvetica" w:hAnsiTheme="minorHAnsi" w:cstheme="minorHAnsi"/>
            <w:position w:val="-2"/>
          </w:rPr>
          <w:t>PC1-&gt;PC3 ACK (acknowledgement</w:t>
        </w:r>
        <w:r w:rsidR="00C757C6">
          <w:rPr>
            <w:rFonts w:asciiTheme="minorHAnsi" w:eastAsia="Helvetica" w:hAnsiTheme="minorHAnsi" w:cstheme="minorHAnsi"/>
            <w:position w:val="-2"/>
          </w:rPr>
          <w:t xml:space="preserve">: </w:t>
        </w:r>
        <w:r w:rsidR="00C757C6" w:rsidRPr="00C757C6">
          <w:rPr>
            <w:rFonts w:asciiTheme="minorHAnsi" w:eastAsia="Helvetica" w:hAnsiTheme="minorHAnsi" w:cstheme="minorHAnsi"/>
            <w:position w:val="-2"/>
          </w:rPr>
          <w:t>4195270838</w:t>
        </w:r>
        <w:r w:rsidR="00C757C6">
          <w:rPr>
            <w:rFonts w:asciiTheme="minorHAnsi" w:eastAsia="Helvetica" w:hAnsiTheme="minorHAnsi" w:cstheme="minorHAnsi"/>
            <w:position w:val="-2"/>
          </w:rPr>
          <w:t xml:space="preserve"> + 1 = </w:t>
        </w:r>
        <w:r w:rsidR="00C757C6" w:rsidRPr="00C757C6">
          <w:rPr>
            <w:rFonts w:asciiTheme="minorHAnsi" w:eastAsia="Helvetica" w:hAnsiTheme="minorHAnsi" w:cstheme="minorHAnsi"/>
            <w:position w:val="-2"/>
          </w:rPr>
          <w:t>419527083</w:t>
        </w:r>
        <w:r w:rsidR="00C757C6">
          <w:rPr>
            <w:rFonts w:asciiTheme="minorHAnsi" w:eastAsia="Helvetica" w:hAnsiTheme="minorHAnsi" w:cstheme="minorHAnsi"/>
            <w:position w:val="-2"/>
          </w:rPr>
          <w:t>9</w:t>
        </w:r>
        <w:r>
          <w:rPr>
            <w:rFonts w:asciiTheme="minorHAnsi" w:eastAsia="Helvetica" w:hAnsiTheme="minorHAnsi" w:cstheme="minorHAnsi"/>
            <w:position w:val="-2"/>
          </w:rPr>
          <w:t>)</w:t>
        </w:r>
      </w:ins>
    </w:p>
    <w:p w14:paraId="1CEA80D1" w14:textId="71526199" w:rsidR="00375E06" w:rsidRPr="00375E06" w:rsidRDefault="00375E06" w:rsidP="00375E06">
      <w:pPr>
        <w:pStyle w:val="BodyA"/>
        <w:spacing w:before="120" w:after="120"/>
        <w:contextualSpacing/>
        <w:rPr>
          <w:ins w:id="45" w:author="vineet bharot" w:date="2021-03-13T18:12:00Z"/>
          <w:rFonts w:asciiTheme="minorHAnsi" w:eastAsia="Helvetica" w:hAnsiTheme="minorHAnsi" w:cstheme="minorHAnsi"/>
          <w:position w:val="-2"/>
        </w:rPr>
      </w:pPr>
    </w:p>
    <w:p w14:paraId="33CA1779" w14:textId="118E589F" w:rsidR="00F82D08" w:rsidRPr="0065652E" w:rsidRDefault="00F82D08" w:rsidP="00273553">
      <w:pPr>
        <w:pStyle w:val="BodyA"/>
        <w:numPr>
          <w:ilvl w:val="0"/>
          <w:numId w:val="28"/>
        </w:numPr>
        <w:spacing w:before="120" w:after="120"/>
        <w:contextualSpacing/>
        <w:rPr>
          <w:rFonts w:asciiTheme="minorHAnsi" w:eastAsia="Helvetica" w:hAnsiTheme="minorHAnsi" w:cstheme="minorHAnsi"/>
          <w:position w:val="-2"/>
        </w:rPr>
      </w:pPr>
      <w:r w:rsidRPr="00F82D08">
        <w:rPr>
          <w:rFonts w:asciiTheme="minorHAnsi" w:hAnsiTheme="minorHAnsi" w:cstheme="minorHAnsi"/>
        </w:rPr>
        <w:t xml:space="preserve">During the connection setup, the TCP client and TCP server </w:t>
      </w:r>
      <w:r w:rsidR="003268A8">
        <w:rPr>
          <w:rFonts w:asciiTheme="minorHAnsi" w:hAnsiTheme="minorHAnsi" w:cstheme="minorHAnsi"/>
        </w:rPr>
        <w:t xml:space="preserve">exchange </w:t>
      </w:r>
      <w:proofErr w:type="gramStart"/>
      <w:r w:rsidR="003268A8">
        <w:rPr>
          <w:rFonts w:asciiTheme="minorHAnsi" w:hAnsiTheme="minorHAnsi" w:cstheme="minorHAnsi"/>
        </w:rPr>
        <w:t xml:space="preserve">their </w:t>
      </w:r>
      <w:r w:rsidRPr="00F82D08">
        <w:rPr>
          <w:rFonts w:asciiTheme="minorHAnsi" w:hAnsiTheme="minorHAnsi" w:cstheme="minorHAnsi"/>
        </w:rPr>
        <w:t xml:space="preserve"> initial</w:t>
      </w:r>
      <w:proofErr w:type="gramEnd"/>
      <w:r w:rsidRPr="00F82D08">
        <w:rPr>
          <w:rFonts w:asciiTheme="minorHAnsi" w:hAnsiTheme="minorHAnsi" w:cstheme="minorHAnsi"/>
        </w:rPr>
        <w:t xml:space="preserve"> sequence number (ISN#) </w:t>
      </w:r>
      <w:r w:rsidR="003268A8">
        <w:rPr>
          <w:rFonts w:asciiTheme="minorHAnsi" w:hAnsiTheme="minorHAnsi" w:cstheme="minorHAnsi"/>
        </w:rPr>
        <w:t xml:space="preserve">that </w:t>
      </w:r>
      <w:r w:rsidRPr="00F82D08">
        <w:rPr>
          <w:rFonts w:asciiTheme="minorHAnsi" w:hAnsiTheme="minorHAnsi" w:cstheme="minorHAnsi"/>
        </w:rPr>
        <w:t>they will use for data transmission. What are the initial sequence numbers of the TCP client and the TCP server?</w:t>
      </w:r>
    </w:p>
    <w:p w14:paraId="04421B12" w14:textId="432DD165" w:rsidR="0065652E" w:rsidRPr="00845E10" w:rsidRDefault="0065652E"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rPr>
        <w:t xml:space="preserve">Observe the port numbers in the TCP header. How did </w:t>
      </w:r>
      <w:r w:rsidRPr="00284322">
        <w:rPr>
          <w:rFonts w:ascii="Consolas" w:hAnsi="Consolas" w:cs="Consolas"/>
          <w:iCs/>
        </w:rPr>
        <w:t>nc</w:t>
      </w:r>
      <w:r w:rsidRPr="0065652E">
        <w:rPr>
          <w:rFonts w:asciiTheme="minorHAnsi" w:hAnsiTheme="minorHAnsi" w:cs="Consolas"/>
          <w:iCs/>
        </w:rPr>
        <w:t xml:space="preserve"> </w:t>
      </w:r>
      <w:r w:rsidRPr="0065652E">
        <w:rPr>
          <w:rFonts w:asciiTheme="minorHAnsi" w:hAnsiTheme="minorHAnsi"/>
        </w:rPr>
        <w:t>sender select the source port number?</w:t>
      </w:r>
    </w:p>
    <w:p w14:paraId="4FC6DBAB" w14:textId="14FE56CA" w:rsidR="00845E10" w:rsidRPr="00845E10" w:rsidRDefault="0073423E" w:rsidP="00845E10">
      <w:pPr>
        <w:pStyle w:val="BodyA"/>
        <w:numPr>
          <w:ilvl w:val="1"/>
          <w:numId w:val="28"/>
        </w:numPr>
        <w:spacing w:before="120" w:after="120"/>
        <w:contextualSpacing/>
        <w:rPr>
          <w:ins w:id="46" w:author="vineet bharot" w:date="2021-03-13T18:12:00Z"/>
          <w:rFonts w:asciiTheme="minorHAnsi" w:eastAsia="Helvetica" w:hAnsiTheme="minorHAnsi" w:cstheme="minorHAnsi"/>
          <w:position w:val="-2"/>
        </w:rPr>
      </w:pPr>
      <w:ins w:id="47" w:author="vineet bharot" w:date="2021-03-13T18:12:00Z">
        <w:r>
          <w:fldChar w:fldCharType="begin"/>
        </w:r>
        <w:r>
          <w:instrText xml:space="preserve"> HYPERLINK "https://networkengineering.stackexchange.com/questions/40850/why-does-source-port-and-destination-port-differ-in-my-network-communications" </w:instrText>
        </w:r>
        <w:r>
          <w:fldChar w:fldCharType="separate"/>
        </w:r>
        <w:r w:rsidR="00845E10">
          <w:rPr>
            <w:rStyle w:val="Hyperlink"/>
          </w:rPr>
          <w:t>protocol theory - Why does source port and destination port differ, in my network communications? - Network Engineering Stack Exchange</w:t>
        </w:r>
        <w:r>
          <w:rPr>
            <w:rStyle w:val="Hyperlink"/>
          </w:rPr>
          <w:fldChar w:fldCharType="end"/>
        </w:r>
      </w:ins>
    </w:p>
    <w:p w14:paraId="1670A1C0" w14:textId="7189D98E" w:rsidR="00845E10" w:rsidRPr="00845E10" w:rsidRDefault="0073423E" w:rsidP="00845E10">
      <w:pPr>
        <w:pStyle w:val="BodyA"/>
        <w:numPr>
          <w:ilvl w:val="1"/>
          <w:numId w:val="28"/>
        </w:numPr>
        <w:spacing w:before="120" w:after="120"/>
        <w:contextualSpacing/>
        <w:rPr>
          <w:ins w:id="48" w:author="vineet bharot" w:date="2021-03-13T18:12:00Z"/>
          <w:rFonts w:asciiTheme="minorHAnsi" w:eastAsia="Helvetica" w:hAnsiTheme="minorHAnsi" w:cstheme="minorHAnsi"/>
          <w:position w:val="-2"/>
        </w:rPr>
      </w:pPr>
      <w:ins w:id="49" w:author="vineet bharot" w:date="2021-03-13T18:12:00Z">
        <w:r>
          <w:fldChar w:fldCharType="begin"/>
        </w:r>
        <w:r>
          <w:instrText xml:space="preserve"> HYPERLINK "https://superuser.com/questions/1118735/how-are-source-ports-determined-and-how-can-i-force-it-to-use-a-specific-port" \l ":~:text=The%20port%20number%20is%20chosen,used%20is%20Operating%20System%20dependent." </w:instrText>
        </w:r>
        <w:r>
          <w:fldChar w:fldCharType="separate"/>
        </w:r>
        <w:r w:rsidR="00845E10" w:rsidRPr="00845E10">
          <w:rPr>
            <w:rFonts w:asciiTheme="minorHAnsi" w:eastAsiaTheme="minorEastAsia" w:hAnsiTheme="minorHAnsi" w:cstheme="minorHAnsi"/>
            <w:color w:val="0000FF"/>
            <w:u w:val="single"/>
            <w:bdr w:val="none" w:sz="0" w:space="0" w:color="auto"/>
          </w:rPr>
          <w:t>networking - How are source ports determined and how can I force it to use a specific port - Super User</w:t>
        </w:r>
        <w:r>
          <w:rPr>
            <w:rFonts w:asciiTheme="minorHAnsi" w:eastAsiaTheme="minorEastAsia" w:hAnsiTheme="minorHAnsi" w:cstheme="minorHAnsi"/>
            <w:color w:val="0000FF"/>
            <w:u w:val="single"/>
            <w:bdr w:val="none" w:sz="0" w:space="0" w:color="auto"/>
          </w:rPr>
          <w:fldChar w:fldCharType="end"/>
        </w:r>
      </w:ins>
    </w:p>
    <w:p w14:paraId="17A5BB24" w14:textId="17BD059D" w:rsidR="00845E10" w:rsidRPr="00845E10" w:rsidRDefault="00114E5C" w:rsidP="00845E10">
      <w:pPr>
        <w:pStyle w:val="BodyA"/>
        <w:numPr>
          <w:ilvl w:val="1"/>
          <w:numId w:val="28"/>
        </w:numPr>
        <w:spacing w:before="120" w:after="120"/>
        <w:contextualSpacing/>
        <w:rPr>
          <w:ins w:id="50" w:author="vineet bharot" w:date="2021-03-13T18:12:00Z"/>
          <w:rFonts w:asciiTheme="minorHAnsi" w:eastAsia="Helvetica" w:hAnsiTheme="minorHAnsi" w:cstheme="minorHAnsi"/>
          <w:position w:val="-2"/>
        </w:rPr>
      </w:pPr>
      <w:r>
        <w:rPr>
          <w:rFonts w:asciiTheme="minorHAnsi" w:eastAsiaTheme="minorEastAsia" w:hAnsiTheme="minorHAnsi" w:cstheme="minorHAnsi"/>
          <w:color w:val="auto"/>
          <w:bdr w:val="none" w:sz="0" w:space="0" w:color="auto"/>
        </w:rPr>
        <w:t>It’s</w:t>
      </w:r>
      <w:ins w:id="51" w:author="vineet bharot" w:date="2021-03-13T18:12:00Z">
        <w:r w:rsidR="00845E10">
          <w:rPr>
            <w:rFonts w:asciiTheme="minorHAnsi" w:eastAsiaTheme="minorEastAsia" w:hAnsiTheme="minorHAnsi" w:cstheme="minorHAnsi"/>
            <w:color w:val="auto"/>
            <w:bdr w:val="none" w:sz="0" w:space="0" w:color="auto"/>
          </w:rPr>
          <w:t xml:space="preserve"> from ephemeral port range</w:t>
        </w:r>
      </w:ins>
    </w:p>
    <w:p w14:paraId="0FDA5198" w14:textId="77777777" w:rsidR="0065652E" w:rsidRDefault="0065652E" w:rsidP="0065652E">
      <w:pPr>
        <w:pStyle w:val="BodyA"/>
        <w:spacing w:before="120" w:after="120"/>
        <w:ind w:left="360"/>
        <w:contextualSpacing/>
        <w:rPr>
          <w:rFonts w:asciiTheme="minorHAnsi" w:hAnsiTheme="minorHAnsi" w:cstheme="minorHAnsi"/>
        </w:rPr>
      </w:pPr>
    </w:p>
    <w:p w14:paraId="6FC13EF8" w14:textId="3426F2EC" w:rsidR="0065652E" w:rsidRPr="003268A8" w:rsidRDefault="0065652E" w:rsidP="0065652E">
      <w:pPr>
        <w:pStyle w:val="BodyA"/>
        <w:spacing w:before="120" w:after="120"/>
        <w:ind w:left="360"/>
        <w:contextualSpacing/>
        <w:rPr>
          <w:rFonts w:asciiTheme="minorHAnsi" w:hAnsiTheme="minorHAnsi" w:cstheme="minorHAnsi"/>
          <w:u w:val="single"/>
        </w:rPr>
      </w:pPr>
      <w:r w:rsidRPr="003268A8">
        <w:rPr>
          <w:rFonts w:asciiTheme="minorHAnsi" w:hAnsiTheme="minorHAnsi" w:cstheme="minorHAnsi"/>
          <w:u w:val="single"/>
        </w:rPr>
        <w:t>Analyze the TCP segments of the transmitted packets during data transfer</w:t>
      </w:r>
      <w:r w:rsidR="003268A8">
        <w:rPr>
          <w:rFonts w:asciiTheme="minorHAnsi" w:hAnsiTheme="minorHAnsi" w:cstheme="minorHAnsi"/>
          <w:u w:val="single"/>
        </w:rPr>
        <w:t>:</w:t>
      </w:r>
    </w:p>
    <w:p w14:paraId="6AF35046" w14:textId="14159525" w:rsidR="00F82D08" w:rsidRPr="0065652E" w:rsidRDefault="00F82D08"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cstheme="minorHAnsi"/>
        </w:rPr>
        <w:t>Id</w:t>
      </w:r>
      <w:r w:rsidR="003C5645" w:rsidRPr="0065652E">
        <w:rPr>
          <w:rFonts w:asciiTheme="minorHAnsi" w:hAnsiTheme="minorHAnsi" w:cstheme="minorHAnsi"/>
        </w:rPr>
        <w:t>e</w:t>
      </w:r>
      <w:r w:rsidRPr="0065652E">
        <w:rPr>
          <w:rFonts w:asciiTheme="minorHAnsi" w:hAnsiTheme="minorHAnsi" w:cstheme="minorHAnsi"/>
        </w:rPr>
        <w:t xml:space="preserve">ntify the first packet that contains application data. What is the sequence number used in the first </w:t>
      </w:r>
      <w:r w:rsidR="003268A8">
        <w:rPr>
          <w:rFonts w:asciiTheme="minorHAnsi" w:hAnsiTheme="minorHAnsi" w:cstheme="minorHAnsi"/>
        </w:rPr>
        <w:t>segment</w:t>
      </w:r>
      <w:r w:rsidRPr="0065652E">
        <w:rPr>
          <w:rFonts w:asciiTheme="minorHAnsi" w:hAnsiTheme="minorHAnsi" w:cstheme="minorHAnsi"/>
        </w:rPr>
        <w:t xml:space="preserve"> of application data sent from the TCP client to the TCP server?</w:t>
      </w:r>
      <w:ins w:id="52" w:author="vineet bharot" w:date="2021-03-13T18:12:00Z">
        <w:r w:rsidR="00EB2D91">
          <w:rPr>
            <w:rFonts w:asciiTheme="minorHAnsi" w:hAnsiTheme="minorHAnsi" w:cstheme="minorHAnsi"/>
          </w:rPr>
          <w:t xml:space="preserve"> </w:t>
        </w:r>
        <w:r w:rsidR="00EB2D91" w:rsidRPr="00EB2D91">
          <w:rPr>
            <w:rFonts w:asciiTheme="minorHAnsi" w:hAnsiTheme="minorHAnsi" w:cstheme="minorHAnsi"/>
          </w:rPr>
          <w:t>919494745</w:t>
        </w:r>
      </w:ins>
    </w:p>
    <w:p w14:paraId="135B8D09" w14:textId="1DBE5709" w:rsidR="00F82D08" w:rsidRPr="0065652E" w:rsidRDefault="00F82D08"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cstheme="minorHAnsi"/>
        </w:rPr>
        <w:t xml:space="preserve">The TCP client and TCP server exchange window sizes to get the maximum amount of data that the other side can send at any time. Determine the values of the </w:t>
      </w:r>
      <w:r w:rsidR="003268A8">
        <w:rPr>
          <w:rFonts w:asciiTheme="minorHAnsi" w:hAnsiTheme="minorHAnsi" w:cstheme="minorHAnsi"/>
        </w:rPr>
        <w:t xml:space="preserve">receive </w:t>
      </w:r>
      <w:r w:rsidRPr="0065652E">
        <w:rPr>
          <w:rFonts w:asciiTheme="minorHAnsi" w:hAnsiTheme="minorHAnsi" w:cstheme="minorHAnsi"/>
        </w:rPr>
        <w:t>window sizes for the TCP client and the TCP server.</w:t>
      </w:r>
      <w:ins w:id="53" w:author="vineet bharot" w:date="2021-03-13T18:12:00Z">
        <w:r w:rsidR="00EB5BA1">
          <w:rPr>
            <w:rFonts w:asciiTheme="minorHAnsi" w:hAnsiTheme="minorHAnsi" w:cstheme="minorHAnsi"/>
          </w:rPr>
          <w:t xml:space="preserve"> 642</w:t>
        </w:r>
      </w:ins>
      <w:r w:rsidR="00BC26F2">
        <w:rPr>
          <w:rFonts w:asciiTheme="minorHAnsi" w:hAnsiTheme="minorHAnsi" w:cstheme="minorHAnsi"/>
        </w:rPr>
        <w:t>40, 65160</w:t>
      </w:r>
    </w:p>
    <w:p w14:paraId="49E8D476" w14:textId="5B8E2153" w:rsidR="0065652E" w:rsidRPr="0065652E" w:rsidRDefault="00F82D08"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cstheme="minorHAnsi"/>
        </w:rPr>
        <w:t>What is the MSS</w:t>
      </w:r>
      <w:r w:rsidR="00284322">
        <w:rPr>
          <w:rFonts w:asciiTheme="minorHAnsi" w:hAnsiTheme="minorHAnsi" w:cstheme="minorHAnsi"/>
        </w:rPr>
        <w:t xml:space="preserve"> (maximum segment size)</w:t>
      </w:r>
      <w:r w:rsidRPr="0065652E">
        <w:rPr>
          <w:rFonts w:asciiTheme="minorHAnsi" w:hAnsiTheme="minorHAnsi" w:cstheme="minorHAnsi"/>
        </w:rPr>
        <w:t xml:space="preserve"> value that is negotiated between the TCP client and the TCP server?</w:t>
      </w:r>
      <w:ins w:id="54" w:author="vineet bharot" w:date="2021-03-13T18:12:00Z">
        <w:r w:rsidR="000B375D">
          <w:rPr>
            <w:rFonts w:asciiTheme="minorHAnsi" w:hAnsiTheme="minorHAnsi" w:cstheme="minorHAnsi"/>
          </w:rPr>
          <w:t xml:space="preserve"> 1460 bytes</w:t>
        </w:r>
      </w:ins>
      <w:r w:rsidR="009C0716">
        <w:rPr>
          <w:rFonts w:asciiTheme="minorHAnsi" w:hAnsiTheme="minorHAnsi" w:cstheme="minorHAnsi"/>
        </w:rPr>
        <w:t xml:space="preserve"> ie. 20 20 rule 1500 – 20 </w:t>
      </w:r>
      <w:r w:rsidR="003C06E8">
        <w:rPr>
          <w:rFonts w:asciiTheme="minorHAnsi" w:hAnsiTheme="minorHAnsi" w:cstheme="minorHAnsi"/>
        </w:rPr>
        <w:t>–</w:t>
      </w:r>
      <w:r w:rsidR="009C0716">
        <w:rPr>
          <w:rFonts w:asciiTheme="minorHAnsi" w:hAnsiTheme="minorHAnsi" w:cstheme="minorHAnsi"/>
        </w:rPr>
        <w:t xml:space="preserve"> 20</w:t>
      </w:r>
      <w:r w:rsidR="003C06E8">
        <w:rPr>
          <w:rFonts w:asciiTheme="minorHAnsi" w:hAnsiTheme="minorHAnsi" w:cstheme="minorHAnsi"/>
        </w:rPr>
        <w:t xml:space="preserve"> (headers for tcp and ip 20, 20 bytes)</w:t>
      </w:r>
    </w:p>
    <w:p w14:paraId="5D98BE09" w14:textId="00B02E79" w:rsidR="0065652E" w:rsidRPr="0065652E" w:rsidRDefault="0065652E"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rPr>
        <w:t>How many packets are exchanged in the data transfer</w:t>
      </w:r>
      <w:del w:id="55" w:author="vineet bharot" w:date="2021-03-13T18:12:00Z">
        <w:r w:rsidRPr="0065652E">
          <w:rPr>
            <w:rFonts w:asciiTheme="minorHAnsi" w:hAnsiTheme="minorHAnsi"/>
          </w:rPr>
          <w:delText>?</w:delText>
        </w:r>
      </w:del>
      <w:ins w:id="56" w:author="vineet bharot" w:date="2021-03-13T18:12:00Z">
        <w:r w:rsidR="009C50DB">
          <w:rPr>
            <w:rFonts w:asciiTheme="minorHAnsi" w:hAnsiTheme="minorHAnsi"/>
          </w:rPr>
          <w:t xml:space="preserve"> (1 tcp payload)</w:t>
        </w:r>
        <w:r w:rsidRPr="0065652E">
          <w:rPr>
            <w:rFonts w:asciiTheme="minorHAnsi" w:hAnsiTheme="minorHAnsi"/>
          </w:rPr>
          <w:t>?</w:t>
        </w:r>
      </w:ins>
      <w:r w:rsidRPr="0065652E">
        <w:rPr>
          <w:rFonts w:asciiTheme="minorHAnsi" w:hAnsiTheme="minorHAnsi"/>
        </w:rPr>
        <w:t xml:space="preserve">  How many packets are transmitted for each TCP datagram</w:t>
      </w:r>
      <w:del w:id="57" w:author="vineet bharot" w:date="2021-03-13T18:12:00Z">
        <w:r w:rsidRPr="0065652E">
          <w:rPr>
            <w:rFonts w:asciiTheme="minorHAnsi" w:hAnsiTheme="minorHAnsi"/>
          </w:rPr>
          <w:delText>?</w:delText>
        </w:r>
      </w:del>
      <w:ins w:id="58" w:author="vineet bharot" w:date="2021-03-13T18:12:00Z">
        <w:r w:rsidR="009C50DB">
          <w:rPr>
            <w:rFonts w:asciiTheme="minorHAnsi" w:hAnsiTheme="minorHAnsi"/>
          </w:rPr>
          <w:t xml:space="preserve"> (2 (1 tcp payload+ack))</w:t>
        </w:r>
        <w:r w:rsidRPr="0065652E">
          <w:rPr>
            <w:rFonts w:asciiTheme="minorHAnsi" w:hAnsiTheme="minorHAnsi"/>
          </w:rPr>
          <w:t>?</w:t>
        </w:r>
      </w:ins>
      <w:r w:rsidRPr="0065652E">
        <w:rPr>
          <w:rFonts w:asciiTheme="minorHAnsi" w:hAnsiTheme="minorHAnsi"/>
        </w:rPr>
        <w:t xml:space="preserve"> What is the size of the TCP payload of these packets</w:t>
      </w:r>
      <w:del w:id="59" w:author="vineet bharot" w:date="2021-03-13T18:12:00Z">
        <w:r w:rsidRPr="0065652E">
          <w:rPr>
            <w:rFonts w:asciiTheme="minorHAnsi" w:hAnsiTheme="minorHAnsi"/>
          </w:rPr>
          <w:delText>?</w:delText>
        </w:r>
      </w:del>
      <w:ins w:id="60" w:author="vineet bharot" w:date="2021-03-13T18:12:00Z">
        <w:r w:rsidR="009C50DB">
          <w:rPr>
            <w:rFonts w:asciiTheme="minorHAnsi" w:hAnsiTheme="minorHAnsi"/>
          </w:rPr>
          <w:t>(data: 62 bytes)</w:t>
        </w:r>
        <w:r w:rsidRPr="0065652E">
          <w:rPr>
            <w:rFonts w:asciiTheme="minorHAnsi" w:hAnsiTheme="minorHAnsi"/>
          </w:rPr>
          <w:t>?</w:t>
        </w:r>
      </w:ins>
    </w:p>
    <w:p w14:paraId="0B7D08AF" w14:textId="01F379FB" w:rsidR="0065652E" w:rsidRPr="009C50DB" w:rsidRDefault="0065652E"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rPr>
        <w:t>Inspect the fields in the TCP headers. Which fields in the headers do not change in different packets?</w:t>
      </w:r>
    </w:p>
    <w:p w14:paraId="749B3121" w14:textId="2960A2CD" w:rsidR="009C50DB" w:rsidRPr="0065652E" w:rsidRDefault="009C50DB" w:rsidP="009C50DB">
      <w:pPr>
        <w:pStyle w:val="BodyA"/>
        <w:numPr>
          <w:ilvl w:val="1"/>
          <w:numId w:val="28"/>
        </w:numPr>
        <w:spacing w:before="120" w:after="120"/>
        <w:contextualSpacing/>
        <w:rPr>
          <w:ins w:id="61" w:author="vineet bharot" w:date="2021-03-13T18:12:00Z"/>
          <w:rFonts w:asciiTheme="minorHAnsi" w:eastAsia="Helvetica" w:hAnsiTheme="minorHAnsi" w:cstheme="minorHAnsi"/>
          <w:position w:val="-2"/>
        </w:rPr>
      </w:pPr>
      <w:ins w:id="62" w:author="vineet bharot" w:date="2021-03-13T18:12:00Z">
        <w:r>
          <w:rPr>
            <w:rFonts w:asciiTheme="minorHAnsi" w:hAnsiTheme="minorHAnsi"/>
          </w:rPr>
          <w:t xml:space="preserve">FOR PC1-&gt;PC3 source and destination port does not change </w:t>
        </w:r>
        <w:r w:rsidR="00924683">
          <w:rPr>
            <w:rFonts w:asciiTheme="minorHAnsi" w:hAnsiTheme="minorHAnsi"/>
          </w:rPr>
          <w:t>and same for PC3-&gt;PC1.</w:t>
        </w:r>
      </w:ins>
    </w:p>
    <w:p w14:paraId="66077808" w14:textId="77777777" w:rsidR="00F82D08" w:rsidRPr="0065652E" w:rsidRDefault="00F82D08" w:rsidP="0065652E">
      <w:pPr>
        <w:pStyle w:val="BodyA"/>
        <w:spacing w:before="120" w:after="120"/>
        <w:contextualSpacing/>
        <w:rPr>
          <w:rFonts w:asciiTheme="minorHAnsi" w:hAnsiTheme="minorHAnsi" w:cstheme="minorHAnsi"/>
        </w:rPr>
      </w:pPr>
    </w:p>
    <w:p w14:paraId="4794B335" w14:textId="77777777" w:rsidR="00F82D08" w:rsidRPr="00F82D08" w:rsidRDefault="00F82D08" w:rsidP="0065652E">
      <w:pPr>
        <w:pStyle w:val="BodyA"/>
        <w:spacing w:before="120" w:after="120"/>
        <w:ind w:left="360"/>
        <w:contextualSpacing/>
        <w:rPr>
          <w:rFonts w:asciiTheme="minorHAnsi" w:hAnsiTheme="minorHAnsi" w:cstheme="minorHAnsi"/>
        </w:rPr>
      </w:pPr>
      <w:r w:rsidRPr="003268A8">
        <w:rPr>
          <w:rFonts w:asciiTheme="minorHAnsi" w:hAnsiTheme="minorHAnsi" w:cstheme="minorHAnsi"/>
          <w:u w:val="single"/>
        </w:rPr>
        <w:t>Analyze the TCP segments of the transmitted packets during connection tear down</w:t>
      </w:r>
      <w:r w:rsidRPr="00F82D08">
        <w:rPr>
          <w:rFonts w:asciiTheme="minorHAnsi" w:hAnsiTheme="minorHAnsi" w:cstheme="minorHAnsi"/>
        </w:rPr>
        <w:t>:</w:t>
      </w:r>
    </w:p>
    <w:p w14:paraId="6BB6442E" w14:textId="374391C0" w:rsidR="0065652E" w:rsidRPr="0065652E" w:rsidRDefault="00F82D08" w:rsidP="00273553">
      <w:pPr>
        <w:pStyle w:val="BodyA"/>
        <w:numPr>
          <w:ilvl w:val="0"/>
          <w:numId w:val="29"/>
        </w:numPr>
        <w:spacing w:before="120" w:after="120"/>
        <w:contextualSpacing/>
        <w:rPr>
          <w:rFonts w:asciiTheme="minorHAnsi" w:eastAsia="Helvetica" w:hAnsiTheme="minorHAnsi" w:cstheme="minorHAnsi"/>
          <w:position w:val="-2"/>
        </w:rPr>
      </w:pPr>
      <w:r w:rsidRPr="00F82D08">
        <w:rPr>
          <w:rFonts w:asciiTheme="minorHAnsi" w:hAnsiTheme="minorHAnsi" w:cstheme="minorHAnsi"/>
        </w:rPr>
        <w:t xml:space="preserve">Identify the packets that are involved in closing the TCP connection. Which flags are set? </w:t>
      </w:r>
      <w:ins w:id="63" w:author="vineet bharot" w:date="2021-03-13T18:12:00Z">
        <w:r w:rsidR="00EC5BED">
          <w:rPr>
            <w:rFonts w:asciiTheme="minorHAnsi" w:hAnsiTheme="minorHAnsi" w:cstheme="minorHAnsi"/>
          </w:rPr>
          <w:t xml:space="preserve"> FIN &amp; ACK</w:t>
        </w:r>
      </w:ins>
    </w:p>
    <w:p w14:paraId="2144B21F" w14:textId="2C048704" w:rsidR="00AF0252" w:rsidRPr="00E37FB2" w:rsidRDefault="00F82D08" w:rsidP="00273553">
      <w:pPr>
        <w:pStyle w:val="BodyA"/>
        <w:numPr>
          <w:ilvl w:val="0"/>
          <w:numId w:val="29"/>
        </w:numPr>
        <w:spacing w:before="120" w:after="120"/>
        <w:contextualSpacing/>
        <w:rPr>
          <w:rFonts w:asciiTheme="minorHAnsi" w:eastAsia="Helvetica" w:hAnsiTheme="minorHAnsi" w:cstheme="minorHAnsi"/>
          <w:position w:val="-2"/>
        </w:rPr>
      </w:pPr>
      <w:r w:rsidRPr="00F82D08">
        <w:rPr>
          <w:rFonts w:asciiTheme="minorHAnsi" w:hAnsiTheme="minorHAnsi" w:cstheme="minorHAnsi"/>
        </w:rPr>
        <w:t>Explain how these flags are interpreted by the receiving TCP server and TCP client.</w:t>
      </w:r>
      <w:r w:rsidRPr="00F82D08">
        <w:rPr>
          <w:rFonts w:asciiTheme="minorHAnsi" w:eastAsia="Helvetica" w:hAnsiTheme="minorHAnsi" w:cstheme="minorHAnsi"/>
          <w:position w:val="-2"/>
        </w:rPr>
        <w:t xml:space="preserve"> </w:t>
      </w:r>
      <w:r w:rsidRPr="00F82D08">
        <w:rPr>
          <w:rFonts w:asciiTheme="minorHAnsi" w:hAnsiTheme="minorHAnsi" w:cstheme="minorHAnsi"/>
        </w:rPr>
        <w:t>How many transmissions were involved in the tear down?</w:t>
      </w:r>
    </w:p>
    <w:p w14:paraId="44BC7B25" w14:textId="7F2DBDFD" w:rsidR="00E37FB2" w:rsidRPr="0026463E" w:rsidRDefault="00E37FB2" w:rsidP="00E37FB2">
      <w:pPr>
        <w:pStyle w:val="BodyA"/>
        <w:numPr>
          <w:ilvl w:val="1"/>
          <w:numId w:val="29"/>
        </w:numPr>
        <w:spacing w:before="120" w:after="120"/>
        <w:contextualSpacing/>
        <w:rPr>
          <w:ins w:id="64" w:author="vineet bharot" w:date="2021-03-13T18:12:00Z"/>
          <w:rFonts w:asciiTheme="minorHAnsi" w:eastAsia="Helvetica" w:hAnsiTheme="minorHAnsi" w:cstheme="minorHAnsi"/>
          <w:position w:val="-2"/>
        </w:rPr>
      </w:pPr>
      <w:ins w:id="65" w:author="vineet bharot" w:date="2021-03-13T18:12:00Z">
        <w:r>
          <w:rPr>
            <w:rFonts w:asciiTheme="minorHAnsi" w:hAnsiTheme="minorHAnsi" w:cstheme="minorHAnsi"/>
          </w:rPr>
          <w:t xml:space="preserve">Each tear down </w:t>
        </w:r>
        <w:proofErr w:type="gramStart"/>
        <w:r>
          <w:rPr>
            <w:rFonts w:asciiTheme="minorHAnsi" w:hAnsiTheme="minorHAnsi" w:cstheme="minorHAnsi"/>
          </w:rPr>
          <w:t>have</w:t>
        </w:r>
        <w:proofErr w:type="gramEnd"/>
        <w:r>
          <w:rPr>
            <w:rFonts w:asciiTheme="minorHAnsi" w:hAnsiTheme="minorHAnsi" w:cstheme="minorHAnsi"/>
          </w:rPr>
          <w:t xml:space="preserve"> 2 message (fin+ack, ack)</w:t>
        </w:r>
      </w:ins>
    </w:p>
    <w:p w14:paraId="18DE85B4" w14:textId="57BE3FA2" w:rsidR="0026463E" w:rsidRPr="0065652E" w:rsidRDefault="0026463E" w:rsidP="00E37FB2">
      <w:pPr>
        <w:pStyle w:val="BodyA"/>
        <w:numPr>
          <w:ilvl w:val="1"/>
          <w:numId w:val="29"/>
        </w:numPr>
        <w:spacing w:before="120" w:after="120"/>
        <w:contextualSpacing/>
        <w:rPr>
          <w:ins w:id="66" w:author="vineet bharot" w:date="2021-03-13T18:12:00Z"/>
          <w:rFonts w:asciiTheme="minorHAnsi" w:eastAsia="Helvetica" w:hAnsiTheme="minorHAnsi" w:cstheme="minorHAnsi"/>
          <w:position w:val="-2"/>
        </w:rPr>
      </w:pPr>
      <w:ins w:id="67" w:author="vineet bharot" w:date="2021-03-13T18:12:00Z">
        <w:r>
          <w:rPr>
            <w:rFonts w:asciiTheme="minorHAnsi" w:hAnsiTheme="minorHAnsi" w:cstheme="minorHAnsi"/>
          </w:rPr>
          <w:t>FIN: graceful shutdown, ACK: acknowledgement</w:t>
        </w:r>
      </w:ins>
    </w:p>
    <w:p w14:paraId="177E477D" w14:textId="16D970C4" w:rsidR="00460442" w:rsidRDefault="00460442" w:rsidP="005701E2">
      <w:pPr>
        <w:pStyle w:val="Heading3"/>
      </w:pPr>
      <w:bookmarkStart w:id="68" w:name="_Toc65426245"/>
      <w:bookmarkStart w:id="69" w:name="_Toc529622818"/>
      <w:bookmarkStart w:id="70" w:name="_Toc530477159"/>
      <w:bookmarkStart w:id="71" w:name="_Toc34343747"/>
      <w:r>
        <w:t>Exercise 2-b. Exploring MSS negotiation in a TCP connection</w:t>
      </w:r>
      <w:bookmarkEnd w:id="68"/>
    </w:p>
    <w:p w14:paraId="13347413" w14:textId="44359585" w:rsidR="00460442" w:rsidRDefault="00460442" w:rsidP="0058522D">
      <w:pPr>
        <w:spacing w:before="120" w:after="120" w:line="240" w:lineRule="auto"/>
        <w:rPr>
          <w:lang w:eastAsia="zh-CN"/>
        </w:rPr>
      </w:pPr>
      <w:r>
        <w:rPr>
          <w:rFonts w:hint="eastAsia"/>
          <w:lang w:eastAsia="zh-CN"/>
        </w:rPr>
        <w:t>I</w:t>
      </w:r>
      <w:r>
        <w:rPr>
          <w:lang w:eastAsia="zh-CN"/>
        </w:rPr>
        <w:t>n this exercise, you w</w:t>
      </w:r>
      <w:r w:rsidR="00AC490A">
        <w:rPr>
          <w:lang w:eastAsia="zh-CN"/>
        </w:rPr>
        <w:t>ill</w:t>
      </w:r>
      <w:r>
        <w:rPr>
          <w:lang w:eastAsia="zh-CN"/>
        </w:rPr>
        <w:t xml:space="preserve"> explore how a TCP connection negotiates the MSS size during a TCP three-way handshake to conform to the lowest MTU size on the 2 end devices.</w:t>
      </w:r>
    </w:p>
    <w:p w14:paraId="5E55C73B" w14:textId="7B248F69" w:rsidR="00460442" w:rsidRDefault="00460442" w:rsidP="0058522D">
      <w:pPr>
        <w:pStyle w:val="ListParagraph"/>
        <w:numPr>
          <w:ilvl w:val="0"/>
          <w:numId w:val="32"/>
        </w:numPr>
        <w:spacing w:before="120" w:after="120" w:line="240" w:lineRule="auto"/>
        <w:contextualSpacing w:val="0"/>
      </w:pPr>
      <w:r>
        <w:t xml:space="preserve">Start a </w:t>
      </w:r>
      <w:r w:rsidRPr="00460442">
        <w:rPr>
          <w:iCs/>
        </w:rPr>
        <w:t>Wireshark</w:t>
      </w:r>
      <w:r>
        <w:t xml:space="preserve"> capture on interface </w:t>
      </w:r>
      <w:r w:rsidRPr="00460442">
        <w:rPr>
          <w:iCs/>
        </w:rPr>
        <w:t>eth0</w:t>
      </w:r>
      <w:r>
        <w:t xml:space="preserve"> of </w:t>
      </w:r>
      <w:r w:rsidRPr="00460442">
        <w:rPr>
          <w:i/>
          <w:iCs/>
        </w:rPr>
        <w:t>PC1</w:t>
      </w:r>
      <w:r>
        <w:t xml:space="preserve"> (connection to the switch). </w:t>
      </w:r>
    </w:p>
    <w:p w14:paraId="1BC90378" w14:textId="0F786922" w:rsidR="00460442" w:rsidRDefault="00460442" w:rsidP="0058522D">
      <w:pPr>
        <w:pStyle w:val="ListParagraph"/>
        <w:numPr>
          <w:ilvl w:val="0"/>
          <w:numId w:val="32"/>
        </w:numPr>
        <w:spacing w:before="120" w:after="120" w:line="240" w:lineRule="auto"/>
        <w:contextualSpacing w:val="0"/>
      </w:pPr>
      <w:r>
        <w:rPr>
          <w:rFonts w:hint="eastAsia"/>
          <w:lang w:eastAsia="zh-CN"/>
        </w:rPr>
        <w:t>M</w:t>
      </w:r>
      <w:r>
        <w:rPr>
          <w:lang w:eastAsia="zh-CN"/>
        </w:rPr>
        <w:t xml:space="preserve">odify the MTU size of </w:t>
      </w:r>
      <w:r w:rsidRPr="00471EDC">
        <w:rPr>
          <w:i/>
          <w:iCs/>
          <w:lang w:eastAsia="zh-CN"/>
        </w:rPr>
        <w:t>PC3</w:t>
      </w:r>
      <w:r>
        <w:rPr>
          <w:lang w:eastAsia="zh-CN"/>
        </w:rPr>
        <w:t xml:space="preserve">’s interface eth0 to </w:t>
      </w:r>
      <w:r w:rsidR="00126992">
        <w:rPr>
          <w:lang w:eastAsia="zh-CN"/>
        </w:rPr>
        <w:t>7</w:t>
      </w:r>
      <w:r>
        <w:rPr>
          <w:lang w:eastAsia="zh-CN"/>
        </w:rPr>
        <w:t>00</w:t>
      </w:r>
    </w:p>
    <w:p w14:paraId="0996CEB1" w14:textId="76B2483D" w:rsidR="00460442" w:rsidRPr="009B063B" w:rsidRDefault="00460442" w:rsidP="00DF70BD">
      <w:pPr>
        <w:pStyle w:val="Code"/>
        <w:spacing w:before="120" w:after="120"/>
        <w:ind w:left="720"/>
        <w:rPr>
          <w:b/>
          <w:shd w:val="clear" w:color="auto" w:fill="F2F2F2" w:themeFill="background1" w:themeFillShade="F2"/>
        </w:rPr>
      </w:pPr>
      <w:r w:rsidRPr="000112A8">
        <w:t>P</w:t>
      </w:r>
      <w:r>
        <w:t>C3</w:t>
      </w:r>
      <w:r w:rsidRPr="000112A8">
        <w:t xml:space="preserve">$ </w:t>
      </w:r>
      <w:r>
        <w:rPr>
          <w:b/>
          <w:bCs/>
        </w:rPr>
        <w:t xml:space="preserve">ip link set dev eth0 mtu </w:t>
      </w:r>
      <w:r w:rsidR="00126992">
        <w:rPr>
          <w:b/>
          <w:bCs/>
        </w:rPr>
        <w:t>7</w:t>
      </w:r>
      <w:r>
        <w:rPr>
          <w:b/>
          <w:bCs/>
        </w:rPr>
        <w:t>00</w:t>
      </w:r>
    </w:p>
    <w:p w14:paraId="79840356" w14:textId="77777777" w:rsidR="00460442" w:rsidRPr="00460442" w:rsidRDefault="00460442" w:rsidP="0058522D">
      <w:pPr>
        <w:pStyle w:val="ListParagraph"/>
        <w:numPr>
          <w:ilvl w:val="0"/>
          <w:numId w:val="32"/>
        </w:numPr>
        <w:spacing w:before="120" w:after="120" w:line="240" w:lineRule="auto"/>
        <w:contextualSpacing w:val="0"/>
        <w:rPr>
          <w:rFonts w:ascii="Consolas" w:hAnsi="Consolas" w:cs="Courier New"/>
        </w:rPr>
      </w:pPr>
      <w:r>
        <w:t xml:space="preserve">On </w:t>
      </w:r>
      <w:r w:rsidRPr="00460442">
        <w:rPr>
          <w:i/>
          <w:iCs/>
        </w:rPr>
        <w:t>PC3</w:t>
      </w:r>
      <w:r>
        <w:t xml:space="preserve">, </w:t>
      </w:r>
      <w:r w:rsidRPr="00460442">
        <w:rPr>
          <w:rFonts w:hAnsi="Helvetica" w:cs="Helvetica"/>
        </w:rPr>
        <w:t xml:space="preserve">start the </w:t>
      </w:r>
      <w:r w:rsidRPr="00460442">
        <w:rPr>
          <w:rFonts w:ascii="Consolas" w:hAnsi="Consolas" w:cs="Consolas"/>
        </w:rPr>
        <w:t>nc</w:t>
      </w:r>
      <w:r w:rsidRPr="00460442">
        <w:rPr>
          <w:rFonts w:hAnsi="Helvetica" w:cs="Helvetica"/>
        </w:rPr>
        <w:t xml:space="preserve"> listening command on port 10086 (</w:t>
      </w:r>
      <w:r w:rsidRPr="00460442">
        <w:rPr>
          <w:rFonts w:hAnsi="Helvetica" w:cs="Helvetica"/>
          <w:i/>
          <w:iCs/>
        </w:rPr>
        <w:t xml:space="preserve">PC3 </w:t>
      </w:r>
      <w:r w:rsidRPr="00460442">
        <w:rPr>
          <w:rFonts w:hAnsi="Helvetica" w:cs="Helvetica"/>
        </w:rPr>
        <w:t xml:space="preserve">is acting as the server) so that it can receive packets being sent to it from a client (i.e., </w:t>
      </w:r>
      <w:r w:rsidRPr="00460442">
        <w:rPr>
          <w:rFonts w:hAnsi="Helvetica" w:cs="Helvetica"/>
          <w:i/>
          <w:iCs/>
        </w:rPr>
        <w:t>PC1</w:t>
      </w:r>
      <w:r w:rsidRPr="00460442">
        <w:rPr>
          <w:rFonts w:hAnsi="Helvetica" w:cs="Helvetica"/>
        </w:rPr>
        <w:t>, acting as a client). The port number above is randomly picked, you are free to pick any free port you like</w:t>
      </w:r>
      <w:r>
        <w:t>:</w:t>
      </w:r>
    </w:p>
    <w:p w14:paraId="5880EC6F" w14:textId="77777777" w:rsidR="00460442" w:rsidRPr="00550AB4" w:rsidRDefault="00460442" w:rsidP="0058522D">
      <w:pPr>
        <w:pStyle w:val="Code"/>
        <w:spacing w:before="120" w:after="120"/>
        <w:ind w:left="720"/>
        <w:rPr>
          <w:b/>
          <w:shd w:val="clear" w:color="auto" w:fill="F2F2F2" w:themeFill="background1" w:themeFillShade="F2"/>
        </w:rPr>
      </w:pPr>
      <w:r w:rsidRPr="000112A8">
        <w:t>P</w:t>
      </w:r>
      <w:r>
        <w:t>C3</w:t>
      </w:r>
      <w:r w:rsidRPr="000112A8">
        <w:t xml:space="preserve">$ </w:t>
      </w:r>
      <w:r w:rsidRPr="00550AB4">
        <w:rPr>
          <w:b/>
          <w:bCs/>
        </w:rPr>
        <w:t>nc -l 10086</w:t>
      </w:r>
    </w:p>
    <w:p w14:paraId="64FB3145" w14:textId="77777777" w:rsidR="00460442" w:rsidRDefault="00460442" w:rsidP="0058522D">
      <w:pPr>
        <w:pStyle w:val="ListParagraph"/>
        <w:numPr>
          <w:ilvl w:val="0"/>
          <w:numId w:val="32"/>
        </w:numPr>
        <w:spacing w:before="120" w:after="120" w:line="240" w:lineRule="auto"/>
        <w:contextualSpacing w:val="0"/>
      </w:pPr>
      <w:r>
        <w:t xml:space="preserve">Use the </w:t>
      </w:r>
      <w:r w:rsidRPr="00460442">
        <w:rPr>
          <w:rFonts w:ascii="Consolas" w:hAnsi="Consolas"/>
        </w:rPr>
        <w:t>nc</w:t>
      </w:r>
      <w:r>
        <w:t xml:space="preserve"> command to establish a TCP connection from client </w:t>
      </w:r>
      <w:r w:rsidRPr="00460442">
        <w:rPr>
          <w:i/>
          <w:iCs/>
        </w:rPr>
        <w:t>PC1</w:t>
      </w:r>
      <w:r>
        <w:t xml:space="preserve"> to server </w:t>
      </w:r>
      <w:r w:rsidRPr="00460442">
        <w:rPr>
          <w:i/>
          <w:iCs/>
        </w:rPr>
        <w:t>PC3</w:t>
      </w:r>
      <w:r>
        <w:t>:</w:t>
      </w:r>
    </w:p>
    <w:p w14:paraId="139E00D5" w14:textId="4B91071E" w:rsidR="00460442" w:rsidRPr="009B063B" w:rsidRDefault="00523AD0" w:rsidP="0058522D">
      <w:pPr>
        <w:pStyle w:val="Code"/>
        <w:spacing w:before="120" w:after="120"/>
        <w:ind w:left="720"/>
        <w:rPr>
          <w:rFonts w:cs="Consolas"/>
          <w:b/>
          <w:bCs/>
        </w:rPr>
      </w:pPr>
      <w:r w:rsidRPr="00284322">
        <w:rPr>
          <w:rFonts w:asciiTheme="minorHAnsi" w:hAnsiTheme="minorHAnsi" w:cstheme="minorHAnsi"/>
          <w:noProof/>
        </w:rPr>
        <w:drawing>
          <wp:anchor distT="0" distB="0" distL="114300" distR="114300" simplePos="0" relativeHeight="251740160" behindDoc="0" locked="0" layoutInCell="1" allowOverlap="1" wp14:anchorId="724CF4D1" wp14:editId="707A4D62">
            <wp:simplePos x="0" y="0"/>
            <wp:positionH relativeFrom="column">
              <wp:posOffset>-650240</wp:posOffset>
            </wp:positionH>
            <wp:positionV relativeFrom="paragraph">
              <wp:posOffset>266276</wp:posOffset>
            </wp:positionV>
            <wp:extent cx="485336" cy="485336"/>
            <wp:effectExtent l="0" t="0" r="0" b="0"/>
            <wp:wrapNone/>
            <wp:docPr id="13" name="Picture 13"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60442" w:rsidRPr="000112A8">
        <w:t>PC</w:t>
      </w:r>
      <w:proofErr w:type="gramStart"/>
      <w:r w:rsidR="00460442" w:rsidRPr="000112A8">
        <w:t>1:~</w:t>
      </w:r>
      <w:proofErr w:type="gramEnd"/>
      <w:r w:rsidR="00460442" w:rsidRPr="000112A8">
        <w:t xml:space="preserve">$ </w:t>
      </w:r>
      <w:r w:rsidR="00460442" w:rsidRPr="00550AB4">
        <w:rPr>
          <w:rFonts w:cs="Consolas"/>
          <w:b/>
          <w:bCs/>
        </w:rPr>
        <w:t>nc 10.0.3.33 1008</w:t>
      </w:r>
      <w:r w:rsidR="00460442">
        <w:rPr>
          <w:rFonts w:cs="Consolas"/>
          <w:b/>
          <w:bCs/>
        </w:rPr>
        <w:t>6</w:t>
      </w:r>
    </w:p>
    <w:p w14:paraId="06F38625" w14:textId="7E98EB8A" w:rsidR="00602FDC" w:rsidRDefault="00460442" w:rsidP="0058522D">
      <w:pPr>
        <w:pStyle w:val="ListParagraph"/>
        <w:numPr>
          <w:ilvl w:val="0"/>
          <w:numId w:val="32"/>
        </w:numPr>
        <w:spacing w:before="120" w:after="120" w:line="240" w:lineRule="auto"/>
        <w:contextualSpacing w:val="0"/>
      </w:pPr>
      <w:r>
        <w:t>Use</w:t>
      </w:r>
      <w:r w:rsidR="00602FDC">
        <w:t xml:space="preserve"> command</w:t>
      </w:r>
      <w:r>
        <w:t xml:space="preserve"> </w:t>
      </w:r>
      <w:r w:rsidRPr="00460442">
        <w:rPr>
          <w:rFonts w:ascii="Consolas" w:hAnsi="Consolas" w:cs="Consolas"/>
        </w:rPr>
        <w:t>^C</w:t>
      </w:r>
      <w:r>
        <w:t xml:space="preserve"> </w:t>
      </w:r>
      <w:r w:rsidR="00602FDC">
        <w:t xml:space="preserve">on each PC </w:t>
      </w:r>
      <w:r>
        <w:t xml:space="preserve">to </w:t>
      </w:r>
      <w:r w:rsidR="00602FDC">
        <w:t>terminate</w:t>
      </w:r>
      <w:r>
        <w:t xml:space="preserve"> the </w:t>
      </w:r>
      <w:r w:rsidRPr="00460442">
        <w:rPr>
          <w:rFonts w:ascii="Consolas" w:hAnsi="Consolas" w:cs="Consolas"/>
          <w:lang w:eastAsia="zh-CN"/>
        </w:rPr>
        <w:t>nc</w:t>
      </w:r>
      <w:r>
        <w:rPr>
          <w:lang w:eastAsia="zh-CN"/>
        </w:rPr>
        <w:t xml:space="preserve"> </w:t>
      </w:r>
      <w:r w:rsidR="00081141">
        <w:rPr>
          <w:lang w:eastAsia="zh-CN"/>
        </w:rPr>
        <w:t>process</w:t>
      </w:r>
      <w:r w:rsidR="00EA1559">
        <w:rPr>
          <w:lang w:eastAsia="zh-CN"/>
        </w:rPr>
        <w:t>.</w:t>
      </w:r>
    </w:p>
    <w:p w14:paraId="40AAE586" w14:textId="77777777" w:rsidR="0058522D" w:rsidRDefault="00602FDC" w:rsidP="0058522D">
      <w:pPr>
        <w:pStyle w:val="ListParagraph"/>
        <w:numPr>
          <w:ilvl w:val="0"/>
          <w:numId w:val="32"/>
        </w:numPr>
        <w:spacing w:before="120" w:after="120" w:line="240" w:lineRule="auto"/>
        <w:contextualSpacing w:val="0"/>
      </w:pPr>
      <w:r>
        <w:rPr>
          <w:lang w:eastAsia="zh-CN"/>
        </w:rPr>
        <w:t>Sa</w:t>
      </w:r>
      <w:r w:rsidR="00460442">
        <w:rPr>
          <w:lang w:eastAsia="zh-CN"/>
        </w:rPr>
        <w:t xml:space="preserve">ve </w:t>
      </w:r>
      <w:r>
        <w:rPr>
          <w:lang w:eastAsia="zh-CN"/>
        </w:rPr>
        <w:t>the</w:t>
      </w:r>
      <w:r w:rsidR="00460442">
        <w:rPr>
          <w:lang w:eastAsia="zh-CN"/>
        </w:rPr>
        <w:t xml:space="preserve"> Wireshark capture.</w:t>
      </w:r>
    </w:p>
    <w:p w14:paraId="621287B2" w14:textId="6DFDE79A" w:rsidR="00C82C26" w:rsidRDefault="00D02B0A" w:rsidP="0058522D">
      <w:pPr>
        <w:spacing w:before="120" w:after="120" w:line="240" w:lineRule="auto"/>
      </w:pPr>
      <w:r>
        <w:rPr>
          <w:noProof/>
        </w:rPr>
        <w:drawing>
          <wp:anchor distT="0" distB="0" distL="114300" distR="114300" simplePos="0" relativeHeight="251738112" behindDoc="0" locked="0" layoutInCell="1" allowOverlap="1" wp14:anchorId="105A9624" wp14:editId="5A264044">
            <wp:simplePos x="0" y="0"/>
            <wp:positionH relativeFrom="column">
              <wp:posOffset>-631613</wp:posOffset>
            </wp:positionH>
            <wp:positionV relativeFrom="paragraph">
              <wp:posOffset>242147</wp:posOffset>
            </wp:positionV>
            <wp:extent cx="466725" cy="381000"/>
            <wp:effectExtent l="0" t="0" r="9525" b="0"/>
            <wp:wrapThrough wrapText="bothSides">
              <wp:wrapPolygon edited="0">
                <wp:start x="0" y="0"/>
                <wp:lineTo x="0" y="20520"/>
                <wp:lineTo x="21159" y="20520"/>
                <wp:lineTo x="2115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751C5" w14:textId="77777777" w:rsidR="00460442" w:rsidRDefault="00460442" w:rsidP="00460442">
      <w:pPr>
        <w:pStyle w:val="LabTitle"/>
      </w:pPr>
      <w:r w:rsidRPr="00AF0252">
        <w:lastRenderedPageBreak/>
        <w:t>Lab Question/Report</w:t>
      </w:r>
      <w:r>
        <w:t xml:space="preserve">: </w:t>
      </w:r>
    </w:p>
    <w:p w14:paraId="4D78A90A" w14:textId="01080E25" w:rsidR="00460442" w:rsidRDefault="00460442" w:rsidP="00273553">
      <w:pPr>
        <w:pStyle w:val="ListParagraph"/>
        <w:numPr>
          <w:ilvl w:val="0"/>
          <w:numId w:val="31"/>
        </w:numPr>
        <w:rPr>
          <w:lang w:eastAsia="zh-CN"/>
        </w:rPr>
      </w:pPr>
      <w:r>
        <w:rPr>
          <w:lang w:eastAsia="zh-CN"/>
        </w:rPr>
        <w:t xml:space="preserve">What is the MSS </w:t>
      </w:r>
      <w:r w:rsidR="00126992">
        <w:rPr>
          <w:lang w:eastAsia="zh-CN"/>
        </w:rPr>
        <w:t>value on each interface? How is it calculated? What is the final agreed upon value?</w:t>
      </w:r>
      <w:ins w:id="72" w:author="vineet bharot" w:date="2021-03-13T18:12:00Z">
        <w:r w:rsidR="00F851AF">
          <w:rPr>
            <w:lang w:eastAsia="zh-CN"/>
          </w:rPr>
          <w:t>700-40 (header) 1500-40(header)</w:t>
        </w:r>
      </w:ins>
      <w:r w:rsidR="004B74F4">
        <w:rPr>
          <w:lang w:eastAsia="zh-CN"/>
        </w:rPr>
        <w:t>, agreed can be min of two to avoid frag in TCP.</w:t>
      </w:r>
      <w:r w:rsidR="008269FD">
        <w:rPr>
          <w:lang w:eastAsia="zh-CN"/>
        </w:rPr>
        <w:t xml:space="preserve"> But udp can have separate.</w:t>
      </w:r>
    </w:p>
    <w:p w14:paraId="2EC7D14B" w14:textId="43024F4E" w:rsidR="00460442" w:rsidRDefault="00460442" w:rsidP="00273553">
      <w:pPr>
        <w:pStyle w:val="ListParagraph"/>
        <w:numPr>
          <w:ilvl w:val="0"/>
          <w:numId w:val="31"/>
        </w:numPr>
        <w:rPr>
          <w:lang w:eastAsia="zh-CN"/>
        </w:rPr>
      </w:pPr>
      <w:r>
        <w:rPr>
          <w:lang w:eastAsia="zh-CN"/>
        </w:rPr>
        <w:t xml:space="preserve">Use your saved Wireshark capture to explain how a TCP connection negotiates its MSS during the setup </w:t>
      </w:r>
      <w:r>
        <w:rPr>
          <w:rFonts w:hint="eastAsia"/>
          <w:lang w:eastAsia="zh-CN"/>
        </w:rPr>
        <w:t>ph</w:t>
      </w:r>
      <w:r>
        <w:rPr>
          <w:lang w:eastAsia="zh-CN"/>
        </w:rPr>
        <w:t xml:space="preserve">ase. </w:t>
      </w:r>
    </w:p>
    <w:p w14:paraId="4AA93768" w14:textId="0C3D16A4" w:rsidR="005E5C25" w:rsidRPr="00460442" w:rsidRDefault="005E5C25" w:rsidP="005E5C25">
      <w:pPr>
        <w:pStyle w:val="ListParagraph"/>
        <w:numPr>
          <w:ilvl w:val="1"/>
          <w:numId w:val="31"/>
        </w:numPr>
        <w:rPr>
          <w:ins w:id="73" w:author="vineet bharot" w:date="2021-03-13T18:12:00Z"/>
          <w:lang w:eastAsia="zh-CN"/>
        </w:rPr>
      </w:pPr>
      <w:ins w:id="74" w:author="vineet bharot" w:date="2021-03-13T18:12:00Z">
        <w:r>
          <w:rPr>
            <w:lang w:eastAsia="zh-CN"/>
          </w:rPr>
          <w:t>In options of tcp they send heir each and pick min</w:t>
        </w:r>
      </w:ins>
      <w:r w:rsidR="001B6114">
        <w:rPr>
          <w:lang w:eastAsia="zh-CN"/>
        </w:rPr>
        <w:t xml:space="preserve"> for TCP</w:t>
      </w:r>
      <w:ins w:id="75" w:author="vineet bharot" w:date="2021-03-13T18:12:00Z">
        <w:r>
          <w:rPr>
            <w:lang w:eastAsia="zh-CN"/>
          </w:rPr>
          <w:t>.</w:t>
        </w:r>
      </w:ins>
    </w:p>
    <w:p w14:paraId="486FA1D1" w14:textId="754C0FA8" w:rsidR="00C77FB1" w:rsidRDefault="00C77FB1" w:rsidP="00C77FB1">
      <w:pPr>
        <w:pStyle w:val="Heading3"/>
      </w:pPr>
      <w:bookmarkStart w:id="76" w:name="_Toc65426246"/>
      <w:r>
        <w:t>Exercise 2-c. TCP and Transmitting to a non-existing host</w:t>
      </w:r>
      <w:bookmarkEnd w:id="76"/>
    </w:p>
    <w:p w14:paraId="77F7E552" w14:textId="4DC00781" w:rsidR="00FB4866" w:rsidRDefault="00FB4866" w:rsidP="00FB4866">
      <w:r>
        <w:t xml:space="preserve">Here you observe how a TCP client tries to establish a connection to a TCP </w:t>
      </w:r>
      <w:r w:rsidR="004B0AF6">
        <w:t>server (host)</w:t>
      </w:r>
      <w:r>
        <w:t xml:space="preserve"> that does not exist. It finally gives up after several attempts at reaching the host. </w:t>
      </w:r>
    </w:p>
    <w:p w14:paraId="7C258088" w14:textId="38A053C7" w:rsidR="00FB4866" w:rsidRDefault="00FB4866" w:rsidP="00273553">
      <w:pPr>
        <w:pStyle w:val="ListParagraph"/>
        <w:numPr>
          <w:ilvl w:val="0"/>
          <w:numId w:val="25"/>
        </w:numPr>
        <w:spacing w:after="120"/>
        <w:contextualSpacing w:val="0"/>
      </w:pPr>
      <w:r>
        <w:t xml:space="preserve">Start a </w:t>
      </w:r>
      <w:r w:rsidRPr="00FB4866">
        <w:rPr>
          <w:iCs/>
        </w:rPr>
        <w:t>Wireshark</w:t>
      </w:r>
      <w:r>
        <w:t xml:space="preserve"> traffic capture on interface </w:t>
      </w:r>
      <w:r w:rsidRPr="00FB4866">
        <w:rPr>
          <w:iCs/>
        </w:rPr>
        <w:t xml:space="preserve">eth0 </w:t>
      </w:r>
      <w:r>
        <w:t xml:space="preserve">of </w:t>
      </w:r>
      <w:r w:rsidRPr="00FB4866">
        <w:rPr>
          <w:i/>
          <w:iCs/>
        </w:rPr>
        <w:t>PC1</w:t>
      </w:r>
      <w:r>
        <w:t xml:space="preserve"> to the switch.</w:t>
      </w:r>
    </w:p>
    <w:p w14:paraId="45C0EA73" w14:textId="3CED1B08" w:rsidR="00FB4866" w:rsidRPr="0091257C" w:rsidRDefault="00FB4866" w:rsidP="00273553">
      <w:pPr>
        <w:pStyle w:val="ListParagraph"/>
        <w:numPr>
          <w:ilvl w:val="0"/>
          <w:numId w:val="25"/>
        </w:numPr>
        <w:spacing w:after="120"/>
        <w:contextualSpacing w:val="0"/>
        <w:rPr>
          <w:b/>
          <w:bCs/>
        </w:rPr>
      </w:pPr>
      <w:r>
        <w:t xml:space="preserve">Set a static entry in the neigh cache on </w:t>
      </w:r>
      <w:r w:rsidRPr="00FB4866">
        <w:rPr>
          <w:i/>
          <w:iCs/>
        </w:rPr>
        <w:t>PC1</w:t>
      </w:r>
      <w:r>
        <w:t xml:space="preserve"> for the </w:t>
      </w:r>
      <w:r w:rsidRPr="004B0AF6">
        <w:rPr>
          <w:i/>
          <w:iCs/>
        </w:rPr>
        <w:t>non-existing</w:t>
      </w:r>
      <w:r>
        <w:t xml:space="preserve"> host at IP address 10.0.1.100. Note that neither the IP nor the MAC address exist.</w:t>
      </w:r>
    </w:p>
    <w:p w14:paraId="14EF2029" w14:textId="0E920FA3" w:rsidR="00FB4866" w:rsidRPr="001A64C9" w:rsidRDefault="00FB4866" w:rsidP="00FB4866">
      <w:pPr>
        <w:pStyle w:val="Code"/>
        <w:spacing w:after="120"/>
        <w:ind w:left="720"/>
      </w:pPr>
      <w:r w:rsidRPr="001A64C9">
        <w:t xml:space="preserve">PC1$ </w:t>
      </w:r>
      <w:r w:rsidRPr="001A64C9">
        <w:rPr>
          <w:rStyle w:val="Code-BChar"/>
        </w:rPr>
        <w:t>sudo ip neigh add 10.0.</w:t>
      </w:r>
      <w:r>
        <w:rPr>
          <w:rStyle w:val="Code-BChar"/>
        </w:rPr>
        <w:t>1</w:t>
      </w:r>
      <w:r w:rsidRPr="001A64C9">
        <w:rPr>
          <w:rStyle w:val="Code-BChar"/>
        </w:rPr>
        <w:t xml:space="preserve">.100 lladdr 01:02:03:04:05:06 dev </w:t>
      </w:r>
      <w:r>
        <w:rPr>
          <w:rStyle w:val="Code-BChar"/>
        </w:rPr>
        <w:t>eth0</w:t>
      </w:r>
    </w:p>
    <w:p w14:paraId="34B18B54" w14:textId="7D856275" w:rsidR="00FB4866" w:rsidRDefault="00FB4866" w:rsidP="00FB4866">
      <w:pPr>
        <w:spacing w:after="120"/>
        <w:ind w:left="360"/>
      </w:pPr>
      <w:r>
        <w:t xml:space="preserve">Display </w:t>
      </w:r>
      <w:r w:rsidRPr="00FB4866">
        <w:rPr>
          <w:i/>
          <w:iCs/>
        </w:rPr>
        <w:t>PC1</w:t>
      </w:r>
      <w:r>
        <w:t>’s neigh cache to make sure the entry is registered</w:t>
      </w:r>
      <w:r w:rsidR="00BC1A2C">
        <w:t xml:space="preserve"> in the </w:t>
      </w:r>
      <w:proofErr w:type="gramStart"/>
      <w:r w:rsidR="00BC1A2C">
        <w:t>cache.</w:t>
      </w:r>
      <w:r>
        <w:t>.</w:t>
      </w:r>
      <w:proofErr w:type="gramEnd"/>
    </w:p>
    <w:p w14:paraId="1A3AE577" w14:textId="732467F3" w:rsidR="00FB4866" w:rsidRPr="001A64C9" w:rsidRDefault="00FB4866" w:rsidP="00FB4866">
      <w:pPr>
        <w:pStyle w:val="Code"/>
        <w:spacing w:after="120"/>
        <w:ind w:left="720"/>
      </w:pPr>
      <w:r w:rsidRPr="001A64C9">
        <w:t xml:space="preserve">PC1$ </w:t>
      </w:r>
      <w:r w:rsidRPr="001A64C9">
        <w:rPr>
          <w:rStyle w:val="Code-BChar"/>
        </w:rPr>
        <w:t>ip neigh show</w:t>
      </w:r>
    </w:p>
    <w:p w14:paraId="6081D8CD" w14:textId="43D57D1E" w:rsidR="00FB4866" w:rsidRDefault="00FB4866" w:rsidP="00273553">
      <w:pPr>
        <w:pStyle w:val="ListParagraph"/>
        <w:numPr>
          <w:ilvl w:val="0"/>
          <w:numId w:val="25"/>
        </w:numPr>
        <w:spacing w:after="120"/>
      </w:pPr>
      <w:r>
        <w:t xml:space="preserve">From </w:t>
      </w:r>
      <w:r w:rsidRPr="00FB4866">
        <w:rPr>
          <w:i/>
          <w:iCs/>
        </w:rPr>
        <w:t>PC1</w:t>
      </w:r>
      <w:r>
        <w:t xml:space="preserve">, establish </w:t>
      </w:r>
      <w:proofErr w:type="gramStart"/>
      <w:r>
        <w:t>an</w:t>
      </w:r>
      <w:proofErr w:type="gramEnd"/>
      <w:r>
        <w:t xml:space="preserve"> </w:t>
      </w:r>
      <w:r w:rsidRPr="00FB4866">
        <w:rPr>
          <w:rFonts w:ascii="Consolas" w:hAnsi="Consolas" w:cs="Consolas"/>
          <w:iCs/>
        </w:rPr>
        <w:t>nc</w:t>
      </w:r>
      <w:r>
        <w:rPr>
          <w:i/>
        </w:rPr>
        <w:t xml:space="preserve"> </w:t>
      </w:r>
      <w:r>
        <w:t xml:space="preserve">connection to the non-existing host: </w:t>
      </w:r>
    </w:p>
    <w:p w14:paraId="706710C1" w14:textId="71AB2A39" w:rsidR="00FB4866" w:rsidRPr="001A64C9" w:rsidRDefault="00FB4866" w:rsidP="00FB4866">
      <w:pPr>
        <w:pStyle w:val="Code"/>
        <w:spacing w:after="120"/>
        <w:ind w:left="720"/>
        <w:rPr>
          <w:rStyle w:val="Code-BChar"/>
          <w:rFonts w:cstheme="minorHAnsi"/>
        </w:rPr>
      </w:pPr>
      <w:r w:rsidRPr="001A64C9">
        <w:t xml:space="preserve">PC1$ </w:t>
      </w:r>
      <w:r>
        <w:rPr>
          <w:rStyle w:val="Code-BChar"/>
        </w:rPr>
        <w:t>nc 10.0.1.100 10086</w:t>
      </w:r>
    </w:p>
    <w:p w14:paraId="5F4B56F4" w14:textId="5AECB056" w:rsidR="00FB4866" w:rsidRDefault="00FB4866" w:rsidP="00273553">
      <w:pPr>
        <w:pStyle w:val="ListParagraph"/>
        <w:numPr>
          <w:ilvl w:val="0"/>
          <w:numId w:val="25"/>
        </w:numPr>
        <w:spacing w:after="120"/>
      </w:pPr>
      <w:r>
        <w:t>Wait for a</w:t>
      </w:r>
      <w:r w:rsidR="004B0AF6">
        <w:t xml:space="preserve"> </w:t>
      </w:r>
      <w:r>
        <w:t>while.</w:t>
      </w:r>
      <w:r w:rsidR="00BC1A2C">
        <w:t xml:space="preserve"> Watch the Wireshark traffic capture. You will see that TCP makes several attempts and then finally gives up.</w:t>
      </w:r>
    </w:p>
    <w:p w14:paraId="3CFAA59D" w14:textId="3AB896E1" w:rsidR="00FB4866" w:rsidRDefault="00FB4866" w:rsidP="00273553">
      <w:pPr>
        <w:pStyle w:val="ListParagraph"/>
        <w:numPr>
          <w:ilvl w:val="0"/>
          <w:numId w:val="25"/>
        </w:numPr>
        <w:spacing w:after="120"/>
      </w:pPr>
      <w:r>
        <w:t xml:space="preserve">On </w:t>
      </w:r>
      <w:r w:rsidRPr="00FB4866">
        <w:rPr>
          <w:i/>
          <w:iCs/>
        </w:rPr>
        <w:t>PC1</w:t>
      </w:r>
      <w:r>
        <w:t>, remove the static entry in the neigh cache which you added in step 2.</w:t>
      </w:r>
    </w:p>
    <w:p w14:paraId="76B04848" w14:textId="56810C81" w:rsidR="00FB4866" w:rsidRPr="001A64C9" w:rsidRDefault="0058522D" w:rsidP="00FB4866">
      <w:pPr>
        <w:pStyle w:val="Code"/>
        <w:spacing w:after="120"/>
        <w:ind w:left="720"/>
        <w:rPr>
          <w:rStyle w:val="Code-BChar"/>
          <w:rFonts w:cstheme="minorHAnsi"/>
        </w:rPr>
      </w:pPr>
      <w:r w:rsidRPr="008F034E">
        <w:rPr>
          <w:noProof/>
        </w:rPr>
        <w:drawing>
          <wp:anchor distT="0" distB="0" distL="114300" distR="114300" simplePos="0" relativeHeight="251747328" behindDoc="0" locked="0" layoutInCell="1" allowOverlap="1" wp14:anchorId="58A1146F" wp14:editId="70BC89BB">
            <wp:simplePos x="0" y="0"/>
            <wp:positionH relativeFrom="column">
              <wp:posOffset>-641985</wp:posOffset>
            </wp:positionH>
            <wp:positionV relativeFrom="paragraph">
              <wp:posOffset>142875</wp:posOffset>
            </wp:positionV>
            <wp:extent cx="485336" cy="485336"/>
            <wp:effectExtent l="0" t="0" r="0" b="0"/>
            <wp:wrapNone/>
            <wp:docPr id="18" name="Picture 18"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FB4866" w:rsidRPr="001A64C9">
        <w:t>PC</w:t>
      </w:r>
      <w:proofErr w:type="gramStart"/>
      <w:r w:rsidR="00FB4866" w:rsidRPr="001A64C9">
        <w:t>1:~</w:t>
      </w:r>
      <w:proofErr w:type="gramEnd"/>
      <w:r w:rsidR="00FB4866" w:rsidRPr="001A64C9">
        <w:t xml:space="preserve">$ </w:t>
      </w:r>
      <w:r w:rsidR="00FB4866" w:rsidRPr="001A64C9">
        <w:rPr>
          <w:rStyle w:val="Code-BChar"/>
        </w:rPr>
        <w:t>sudo ip neigh del 10.0.</w:t>
      </w:r>
      <w:r w:rsidR="00FB4866">
        <w:rPr>
          <w:rStyle w:val="Code-BChar"/>
        </w:rPr>
        <w:t>1.100</w:t>
      </w:r>
      <w:r w:rsidR="00FB4866" w:rsidRPr="001A64C9">
        <w:rPr>
          <w:rStyle w:val="Code-BChar"/>
        </w:rPr>
        <w:t xml:space="preserve"> dev eth</w:t>
      </w:r>
      <w:r w:rsidR="00FB4866">
        <w:rPr>
          <w:rStyle w:val="Code-BChar"/>
        </w:rPr>
        <w:t>0</w:t>
      </w:r>
    </w:p>
    <w:p w14:paraId="63D1E099" w14:textId="2AFDC46F" w:rsidR="00FB4866" w:rsidRDefault="00BC1A2C" w:rsidP="00273553">
      <w:pPr>
        <w:pStyle w:val="ListParagraph"/>
        <w:numPr>
          <w:ilvl w:val="0"/>
          <w:numId w:val="25"/>
        </w:numPr>
        <w:spacing w:after="120"/>
      </w:pPr>
      <w:r>
        <w:t>Stop and s</w:t>
      </w:r>
      <w:r w:rsidR="00FB4866">
        <w:t xml:space="preserve">ave the </w:t>
      </w:r>
      <w:r w:rsidR="00FB4866" w:rsidRPr="00BC1A2C">
        <w:rPr>
          <w:iCs/>
        </w:rPr>
        <w:t xml:space="preserve">Wireshark </w:t>
      </w:r>
      <w:r w:rsidR="00FB4866">
        <w:t xml:space="preserve">output. </w:t>
      </w:r>
    </w:p>
    <w:p w14:paraId="737E1487" w14:textId="74D66DA4" w:rsidR="00FB4866" w:rsidRDefault="00FB4866" w:rsidP="00FB4866">
      <w:pPr>
        <w:spacing w:after="120"/>
      </w:pPr>
      <w:r>
        <w:rPr>
          <w:noProof/>
          <w:sz w:val="20"/>
        </w:rPr>
        <w:drawing>
          <wp:anchor distT="0" distB="0" distL="114300" distR="114300" simplePos="0" relativeHeight="251746304" behindDoc="0" locked="0" layoutInCell="1" allowOverlap="1" wp14:anchorId="47AC6C0B" wp14:editId="7883B8F7">
            <wp:simplePos x="0" y="0"/>
            <wp:positionH relativeFrom="column">
              <wp:posOffset>-562821</wp:posOffset>
            </wp:positionH>
            <wp:positionV relativeFrom="paragraph">
              <wp:posOffset>192193</wp:posOffset>
            </wp:positionV>
            <wp:extent cx="466725" cy="381000"/>
            <wp:effectExtent l="0" t="0" r="9525" b="0"/>
            <wp:wrapThrough wrapText="bothSides">
              <wp:wrapPolygon edited="0">
                <wp:start x="0" y="0"/>
                <wp:lineTo x="0" y="20520"/>
                <wp:lineTo x="21159" y="20520"/>
                <wp:lineTo x="2115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243E6" w14:textId="53EFE1B0" w:rsidR="00FB4866" w:rsidRPr="00D66979" w:rsidRDefault="00FB4866" w:rsidP="00FB4866">
      <w:pPr>
        <w:pStyle w:val="LabTitle"/>
      </w:pPr>
      <w:r w:rsidRPr="00D66979">
        <w:t>Lab Question</w:t>
      </w:r>
      <w:r w:rsidR="00BC1A2C" w:rsidRPr="00D66979">
        <w:t>s</w:t>
      </w:r>
      <w:r w:rsidRPr="00D66979">
        <w:t>/Report:</w:t>
      </w:r>
    </w:p>
    <w:p w14:paraId="3D137AC3" w14:textId="2703BA9C" w:rsidR="00FB4866" w:rsidRDefault="00FB4866" w:rsidP="00FB4866">
      <w:pPr>
        <w:tabs>
          <w:tab w:val="clear" w:pos="360"/>
          <w:tab w:val="left" w:pos="250"/>
        </w:tabs>
      </w:pPr>
      <w:r>
        <w:tab/>
        <w:t>Use the saved Wireshark capture to answer the following questions:</w:t>
      </w:r>
      <w:r>
        <w:tab/>
      </w:r>
    </w:p>
    <w:p w14:paraId="2F596B20" w14:textId="495E7F88" w:rsidR="00FB4866" w:rsidRDefault="00FB4866" w:rsidP="0058522D">
      <w:pPr>
        <w:pStyle w:val="ListParagraph"/>
        <w:numPr>
          <w:ilvl w:val="0"/>
          <w:numId w:val="18"/>
        </w:numPr>
        <w:spacing w:before="120" w:after="120" w:line="240" w:lineRule="auto"/>
      </w:pPr>
      <w:r>
        <w:t>How often does the TCP client try to establish a connection</w:t>
      </w:r>
      <w:del w:id="77" w:author="vineet bharot" w:date="2021-03-13T18:12:00Z">
        <w:r>
          <w:delText>?</w:delText>
        </w:r>
      </w:del>
      <w:ins w:id="78" w:author="vineet bharot" w:date="2021-03-13T18:12:00Z">
        <w:r w:rsidR="00CC4F1E">
          <w:t xml:space="preserve">(a lot more that </w:t>
        </w:r>
        <w:r w:rsidR="00097F85">
          <w:t>6</w:t>
        </w:r>
        <w:r w:rsidR="00CC4F1E">
          <w:t xml:space="preserve"> times)</w:t>
        </w:r>
        <w:r>
          <w:t>?</w:t>
        </w:r>
      </w:ins>
      <w:r>
        <w:t xml:space="preserve"> How much time elapses between repeated attempts to open a connection</w:t>
      </w:r>
      <w:del w:id="79" w:author="vineet bharot" w:date="2021-03-13T18:12:00Z">
        <w:r>
          <w:delText>?</w:delText>
        </w:r>
      </w:del>
      <w:ins w:id="80" w:author="vineet bharot" w:date="2021-03-13T18:12:00Z">
        <w:r w:rsidR="00CC4F1E">
          <w:t>(</w:t>
        </w:r>
        <w:r w:rsidR="00097F85">
          <w:t>it’s exponential delay like 2 sec, 4 sec, 8 sec, 16 seconds, 32 seconds</w:t>
        </w:r>
        <w:r w:rsidR="0052577E">
          <w:t xml:space="preserve"> &amp; finally 64 seconds</w:t>
        </w:r>
        <w:r w:rsidR="00CC4F1E">
          <w:t>)</w:t>
        </w:r>
        <w:r>
          <w:t>?</w:t>
        </w:r>
      </w:ins>
    </w:p>
    <w:p w14:paraId="0BCF36B2" w14:textId="149F8A32" w:rsidR="00FB4866" w:rsidRDefault="00FB4866" w:rsidP="0058522D">
      <w:pPr>
        <w:pStyle w:val="ListParagraph"/>
        <w:numPr>
          <w:ilvl w:val="0"/>
          <w:numId w:val="18"/>
        </w:numPr>
        <w:spacing w:before="120" w:after="120" w:line="240" w:lineRule="auto"/>
      </w:pPr>
      <w:r>
        <w:t xml:space="preserve">Does the TCP client </w:t>
      </w:r>
      <w:r w:rsidRPr="00BF732B">
        <w:rPr>
          <w:b/>
          <w:bCs/>
        </w:rPr>
        <w:t>terminate</w:t>
      </w:r>
      <w:r>
        <w:t xml:space="preserve"> </w:t>
      </w:r>
      <w:r w:rsidR="004B0AF6">
        <w:t xml:space="preserve">(using </w:t>
      </w:r>
      <w:r w:rsidR="004B0AF6" w:rsidRPr="004B0AF6">
        <w:rPr>
          <w:b/>
          <w:bCs/>
        </w:rPr>
        <w:t>FIN</w:t>
      </w:r>
      <w:r w:rsidR="00D66979">
        <w:rPr>
          <w:b/>
          <w:bCs/>
        </w:rPr>
        <w:t xml:space="preserve"> </w:t>
      </w:r>
      <w:r w:rsidR="00D66979" w:rsidRPr="00D66979">
        <w:t>bit flag</w:t>
      </w:r>
      <w:r w:rsidR="004B0AF6">
        <w:t xml:space="preserve">) </w:t>
      </w:r>
      <w:r>
        <w:t xml:space="preserve">or </w:t>
      </w:r>
      <w:r w:rsidRPr="00BF732B">
        <w:rPr>
          <w:b/>
          <w:bCs/>
        </w:rPr>
        <w:t>reset</w:t>
      </w:r>
      <w:r>
        <w:t xml:space="preserve"> </w:t>
      </w:r>
      <w:r w:rsidR="004B0AF6">
        <w:t xml:space="preserve">(using </w:t>
      </w:r>
      <w:r w:rsidR="004B0AF6" w:rsidRPr="004B0AF6">
        <w:rPr>
          <w:b/>
          <w:bCs/>
        </w:rPr>
        <w:t>RST</w:t>
      </w:r>
      <w:r w:rsidR="00D66979">
        <w:rPr>
          <w:b/>
          <w:bCs/>
        </w:rPr>
        <w:t xml:space="preserve"> </w:t>
      </w:r>
      <w:r w:rsidR="00D66979" w:rsidRPr="00D66979">
        <w:t>bit flag</w:t>
      </w:r>
      <w:r w:rsidR="004B0AF6">
        <w:t xml:space="preserve">) </w:t>
      </w:r>
      <w:r>
        <w:t>the connection, when it gives up with trying to establish a connection?</w:t>
      </w:r>
      <w:ins w:id="81" w:author="vineet bharot" w:date="2021-03-13T18:12:00Z">
        <w:r w:rsidR="00753EDB">
          <w:t xml:space="preserve"> NO, it gives up after fixed number of att</w:t>
        </w:r>
        <w:r w:rsidR="0052577E">
          <w:t>empts = 6</w:t>
        </w:r>
        <w:r w:rsidR="00377B2D">
          <w:t>.</w:t>
        </w:r>
      </w:ins>
    </w:p>
    <w:p w14:paraId="280FA2BD" w14:textId="250651E3" w:rsidR="00C77FB1" w:rsidRDefault="00FB4866" w:rsidP="0058522D">
      <w:pPr>
        <w:pStyle w:val="ListParagraph"/>
        <w:numPr>
          <w:ilvl w:val="0"/>
          <w:numId w:val="18"/>
        </w:numPr>
        <w:spacing w:before="120" w:after="120" w:line="240" w:lineRule="auto"/>
      </w:pPr>
      <w:r>
        <w:t xml:space="preserve">Why does this experiment require you to set a static </w:t>
      </w:r>
      <w:r w:rsidR="00BF732B">
        <w:t>neigh cache</w:t>
      </w:r>
      <w:r>
        <w:t xml:space="preserve"> entry?</w:t>
      </w:r>
      <w:ins w:id="82" w:author="vineet bharot" w:date="2021-03-13T18:12:00Z">
        <w:r w:rsidR="004A5ACF">
          <w:t xml:space="preserve"> Without that PC1 ARPs for 10.0.1.100 first and doesn’t start nc when ARP fails.</w:t>
        </w:r>
      </w:ins>
    </w:p>
    <w:p w14:paraId="556F4004" w14:textId="51C08E61" w:rsidR="00BC1A2C" w:rsidRDefault="00BC1A2C" w:rsidP="00BC1A2C">
      <w:pPr>
        <w:pStyle w:val="Heading3"/>
      </w:pPr>
      <w:bookmarkStart w:id="83" w:name="_Toc65426247"/>
      <w:r>
        <w:lastRenderedPageBreak/>
        <w:t>Exercise 2-d. TCP and Transmitting to a host with a non-existing port</w:t>
      </w:r>
      <w:bookmarkEnd w:id="83"/>
    </w:p>
    <w:p w14:paraId="27F7B099" w14:textId="143CE664" w:rsidR="00BC1A2C" w:rsidRDefault="00BC1A2C" w:rsidP="0058522D">
      <w:pPr>
        <w:spacing w:before="120" w:after="120" w:line="240" w:lineRule="auto"/>
      </w:pPr>
      <w:r>
        <w:t xml:space="preserve">Here you observe how a TCP client tries to establish a connection to a TCP </w:t>
      </w:r>
      <w:r w:rsidR="00D66979">
        <w:t>server (</w:t>
      </w:r>
      <w:r>
        <w:t>host</w:t>
      </w:r>
      <w:r w:rsidR="00D66979">
        <w:t>)</w:t>
      </w:r>
      <w:r>
        <w:t xml:space="preserve"> with a non-existing port. It finally gives up after several attempts </w:t>
      </w:r>
      <w:r w:rsidR="00D66979">
        <w:t>to</w:t>
      </w:r>
      <w:r>
        <w:t xml:space="preserve"> reach the port</w:t>
      </w:r>
      <w:r w:rsidR="00D66979">
        <w:t xml:space="preserve"> at the host</w:t>
      </w:r>
      <w:r>
        <w:t xml:space="preserve">. </w:t>
      </w:r>
    </w:p>
    <w:p w14:paraId="643E9A92" w14:textId="71C596AC" w:rsidR="00BC1A2C" w:rsidRDefault="00BC1A2C" w:rsidP="00667B62">
      <w:pPr>
        <w:pStyle w:val="ListParagraph"/>
        <w:numPr>
          <w:ilvl w:val="0"/>
          <w:numId w:val="34"/>
        </w:numPr>
        <w:spacing w:before="120" w:after="120" w:line="240" w:lineRule="auto"/>
        <w:contextualSpacing w:val="0"/>
      </w:pPr>
      <w:r>
        <w:t xml:space="preserve">Start a </w:t>
      </w:r>
      <w:r w:rsidRPr="00BC1A2C">
        <w:rPr>
          <w:iCs/>
        </w:rPr>
        <w:t>Wireshark</w:t>
      </w:r>
      <w:r>
        <w:t xml:space="preserve"> traffic capture on interface </w:t>
      </w:r>
      <w:r w:rsidRPr="00BC1A2C">
        <w:rPr>
          <w:iCs/>
        </w:rPr>
        <w:t xml:space="preserve">eth0 </w:t>
      </w:r>
      <w:r>
        <w:t xml:space="preserve">of </w:t>
      </w:r>
      <w:r w:rsidRPr="00BC1A2C">
        <w:rPr>
          <w:i/>
          <w:iCs/>
        </w:rPr>
        <w:t>PC1</w:t>
      </w:r>
      <w:r>
        <w:t xml:space="preserve"> to the switch.</w:t>
      </w:r>
    </w:p>
    <w:p w14:paraId="55D59907" w14:textId="564A204B" w:rsidR="00BC1A2C" w:rsidRPr="000112A8" w:rsidRDefault="00BC1A2C" w:rsidP="00667B62">
      <w:pPr>
        <w:pStyle w:val="ListParagraph"/>
        <w:numPr>
          <w:ilvl w:val="0"/>
          <w:numId w:val="34"/>
        </w:numPr>
        <w:spacing w:before="120" w:after="120" w:line="240" w:lineRule="auto"/>
        <w:contextualSpacing w:val="0"/>
        <w:rPr>
          <w:rFonts w:ascii="Consolas" w:hAnsi="Consolas" w:cs="Courier New"/>
        </w:rPr>
      </w:pPr>
      <w:r>
        <w:t xml:space="preserve">On </w:t>
      </w:r>
      <w:r w:rsidRPr="00550AB4">
        <w:rPr>
          <w:i/>
          <w:iCs/>
        </w:rPr>
        <w:t>PC3</w:t>
      </w:r>
      <w:r>
        <w:t xml:space="preserve">, </w:t>
      </w:r>
      <w:r>
        <w:rPr>
          <w:rFonts w:hAnsi="Helvetica" w:cs="Helvetica"/>
        </w:rPr>
        <w:t>s</w:t>
      </w:r>
      <w:r w:rsidRPr="00C264BD">
        <w:rPr>
          <w:rFonts w:hAnsi="Helvetica" w:cs="Helvetica"/>
        </w:rPr>
        <w:t xml:space="preserve">tart the </w:t>
      </w:r>
      <w:r w:rsidRPr="00AB611C">
        <w:rPr>
          <w:rFonts w:ascii="Consolas" w:hAnsi="Consolas" w:cs="Consolas"/>
        </w:rPr>
        <w:t>nc</w:t>
      </w:r>
      <w:r w:rsidRPr="00C264BD">
        <w:rPr>
          <w:rFonts w:hAnsi="Helvetica" w:cs="Helvetica"/>
        </w:rPr>
        <w:t xml:space="preserve"> listening command </w:t>
      </w:r>
      <w:r>
        <w:rPr>
          <w:rFonts w:hAnsi="Helvetica" w:cs="Helvetica"/>
        </w:rPr>
        <w:t>on</w:t>
      </w:r>
      <w:r w:rsidRPr="00C264BD">
        <w:rPr>
          <w:rFonts w:hAnsi="Helvetica" w:cs="Helvetica"/>
        </w:rPr>
        <w:t xml:space="preserve"> port 10</w:t>
      </w:r>
      <w:r>
        <w:rPr>
          <w:rFonts w:hAnsi="Helvetica" w:cs="Helvetica"/>
        </w:rPr>
        <w:t>086</w:t>
      </w:r>
      <w:r w:rsidRPr="00C264BD">
        <w:rPr>
          <w:rFonts w:hAnsi="Helvetica" w:cs="Helvetica"/>
        </w:rPr>
        <w:t xml:space="preserve"> (</w:t>
      </w:r>
      <w:r w:rsidRPr="00550AB4">
        <w:rPr>
          <w:rFonts w:hAnsi="Helvetica" w:cs="Helvetica"/>
          <w:i/>
          <w:iCs/>
        </w:rPr>
        <w:t xml:space="preserve">PC3 </w:t>
      </w:r>
      <w:r w:rsidRPr="00C264BD">
        <w:rPr>
          <w:rFonts w:hAnsi="Helvetica" w:cs="Helvetica"/>
        </w:rPr>
        <w:t xml:space="preserve">is </w:t>
      </w:r>
      <w:r>
        <w:rPr>
          <w:rFonts w:hAnsi="Helvetica" w:cs="Helvetica"/>
        </w:rPr>
        <w:t xml:space="preserve">acting as </w:t>
      </w:r>
      <w:r w:rsidRPr="00C264BD">
        <w:rPr>
          <w:rFonts w:hAnsi="Helvetica" w:cs="Helvetica"/>
        </w:rPr>
        <w:t xml:space="preserve">the server) so that </w:t>
      </w:r>
      <w:r>
        <w:rPr>
          <w:rFonts w:hAnsi="Helvetica" w:cs="Helvetica"/>
        </w:rPr>
        <w:t>it can</w:t>
      </w:r>
      <w:r w:rsidRPr="00C264BD">
        <w:rPr>
          <w:rFonts w:hAnsi="Helvetica" w:cs="Helvetica"/>
        </w:rPr>
        <w:t xml:space="preserve"> receive packets being sent </w:t>
      </w:r>
      <w:r>
        <w:rPr>
          <w:rFonts w:hAnsi="Helvetica" w:cs="Helvetica"/>
        </w:rPr>
        <w:t xml:space="preserve">to it </w:t>
      </w:r>
      <w:r w:rsidRPr="00C264BD">
        <w:rPr>
          <w:rFonts w:hAnsi="Helvetica" w:cs="Helvetica"/>
        </w:rPr>
        <w:t xml:space="preserve">from </w:t>
      </w:r>
      <w:r>
        <w:rPr>
          <w:rFonts w:hAnsi="Helvetica" w:cs="Helvetica"/>
        </w:rPr>
        <w:t>a client</w:t>
      </w:r>
      <w:r w:rsidRPr="00C264BD">
        <w:rPr>
          <w:rFonts w:hAnsi="Helvetica" w:cs="Helvetica"/>
        </w:rPr>
        <w:t xml:space="preserve"> (</w:t>
      </w:r>
      <w:r>
        <w:rPr>
          <w:rFonts w:hAnsi="Helvetica" w:cs="Helvetica"/>
        </w:rPr>
        <w:t xml:space="preserve">i.e., </w:t>
      </w:r>
      <w:r w:rsidRPr="00550AB4">
        <w:rPr>
          <w:rFonts w:hAnsi="Helvetica" w:cs="Helvetica"/>
          <w:i/>
          <w:iCs/>
        </w:rPr>
        <w:t>PC1</w:t>
      </w:r>
      <w:r>
        <w:rPr>
          <w:rFonts w:hAnsi="Helvetica" w:cs="Helvetica"/>
        </w:rPr>
        <w:t>, acting as a client</w:t>
      </w:r>
      <w:r w:rsidRPr="00C264BD">
        <w:rPr>
          <w:rFonts w:hAnsi="Helvetica" w:cs="Helvetica"/>
        </w:rPr>
        <w:t>). Th</w:t>
      </w:r>
      <w:r>
        <w:rPr>
          <w:rFonts w:hAnsi="Helvetica" w:cs="Helvetica"/>
        </w:rPr>
        <w:t>e</w:t>
      </w:r>
      <w:r w:rsidRPr="00C264BD">
        <w:rPr>
          <w:rFonts w:hAnsi="Helvetica" w:cs="Helvetica"/>
        </w:rPr>
        <w:t xml:space="preserve"> port</w:t>
      </w:r>
      <w:r>
        <w:rPr>
          <w:rFonts w:hAnsi="Helvetica" w:cs="Helvetica"/>
        </w:rPr>
        <w:t xml:space="preserve"> number above</w:t>
      </w:r>
      <w:r w:rsidRPr="00C264BD">
        <w:rPr>
          <w:rFonts w:hAnsi="Helvetica" w:cs="Helvetica"/>
        </w:rPr>
        <w:t xml:space="preserve"> is randomly picked, you are </w:t>
      </w:r>
      <w:r>
        <w:rPr>
          <w:rFonts w:hAnsi="Helvetica" w:cs="Helvetica"/>
        </w:rPr>
        <w:t>free to pick any free port you like</w:t>
      </w:r>
      <w:r>
        <w:t>:</w:t>
      </w:r>
    </w:p>
    <w:p w14:paraId="7E5C8917" w14:textId="77777777" w:rsidR="00BC1A2C" w:rsidRPr="00550AB4" w:rsidRDefault="00BC1A2C" w:rsidP="0058522D">
      <w:pPr>
        <w:pStyle w:val="Code"/>
        <w:spacing w:before="120" w:after="120"/>
        <w:ind w:left="720"/>
        <w:rPr>
          <w:b/>
          <w:shd w:val="clear" w:color="auto" w:fill="F2F2F2" w:themeFill="background1" w:themeFillShade="F2"/>
        </w:rPr>
      </w:pPr>
      <w:r w:rsidRPr="000112A8">
        <w:t>P</w:t>
      </w:r>
      <w:r>
        <w:t>C3</w:t>
      </w:r>
      <w:r w:rsidRPr="000112A8">
        <w:t xml:space="preserve">$ </w:t>
      </w:r>
      <w:r w:rsidRPr="00550AB4">
        <w:rPr>
          <w:b/>
          <w:bCs/>
        </w:rPr>
        <w:t>nc -l 10086</w:t>
      </w:r>
    </w:p>
    <w:p w14:paraId="3F04389B" w14:textId="7A389EBF" w:rsidR="00BC1A2C" w:rsidRDefault="00BC1A2C" w:rsidP="00667B62">
      <w:pPr>
        <w:pStyle w:val="ListParagraph"/>
        <w:numPr>
          <w:ilvl w:val="0"/>
          <w:numId w:val="34"/>
        </w:numPr>
        <w:spacing w:before="120" w:after="120" w:line="240" w:lineRule="auto"/>
        <w:contextualSpacing w:val="0"/>
      </w:pPr>
      <w:r>
        <w:t xml:space="preserve">Use the </w:t>
      </w:r>
      <w:r w:rsidRPr="00953092">
        <w:rPr>
          <w:rFonts w:ascii="Consolas" w:hAnsi="Consolas"/>
        </w:rPr>
        <w:t>nc</w:t>
      </w:r>
      <w:r>
        <w:t xml:space="preserve"> command to establish a TCP connection from client </w:t>
      </w:r>
      <w:r w:rsidRPr="00550AB4">
        <w:rPr>
          <w:i/>
          <w:iCs/>
        </w:rPr>
        <w:t>PC1</w:t>
      </w:r>
      <w:r>
        <w:t xml:space="preserve"> to server </w:t>
      </w:r>
      <w:r w:rsidRPr="00550AB4">
        <w:rPr>
          <w:i/>
          <w:iCs/>
        </w:rPr>
        <w:t>PC3</w:t>
      </w:r>
      <w:r>
        <w:rPr>
          <w:i/>
          <w:iCs/>
        </w:rPr>
        <w:t xml:space="preserve"> </w:t>
      </w:r>
      <w:r>
        <w:t>on</w:t>
      </w:r>
      <w:r w:rsidRPr="00BC1A2C">
        <w:t xml:space="preserve"> a different port than the one it is listening on</w:t>
      </w:r>
      <w:r>
        <w:t>:</w:t>
      </w:r>
    </w:p>
    <w:p w14:paraId="1FFC78E3" w14:textId="5D80588E" w:rsidR="00BC1A2C" w:rsidRPr="00550AB4" w:rsidRDefault="00BC1A2C" w:rsidP="0058522D">
      <w:pPr>
        <w:pStyle w:val="Code"/>
        <w:spacing w:before="120" w:after="120"/>
        <w:ind w:left="720"/>
        <w:rPr>
          <w:b/>
          <w:shd w:val="clear" w:color="auto" w:fill="F2F2F2" w:themeFill="background1" w:themeFillShade="F2"/>
        </w:rPr>
      </w:pPr>
      <w:r w:rsidRPr="000112A8">
        <w:t xml:space="preserve">PC1$ </w:t>
      </w:r>
      <w:r w:rsidRPr="00550AB4">
        <w:rPr>
          <w:rFonts w:cs="Consolas"/>
          <w:b/>
          <w:bCs/>
        </w:rPr>
        <w:t>nc 10.0.3.33 100</w:t>
      </w:r>
      <w:r>
        <w:rPr>
          <w:rFonts w:cs="Consolas"/>
          <w:b/>
          <w:bCs/>
        </w:rPr>
        <w:t>42</w:t>
      </w:r>
    </w:p>
    <w:p w14:paraId="44323986" w14:textId="51A46D5C" w:rsidR="00BC1A2C" w:rsidRDefault="00BF732B" w:rsidP="00667B62">
      <w:pPr>
        <w:pStyle w:val="ListParagraph"/>
        <w:numPr>
          <w:ilvl w:val="0"/>
          <w:numId w:val="34"/>
        </w:numPr>
        <w:spacing w:before="120" w:after="120" w:line="240" w:lineRule="auto"/>
        <w:contextualSpacing w:val="0"/>
      </w:pPr>
      <w:r w:rsidRPr="008F034E">
        <w:rPr>
          <w:noProof/>
        </w:rPr>
        <w:drawing>
          <wp:anchor distT="0" distB="0" distL="114300" distR="114300" simplePos="0" relativeHeight="251751424" behindDoc="0" locked="0" layoutInCell="1" allowOverlap="1" wp14:anchorId="3DCFCC54" wp14:editId="11AC856E">
            <wp:simplePos x="0" y="0"/>
            <wp:positionH relativeFrom="column">
              <wp:posOffset>-643255</wp:posOffset>
            </wp:positionH>
            <wp:positionV relativeFrom="paragraph">
              <wp:posOffset>238760</wp:posOffset>
            </wp:positionV>
            <wp:extent cx="485336" cy="485336"/>
            <wp:effectExtent l="0" t="0" r="0" b="0"/>
            <wp:wrapNone/>
            <wp:docPr id="21" name="Picture 21"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BC1A2C">
        <w:t>Watch the Wireshark traffic capture.</w:t>
      </w:r>
      <w:r w:rsidR="005A3BE9">
        <w:t xml:space="preserve"> The receiver will reject the connection</w:t>
      </w:r>
      <w:r w:rsidR="00BC1A2C">
        <w:t>.</w:t>
      </w:r>
    </w:p>
    <w:p w14:paraId="0F3C4FB6" w14:textId="786B7BDB" w:rsidR="0058522D" w:rsidRDefault="0058522D" w:rsidP="00667B62">
      <w:pPr>
        <w:pStyle w:val="ListParagraph"/>
        <w:numPr>
          <w:ilvl w:val="0"/>
          <w:numId w:val="34"/>
        </w:numPr>
        <w:spacing w:before="120" w:after="120" w:line="240" w:lineRule="auto"/>
        <w:contextualSpacing w:val="0"/>
      </w:pPr>
      <w:r>
        <w:rPr>
          <w:noProof/>
        </w:rPr>
        <w:drawing>
          <wp:anchor distT="0" distB="0" distL="114300" distR="114300" simplePos="0" relativeHeight="251763712" behindDoc="0" locked="0" layoutInCell="1" allowOverlap="1" wp14:anchorId="583BB626" wp14:editId="372F60DA">
            <wp:simplePos x="0" y="0"/>
            <wp:positionH relativeFrom="column">
              <wp:posOffset>-563880</wp:posOffset>
            </wp:positionH>
            <wp:positionV relativeFrom="paragraph">
              <wp:posOffset>300990</wp:posOffset>
            </wp:positionV>
            <wp:extent cx="466725" cy="381000"/>
            <wp:effectExtent l="0" t="0" r="9525" b="0"/>
            <wp:wrapThrough wrapText="bothSides">
              <wp:wrapPolygon edited="0">
                <wp:start x="0" y="0"/>
                <wp:lineTo x="0" y="20520"/>
                <wp:lineTo x="21159" y="20520"/>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A2C">
        <w:t xml:space="preserve">Stop and save the </w:t>
      </w:r>
      <w:r w:rsidR="00BC1A2C" w:rsidRPr="00BC1A2C">
        <w:rPr>
          <w:iCs/>
        </w:rPr>
        <w:t xml:space="preserve">Wireshark </w:t>
      </w:r>
      <w:r w:rsidR="00BC1A2C">
        <w:t>output.</w:t>
      </w:r>
    </w:p>
    <w:p w14:paraId="2D614816" w14:textId="783D4813" w:rsidR="00BF732B" w:rsidRPr="00D66979" w:rsidRDefault="00BF732B" w:rsidP="00BF732B">
      <w:pPr>
        <w:pStyle w:val="LabTitle"/>
      </w:pPr>
      <w:r w:rsidRPr="00D66979">
        <w:t>Lab Questions/Report:</w:t>
      </w:r>
    </w:p>
    <w:p w14:paraId="4C896001" w14:textId="2A3F79DC" w:rsidR="00BC1A2C" w:rsidRDefault="00BC1A2C" w:rsidP="005A3BE9">
      <w:pPr>
        <w:tabs>
          <w:tab w:val="clear" w:pos="360"/>
          <w:tab w:val="left" w:pos="250"/>
        </w:tabs>
      </w:pPr>
      <w:r>
        <w:t>Use the saved Wireshark capture to answer the following questions:</w:t>
      </w:r>
      <w:r>
        <w:tab/>
      </w:r>
    </w:p>
    <w:p w14:paraId="4C5EA595" w14:textId="0B7866DB" w:rsidR="00BC1A2C" w:rsidRDefault="005A3BE9" w:rsidP="00667B62">
      <w:pPr>
        <w:pStyle w:val="ListParagraph"/>
        <w:numPr>
          <w:ilvl w:val="0"/>
          <w:numId w:val="35"/>
        </w:numPr>
        <w:spacing w:before="120" w:after="120" w:line="240" w:lineRule="auto"/>
      </w:pPr>
      <w:r>
        <w:t>Examine the TCP segment sent from the receiver. What flags do you see are set?</w:t>
      </w:r>
      <w:r>
        <w:rPr>
          <w:b/>
          <w:bCs/>
        </w:rPr>
        <w:t xml:space="preserve"> </w:t>
      </w:r>
      <w:r w:rsidRPr="005A3BE9">
        <w:t>Based on that,</w:t>
      </w:r>
      <w:r>
        <w:rPr>
          <w:b/>
          <w:bCs/>
        </w:rPr>
        <w:t xml:space="preserve"> </w:t>
      </w:r>
      <w:r>
        <w:t>what happens to the connection</w:t>
      </w:r>
      <w:r w:rsidR="00BF732B">
        <w:t>?</w:t>
      </w:r>
      <w:ins w:id="84" w:author="vineet bharot" w:date="2021-03-13T18:12:00Z">
        <w:r w:rsidR="00CD05C7">
          <w:t xml:space="preserve"> RST (reset) flag </w:t>
        </w:r>
        <w:proofErr w:type="gramStart"/>
        <w:r w:rsidR="00CD05C7">
          <w:t>from :</w:t>
        </w:r>
        <w:proofErr w:type="gramEnd"/>
        <w:r w:rsidR="00CD05C7">
          <w:t xml:space="preserve"> </w:t>
        </w:r>
        <w:r w:rsidR="0073423E">
          <w:fldChar w:fldCharType="begin"/>
        </w:r>
        <w:r w:rsidR="0073423E">
          <w:instrText xml:space="preserve"> HYPERLINK "https://www.pico.net/kb/what-is-a-tcp-reset-rst" </w:instrText>
        </w:r>
        <w:r w:rsidR="0073423E">
          <w:fldChar w:fldCharType="separate"/>
        </w:r>
        <w:r w:rsidR="00CD05C7">
          <w:rPr>
            <w:rStyle w:val="Hyperlink"/>
          </w:rPr>
          <w:t>What is a TCP Reset (RST)? | Pico</w:t>
        </w:r>
        <w:r w:rsidR="0073423E">
          <w:rPr>
            <w:rStyle w:val="Hyperlink"/>
          </w:rPr>
          <w:fldChar w:fldCharType="end"/>
        </w:r>
      </w:ins>
    </w:p>
    <w:p w14:paraId="250EA000" w14:textId="066AECFA" w:rsidR="0055147F" w:rsidRDefault="0055147F" w:rsidP="00667B62">
      <w:pPr>
        <w:pStyle w:val="ListParagraph"/>
        <w:numPr>
          <w:ilvl w:val="0"/>
          <w:numId w:val="35"/>
        </w:numPr>
        <w:spacing w:before="120" w:after="120" w:line="240" w:lineRule="auto"/>
        <w:rPr>
          <w:ins w:id="85" w:author="vineet bharot" w:date="2021-03-13T18:12:00Z"/>
        </w:rPr>
      </w:pPr>
      <w:ins w:id="86" w:author="vineet bharot" w:date="2021-03-13T18:12:00Z">
        <w:r>
          <w:t xml:space="preserve">After which client terminates: </w:t>
        </w:r>
        <w:r w:rsidR="0073423E">
          <w:fldChar w:fldCharType="begin"/>
        </w:r>
        <w:r w:rsidR="0073423E">
          <w:instrText xml:space="preserve"> HYPERLINK "https://ipwithease.com/tcp-rst-flag/" \l ":~:text=The%20TCP%20RST%20flag%20indicates,because%20of%20a%20fatal%20error.&amp;text=RST%20bit%20will%20be%20set,which%20no%20process%20is%20listening." </w:instrText>
        </w:r>
        <w:r w:rsidR="0073423E">
          <w:fldChar w:fldCharType="separate"/>
        </w:r>
        <w:r>
          <w:rPr>
            <w:rStyle w:val="Hyperlink"/>
          </w:rPr>
          <w:t>TCP RST FLAG - IP With Ease</w:t>
        </w:r>
        <w:r w:rsidR="0073423E">
          <w:rPr>
            <w:rStyle w:val="Hyperlink"/>
          </w:rPr>
          <w:fldChar w:fldCharType="end"/>
        </w:r>
      </w:ins>
    </w:p>
    <w:p w14:paraId="63720163" w14:textId="2D0FA5F6" w:rsidR="005701E2" w:rsidRDefault="005701E2" w:rsidP="005701E2">
      <w:pPr>
        <w:pStyle w:val="Heading3"/>
      </w:pPr>
      <w:bookmarkStart w:id="87" w:name="_Toc65426248"/>
      <w:r>
        <w:t xml:space="preserve">Exercise </w:t>
      </w:r>
      <w:r w:rsidR="00F82D08">
        <w:t>2-</w:t>
      </w:r>
      <w:r w:rsidR="00FB4866">
        <w:t>e</w:t>
      </w:r>
      <w:r w:rsidR="00F82D08">
        <w:t>.</w:t>
      </w:r>
      <w:r>
        <w:t xml:space="preserve"> Transmitting data with </w:t>
      </w:r>
      <w:bookmarkEnd w:id="69"/>
      <w:bookmarkEnd w:id="70"/>
      <w:bookmarkEnd w:id="71"/>
      <w:r w:rsidR="00F82D08">
        <w:t>UDP</w:t>
      </w:r>
      <w:bookmarkEnd w:id="87"/>
      <w:r>
        <w:t xml:space="preserve"> </w:t>
      </w:r>
    </w:p>
    <w:p w14:paraId="27AC20A9" w14:textId="127EBC65" w:rsidR="005701E2" w:rsidRDefault="005701E2" w:rsidP="000112A8">
      <w:r>
        <w:t xml:space="preserve">Here, you </w:t>
      </w:r>
      <w:r w:rsidR="00FC12FF">
        <w:t xml:space="preserve">will </w:t>
      </w:r>
      <w:r>
        <w:t xml:space="preserve">repeat </w:t>
      </w:r>
      <w:r w:rsidR="00FC12FF">
        <w:t>E</w:t>
      </w:r>
      <w:r>
        <w:t>xercise</w:t>
      </w:r>
      <w:r w:rsidR="00FC12FF">
        <w:t xml:space="preserve"> 2-a.</w:t>
      </w:r>
      <w:r>
        <w:t xml:space="preserve">, but use </w:t>
      </w:r>
      <w:r w:rsidR="00F82D08">
        <w:t>UDP</w:t>
      </w:r>
      <w:r>
        <w:t xml:space="preserve"> for data transfer. </w:t>
      </w:r>
    </w:p>
    <w:p w14:paraId="116DCA3D" w14:textId="14CEE57C" w:rsidR="005701E2" w:rsidRPr="00F82D08" w:rsidRDefault="00F82D08" w:rsidP="00273553">
      <w:pPr>
        <w:pStyle w:val="ListParagraph"/>
        <w:numPr>
          <w:ilvl w:val="0"/>
          <w:numId w:val="21"/>
        </w:numPr>
        <w:rPr>
          <w:rFonts w:cs="Arial"/>
        </w:rPr>
      </w:pPr>
      <w:r>
        <w:t>St</w:t>
      </w:r>
      <w:r w:rsidR="005701E2">
        <w:t xml:space="preserve">art </w:t>
      </w:r>
      <w:r w:rsidR="005701E2" w:rsidRPr="00284322">
        <w:t>Wireshark</w:t>
      </w:r>
      <w:r w:rsidR="005701E2" w:rsidRPr="00D22586">
        <w:rPr>
          <w:i/>
          <w:iCs/>
        </w:rPr>
        <w:t xml:space="preserve"> </w:t>
      </w:r>
      <w:r w:rsidR="005701E2">
        <w:t xml:space="preserve">and capture packets on interface </w:t>
      </w:r>
      <w:r w:rsidR="005701E2" w:rsidRPr="00284322">
        <w:rPr>
          <w:iCs/>
        </w:rPr>
        <w:t>eth</w:t>
      </w:r>
      <w:r w:rsidRPr="00284322">
        <w:rPr>
          <w:iCs/>
        </w:rPr>
        <w:t>0</w:t>
      </w:r>
      <w:r w:rsidR="005701E2" w:rsidRPr="00284322">
        <w:rPr>
          <w:iCs/>
        </w:rPr>
        <w:t xml:space="preserve"> </w:t>
      </w:r>
      <w:r w:rsidR="005701E2">
        <w:t xml:space="preserve">between </w:t>
      </w:r>
      <w:r w:rsidR="005701E2" w:rsidRPr="00284322">
        <w:rPr>
          <w:i/>
          <w:iCs/>
        </w:rPr>
        <w:t>PC1</w:t>
      </w:r>
      <w:r w:rsidR="005701E2">
        <w:t xml:space="preserve"> </w:t>
      </w:r>
      <w:r w:rsidR="00284322">
        <w:t>and the</w:t>
      </w:r>
      <w:r>
        <w:t xml:space="preserve"> switch.</w:t>
      </w:r>
      <w:r w:rsidR="00FF0983">
        <w:t xml:space="preserve"> For this exercise you don’t need to disable the “Relative sequence numbers” feature.</w:t>
      </w:r>
    </w:p>
    <w:p w14:paraId="20245AD5" w14:textId="0F1E3C15" w:rsidR="00F82D08" w:rsidRPr="000112A8" w:rsidRDefault="00F82D08" w:rsidP="00273553">
      <w:pPr>
        <w:pStyle w:val="ListParagraph"/>
        <w:numPr>
          <w:ilvl w:val="0"/>
          <w:numId w:val="21"/>
        </w:numPr>
        <w:spacing w:before="120" w:after="120" w:line="240" w:lineRule="auto"/>
        <w:rPr>
          <w:rFonts w:ascii="Consolas" w:hAnsi="Consolas" w:cs="Courier New"/>
        </w:rPr>
      </w:pPr>
      <w:r>
        <w:t xml:space="preserve">On </w:t>
      </w:r>
      <w:r w:rsidRPr="00550AB4">
        <w:rPr>
          <w:i/>
          <w:iCs/>
        </w:rPr>
        <w:t>PC3</w:t>
      </w:r>
      <w:r>
        <w:t xml:space="preserve">, </w:t>
      </w:r>
      <w:r>
        <w:rPr>
          <w:rFonts w:hAnsi="Helvetica" w:cs="Helvetica"/>
        </w:rPr>
        <w:t>s</w:t>
      </w:r>
      <w:r w:rsidRPr="00C264BD">
        <w:rPr>
          <w:rFonts w:hAnsi="Helvetica" w:cs="Helvetica"/>
        </w:rPr>
        <w:t xml:space="preserve">tart the </w:t>
      </w:r>
      <w:r w:rsidRPr="00AB611C">
        <w:rPr>
          <w:rFonts w:ascii="Consolas" w:hAnsi="Consolas" w:cs="Consolas"/>
        </w:rPr>
        <w:t>nc</w:t>
      </w:r>
      <w:r w:rsidRPr="00C264BD">
        <w:rPr>
          <w:rFonts w:hAnsi="Helvetica" w:cs="Helvetica"/>
        </w:rPr>
        <w:t xml:space="preserve"> listening command </w:t>
      </w:r>
      <w:r>
        <w:rPr>
          <w:rFonts w:hAnsi="Helvetica" w:cs="Helvetica"/>
        </w:rPr>
        <w:t>on</w:t>
      </w:r>
      <w:r w:rsidRPr="00C264BD">
        <w:rPr>
          <w:rFonts w:hAnsi="Helvetica" w:cs="Helvetica"/>
        </w:rPr>
        <w:t xml:space="preserve"> port 10086 (</w:t>
      </w:r>
      <w:r w:rsidRPr="00550AB4">
        <w:rPr>
          <w:rFonts w:hAnsi="Helvetica" w:cs="Helvetica"/>
          <w:i/>
          <w:iCs/>
        </w:rPr>
        <w:t xml:space="preserve">PC3 </w:t>
      </w:r>
      <w:r w:rsidRPr="00C264BD">
        <w:rPr>
          <w:rFonts w:hAnsi="Helvetica" w:cs="Helvetica"/>
        </w:rPr>
        <w:t xml:space="preserve">is </w:t>
      </w:r>
      <w:r>
        <w:rPr>
          <w:rFonts w:hAnsi="Helvetica" w:cs="Helvetica"/>
        </w:rPr>
        <w:t xml:space="preserve">acting as </w:t>
      </w:r>
      <w:r w:rsidRPr="00C264BD">
        <w:rPr>
          <w:rFonts w:hAnsi="Helvetica" w:cs="Helvetica"/>
        </w:rPr>
        <w:t xml:space="preserve">the server) so that </w:t>
      </w:r>
      <w:r>
        <w:rPr>
          <w:rFonts w:hAnsi="Helvetica" w:cs="Helvetica"/>
        </w:rPr>
        <w:t>it can</w:t>
      </w:r>
      <w:r w:rsidRPr="00C264BD">
        <w:rPr>
          <w:rFonts w:hAnsi="Helvetica" w:cs="Helvetica"/>
        </w:rPr>
        <w:t xml:space="preserve"> receive packets being sent </w:t>
      </w:r>
      <w:r>
        <w:rPr>
          <w:rFonts w:hAnsi="Helvetica" w:cs="Helvetica"/>
        </w:rPr>
        <w:t xml:space="preserve">to it </w:t>
      </w:r>
      <w:r w:rsidRPr="00C264BD">
        <w:rPr>
          <w:rFonts w:hAnsi="Helvetica" w:cs="Helvetica"/>
        </w:rPr>
        <w:t xml:space="preserve">from </w:t>
      </w:r>
      <w:r>
        <w:rPr>
          <w:rFonts w:hAnsi="Helvetica" w:cs="Helvetica"/>
        </w:rPr>
        <w:t>a client</w:t>
      </w:r>
      <w:r w:rsidRPr="00C264BD">
        <w:rPr>
          <w:rFonts w:hAnsi="Helvetica" w:cs="Helvetica"/>
        </w:rPr>
        <w:t xml:space="preserve"> (</w:t>
      </w:r>
      <w:r>
        <w:rPr>
          <w:rFonts w:hAnsi="Helvetica" w:cs="Helvetica"/>
        </w:rPr>
        <w:t xml:space="preserve">i.e., </w:t>
      </w:r>
      <w:r w:rsidRPr="00550AB4">
        <w:rPr>
          <w:rFonts w:hAnsi="Helvetica" w:cs="Helvetica"/>
          <w:i/>
          <w:iCs/>
        </w:rPr>
        <w:t>PC1</w:t>
      </w:r>
      <w:r>
        <w:rPr>
          <w:rFonts w:hAnsi="Helvetica" w:cs="Helvetica"/>
        </w:rPr>
        <w:t>, acting as a client</w:t>
      </w:r>
      <w:r w:rsidRPr="00C264BD">
        <w:rPr>
          <w:rFonts w:hAnsi="Helvetica" w:cs="Helvetica"/>
        </w:rPr>
        <w:t>)</w:t>
      </w:r>
      <w:r w:rsidR="00FC12FF">
        <w:rPr>
          <w:rFonts w:hAnsi="Helvetica" w:cs="Helvetica"/>
        </w:rPr>
        <w:t xml:space="preserve"> via UDP</w:t>
      </w:r>
      <w:r w:rsidRPr="00C264BD">
        <w:rPr>
          <w:rFonts w:hAnsi="Helvetica" w:cs="Helvetica"/>
        </w:rPr>
        <w:t>. Th</w:t>
      </w:r>
      <w:r>
        <w:rPr>
          <w:rFonts w:hAnsi="Helvetica" w:cs="Helvetica"/>
        </w:rPr>
        <w:t>e</w:t>
      </w:r>
      <w:r w:rsidRPr="00C264BD">
        <w:rPr>
          <w:rFonts w:hAnsi="Helvetica" w:cs="Helvetica"/>
        </w:rPr>
        <w:t xml:space="preserve"> port</w:t>
      </w:r>
      <w:r>
        <w:rPr>
          <w:rFonts w:hAnsi="Helvetica" w:cs="Helvetica"/>
        </w:rPr>
        <w:t xml:space="preserve"> number above</w:t>
      </w:r>
      <w:r w:rsidRPr="00C264BD">
        <w:rPr>
          <w:rFonts w:hAnsi="Helvetica" w:cs="Helvetica"/>
        </w:rPr>
        <w:t xml:space="preserve"> is randomly picked, you are </w:t>
      </w:r>
      <w:r>
        <w:rPr>
          <w:rFonts w:hAnsi="Helvetica" w:cs="Helvetica"/>
        </w:rPr>
        <w:t>free to pick any free port you like</w:t>
      </w:r>
      <w:r>
        <w:t>:</w:t>
      </w:r>
    </w:p>
    <w:p w14:paraId="2DBD6683" w14:textId="61E79E3F" w:rsidR="00F82D08" w:rsidRPr="00550AB4" w:rsidRDefault="00F82D08" w:rsidP="00F82D08">
      <w:pPr>
        <w:pStyle w:val="Code"/>
        <w:spacing w:before="120" w:after="120"/>
        <w:ind w:left="720"/>
        <w:contextualSpacing/>
        <w:rPr>
          <w:b/>
          <w:shd w:val="clear" w:color="auto" w:fill="F2F2F2" w:themeFill="background1" w:themeFillShade="F2"/>
        </w:rPr>
      </w:pPr>
      <w:r w:rsidRPr="000112A8">
        <w:t>P</w:t>
      </w:r>
      <w:r>
        <w:t>C3</w:t>
      </w:r>
      <w:r w:rsidRPr="000112A8">
        <w:t xml:space="preserve">$ </w:t>
      </w:r>
      <w:r w:rsidRPr="00550AB4">
        <w:rPr>
          <w:b/>
          <w:bCs/>
        </w:rPr>
        <w:t xml:space="preserve">nc </w:t>
      </w:r>
      <w:r w:rsidR="003B7658">
        <w:rPr>
          <w:b/>
          <w:bCs/>
        </w:rPr>
        <w:t xml:space="preserve">-u </w:t>
      </w:r>
      <w:r w:rsidRPr="00550AB4">
        <w:rPr>
          <w:b/>
          <w:bCs/>
        </w:rPr>
        <w:t>-l 10086</w:t>
      </w:r>
    </w:p>
    <w:p w14:paraId="56126DDB" w14:textId="06DA7B67" w:rsidR="00F82D08" w:rsidRDefault="00F82D08" w:rsidP="00273553">
      <w:pPr>
        <w:pStyle w:val="ListParagraph"/>
        <w:numPr>
          <w:ilvl w:val="0"/>
          <w:numId w:val="21"/>
        </w:numPr>
        <w:spacing w:before="120" w:after="120" w:line="240" w:lineRule="auto"/>
      </w:pPr>
      <w:r>
        <w:t xml:space="preserve">Use the </w:t>
      </w:r>
      <w:r w:rsidRPr="00953092">
        <w:rPr>
          <w:rFonts w:ascii="Consolas" w:hAnsi="Consolas"/>
        </w:rPr>
        <w:t>nc</w:t>
      </w:r>
      <w:r>
        <w:t xml:space="preserve"> command to establish a </w:t>
      </w:r>
      <w:r w:rsidR="00FC12FF">
        <w:t>UDP</w:t>
      </w:r>
      <w:r>
        <w:t xml:space="preserve"> connection from client </w:t>
      </w:r>
      <w:r w:rsidRPr="00550AB4">
        <w:rPr>
          <w:i/>
          <w:iCs/>
        </w:rPr>
        <w:t>PC1</w:t>
      </w:r>
      <w:r>
        <w:t xml:space="preserve"> to server </w:t>
      </w:r>
      <w:r w:rsidRPr="00550AB4">
        <w:rPr>
          <w:i/>
          <w:iCs/>
        </w:rPr>
        <w:t>PC3</w:t>
      </w:r>
      <w:r>
        <w:t>:</w:t>
      </w:r>
    </w:p>
    <w:p w14:paraId="1C0D423A" w14:textId="5D6BBAC0" w:rsidR="00F82D08" w:rsidRPr="00550AB4" w:rsidRDefault="00F82D08" w:rsidP="00F82D08">
      <w:pPr>
        <w:pStyle w:val="Code"/>
        <w:spacing w:before="120" w:after="120"/>
        <w:ind w:left="720"/>
        <w:contextualSpacing/>
        <w:rPr>
          <w:b/>
          <w:shd w:val="clear" w:color="auto" w:fill="F2F2F2" w:themeFill="background1" w:themeFillShade="F2"/>
        </w:rPr>
      </w:pPr>
      <w:r w:rsidRPr="000112A8">
        <w:t>PC</w:t>
      </w:r>
      <w:proofErr w:type="gramStart"/>
      <w:r w:rsidRPr="000112A8">
        <w:t>1:~</w:t>
      </w:r>
      <w:proofErr w:type="gramEnd"/>
      <w:r w:rsidRPr="000112A8">
        <w:t xml:space="preserve">$ </w:t>
      </w:r>
      <w:r w:rsidRPr="00550AB4">
        <w:rPr>
          <w:rFonts w:cs="Consolas"/>
          <w:b/>
          <w:bCs/>
        </w:rPr>
        <w:t xml:space="preserve">nc </w:t>
      </w:r>
      <w:r w:rsidR="003B7658">
        <w:rPr>
          <w:rFonts w:cs="Consolas"/>
          <w:b/>
          <w:bCs/>
        </w:rPr>
        <w:t xml:space="preserve">-u </w:t>
      </w:r>
      <w:r w:rsidRPr="00550AB4">
        <w:rPr>
          <w:rFonts w:cs="Consolas"/>
          <w:b/>
          <w:bCs/>
        </w:rPr>
        <w:t>10.0.3.33 10086</w:t>
      </w:r>
    </w:p>
    <w:p w14:paraId="43B2727A" w14:textId="38082F70" w:rsidR="00F82D08" w:rsidRDefault="00F82D08" w:rsidP="00273553">
      <w:pPr>
        <w:pStyle w:val="ListParagraph"/>
        <w:numPr>
          <w:ilvl w:val="0"/>
          <w:numId w:val="21"/>
        </w:numPr>
        <w:spacing w:before="120" w:after="120" w:line="240" w:lineRule="auto"/>
      </w:pPr>
      <w:r w:rsidRPr="00435AD0">
        <w:rPr>
          <w:rFonts w:hAnsi="Helvetica" w:cs="Helvetica"/>
          <w:lang w:eastAsia="zh-CN"/>
        </w:rPr>
        <w:t>Now</w:t>
      </w:r>
      <w:r>
        <w:rPr>
          <w:rFonts w:hAnsi="Helvetica" w:cs="Helvetica"/>
          <w:lang w:eastAsia="zh-CN"/>
        </w:rPr>
        <w:t xml:space="preserve"> send the following message from </w:t>
      </w:r>
      <w:r w:rsidRPr="00FF0983">
        <w:rPr>
          <w:rFonts w:hAnsi="Helvetica" w:cs="Helvetica"/>
          <w:i/>
          <w:iCs/>
          <w:lang w:eastAsia="zh-CN"/>
        </w:rPr>
        <w:t>P</w:t>
      </w:r>
      <w:r w:rsidRPr="00550AB4">
        <w:rPr>
          <w:rFonts w:hAnsi="Helvetica" w:cs="Helvetica"/>
          <w:i/>
          <w:iCs/>
          <w:lang w:eastAsia="zh-CN"/>
        </w:rPr>
        <w:t>C1</w:t>
      </w:r>
      <w:r>
        <w:rPr>
          <w:rFonts w:hAnsi="Helvetica" w:cs="Helvetica"/>
          <w:lang w:eastAsia="zh-CN"/>
        </w:rPr>
        <w:t xml:space="preserve"> to </w:t>
      </w:r>
      <w:r w:rsidRPr="00550AB4">
        <w:rPr>
          <w:rFonts w:hAnsi="Helvetica" w:cs="Helvetica"/>
          <w:i/>
          <w:iCs/>
          <w:lang w:eastAsia="zh-CN"/>
        </w:rPr>
        <w:t>PC3</w:t>
      </w:r>
      <w:r>
        <w:rPr>
          <w:rFonts w:hAnsi="Helvetica" w:cs="Helvetica"/>
          <w:lang w:eastAsia="zh-CN"/>
        </w:rPr>
        <w:t xml:space="preserve">. Type it in </w:t>
      </w:r>
      <w:r w:rsidRPr="00550AB4">
        <w:rPr>
          <w:rFonts w:hAnsi="Helvetica" w:cs="Helvetica"/>
          <w:i/>
          <w:iCs/>
          <w:lang w:eastAsia="zh-CN"/>
        </w:rPr>
        <w:t>PC1</w:t>
      </w:r>
      <w:r>
        <w:rPr>
          <w:rFonts w:hAnsi="Helvetica" w:cs="Helvetica"/>
          <w:lang w:eastAsia="zh-CN"/>
        </w:rPr>
        <w:t>’</w:t>
      </w:r>
      <w:r>
        <w:rPr>
          <w:rFonts w:hAnsi="Helvetica" w:cs="Helvetica"/>
          <w:lang w:eastAsia="zh-CN"/>
        </w:rPr>
        <w:t xml:space="preserve">s console and press enter when done. </w:t>
      </w:r>
      <w:r>
        <w:rPr>
          <w:rFonts w:hAnsi="Helvetica" w:cs="Helvetica"/>
          <w:lang w:eastAsia="ja-JP"/>
        </w:rPr>
        <w:t xml:space="preserve">On </w:t>
      </w:r>
      <w:r w:rsidRPr="00550AB4">
        <w:rPr>
          <w:rFonts w:hAnsi="Helvetica" w:cs="Helvetica"/>
          <w:i/>
          <w:iCs/>
          <w:lang w:eastAsia="ja-JP"/>
        </w:rPr>
        <w:t>PC3</w:t>
      </w:r>
      <w:r>
        <w:rPr>
          <w:rFonts w:hAnsi="Helvetica" w:cs="Helvetica"/>
          <w:lang w:eastAsia="ja-JP"/>
        </w:rPr>
        <w:t>’</w:t>
      </w:r>
      <w:r>
        <w:rPr>
          <w:rFonts w:hAnsi="Helvetica" w:cs="Helvetica"/>
          <w:lang w:eastAsia="ja-JP"/>
        </w:rPr>
        <w:t xml:space="preserve">s console, you </w:t>
      </w:r>
      <w:r w:rsidR="00FC12FF">
        <w:rPr>
          <w:rFonts w:hAnsi="Helvetica" w:cs="Helvetica"/>
          <w:lang w:eastAsia="ja-JP"/>
        </w:rPr>
        <w:t xml:space="preserve">will </w:t>
      </w:r>
      <w:r>
        <w:rPr>
          <w:rFonts w:hAnsi="Helvetica" w:cs="Helvetica"/>
          <w:lang w:eastAsia="ja-JP"/>
        </w:rPr>
        <w:t xml:space="preserve">see </w:t>
      </w:r>
      <w:r w:rsidRPr="00550AB4">
        <w:rPr>
          <w:rFonts w:hAnsi="Helvetica" w:cs="Helvetica"/>
          <w:i/>
          <w:iCs/>
          <w:lang w:eastAsia="ja-JP"/>
        </w:rPr>
        <w:t>PC1</w:t>
      </w:r>
      <w:r>
        <w:rPr>
          <w:rFonts w:hAnsi="Helvetica" w:cs="Helvetica"/>
          <w:lang w:eastAsia="ja-JP"/>
        </w:rPr>
        <w:t>’</w:t>
      </w:r>
      <w:r>
        <w:rPr>
          <w:rFonts w:hAnsi="Helvetica" w:cs="Helvetica"/>
          <w:lang w:eastAsia="ja-JP"/>
        </w:rPr>
        <w:t xml:space="preserve">s message echoed </w:t>
      </w:r>
      <w:r w:rsidR="00FC12FF">
        <w:rPr>
          <w:rFonts w:hAnsi="Helvetica" w:cs="Helvetica"/>
          <w:lang w:eastAsia="ja-JP"/>
        </w:rPr>
        <w:t xml:space="preserve">(displayed) </w:t>
      </w:r>
      <w:r>
        <w:rPr>
          <w:rFonts w:hAnsi="Helvetica" w:cs="Helvetica"/>
          <w:lang w:eastAsia="ja-JP"/>
        </w:rPr>
        <w:t xml:space="preserve">on the screen. Watch the traffic capture, you </w:t>
      </w:r>
      <w:r w:rsidR="00284322">
        <w:rPr>
          <w:rFonts w:hAnsi="Helvetica" w:cs="Helvetica"/>
          <w:lang w:eastAsia="ja-JP"/>
        </w:rPr>
        <w:t xml:space="preserve">will observe </w:t>
      </w:r>
      <w:r>
        <w:rPr>
          <w:rFonts w:hAnsi="Helvetica" w:cs="Helvetica"/>
          <w:lang w:eastAsia="ja-JP"/>
        </w:rPr>
        <w:t>the transfer of TCP data</w:t>
      </w:r>
      <w:r w:rsidR="00FC12FF">
        <w:t xml:space="preserve">. Press </w:t>
      </w:r>
      <w:proofErr w:type="gramStart"/>
      <w:r w:rsidR="00FC12FF">
        <w:t>enter</w:t>
      </w:r>
      <w:proofErr w:type="gramEnd"/>
      <w:r w:rsidR="00FC12FF">
        <w:t xml:space="preserve"> at the end of the sentence to initiate and conclude the transmission of the data.</w:t>
      </w:r>
    </w:p>
    <w:p w14:paraId="2FDE9022" w14:textId="55874052" w:rsidR="00F82D08" w:rsidRPr="00550AB4" w:rsidRDefault="007144BC" w:rsidP="00F82D08">
      <w:pPr>
        <w:pStyle w:val="Code"/>
        <w:spacing w:before="120" w:after="120"/>
        <w:ind w:left="720"/>
        <w:contextualSpacing/>
        <w:rPr>
          <w:b/>
          <w:shd w:val="clear" w:color="auto" w:fill="F2F2F2" w:themeFill="background1" w:themeFillShade="F2"/>
        </w:rPr>
      </w:pPr>
      <w:r w:rsidRPr="008F034E">
        <w:rPr>
          <w:noProof/>
        </w:rPr>
        <w:drawing>
          <wp:anchor distT="0" distB="0" distL="114300" distR="114300" simplePos="0" relativeHeight="251717632" behindDoc="0" locked="0" layoutInCell="1" allowOverlap="1" wp14:anchorId="5E023DC6" wp14:editId="581441C1">
            <wp:simplePos x="0" y="0"/>
            <wp:positionH relativeFrom="column">
              <wp:posOffset>-709295</wp:posOffset>
            </wp:positionH>
            <wp:positionV relativeFrom="paragraph">
              <wp:posOffset>325120</wp:posOffset>
            </wp:positionV>
            <wp:extent cx="485336" cy="485336"/>
            <wp:effectExtent l="0" t="0" r="0" b="0"/>
            <wp:wrapNone/>
            <wp:docPr id="5" name="Picture 5"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F82D08" w:rsidRPr="000112A8">
        <w:t xml:space="preserve">PC1$ </w:t>
      </w:r>
      <w:r w:rsidR="00F82D08" w:rsidRPr="00550AB4">
        <w:rPr>
          <w:rFonts w:cs="Consolas"/>
          <w:b/>
          <w:bCs/>
        </w:rPr>
        <w:t>Hello Bob! Have not seen you in ages. Hope all is going well</w:t>
      </w:r>
      <w:r w:rsidR="00F82D08">
        <w:rPr>
          <w:rFonts w:cs="Consolas"/>
        </w:rPr>
        <w:t>.</w:t>
      </w:r>
    </w:p>
    <w:p w14:paraId="6D35CA45" w14:textId="33441285" w:rsidR="00F82D08" w:rsidRPr="007144BC" w:rsidRDefault="007144BC" w:rsidP="00273553">
      <w:pPr>
        <w:pStyle w:val="BodyA"/>
        <w:numPr>
          <w:ilvl w:val="0"/>
          <w:numId w:val="21"/>
        </w:numPr>
        <w:tabs>
          <w:tab w:val="left" w:pos="720"/>
        </w:tabs>
        <w:rPr>
          <w:rFonts w:asciiTheme="minorHAnsi" w:hAnsiTheme="minorHAnsi" w:cstheme="minorHAnsi"/>
        </w:rPr>
      </w:pPr>
      <w:r>
        <w:rPr>
          <w:rFonts w:asciiTheme="minorHAnsi" w:hAnsiTheme="minorHAnsi" w:cstheme="minorHAnsi"/>
        </w:rPr>
        <w:t xml:space="preserve">Use </w:t>
      </w:r>
      <w:r w:rsidRPr="007144BC">
        <w:rPr>
          <w:rFonts w:ascii="Consolas" w:hAnsi="Consolas" w:cs="Consolas"/>
        </w:rPr>
        <w:t>^C</w:t>
      </w:r>
      <w:r>
        <w:rPr>
          <w:rFonts w:asciiTheme="minorHAnsi" w:hAnsiTheme="minorHAnsi" w:cstheme="minorHAnsi"/>
        </w:rPr>
        <w:t xml:space="preserve"> to stop</w:t>
      </w:r>
      <w:r w:rsidR="00F82D08" w:rsidRPr="00284322">
        <w:rPr>
          <w:rFonts w:asciiTheme="minorHAnsi" w:hAnsiTheme="minorHAnsi" w:cstheme="minorHAnsi"/>
        </w:rPr>
        <w:t xml:space="preserve"> the </w:t>
      </w:r>
      <w:r w:rsidR="00F82D08" w:rsidRPr="00284322">
        <w:rPr>
          <w:rFonts w:ascii="Consolas" w:hAnsi="Consolas" w:cs="Consolas"/>
        </w:rPr>
        <w:t>nc</w:t>
      </w:r>
      <w:r w:rsidR="00F82D08" w:rsidRPr="00284322">
        <w:rPr>
          <w:rFonts w:asciiTheme="minorHAnsi" w:hAnsiTheme="minorHAnsi" w:cstheme="minorHAnsi"/>
        </w:rPr>
        <w:t xml:space="preserve"> processes on both </w:t>
      </w:r>
      <w:r w:rsidR="00F82D08" w:rsidRPr="00284322">
        <w:rPr>
          <w:rFonts w:asciiTheme="minorHAnsi" w:hAnsiTheme="minorHAnsi" w:cstheme="minorHAnsi"/>
          <w:i/>
          <w:iCs/>
        </w:rPr>
        <w:t>PC1</w:t>
      </w:r>
      <w:r w:rsidR="00F82D08" w:rsidRPr="00284322">
        <w:rPr>
          <w:rFonts w:asciiTheme="minorHAnsi" w:hAnsiTheme="minorHAnsi" w:cstheme="minorHAnsi"/>
        </w:rPr>
        <w:t xml:space="preserve"> and </w:t>
      </w:r>
      <w:r w:rsidR="00F82D08" w:rsidRPr="00284322">
        <w:rPr>
          <w:rFonts w:asciiTheme="minorHAnsi" w:hAnsiTheme="minorHAnsi" w:cstheme="minorHAnsi"/>
          <w:i/>
          <w:iCs/>
        </w:rPr>
        <w:t>PC3</w:t>
      </w:r>
      <w:r>
        <w:rPr>
          <w:rFonts w:asciiTheme="minorHAnsi" w:hAnsiTheme="minorHAnsi" w:cstheme="minorHAnsi"/>
        </w:rPr>
        <w:t>.</w:t>
      </w:r>
    </w:p>
    <w:p w14:paraId="1055D1CE" w14:textId="6F6385D8" w:rsidR="00F82D08" w:rsidRDefault="00F82D08" w:rsidP="00273553">
      <w:pPr>
        <w:pStyle w:val="ListParagraph"/>
        <w:numPr>
          <w:ilvl w:val="0"/>
          <w:numId w:val="21"/>
        </w:numPr>
        <w:spacing w:before="120" w:after="120" w:line="240" w:lineRule="auto"/>
      </w:pPr>
      <w:r>
        <w:t>Stop the data capture. Save</w:t>
      </w:r>
      <w:r w:rsidRPr="00823B04">
        <w:t xml:space="preserve"> t</w:t>
      </w:r>
      <w:r>
        <w:t>he Wireshark output.</w:t>
      </w:r>
    </w:p>
    <w:p w14:paraId="78B267F7" w14:textId="77777777" w:rsidR="001F47AA" w:rsidRPr="001F47AA" w:rsidRDefault="001F47AA" w:rsidP="001F47AA">
      <w:pPr>
        <w:rPr>
          <w:rFonts w:ascii="Courier New" w:hAnsi="Courier New"/>
        </w:rPr>
      </w:pPr>
    </w:p>
    <w:p w14:paraId="6F4B67E3" w14:textId="40BB78FC" w:rsidR="005701E2" w:rsidRDefault="005701E2" w:rsidP="00A50B88">
      <w:pPr>
        <w:pStyle w:val="LabTitle"/>
      </w:pPr>
      <w:r>
        <w:lastRenderedPageBreak/>
        <w:drawing>
          <wp:anchor distT="0" distB="0" distL="114300" distR="114300" simplePos="0" relativeHeight="251662336" behindDoc="0" locked="0" layoutInCell="1" allowOverlap="1" wp14:anchorId="4038E025" wp14:editId="60FBB2D9">
            <wp:simplePos x="0" y="0"/>
            <wp:positionH relativeFrom="column">
              <wp:posOffset>-712470</wp:posOffset>
            </wp:positionH>
            <wp:positionV relativeFrom="paragraph">
              <wp:posOffset>9525</wp:posOffset>
            </wp:positionV>
            <wp:extent cx="466725" cy="381000"/>
            <wp:effectExtent l="0" t="0" r="9525" b="0"/>
            <wp:wrapThrough wrapText="bothSides">
              <wp:wrapPolygon edited="0">
                <wp:start x="0" y="0"/>
                <wp:lineTo x="0" y="20520"/>
                <wp:lineTo x="21159" y="20520"/>
                <wp:lineTo x="2115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252" w:rsidRPr="00AF0252">
        <w:t>Lab Question</w:t>
      </w:r>
      <w:r w:rsidR="007144BC">
        <w:t>s</w:t>
      </w:r>
      <w:r w:rsidR="00AF0252" w:rsidRPr="00AF0252">
        <w:t>/Report</w:t>
      </w:r>
      <w:r>
        <w:t xml:space="preserve">: </w:t>
      </w:r>
    </w:p>
    <w:p w14:paraId="20C076CB" w14:textId="77777777" w:rsidR="00A50B88" w:rsidRPr="00A50B88" w:rsidRDefault="00A50B88" w:rsidP="0065652E">
      <w:pPr>
        <w:pStyle w:val="BodyA"/>
        <w:spacing w:before="120" w:after="120"/>
        <w:contextualSpacing/>
        <w:rPr>
          <w:rFonts w:asciiTheme="minorHAnsi" w:hAnsiTheme="minorHAnsi" w:cstheme="minorHAnsi"/>
        </w:rPr>
      </w:pPr>
      <w:r w:rsidRPr="00A50B88">
        <w:rPr>
          <w:rFonts w:asciiTheme="minorHAnsi" w:hAnsiTheme="minorHAnsi" w:cstheme="minorHAnsi"/>
        </w:rPr>
        <w:t>Comparing TCP and UDP connections and data transmission.</w:t>
      </w:r>
    </w:p>
    <w:p w14:paraId="129A02D8" w14:textId="77777777" w:rsidR="00A50B88" w:rsidRPr="00A50B88" w:rsidRDefault="00A50B88" w:rsidP="0065652E">
      <w:pPr>
        <w:pStyle w:val="BodyA"/>
        <w:spacing w:before="120" w:after="120"/>
        <w:contextualSpacing/>
        <w:rPr>
          <w:rFonts w:asciiTheme="minorHAnsi" w:hAnsiTheme="minorHAnsi" w:cstheme="minorHAnsi"/>
        </w:rPr>
      </w:pPr>
    </w:p>
    <w:p w14:paraId="396BDBAE" w14:textId="759AC781" w:rsidR="00A50B88" w:rsidRPr="00A50B88" w:rsidRDefault="00A50B88" w:rsidP="0065652E">
      <w:pPr>
        <w:pStyle w:val="BodyA"/>
        <w:spacing w:before="120" w:after="120"/>
        <w:contextualSpacing/>
        <w:rPr>
          <w:rFonts w:asciiTheme="minorHAnsi" w:hAnsiTheme="minorHAnsi" w:cstheme="minorHAnsi"/>
        </w:rPr>
      </w:pPr>
      <w:r w:rsidRPr="00A50B88">
        <w:rPr>
          <w:rFonts w:asciiTheme="minorHAnsi" w:hAnsiTheme="minorHAnsi" w:cstheme="minorHAnsi"/>
        </w:rPr>
        <w:t xml:space="preserve">Use the data captured </w:t>
      </w:r>
      <w:r w:rsidR="00FF0983">
        <w:rPr>
          <w:rFonts w:asciiTheme="minorHAnsi" w:hAnsiTheme="minorHAnsi" w:cstheme="minorHAnsi"/>
        </w:rPr>
        <w:t>from the</w:t>
      </w:r>
      <w:r w:rsidRPr="00A50B88">
        <w:rPr>
          <w:rFonts w:asciiTheme="minorHAnsi" w:hAnsiTheme="minorHAnsi" w:cstheme="minorHAnsi"/>
        </w:rPr>
        <w:t xml:space="preserve"> Wireshark</w:t>
      </w:r>
      <w:r w:rsidR="00FF0983">
        <w:rPr>
          <w:rFonts w:asciiTheme="minorHAnsi" w:hAnsiTheme="minorHAnsi" w:cstheme="minorHAnsi"/>
        </w:rPr>
        <w:t xml:space="preserve"> captures</w:t>
      </w:r>
      <w:r w:rsidRPr="00A50B88">
        <w:rPr>
          <w:rFonts w:asciiTheme="minorHAnsi" w:hAnsiTheme="minorHAnsi" w:cstheme="minorHAnsi"/>
        </w:rPr>
        <w:t xml:space="preserve"> in Exercises 2</w:t>
      </w:r>
      <w:r>
        <w:rPr>
          <w:rFonts w:asciiTheme="minorHAnsi" w:hAnsiTheme="minorHAnsi" w:cstheme="minorHAnsi"/>
        </w:rPr>
        <w:t>-a.</w:t>
      </w:r>
      <w:r w:rsidRPr="00A50B88">
        <w:rPr>
          <w:rFonts w:asciiTheme="minorHAnsi" w:hAnsiTheme="minorHAnsi" w:cstheme="minorHAnsi"/>
        </w:rPr>
        <w:t xml:space="preserve"> and 2</w:t>
      </w:r>
      <w:r>
        <w:rPr>
          <w:rFonts w:asciiTheme="minorHAnsi" w:hAnsiTheme="minorHAnsi" w:cstheme="minorHAnsi"/>
        </w:rPr>
        <w:t>-</w:t>
      </w:r>
      <w:r w:rsidR="00FC12FF">
        <w:rPr>
          <w:rFonts w:asciiTheme="minorHAnsi" w:hAnsiTheme="minorHAnsi" w:cstheme="minorHAnsi"/>
        </w:rPr>
        <w:t>e</w:t>
      </w:r>
      <w:r>
        <w:rPr>
          <w:rFonts w:asciiTheme="minorHAnsi" w:hAnsiTheme="minorHAnsi" w:cstheme="minorHAnsi"/>
        </w:rPr>
        <w:t>.</w:t>
      </w:r>
      <w:r w:rsidRPr="00A50B88">
        <w:rPr>
          <w:rFonts w:asciiTheme="minorHAnsi" w:hAnsiTheme="minorHAnsi" w:cstheme="minorHAnsi"/>
        </w:rPr>
        <w:t xml:space="preserve"> to answer the following questions. </w:t>
      </w:r>
      <w:r w:rsidR="00FF0983" w:rsidRPr="00FF0983">
        <w:rPr>
          <w:rFonts w:asciiTheme="minorHAnsi" w:hAnsiTheme="minorHAnsi" w:cstheme="minorHAnsi"/>
          <w:b/>
          <w:bCs/>
          <w:i/>
          <w:iCs/>
        </w:rPr>
        <w:t>Enable</w:t>
      </w:r>
      <w:r w:rsidR="00FF0983">
        <w:rPr>
          <w:rFonts w:asciiTheme="minorHAnsi" w:hAnsiTheme="minorHAnsi" w:cstheme="minorHAnsi"/>
          <w:b/>
          <w:bCs/>
        </w:rPr>
        <w:t xml:space="preserve"> “</w:t>
      </w:r>
      <w:r w:rsidRPr="00A50B88">
        <w:rPr>
          <w:rFonts w:asciiTheme="minorHAnsi" w:hAnsiTheme="minorHAnsi" w:cstheme="minorHAnsi"/>
        </w:rPr>
        <w:t>Relative sequence number</w:t>
      </w:r>
      <w:r w:rsidR="00FF0983">
        <w:rPr>
          <w:rFonts w:asciiTheme="minorHAnsi" w:hAnsiTheme="minorHAnsi" w:cstheme="minorHAnsi"/>
        </w:rPr>
        <w:t>”</w:t>
      </w:r>
      <w:r w:rsidRPr="00A50B88">
        <w:rPr>
          <w:rFonts w:asciiTheme="minorHAnsi" w:hAnsiTheme="minorHAnsi" w:cstheme="minorHAnsi"/>
        </w:rPr>
        <w:t xml:space="preserve"> </w:t>
      </w:r>
      <w:r w:rsidR="00FF0983">
        <w:rPr>
          <w:rFonts w:asciiTheme="minorHAnsi" w:hAnsiTheme="minorHAnsi" w:cstheme="minorHAnsi"/>
        </w:rPr>
        <w:t xml:space="preserve">for both captures </w:t>
      </w:r>
      <w:r w:rsidRPr="00A50B88">
        <w:rPr>
          <w:rFonts w:asciiTheme="minorHAnsi" w:hAnsiTheme="minorHAnsi" w:cstheme="minorHAnsi"/>
        </w:rPr>
        <w:t>to make traffic analysis easier.</w:t>
      </w:r>
    </w:p>
    <w:p w14:paraId="79D7796D" w14:textId="5C51F88A" w:rsidR="00A50B88" w:rsidRPr="004B2F32" w:rsidRDefault="00A50B88" w:rsidP="00273553">
      <w:pPr>
        <w:pStyle w:val="BodyA"/>
        <w:numPr>
          <w:ilvl w:val="0"/>
          <w:numId w:val="30"/>
        </w:numPr>
        <w:spacing w:before="120" w:after="120"/>
        <w:contextualSpacing/>
        <w:rPr>
          <w:rFonts w:asciiTheme="minorHAnsi" w:hAnsiTheme="minorHAnsi" w:cstheme="minorHAnsi"/>
          <w:position w:val="-2"/>
        </w:rPr>
      </w:pPr>
      <w:r w:rsidRPr="00A50B88">
        <w:rPr>
          <w:rFonts w:asciiTheme="minorHAnsi" w:hAnsiTheme="minorHAnsi" w:cstheme="minorHAnsi"/>
        </w:rPr>
        <w:t xml:space="preserve">How many </w:t>
      </w:r>
      <w:r w:rsidRPr="00FF0983">
        <w:rPr>
          <w:rFonts w:asciiTheme="minorHAnsi" w:hAnsiTheme="minorHAnsi" w:cstheme="minorHAnsi"/>
          <w:b/>
          <w:bCs/>
          <w:i/>
          <w:iCs/>
        </w:rPr>
        <w:t>data</w:t>
      </w:r>
      <w:r w:rsidRPr="00A50B88">
        <w:rPr>
          <w:rFonts w:asciiTheme="minorHAnsi" w:hAnsiTheme="minorHAnsi" w:cstheme="minorHAnsi"/>
        </w:rPr>
        <w:t xml:space="preserve"> packets are transmitted by </w:t>
      </w:r>
      <w:r w:rsidRPr="00FF0983">
        <w:rPr>
          <w:rFonts w:asciiTheme="minorHAnsi" w:hAnsiTheme="minorHAnsi" w:cstheme="minorHAnsi"/>
          <w:i/>
          <w:iCs/>
        </w:rPr>
        <w:t>PC1</w:t>
      </w:r>
      <w:r w:rsidRPr="00A50B88">
        <w:rPr>
          <w:rFonts w:asciiTheme="minorHAnsi" w:hAnsiTheme="minorHAnsi" w:cstheme="minorHAnsi"/>
        </w:rPr>
        <w:t xml:space="preserve">, and how many data packets are transmitted by </w:t>
      </w:r>
      <w:r w:rsidRPr="00FF0983">
        <w:rPr>
          <w:rFonts w:asciiTheme="minorHAnsi" w:hAnsiTheme="minorHAnsi" w:cstheme="minorHAnsi"/>
          <w:i/>
          <w:iCs/>
        </w:rPr>
        <w:t>PC</w:t>
      </w:r>
      <w:r w:rsidR="00B52306">
        <w:rPr>
          <w:rFonts w:asciiTheme="minorHAnsi" w:hAnsiTheme="minorHAnsi" w:cstheme="minorHAnsi"/>
          <w:i/>
          <w:iCs/>
        </w:rPr>
        <w:t>3</w:t>
      </w:r>
      <w:r w:rsidRPr="00A50B88">
        <w:rPr>
          <w:rFonts w:asciiTheme="minorHAnsi" w:hAnsiTheme="minorHAnsi" w:cstheme="minorHAnsi"/>
        </w:rPr>
        <w:t xml:space="preserve"> for both TCP and UDP? How many ACKs does TCP send in both directions?</w:t>
      </w:r>
    </w:p>
    <w:p w14:paraId="4FB8A7EA" w14:textId="77DD2625" w:rsidR="004B2F32" w:rsidRPr="004B2F32" w:rsidRDefault="004B2F32" w:rsidP="004B2F32">
      <w:pPr>
        <w:pStyle w:val="BodyA"/>
        <w:numPr>
          <w:ilvl w:val="1"/>
          <w:numId w:val="30"/>
        </w:numPr>
        <w:spacing w:before="120" w:after="120"/>
        <w:contextualSpacing/>
        <w:rPr>
          <w:ins w:id="88" w:author="vineet bharot" w:date="2021-03-13T18:12:00Z"/>
          <w:rFonts w:asciiTheme="minorHAnsi" w:hAnsiTheme="minorHAnsi" w:cstheme="minorHAnsi"/>
          <w:position w:val="-2"/>
        </w:rPr>
      </w:pPr>
      <w:ins w:id="89" w:author="vineet bharot" w:date="2021-03-13T18:12:00Z">
        <w:r>
          <w:rPr>
            <w:rFonts w:asciiTheme="minorHAnsi" w:hAnsiTheme="minorHAnsi" w:cstheme="minorHAnsi"/>
          </w:rPr>
          <w:t xml:space="preserve">PC3 and PC1 only sends 1 data which is also the only </w:t>
        </w:r>
      </w:ins>
      <w:r w:rsidR="001E1B3E">
        <w:rPr>
          <w:rFonts w:asciiTheme="minorHAnsi" w:hAnsiTheme="minorHAnsi" w:cstheme="minorHAnsi"/>
        </w:rPr>
        <w:t>upd</w:t>
      </w:r>
      <w:ins w:id="90" w:author="vineet bharot" w:date="2021-03-13T18:12:00Z">
        <w:r>
          <w:rPr>
            <w:rFonts w:asciiTheme="minorHAnsi" w:hAnsiTheme="minorHAnsi" w:cstheme="minorHAnsi"/>
          </w:rPr>
          <w:t xml:space="preserve"> packet per message</w:t>
        </w:r>
      </w:ins>
    </w:p>
    <w:p w14:paraId="4667BB95" w14:textId="0ED8DC7B" w:rsidR="004B2F32" w:rsidRPr="00A50B88" w:rsidRDefault="004B2F32" w:rsidP="004B2F32">
      <w:pPr>
        <w:pStyle w:val="BodyA"/>
        <w:numPr>
          <w:ilvl w:val="1"/>
          <w:numId w:val="30"/>
        </w:numPr>
        <w:spacing w:before="120" w:after="120"/>
        <w:contextualSpacing/>
        <w:rPr>
          <w:ins w:id="91" w:author="vineet bharot" w:date="2021-03-13T18:12:00Z"/>
          <w:rFonts w:asciiTheme="minorHAnsi" w:hAnsiTheme="minorHAnsi" w:cstheme="minorHAnsi"/>
          <w:position w:val="-2"/>
        </w:rPr>
      </w:pPr>
      <w:ins w:id="92" w:author="vineet bharot" w:date="2021-03-13T18:12:00Z">
        <w:r>
          <w:rPr>
            <w:rFonts w:asciiTheme="minorHAnsi" w:hAnsiTheme="minorHAnsi" w:cstheme="minorHAnsi"/>
            <w:position w:val="-2"/>
          </w:rPr>
          <w:t>NO ACK are present.</w:t>
        </w:r>
      </w:ins>
    </w:p>
    <w:p w14:paraId="5A5A34EB" w14:textId="308F0F5C" w:rsidR="00A50B88" w:rsidRPr="004B2F32" w:rsidRDefault="00A50B88" w:rsidP="00273553">
      <w:pPr>
        <w:pStyle w:val="BodyA"/>
        <w:numPr>
          <w:ilvl w:val="0"/>
          <w:numId w:val="30"/>
        </w:numPr>
        <w:spacing w:before="120" w:after="120"/>
        <w:contextualSpacing/>
        <w:rPr>
          <w:rFonts w:asciiTheme="minorHAnsi" w:hAnsiTheme="minorHAnsi" w:cstheme="minorHAnsi"/>
          <w:position w:val="-2"/>
        </w:rPr>
      </w:pPr>
      <w:r w:rsidRPr="00A50B88">
        <w:rPr>
          <w:rFonts w:asciiTheme="minorHAnsi" w:hAnsiTheme="minorHAnsi" w:cstheme="minorHAnsi"/>
        </w:rPr>
        <w:t>What are the sizes of the TCP segment? UDP segment?</w:t>
      </w:r>
    </w:p>
    <w:p w14:paraId="7B4D0A7E" w14:textId="61D623D5" w:rsidR="004B2F32" w:rsidRPr="00A50B88" w:rsidRDefault="003026A0" w:rsidP="004B2F32">
      <w:pPr>
        <w:pStyle w:val="BodyA"/>
        <w:numPr>
          <w:ilvl w:val="1"/>
          <w:numId w:val="30"/>
        </w:numPr>
        <w:spacing w:before="120" w:after="120"/>
        <w:contextualSpacing/>
        <w:rPr>
          <w:ins w:id="93" w:author="vineet bharot" w:date="2021-03-13T18:12:00Z"/>
          <w:rFonts w:asciiTheme="minorHAnsi" w:hAnsiTheme="minorHAnsi" w:cstheme="minorHAnsi"/>
          <w:position w:val="-2"/>
        </w:rPr>
      </w:pPr>
      <w:r>
        <w:rPr>
          <w:rFonts w:asciiTheme="minorHAnsi" w:hAnsiTheme="minorHAnsi" w:cstheme="minorHAnsi"/>
        </w:rPr>
        <w:t xml:space="preserve">TCP: absent UDP: </w:t>
      </w:r>
      <w:ins w:id="94" w:author="vineet bharot" w:date="2021-03-13T18:12:00Z">
        <w:r w:rsidR="004B2F32">
          <w:rPr>
            <w:rFonts w:asciiTheme="minorHAnsi" w:hAnsiTheme="minorHAnsi" w:cstheme="minorHAnsi"/>
          </w:rPr>
          <w:t>PAYLOAD + 8 Byte header</w:t>
        </w:r>
        <w:r w:rsidR="00797E1F">
          <w:rPr>
            <w:rFonts w:asciiTheme="minorHAnsi" w:hAnsiTheme="minorHAnsi" w:cstheme="minorHAnsi"/>
          </w:rPr>
          <w:t xml:space="preserve"> and as payload is different so is the size.</w:t>
        </w:r>
      </w:ins>
    </w:p>
    <w:p w14:paraId="51AD11FB" w14:textId="6A8CA8FD" w:rsidR="00A50B88" w:rsidRPr="00386B70" w:rsidRDefault="00A50B88" w:rsidP="00273553">
      <w:pPr>
        <w:pStyle w:val="BodyA"/>
        <w:numPr>
          <w:ilvl w:val="0"/>
          <w:numId w:val="30"/>
        </w:numPr>
        <w:spacing w:before="120" w:after="120"/>
        <w:contextualSpacing/>
        <w:rPr>
          <w:rFonts w:asciiTheme="minorHAnsi" w:hAnsiTheme="minorHAnsi" w:cstheme="minorHAnsi"/>
          <w:position w:val="-2"/>
        </w:rPr>
      </w:pPr>
      <w:r w:rsidRPr="00A50B88">
        <w:rPr>
          <w:rFonts w:asciiTheme="minorHAnsi" w:hAnsiTheme="minorHAnsi" w:cstheme="minorHAnsi"/>
        </w:rPr>
        <w:t xml:space="preserve">Compare the </w:t>
      </w:r>
      <w:r w:rsidRPr="00FF0983">
        <w:rPr>
          <w:rFonts w:asciiTheme="minorHAnsi" w:hAnsiTheme="minorHAnsi" w:cstheme="minorHAnsi"/>
          <w:b/>
          <w:bCs/>
          <w:i/>
          <w:iCs/>
        </w:rPr>
        <w:t xml:space="preserve">total </w:t>
      </w:r>
      <w:r w:rsidRPr="00A50B88">
        <w:rPr>
          <w:rFonts w:asciiTheme="minorHAnsi" w:hAnsiTheme="minorHAnsi" w:cstheme="minorHAnsi"/>
        </w:rPr>
        <w:t xml:space="preserve">number of overhead bytes transmitted, in both directions, that is Ethernet, IP, </w:t>
      </w:r>
      <w:r w:rsidR="00FF0983">
        <w:rPr>
          <w:rFonts w:asciiTheme="minorHAnsi" w:hAnsiTheme="minorHAnsi" w:cstheme="minorHAnsi"/>
        </w:rPr>
        <w:t xml:space="preserve">and </w:t>
      </w:r>
      <w:r w:rsidRPr="00A50B88">
        <w:rPr>
          <w:rFonts w:asciiTheme="minorHAnsi" w:hAnsiTheme="minorHAnsi" w:cstheme="minorHAnsi"/>
        </w:rPr>
        <w:t>UDP/TCP headers, to the amount of application data transmitted. How much more overhead data does TCP incur compared to UDP?</w:t>
      </w:r>
      <w:r w:rsidR="00FF0983">
        <w:rPr>
          <w:rFonts w:asciiTheme="minorHAnsi" w:hAnsiTheme="minorHAnsi" w:cstheme="minorHAnsi"/>
        </w:rPr>
        <w:t xml:space="preserve"> Please include all packet exchanges for both protocols.</w:t>
      </w:r>
    </w:p>
    <w:p w14:paraId="313BDFAE" w14:textId="3A1F6A4A" w:rsidR="00386B70" w:rsidRPr="00386B70" w:rsidRDefault="00386B70" w:rsidP="00386B70">
      <w:pPr>
        <w:pStyle w:val="BodyA"/>
        <w:numPr>
          <w:ilvl w:val="1"/>
          <w:numId w:val="30"/>
        </w:numPr>
        <w:spacing w:before="120" w:after="120"/>
        <w:contextualSpacing/>
        <w:rPr>
          <w:ins w:id="95" w:author="vineet bharot" w:date="2021-03-13T18:12:00Z"/>
          <w:rFonts w:asciiTheme="minorHAnsi" w:hAnsiTheme="minorHAnsi" w:cstheme="minorHAnsi"/>
          <w:position w:val="-2"/>
        </w:rPr>
      </w:pPr>
      <w:ins w:id="96" w:author="vineet bharot" w:date="2021-03-13T18:12:00Z">
        <w:r>
          <w:rPr>
            <w:rFonts w:asciiTheme="minorHAnsi" w:hAnsiTheme="minorHAnsi" w:cstheme="minorHAnsi"/>
          </w:rPr>
          <w:t>UDP: 42 bytes extra apart from data for one message.</w:t>
        </w:r>
      </w:ins>
    </w:p>
    <w:p w14:paraId="35387EC3" w14:textId="5897E836" w:rsidR="00386B70" w:rsidRPr="00A50B88" w:rsidRDefault="00386B70" w:rsidP="00386B70">
      <w:pPr>
        <w:pStyle w:val="BodyA"/>
        <w:numPr>
          <w:ilvl w:val="1"/>
          <w:numId w:val="30"/>
        </w:numPr>
        <w:spacing w:before="120" w:after="120"/>
        <w:contextualSpacing/>
        <w:rPr>
          <w:ins w:id="97" w:author="vineet bharot" w:date="2021-03-13T18:12:00Z"/>
          <w:rFonts w:asciiTheme="minorHAnsi" w:hAnsiTheme="minorHAnsi" w:cstheme="minorHAnsi"/>
          <w:position w:val="-2"/>
        </w:rPr>
      </w:pPr>
      <w:ins w:id="98" w:author="vineet bharot" w:date="2021-03-13T18:12:00Z">
        <w:r>
          <w:rPr>
            <w:rFonts w:asciiTheme="minorHAnsi" w:hAnsiTheme="minorHAnsi" w:cstheme="minorHAnsi"/>
          </w:rPr>
          <w:t xml:space="preserve">TCP: </w:t>
        </w:r>
        <w:r w:rsidR="00963588">
          <w:rPr>
            <w:rFonts w:asciiTheme="minorHAnsi" w:hAnsiTheme="minorHAnsi" w:cstheme="minorHAnsi"/>
          </w:rPr>
          <w:t>132 extra bytes: which have 66 bytes of ack and 66 bytes for data headers.</w:t>
        </w:r>
      </w:ins>
    </w:p>
    <w:p w14:paraId="36B77D9A" w14:textId="77777777" w:rsidR="005701E2" w:rsidRDefault="005701E2" w:rsidP="005701E2">
      <w:pPr>
        <w:pStyle w:val="Heading2"/>
      </w:pPr>
      <w:bookmarkStart w:id="99" w:name="_Toc371322475"/>
      <w:bookmarkStart w:id="100" w:name="_Toc529622821"/>
      <w:bookmarkStart w:id="101" w:name="_Toc530477162"/>
      <w:bookmarkStart w:id="102" w:name="_Toc34343750"/>
      <w:bookmarkStart w:id="103" w:name="_Toc65426249"/>
      <w:r>
        <w:lastRenderedPageBreak/>
        <w:t>Part 3.  IP Fragmentation of UDP and TCP traffic</w:t>
      </w:r>
      <w:bookmarkEnd w:id="99"/>
      <w:bookmarkEnd w:id="100"/>
      <w:bookmarkEnd w:id="101"/>
      <w:bookmarkEnd w:id="102"/>
      <w:bookmarkEnd w:id="103"/>
    </w:p>
    <w:p w14:paraId="385A43D4" w14:textId="771340A5" w:rsidR="005701E2" w:rsidRDefault="005701E2" w:rsidP="004542B1">
      <w:pPr>
        <w:spacing w:before="120" w:after="120" w:line="240" w:lineRule="auto"/>
      </w:pPr>
      <w:r>
        <w:t>In this part of the lab, you observe the effect of IP Fragmentation on UDP and TCP traffic. Fragmentation occurs when the transport layer sends a packet of data</w:t>
      </w:r>
      <w:r w:rsidR="00E8753E">
        <w:t xml:space="preserve"> (segment for TCP, and datagram for UDP)</w:t>
      </w:r>
      <w:r>
        <w:t xml:space="preserve"> to the IP layer that exceeds the Maximum Transmission Unit (MTU) of the underlying data link network. For example, in Ethernet networks, the MTU is 1500 bytes. If an IP datagram exceeds the MTU size, the IP datagram is fragmented into multiple IP datagrams, or, if the </w:t>
      </w:r>
      <w:r w:rsidRPr="00DD3E69">
        <w:rPr>
          <w:i/>
        </w:rPr>
        <w:t>Don’t fragment (DF)</w:t>
      </w:r>
      <w:r>
        <w:t xml:space="preserve"> flag is set in the IP header, the IP datagram is discarded.</w:t>
      </w:r>
    </w:p>
    <w:p w14:paraId="79E8EF68" w14:textId="77777777" w:rsidR="005701E2" w:rsidRDefault="005701E2" w:rsidP="004542B1">
      <w:pPr>
        <w:spacing w:before="120" w:after="120" w:line="240" w:lineRule="auto"/>
      </w:pPr>
      <w:r>
        <w:t xml:space="preserve">When an IP datagram is fragmented, its payload is split into multiple IP datagrams, each satisfying the limit imposed by the MTU. Each fragment is an independent IP datagram, and is routed in the network independently from the other fragments. Fragmentation can occur at the sending host or at intermediate IP routers. Fragments are reassembled only at the destination host. </w:t>
      </w:r>
    </w:p>
    <w:p w14:paraId="7BDC1F95" w14:textId="77777777" w:rsidR="000160CF" w:rsidRDefault="005701E2" w:rsidP="004542B1">
      <w:pPr>
        <w:spacing w:before="120" w:after="120" w:line="240" w:lineRule="auto"/>
      </w:pPr>
      <w:r>
        <w:t xml:space="preserve">Even though IP fragmentation provides flexibility that can hide differences of data link technologies to higher layers, it incurs considerable overhead, and, therefore, should be avoided.  TCP tries to avoid fragmentation with a </w:t>
      </w:r>
      <w:r>
        <w:rPr>
          <w:i/>
        </w:rPr>
        <w:t>Path</w:t>
      </w:r>
      <w:r w:rsidR="00FB3DDC">
        <w:rPr>
          <w:i/>
        </w:rPr>
        <w:t xml:space="preserve"> </w:t>
      </w:r>
      <w:r>
        <w:rPr>
          <w:i/>
        </w:rPr>
        <w:t>Discovery</w:t>
      </w:r>
      <w:r w:rsidR="00FB3DDC">
        <w:rPr>
          <w:i/>
        </w:rPr>
        <w:t xml:space="preserve"> MTU</w:t>
      </w:r>
      <w:r>
        <w:t xml:space="preserve"> </w:t>
      </w:r>
      <w:r w:rsidR="00FB3DDC">
        <w:t xml:space="preserve">(PDMTU) </w:t>
      </w:r>
      <w:r>
        <w:t xml:space="preserve">scheme that determines a Maximum Segment Size (MSS) which does not result in fragmentation. </w:t>
      </w:r>
      <w:r w:rsidR="00FB3DDC">
        <w:t xml:space="preserve">It does this by probing the path with the </w:t>
      </w:r>
      <w:r w:rsidR="00FB3DDC" w:rsidRPr="00720096">
        <w:rPr>
          <w:b/>
          <w:bCs/>
        </w:rPr>
        <w:t>DF</w:t>
      </w:r>
      <w:r w:rsidR="00FB3DDC">
        <w:t xml:space="preserve"> bit set. Every time the datagram encounters a smaller MTU size, and error is returned to the sender and the transport layer is required to adjust the MSS value to it in the received MTU size returned in the ICMP error packet. Once the packet goes through all the way to the destination with no more ICMP errors reported due to packet size, the transport layer recognizes that it has taken care of the smallest MTU on the path. It then proceeds to transport the application data using the new MSS value discovered via probing.</w:t>
      </w:r>
      <w:r w:rsidR="0083112D">
        <w:t xml:space="preserve"> UDP has a maximum payload size that is not negotiated, as it does not setup a connection. In the past it used to be set to a very high value (65K). Now it is set in the kernel to a default value to conform to the default MTU size of the host interface. Since UDP does not negotiate a payload size, IP does not set the </w:t>
      </w:r>
      <w:r w:rsidR="0083112D" w:rsidRPr="00720096">
        <w:rPr>
          <w:b/>
          <w:bCs/>
        </w:rPr>
        <w:t>DF</w:t>
      </w:r>
      <w:r w:rsidR="0083112D">
        <w:t xml:space="preserve"> bit </w:t>
      </w:r>
      <w:r w:rsidR="00720096">
        <w:t xml:space="preserve">in the header </w:t>
      </w:r>
      <w:r w:rsidR="0083112D">
        <w:t xml:space="preserve">that causes an ICMP error to occur and is reported back to the sender to react by decreasing the payload size. </w:t>
      </w:r>
      <w:r w:rsidR="00720096">
        <w:t>For UDP, IP handles it by doing fragmentation.</w:t>
      </w:r>
      <w:r w:rsidR="000160CF">
        <w:t xml:space="preserve"> </w:t>
      </w:r>
    </w:p>
    <w:p w14:paraId="78356F59" w14:textId="2696AFC6" w:rsidR="005701E2" w:rsidRDefault="000160CF" w:rsidP="004542B1">
      <w:pPr>
        <w:spacing w:before="120" w:after="120" w:line="240" w:lineRule="auto"/>
      </w:pPr>
      <w:r>
        <w:t>In IPV6 we do not have a DF bit. TCP avoids fragmentation using PDMTU, reacting to the ICMPv6 “too big” packet by adjusting its MSS to fit the indicated MTU size. For UDP, just like in IPv4, IPv6 takes care of fragmentation. It uses the “Fragment Header” to carry all the parameters associated with fragmentation and reassembly. The next header field is used to identify the next header as the “Fragment Header”. This is then followed by the UDP header and the “fragmented” payload.</w:t>
      </w:r>
    </w:p>
    <w:p w14:paraId="7C0A5D46" w14:textId="4524269D" w:rsidR="008268C0" w:rsidRDefault="00021D0B" w:rsidP="004542B1">
      <w:pPr>
        <w:spacing w:before="120" w:after="120" w:line="240" w:lineRule="auto"/>
      </w:pPr>
      <w:r>
        <w:t>In this part you</w:t>
      </w:r>
      <w:r w:rsidR="005701E2">
        <w:t xml:space="preserve"> explore IP fragmentation </w:t>
      </w:r>
      <w:r w:rsidR="00B665F9">
        <w:t>using</w:t>
      </w:r>
      <w:r w:rsidR="00FB3DDC">
        <w:t xml:space="preserve"> IPv4 and IPv6.</w:t>
      </w:r>
      <w:r w:rsidR="00B665F9">
        <w:t xml:space="preserve"> W</w:t>
      </w:r>
      <w:r w:rsidR="008268C0">
        <w:t>e use the same configuration as in Figure 6.1, and use Table 6.1 for the IPv4 exercises (3-a., 3-b.) and Table 6.2 (shown below) for the IPv6 exercises</w:t>
      </w:r>
      <w:r w:rsidR="00B665F9">
        <w:t xml:space="preserve"> (3-c, 3-d).</w:t>
      </w:r>
    </w:p>
    <w:tbl>
      <w:tblPr>
        <w:tblStyle w:val="GridTable4-Accent112"/>
        <w:tblW w:w="9350" w:type="dxa"/>
        <w:jc w:val="center"/>
        <w:tblLayout w:type="fixed"/>
        <w:tblLook w:val="0420" w:firstRow="1" w:lastRow="0" w:firstColumn="0" w:lastColumn="0" w:noHBand="0" w:noVBand="1"/>
      </w:tblPr>
      <w:tblGrid>
        <w:gridCol w:w="1450"/>
        <w:gridCol w:w="2955"/>
        <w:gridCol w:w="2880"/>
        <w:gridCol w:w="2065"/>
      </w:tblGrid>
      <w:tr w:rsidR="00B665F9" w:rsidRPr="008F034E" w14:paraId="1E4A745A" w14:textId="77777777" w:rsidTr="00EC1024">
        <w:trPr>
          <w:cnfStyle w:val="100000000000" w:firstRow="1" w:lastRow="0" w:firstColumn="0" w:lastColumn="0" w:oddVBand="0" w:evenVBand="0" w:oddHBand="0" w:evenHBand="0" w:firstRowFirstColumn="0" w:firstRowLastColumn="0" w:lastRowFirstColumn="0" w:lastRowLastColumn="0"/>
          <w:trHeight w:val="323"/>
          <w:jc w:val="center"/>
        </w:trPr>
        <w:tc>
          <w:tcPr>
            <w:tcW w:w="1450" w:type="dxa"/>
            <w:shd w:val="clear" w:color="auto" w:fill="0070C0"/>
          </w:tcPr>
          <w:p w14:paraId="6A56EF44" w14:textId="77777777" w:rsidR="00B665F9" w:rsidRPr="008F034E" w:rsidRDefault="00B665F9" w:rsidP="00EC1024">
            <w:pPr>
              <w:jc w:val="center"/>
              <w:rPr>
                <w:b w:val="0"/>
                <w:sz w:val="24"/>
                <w:szCs w:val="24"/>
              </w:rPr>
            </w:pPr>
            <w:r w:rsidRPr="008F034E">
              <w:rPr>
                <w:sz w:val="24"/>
                <w:szCs w:val="24"/>
              </w:rPr>
              <w:t>PC</w:t>
            </w:r>
          </w:p>
        </w:tc>
        <w:tc>
          <w:tcPr>
            <w:tcW w:w="2955" w:type="dxa"/>
            <w:shd w:val="clear" w:color="auto" w:fill="0070C0"/>
          </w:tcPr>
          <w:p w14:paraId="2425F419" w14:textId="77777777" w:rsidR="00B665F9" w:rsidRPr="008F034E" w:rsidRDefault="00B665F9" w:rsidP="00EC1024">
            <w:pPr>
              <w:jc w:val="center"/>
              <w:rPr>
                <w:sz w:val="24"/>
                <w:szCs w:val="24"/>
              </w:rPr>
            </w:pPr>
            <w:r w:rsidRPr="008F034E">
              <w:rPr>
                <w:sz w:val="24"/>
                <w:szCs w:val="24"/>
              </w:rPr>
              <w:t xml:space="preserve">IPv6 address of </w:t>
            </w:r>
            <w:r w:rsidRPr="008F034E">
              <w:rPr>
                <w:i/>
                <w:sz w:val="24"/>
                <w:szCs w:val="24"/>
              </w:rPr>
              <w:t>eth0</w:t>
            </w:r>
          </w:p>
        </w:tc>
        <w:tc>
          <w:tcPr>
            <w:tcW w:w="2880" w:type="dxa"/>
            <w:shd w:val="clear" w:color="auto" w:fill="0070C0"/>
          </w:tcPr>
          <w:p w14:paraId="5F12283D" w14:textId="77777777" w:rsidR="00B665F9" w:rsidRPr="008F034E" w:rsidRDefault="00B665F9" w:rsidP="00EC1024">
            <w:pPr>
              <w:jc w:val="center"/>
              <w:rPr>
                <w:sz w:val="24"/>
                <w:szCs w:val="24"/>
              </w:rPr>
            </w:pPr>
            <w:r w:rsidRPr="008F034E">
              <w:rPr>
                <w:sz w:val="24"/>
                <w:szCs w:val="24"/>
              </w:rPr>
              <w:t xml:space="preserve">IPv6address of </w:t>
            </w:r>
            <w:r w:rsidRPr="008F034E">
              <w:rPr>
                <w:i/>
                <w:sz w:val="24"/>
                <w:szCs w:val="24"/>
              </w:rPr>
              <w:t>eth1</w:t>
            </w:r>
          </w:p>
        </w:tc>
        <w:tc>
          <w:tcPr>
            <w:tcW w:w="2065" w:type="dxa"/>
            <w:shd w:val="clear" w:color="auto" w:fill="0070C0"/>
          </w:tcPr>
          <w:p w14:paraId="569E9F19" w14:textId="77777777" w:rsidR="00B665F9" w:rsidRPr="008F034E" w:rsidRDefault="00B665F9" w:rsidP="00EC1024">
            <w:pPr>
              <w:jc w:val="center"/>
              <w:rPr>
                <w:sz w:val="24"/>
                <w:szCs w:val="24"/>
              </w:rPr>
            </w:pPr>
            <w:r>
              <w:rPr>
                <w:sz w:val="24"/>
                <w:szCs w:val="24"/>
              </w:rPr>
              <w:t>Default Gateway</w:t>
            </w:r>
          </w:p>
        </w:tc>
      </w:tr>
      <w:tr w:rsidR="00B665F9" w:rsidRPr="008F034E" w14:paraId="1C5591FE" w14:textId="77777777" w:rsidTr="00EC1024">
        <w:trPr>
          <w:cnfStyle w:val="000000100000" w:firstRow="0" w:lastRow="0" w:firstColumn="0" w:lastColumn="0" w:oddVBand="0" w:evenVBand="0" w:oddHBand="1" w:evenHBand="0" w:firstRowFirstColumn="0" w:firstRowLastColumn="0" w:lastRowFirstColumn="0" w:lastRowLastColumn="0"/>
          <w:trHeight w:val="305"/>
          <w:jc w:val="center"/>
        </w:trPr>
        <w:tc>
          <w:tcPr>
            <w:tcW w:w="1450" w:type="dxa"/>
          </w:tcPr>
          <w:p w14:paraId="295E543F" w14:textId="77777777" w:rsidR="00B665F9" w:rsidRPr="008F034E" w:rsidRDefault="00B665F9" w:rsidP="00EC1024">
            <w:pPr>
              <w:jc w:val="center"/>
            </w:pPr>
            <w:r w:rsidRPr="008F034E">
              <w:t>PC1</w:t>
            </w:r>
          </w:p>
        </w:tc>
        <w:tc>
          <w:tcPr>
            <w:tcW w:w="2955" w:type="dxa"/>
          </w:tcPr>
          <w:p w14:paraId="22D2CD87" w14:textId="77777777" w:rsidR="00B665F9" w:rsidRPr="00D1437D" w:rsidRDefault="00B665F9" w:rsidP="00EC1024">
            <w:pPr>
              <w:jc w:val="center"/>
              <w:rPr>
                <w:bCs/>
              </w:rPr>
            </w:pPr>
            <w:r w:rsidRPr="00D1437D">
              <w:t>autoconfigured</w:t>
            </w:r>
          </w:p>
        </w:tc>
        <w:tc>
          <w:tcPr>
            <w:tcW w:w="2880" w:type="dxa"/>
          </w:tcPr>
          <w:p w14:paraId="0C238951" w14:textId="77777777" w:rsidR="00B665F9" w:rsidRPr="008F034E" w:rsidRDefault="00B665F9" w:rsidP="00EC1024">
            <w:pPr>
              <w:jc w:val="center"/>
              <w:rPr>
                <w:bCs/>
              </w:rPr>
            </w:pPr>
            <w:r w:rsidRPr="008F034E">
              <w:t>–</w:t>
            </w:r>
          </w:p>
        </w:tc>
        <w:tc>
          <w:tcPr>
            <w:tcW w:w="2065" w:type="dxa"/>
          </w:tcPr>
          <w:p w14:paraId="4A5790A9" w14:textId="77777777" w:rsidR="00B665F9" w:rsidRPr="008F034E" w:rsidRDefault="00B665F9" w:rsidP="00EC1024">
            <w:pPr>
              <w:jc w:val="center"/>
            </w:pPr>
            <w:r>
              <w:t>-</w:t>
            </w:r>
          </w:p>
        </w:tc>
      </w:tr>
      <w:tr w:rsidR="00B665F9" w:rsidRPr="008F034E" w14:paraId="11E75AA4" w14:textId="77777777" w:rsidTr="00EC1024">
        <w:trPr>
          <w:trHeight w:val="260"/>
          <w:jc w:val="center"/>
        </w:trPr>
        <w:tc>
          <w:tcPr>
            <w:tcW w:w="1450" w:type="dxa"/>
          </w:tcPr>
          <w:p w14:paraId="19CE74A6" w14:textId="77777777" w:rsidR="00B665F9" w:rsidRPr="008F034E" w:rsidRDefault="00B665F9" w:rsidP="00EC1024">
            <w:pPr>
              <w:jc w:val="center"/>
            </w:pPr>
            <w:r w:rsidRPr="008F034E">
              <w:t>PC3</w:t>
            </w:r>
          </w:p>
        </w:tc>
        <w:tc>
          <w:tcPr>
            <w:tcW w:w="2955" w:type="dxa"/>
          </w:tcPr>
          <w:p w14:paraId="205DC0B3" w14:textId="77777777" w:rsidR="00B665F9" w:rsidRPr="008F034E" w:rsidRDefault="00B665F9" w:rsidP="00EC1024">
            <w:pPr>
              <w:jc w:val="center"/>
              <w:rPr>
                <w:bCs/>
              </w:rPr>
            </w:pPr>
            <w:r w:rsidRPr="008F034E">
              <w:rPr>
                <w:bCs/>
              </w:rPr>
              <w:t>autoconfigured</w:t>
            </w:r>
          </w:p>
        </w:tc>
        <w:tc>
          <w:tcPr>
            <w:tcW w:w="2880" w:type="dxa"/>
          </w:tcPr>
          <w:p w14:paraId="47B655F0" w14:textId="77777777" w:rsidR="00B665F9" w:rsidRPr="008F034E" w:rsidRDefault="00B665F9" w:rsidP="00EC1024">
            <w:pPr>
              <w:jc w:val="center"/>
              <w:rPr>
                <w:bCs/>
              </w:rPr>
            </w:pPr>
            <w:r w:rsidRPr="008F034E">
              <w:t>–</w:t>
            </w:r>
          </w:p>
        </w:tc>
        <w:tc>
          <w:tcPr>
            <w:tcW w:w="2065" w:type="dxa"/>
          </w:tcPr>
          <w:p w14:paraId="390BB9E5" w14:textId="77777777" w:rsidR="00B665F9" w:rsidRPr="008F034E" w:rsidRDefault="00B665F9" w:rsidP="00EC1024">
            <w:pPr>
              <w:jc w:val="center"/>
            </w:pPr>
            <w:r>
              <w:t>-</w:t>
            </w:r>
          </w:p>
        </w:tc>
      </w:tr>
      <w:tr w:rsidR="00B665F9" w:rsidRPr="008F034E" w14:paraId="14C96A4C" w14:textId="77777777" w:rsidTr="00EC1024">
        <w:trPr>
          <w:cnfStyle w:val="000000100000" w:firstRow="0" w:lastRow="0" w:firstColumn="0" w:lastColumn="0" w:oddVBand="0" w:evenVBand="0" w:oddHBand="1" w:evenHBand="0" w:firstRowFirstColumn="0" w:firstRowLastColumn="0" w:lastRowFirstColumn="0" w:lastRowLastColumn="0"/>
          <w:trHeight w:val="432"/>
          <w:jc w:val="center"/>
        </w:trPr>
        <w:tc>
          <w:tcPr>
            <w:tcW w:w="1450" w:type="dxa"/>
            <w:shd w:val="clear" w:color="auto" w:fill="0070C0"/>
          </w:tcPr>
          <w:p w14:paraId="738CEDE3" w14:textId="77777777" w:rsidR="00B665F9" w:rsidRPr="008F034E" w:rsidRDefault="00B665F9" w:rsidP="00EC1024">
            <w:pPr>
              <w:jc w:val="center"/>
              <w:rPr>
                <w:b/>
                <w:bCs/>
                <w:color w:val="FFFFFF" w:themeColor="background1"/>
                <w:sz w:val="24"/>
                <w:szCs w:val="24"/>
              </w:rPr>
            </w:pPr>
            <w:r w:rsidRPr="008F034E">
              <w:rPr>
                <w:b/>
                <w:bCs/>
                <w:color w:val="FFFFFF" w:themeColor="background1"/>
                <w:sz w:val="24"/>
                <w:szCs w:val="24"/>
              </w:rPr>
              <w:t>Cisco Router</w:t>
            </w:r>
          </w:p>
        </w:tc>
        <w:tc>
          <w:tcPr>
            <w:tcW w:w="2955" w:type="dxa"/>
            <w:shd w:val="clear" w:color="auto" w:fill="0070C0"/>
          </w:tcPr>
          <w:p w14:paraId="008F1308" w14:textId="77777777" w:rsidR="00B665F9" w:rsidRPr="008F034E" w:rsidRDefault="00B665F9" w:rsidP="00EC1024">
            <w:pPr>
              <w:jc w:val="center"/>
              <w:rPr>
                <w:b/>
                <w:bCs/>
                <w:color w:val="FFFFFF" w:themeColor="background1"/>
                <w:sz w:val="24"/>
                <w:szCs w:val="24"/>
              </w:rPr>
            </w:pPr>
            <w:r w:rsidRPr="008F034E">
              <w:rPr>
                <w:b/>
                <w:bCs/>
                <w:color w:val="FFFFFF" w:themeColor="background1"/>
                <w:sz w:val="24"/>
                <w:szCs w:val="24"/>
              </w:rPr>
              <w:t xml:space="preserve">IPv6 address </w:t>
            </w:r>
            <w:proofErr w:type="gramStart"/>
            <w:r w:rsidRPr="00D71FBD">
              <w:rPr>
                <w:b/>
                <w:bCs/>
                <w:color w:val="FFFFFF" w:themeColor="background1"/>
                <w:sz w:val="24"/>
                <w:szCs w:val="24"/>
              </w:rPr>
              <w:t>of</w:t>
            </w:r>
            <w:r w:rsidRPr="00D71FBD">
              <w:rPr>
                <w:color w:val="FFFFFF" w:themeColor="background1"/>
                <w:sz w:val="24"/>
                <w:szCs w:val="24"/>
              </w:rPr>
              <w:t xml:space="preserve">  </w:t>
            </w:r>
            <w:r w:rsidRPr="00B30505">
              <w:rPr>
                <w:b/>
                <w:bCs/>
                <w:i/>
                <w:iCs/>
                <w:color w:val="FFFFFF" w:themeColor="background1"/>
                <w:sz w:val="24"/>
                <w:szCs w:val="24"/>
              </w:rPr>
              <w:t>FastEthernet</w:t>
            </w:r>
            <w:proofErr w:type="gramEnd"/>
            <w:r w:rsidRPr="00B30505">
              <w:rPr>
                <w:b/>
                <w:bCs/>
                <w:i/>
                <w:iCs/>
                <w:color w:val="FFFFFF" w:themeColor="background1"/>
                <w:sz w:val="24"/>
                <w:szCs w:val="24"/>
              </w:rPr>
              <w:t>0/0</w:t>
            </w:r>
            <w:r w:rsidRPr="00D71FBD">
              <w:rPr>
                <w:color w:val="FFFFFF" w:themeColor="background1"/>
                <w:sz w:val="24"/>
                <w:szCs w:val="24"/>
              </w:rPr>
              <w:t xml:space="preserve"> </w:t>
            </w:r>
          </w:p>
        </w:tc>
        <w:tc>
          <w:tcPr>
            <w:tcW w:w="2880" w:type="dxa"/>
            <w:shd w:val="clear" w:color="auto" w:fill="0070C0"/>
          </w:tcPr>
          <w:p w14:paraId="0BD9CD3C" w14:textId="77777777" w:rsidR="00B665F9" w:rsidRDefault="00B665F9" w:rsidP="00EC1024">
            <w:pPr>
              <w:jc w:val="center"/>
              <w:rPr>
                <w:color w:val="FFFFFF" w:themeColor="background1"/>
                <w:sz w:val="24"/>
                <w:szCs w:val="24"/>
              </w:rPr>
            </w:pPr>
            <w:r w:rsidRPr="008F034E">
              <w:rPr>
                <w:b/>
                <w:bCs/>
                <w:color w:val="FFFFFF" w:themeColor="background1"/>
                <w:sz w:val="24"/>
                <w:szCs w:val="24"/>
              </w:rPr>
              <w:t xml:space="preserve">IPv6 address </w:t>
            </w:r>
            <w:r w:rsidRPr="00D71FBD">
              <w:rPr>
                <w:b/>
                <w:bCs/>
                <w:color w:val="FFFFFF" w:themeColor="background1"/>
                <w:sz w:val="24"/>
                <w:szCs w:val="24"/>
              </w:rPr>
              <w:t>of</w:t>
            </w:r>
            <w:r w:rsidRPr="00D71FBD">
              <w:rPr>
                <w:color w:val="FFFFFF" w:themeColor="background1"/>
                <w:sz w:val="24"/>
                <w:szCs w:val="24"/>
              </w:rPr>
              <w:t xml:space="preserve">  </w:t>
            </w:r>
          </w:p>
          <w:p w14:paraId="3DA33A89" w14:textId="77777777" w:rsidR="00B665F9" w:rsidRPr="008F034E" w:rsidRDefault="00B665F9" w:rsidP="00EC1024">
            <w:pPr>
              <w:jc w:val="center"/>
              <w:rPr>
                <w:b/>
                <w:bCs/>
                <w:color w:val="FFFFFF" w:themeColor="background1"/>
                <w:sz w:val="24"/>
                <w:szCs w:val="24"/>
              </w:rPr>
            </w:pPr>
            <w:r w:rsidRPr="00B30505">
              <w:rPr>
                <w:b/>
                <w:bCs/>
                <w:i/>
                <w:iCs/>
                <w:color w:val="FFFFFF" w:themeColor="background1"/>
                <w:sz w:val="24"/>
                <w:szCs w:val="24"/>
              </w:rPr>
              <w:t>Serial2/0</w:t>
            </w:r>
            <w:r w:rsidRPr="00B30505">
              <w:rPr>
                <w:i/>
                <w:iCs/>
                <w:color w:val="FFFFFF" w:themeColor="background1"/>
                <w:sz w:val="24"/>
                <w:szCs w:val="24"/>
              </w:rPr>
              <w:t xml:space="preserve"> </w:t>
            </w:r>
          </w:p>
        </w:tc>
        <w:tc>
          <w:tcPr>
            <w:tcW w:w="2065" w:type="dxa"/>
            <w:shd w:val="clear" w:color="auto" w:fill="0070C0"/>
          </w:tcPr>
          <w:p w14:paraId="3A09608A" w14:textId="77777777" w:rsidR="00B665F9" w:rsidRPr="008F034E" w:rsidRDefault="00B665F9" w:rsidP="00EC1024">
            <w:pPr>
              <w:jc w:val="center"/>
              <w:rPr>
                <w:b/>
                <w:bCs/>
                <w:color w:val="FFFFFF" w:themeColor="background1"/>
                <w:sz w:val="24"/>
                <w:szCs w:val="24"/>
              </w:rPr>
            </w:pPr>
            <w:r>
              <w:rPr>
                <w:b/>
                <w:bCs/>
                <w:color w:val="FFFFFF" w:themeColor="background1"/>
                <w:sz w:val="24"/>
                <w:szCs w:val="24"/>
              </w:rPr>
              <w:t>Default Gateway</w:t>
            </w:r>
          </w:p>
        </w:tc>
      </w:tr>
      <w:tr w:rsidR="00B665F9" w:rsidRPr="008F034E" w14:paraId="2CCC2CA0" w14:textId="77777777" w:rsidTr="00EC1024">
        <w:trPr>
          <w:trHeight w:val="432"/>
          <w:jc w:val="center"/>
        </w:trPr>
        <w:tc>
          <w:tcPr>
            <w:tcW w:w="1450" w:type="dxa"/>
          </w:tcPr>
          <w:p w14:paraId="0DFFA920" w14:textId="77777777" w:rsidR="00B665F9" w:rsidRPr="008F034E" w:rsidRDefault="00B665F9" w:rsidP="00EC1024">
            <w:pPr>
              <w:jc w:val="center"/>
              <w:rPr>
                <w:b/>
                <w:bCs/>
                <w:color w:val="FFFFFF" w:themeColor="background1"/>
                <w:sz w:val="24"/>
                <w:szCs w:val="24"/>
              </w:rPr>
            </w:pPr>
            <w:r w:rsidRPr="008F034E">
              <w:rPr>
                <w:rFonts w:eastAsia="SimSun"/>
                <w:spacing w:val="-5"/>
                <w:szCs w:val="20"/>
              </w:rPr>
              <w:t>Router1</w:t>
            </w:r>
          </w:p>
        </w:tc>
        <w:tc>
          <w:tcPr>
            <w:tcW w:w="2955" w:type="dxa"/>
          </w:tcPr>
          <w:p w14:paraId="2407D6FE" w14:textId="77777777" w:rsidR="00B665F9" w:rsidRPr="008F034E" w:rsidRDefault="00B665F9" w:rsidP="00EC1024">
            <w:pPr>
              <w:jc w:val="center"/>
              <w:rPr>
                <w:b/>
                <w:bCs/>
                <w:color w:val="FFFFFF" w:themeColor="background1"/>
                <w:sz w:val="24"/>
                <w:szCs w:val="24"/>
              </w:rPr>
            </w:pPr>
            <w:r w:rsidRPr="008F034E">
              <w:rPr>
                <w:rFonts w:ascii="Consolas" w:eastAsia="SimSun" w:hAnsi="Consolas" w:cs="Consolas"/>
                <w:spacing w:val="-5"/>
                <w:szCs w:val="20"/>
              </w:rPr>
              <w:t>fd01:2345:6789:</w:t>
            </w:r>
            <w:r>
              <w:rPr>
                <w:rFonts w:ascii="Consolas" w:eastAsia="SimSun" w:hAnsi="Consolas" w:cs="Consolas"/>
                <w:spacing w:val="-5"/>
                <w:szCs w:val="20"/>
              </w:rPr>
              <w:t>1</w:t>
            </w:r>
            <w:r w:rsidRPr="008F034E">
              <w:rPr>
                <w:rFonts w:ascii="Consolas" w:eastAsia="SimSun" w:hAnsi="Consolas" w:cs="Consolas"/>
                <w:spacing w:val="-5"/>
                <w:szCs w:val="20"/>
              </w:rPr>
              <w:t>::1</w:t>
            </w:r>
            <w:r w:rsidRPr="008F034E">
              <w:rPr>
                <w:rFonts w:ascii="Consolas" w:eastAsia="Arial Unicode MS" w:hAnsi="Consolas" w:cs="Consolas"/>
                <w:spacing w:val="-5"/>
                <w:szCs w:val="20"/>
              </w:rPr>
              <w:t>/64</w:t>
            </w:r>
          </w:p>
        </w:tc>
        <w:tc>
          <w:tcPr>
            <w:tcW w:w="2880" w:type="dxa"/>
          </w:tcPr>
          <w:p w14:paraId="5BCF81BF" w14:textId="77777777" w:rsidR="00B665F9" w:rsidRPr="008F034E" w:rsidRDefault="00B665F9" w:rsidP="00EC1024">
            <w:pPr>
              <w:jc w:val="center"/>
              <w:rPr>
                <w:b/>
                <w:bCs/>
                <w:color w:val="FFFFFF" w:themeColor="background1"/>
                <w:sz w:val="24"/>
                <w:szCs w:val="24"/>
              </w:rPr>
            </w:pPr>
            <w:r w:rsidRPr="008F034E">
              <w:rPr>
                <w:rFonts w:ascii="Consolas" w:eastAsia="SimSun" w:hAnsi="Consolas" w:cs="Consolas"/>
                <w:spacing w:val="-5"/>
                <w:szCs w:val="20"/>
              </w:rPr>
              <w:t>fd01:2345:6789:</w:t>
            </w:r>
            <w:r>
              <w:rPr>
                <w:rFonts w:ascii="Consolas" w:eastAsia="SimSun" w:hAnsi="Consolas" w:cs="Consolas"/>
                <w:spacing w:val="-5"/>
                <w:szCs w:val="20"/>
              </w:rPr>
              <w:t>2</w:t>
            </w:r>
            <w:r w:rsidRPr="008F034E">
              <w:rPr>
                <w:rFonts w:ascii="Consolas" w:eastAsia="SimSun" w:hAnsi="Consolas" w:cs="Consolas"/>
                <w:spacing w:val="-5"/>
                <w:szCs w:val="20"/>
              </w:rPr>
              <w:t>::1</w:t>
            </w:r>
            <w:r w:rsidRPr="008F034E">
              <w:rPr>
                <w:rFonts w:ascii="Consolas" w:eastAsia="Arial Unicode MS" w:hAnsi="Consolas" w:cs="Consolas"/>
                <w:spacing w:val="-5"/>
                <w:szCs w:val="20"/>
              </w:rPr>
              <w:t>/64</w:t>
            </w:r>
          </w:p>
        </w:tc>
        <w:tc>
          <w:tcPr>
            <w:tcW w:w="2065" w:type="dxa"/>
          </w:tcPr>
          <w:p w14:paraId="42B1746C" w14:textId="77777777" w:rsidR="00B665F9" w:rsidRPr="008F034E" w:rsidRDefault="00B665F9" w:rsidP="00EC1024">
            <w:pPr>
              <w:jc w:val="center"/>
              <w:rPr>
                <w:rFonts w:ascii="Consolas" w:eastAsia="SimSun" w:hAnsi="Consolas" w:cs="Consolas"/>
                <w:spacing w:val="-5"/>
                <w:szCs w:val="20"/>
              </w:rPr>
            </w:pPr>
            <w:r>
              <w:rPr>
                <w:rFonts w:eastAsia="SimSun"/>
                <w:bCs/>
                <w:spacing w:val="-5"/>
                <w:szCs w:val="20"/>
              </w:rPr>
              <w:t>fd01:2345</w:t>
            </w:r>
            <w:r>
              <w:rPr>
                <w:rFonts w:eastAsia="SimSun" w:hint="eastAsia"/>
                <w:bCs/>
                <w:spacing w:val="-5"/>
                <w:szCs w:val="20"/>
                <w:lang w:eastAsia="zh-CN"/>
              </w:rPr>
              <w:t>:6789:2::2</w:t>
            </w:r>
          </w:p>
        </w:tc>
      </w:tr>
      <w:tr w:rsidR="00B665F9" w:rsidRPr="008F034E" w14:paraId="0B001229" w14:textId="77777777" w:rsidTr="00EC1024">
        <w:trPr>
          <w:cnfStyle w:val="000000100000" w:firstRow="0" w:lastRow="0" w:firstColumn="0" w:lastColumn="0" w:oddVBand="0" w:evenVBand="0" w:oddHBand="1" w:evenHBand="0" w:firstRowFirstColumn="0" w:firstRowLastColumn="0" w:lastRowFirstColumn="0" w:lastRowLastColumn="0"/>
          <w:trHeight w:val="432"/>
          <w:jc w:val="center"/>
        </w:trPr>
        <w:tc>
          <w:tcPr>
            <w:tcW w:w="1450" w:type="dxa"/>
          </w:tcPr>
          <w:p w14:paraId="2FD8C45A" w14:textId="77777777" w:rsidR="00B665F9" w:rsidRPr="008F034E" w:rsidRDefault="00B665F9" w:rsidP="00EC1024">
            <w:pPr>
              <w:jc w:val="center"/>
              <w:rPr>
                <w:b/>
                <w:bCs/>
                <w:color w:val="FFFFFF" w:themeColor="background1"/>
                <w:sz w:val="24"/>
                <w:szCs w:val="24"/>
              </w:rPr>
            </w:pPr>
            <w:r>
              <w:rPr>
                <w:rFonts w:eastAsia="SimSun"/>
                <w:spacing w:val="-5"/>
                <w:szCs w:val="20"/>
              </w:rPr>
              <w:t>Router2</w:t>
            </w:r>
          </w:p>
        </w:tc>
        <w:tc>
          <w:tcPr>
            <w:tcW w:w="2955" w:type="dxa"/>
          </w:tcPr>
          <w:p w14:paraId="29F17C73" w14:textId="77777777" w:rsidR="00B665F9" w:rsidRPr="008F034E" w:rsidRDefault="00B665F9" w:rsidP="00EC1024">
            <w:pPr>
              <w:jc w:val="center"/>
              <w:rPr>
                <w:b/>
                <w:bCs/>
                <w:color w:val="FFFFFF" w:themeColor="background1"/>
                <w:sz w:val="24"/>
                <w:szCs w:val="24"/>
              </w:rPr>
            </w:pPr>
            <w:r w:rsidRPr="008F034E">
              <w:rPr>
                <w:rFonts w:ascii="Consolas" w:hAnsi="Consolas" w:cs="Consolas"/>
              </w:rPr>
              <w:t>fd01:2345:6789:</w:t>
            </w:r>
            <w:r>
              <w:rPr>
                <w:rFonts w:ascii="Consolas" w:hAnsi="Consolas" w:cs="Consolas"/>
              </w:rPr>
              <w:t>3</w:t>
            </w:r>
            <w:r w:rsidRPr="008F034E">
              <w:rPr>
                <w:rFonts w:ascii="Consolas" w:hAnsi="Consolas" w:cs="Consolas"/>
              </w:rPr>
              <w:t>::</w:t>
            </w:r>
            <w:r>
              <w:rPr>
                <w:rFonts w:ascii="Consolas" w:hAnsi="Consolas" w:cs="Consolas"/>
              </w:rPr>
              <w:t>1</w:t>
            </w:r>
            <w:r w:rsidRPr="008F034E">
              <w:rPr>
                <w:rFonts w:ascii="Consolas" w:eastAsia="Arial Unicode MS" w:hAnsi="Consolas" w:cs="Consolas"/>
              </w:rPr>
              <w:t>/64</w:t>
            </w:r>
          </w:p>
        </w:tc>
        <w:tc>
          <w:tcPr>
            <w:tcW w:w="2880" w:type="dxa"/>
          </w:tcPr>
          <w:p w14:paraId="304013C2" w14:textId="77777777" w:rsidR="00B665F9" w:rsidRPr="008F034E" w:rsidRDefault="00B665F9" w:rsidP="00EC1024">
            <w:pPr>
              <w:jc w:val="center"/>
              <w:rPr>
                <w:b/>
                <w:bCs/>
                <w:color w:val="FFFFFF" w:themeColor="background1"/>
                <w:sz w:val="24"/>
                <w:szCs w:val="24"/>
              </w:rPr>
            </w:pPr>
            <w:r w:rsidRPr="008F034E">
              <w:rPr>
                <w:rFonts w:ascii="Consolas" w:hAnsi="Consolas" w:cs="Consolas"/>
              </w:rPr>
              <w:t>fd01:2345:6789:2::2</w:t>
            </w:r>
            <w:r w:rsidRPr="008F034E">
              <w:rPr>
                <w:rFonts w:ascii="Consolas" w:eastAsia="Arial Unicode MS" w:hAnsi="Consolas" w:cs="Consolas"/>
              </w:rPr>
              <w:t>/64</w:t>
            </w:r>
          </w:p>
        </w:tc>
        <w:tc>
          <w:tcPr>
            <w:tcW w:w="2065" w:type="dxa"/>
          </w:tcPr>
          <w:p w14:paraId="2542B3FF" w14:textId="77777777" w:rsidR="00B665F9" w:rsidRPr="008F034E" w:rsidRDefault="00B665F9" w:rsidP="00EC1024">
            <w:pPr>
              <w:jc w:val="center"/>
              <w:rPr>
                <w:rFonts w:ascii="Consolas" w:hAnsi="Consolas" w:cs="Consolas"/>
              </w:rPr>
            </w:pPr>
            <w:r>
              <w:rPr>
                <w:rFonts w:eastAsia="SimSun"/>
                <w:bCs/>
                <w:spacing w:val="-5"/>
                <w:szCs w:val="20"/>
              </w:rPr>
              <w:t>fd01:2345</w:t>
            </w:r>
            <w:r>
              <w:rPr>
                <w:rFonts w:eastAsia="SimSun" w:hint="eastAsia"/>
                <w:bCs/>
                <w:spacing w:val="-5"/>
                <w:szCs w:val="20"/>
                <w:lang w:eastAsia="zh-CN"/>
              </w:rPr>
              <w:t>:6789:2::1</w:t>
            </w:r>
          </w:p>
        </w:tc>
      </w:tr>
    </w:tbl>
    <w:p w14:paraId="54F9D797" w14:textId="7C9A885A" w:rsidR="00B665F9" w:rsidRDefault="00B665F9" w:rsidP="00B665F9">
      <w:pPr>
        <w:spacing w:before="120" w:after="120" w:line="240" w:lineRule="auto"/>
        <w:jc w:val="center"/>
      </w:pPr>
      <w:r>
        <w:t>Table 6.2 IPv6 Address</w:t>
      </w:r>
    </w:p>
    <w:p w14:paraId="1BB23594" w14:textId="77777777" w:rsidR="004A03B9" w:rsidRPr="004542B1" w:rsidRDefault="004A03B9" w:rsidP="004A03B9">
      <w:pPr>
        <w:pStyle w:val="BodyA"/>
        <w:tabs>
          <w:tab w:val="left" w:pos="720"/>
        </w:tabs>
        <w:spacing w:before="120" w:after="120"/>
        <w:rPr>
          <w:rFonts w:asciiTheme="minorHAnsi" w:hAnsiTheme="minorHAnsi"/>
        </w:rPr>
      </w:pPr>
      <w:r w:rsidRPr="003E2061">
        <w:rPr>
          <w:rFonts w:asciiTheme="minorHAnsi" w:hAnsiTheme="minorHAnsi"/>
        </w:rPr>
        <w:lastRenderedPageBreak/>
        <w:t xml:space="preserve">In </w:t>
      </w:r>
      <w:r w:rsidRPr="003E2061">
        <w:rPr>
          <w:rFonts w:asciiTheme="minorHAnsi" w:hAnsiTheme="minorHAnsi"/>
          <w:lang w:eastAsia="ko-KR"/>
        </w:rPr>
        <w:t>Cisco IOS</w:t>
      </w:r>
      <w:r w:rsidRPr="003E2061">
        <w:rPr>
          <w:rFonts w:asciiTheme="minorHAnsi" w:hAnsiTheme="minorHAnsi"/>
        </w:rPr>
        <w:t xml:space="preserve">, you can view the MTU values of all interfaces using the </w:t>
      </w:r>
      <w:r w:rsidRPr="003E2061">
        <w:rPr>
          <w:rFonts w:asciiTheme="minorHAnsi" w:hAnsiTheme="minorHAnsi" w:cs="Consolas"/>
          <w:lang w:eastAsia="ko-KR"/>
        </w:rPr>
        <w:t xml:space="preserve">show interfaces </w:t>
      </w:r>
      <w:r w:rsidRPr="003E2061">
        <w:rPr>
          <w:rFonts w:asciiTheme="minorHAnsi" w:hAnsiTheme="minorHAnsi"/>
        </w:rPr>
        <w:t>command:</w:t>
      </w:r>
    </w:p>
    <w:p w14:paraId="1EBE2564" w14:textId="53723730" w:rsidR="004A03B9" w:rsidRPr="002B00F4" w:rsidRDefault="004A03B9" w:rsidP="004A03B9">
      <w:pPr>
        <w:pStyle w:val="Code-B"/>
        <w:spacing w:before="120" w:after="120"/>
        <w:ind w:left="720"/>
        <w:contextualSpacing/>
      </w:pPr>
      <w:r w:rsidRPr="003E2061">
        <w:rPr>
          <w:b w:val="0"/>
        </w:rPr>
        <w:t>Router&gt;</w:t>
      </w:r>
      <w:r w:rsidRPr="002B00F4">
        <w:t xml:space="preserve"> enable</w:t>
      </w:r>
    </w:p>
    <w:p w14:paraId="7FAD30C3" w14:textId="5FBC1137" w:rsidR="004A03B9" w:rsidRDefault="004A03B9" w:rsidP="004A03B9">
      <w:pPr>
        <w:pStyle w:val="Code-B"/>
        <w:spacing w:before="120" w:after="120"/>
        <w:ind w:left="720"/>
        <w:contextualSpacing/>
      </w:pPr>
      <w:r w:rsidRPr="003E2061">
        <w:rPr>
          <w:b w:val="0"/>
        </w:rPr>
        <w:t>Router#</w:t>
      </w:r>
      <w:r w:rsidRPr="002B00F4">
        <w:rPr>
          <w:bCs/>
        </w:rPr>
        <w:t xml:space="preserve"> </w:t>
      </w:r>
      <w:r w:rsidRPr="002B00F4">
        <w:t>show interfaces</w:t>
      </w:r>
    </w:p>
    <w:p w14:paraId="323494F6" w14:textId="7718FD56" w:rsidR="004A03B9" w:rsidRPr="008E0B0F" w:rsidRDefault="004A03B9" w:rsidP="004A03B9">
      <w:pPr>
        <w:pStyle w:val="BodyA"/>
        <w:tabs>
          <w:tab w:val="left" w:pos="360"/>
        </w:tabs>
        <w:spacing w:before="120" w:after="120"/>
        <w:rPr>
          <w:rFonts w:asciiTheme="minorHAnsi" w:hAnsiTheme="minorHAnsi"/>
          <w:lang w:eastAsia="ko-KR"/>
        </w:rPr>
      </w:pPr>
      <w:r>
        <w:rPr>
          <w:rFonts w:asciiTheme="minorHAnsi" w:hAnsiTheme="minorHAnsi"/>
        </w:rPr>
        <w:t>Note that the value displayed</w:t>
      </w:r>
      <w:r w:rsidR="00DB28A3">
        <w:rPr>
          <w:rFonts w:asciiTheme="minorHAnsi" w:hAnsiTheme="minorHAnsi"/>
        </w:rPr>
        <w:t xml:space="preserve"> is the value of the link layer (L2) MTU </w:t>
      </w:r>
      <w:r w:rsidR="00DB28A3" w:rsidRPr="00DB28A3">
        <w:rPr>
          <w:rFonts w:asciiTheme="minorHAnsi" w:hAnsiTheme="minorHAnsi"/>
          <w:b/>
          <w:bCs/>
        </w:rPr>
        <w:t>PLUS</w:t>
      </w:r>
      <w:r w:rsidR="00DB28A3">
        <w:rPr>
          <w:rFonts w:asciiTheme="minorHAnsi" w:hAnsiTheme="minorHAnsi"/>
        </w:rPr>
        <w:t xml:space="preserve"> the link layer (L2) headers. </w:t>
      </w:r>
      <w:proofErr w:type="gramStart"/>
      <w:r w:rsidR="00DB28A3">
        <w:rPr>
          <w:rFonts w:asciiTheme="minorHAnsi" w:hAnsiTheme="minorHAnsi"/>
        </w:rPr>
        <w:t>So</w:t>
      </w:r>
      <w:proofErr w:type="gramEnd"/>
      <w:r w:rsidR="00DB28A3">
        <w:rPr>
          <w:rFonts w:asciiTheme="minorHAnsi" w:hAnsiTheme="minorHAnsi"/>
        </w:rPr>
        <w:t xml:space="preserve"> for an Ethernet link it will be 1514 (that is 1500 (payload) +14 (Ethernet header and Trailer)). </w:t>
      </w:r>
      <w:r w:rsidRPr="008E0B0F">
        <w:rPr>
          <w:rFonts w:asciiTheme="minorHAnsi" w:hAnsiTheme="minorHAnsi"/>
        </w:rPr>
        <w:t>The command to modify the MTU value</w:t>
      </w:r>
      <w:r w:rsidRPr="008E0B0F">
        <w:rPr>
          <w:rFonts w:asciiTheme="minorHAnsi" w:hAnsiTheme="minorHAnsi"/>
          <w:lang w:eastAsia="ko-KR"/>
        </w:rPr>
        <w:t xml:space="preserve"> on interface </w:t>
      </w:r>
      <w:r w:rsidRPr="00147097">
        <w:rPr>
          <w:rFonts w:asciiTheme="minorHAnsi" w:hAnsiTheme="minorHAnsi"/>
          <w:lang w:eastAsia="ko-KR"/>
        </w:rPr>
        <w:t>Serial 2/0</w:t>
      </w:r>
      <w:r w:rsidRPr="008E0B0F">
        <w:rPr>
          <w:rFonts w:asciiTheme="minorHAnsi" w:hAnsiTheme="minorHAnsi"/>
          <w:b/>
          <w:bCs/>
          <w:lang w:eastAsia="ko-KR"/>
        </w:rPr>
        <w:t xml:space="preserve"> </w:t>
      </w:r>
      <w:r w:rsidRPr="008E0B0F">
        <w:rPr>
          <w:rFonts w:asciiTheme="minorHAnsi" w:hAnsiTheme="minorHAnsi"/>
          <w:lang w:eastAsia="ko-KR"/>
        </w:rPr>
        <w:t xml:space="preserve">from </w:t>
      </w:r>
      <w:r w:rsidRPr="00021D0B">
        <w:rPr>
          <w:rFonts w:asciiTheme="minorHAnsi" w:hAnsiTheme="minorHAnsi"/>
          <w:i/>
          <w:iCs/>
          <w:lang w:eastAsia="ko-KR"/>
        </w:rPr>
        <w:t>default</w:t>
      </w:r>
      <w:r w:rsidRPr="008E0B0F">
        <w:rPr>
          <w:rFonts w:asciiTheme="minorHAnsi" w:hAnsiTheme="minorHAnsi"/>
          <w:lang w:eastAsia="ko-KR"/>
        </w:rPr>
        <w:t xml:space="preserve"> to </w:t>
      </w:r>
      <w:r w:rsidRPr="008E0B0F">
        <w:rPr>
          <w:rFonts w:asciiTheme="minorHAnsi" w:hAnsiTheme="minorHAnsi"/>
          <w:b/>
          <w:bCs/>
          <w:lang w:eastAsia="ko-KR"/>
        </w:rPr>
        <w:t>size</w:t>
      </w:r>
      <w:r w:rsidRPr="008E0B0F">
        <w:rPr>
          <w:rFonts w:asciiTheme="minorHAnsi" w:hAnsiTheme="minorHAnsi"/>
          <w:lang w:eastAsia="ko-KR"/>
        </w:rPr>
        <w:t xml:space="preserve"> is as follows</w:t>
      </w:r>
      <w:r>
        <w:rPr>
          <w:rFonts w:asciiTheme="minorHAnsi" w:hAnsiTheme="minorHAnsi"/>
          <w:lang w:eastAsia="ko-KR"/>
        </w:rPr>
        <w:t xml:space="preserve"> (shown for </w:t>
      </w:r>
      <w:r w:rsidRPr="008E0B0F">
        <w:rPr>
          <w:rFonts w:asciiTheme="minorHAnsi" w:hAnsiTheme="minorHAnsi"/>
          <w:i/>
          <w:iCs/>
          <w:lang w:eastAsia="ko-KR"/>
        </w:rPr>
        <w:t>Router</w:t>
      </w:r>
      <w:r>
        <w:rPr>
          <w:rFonts w:asciiTheme="minorHAnsi" w:hAnsiTheme="minorHAnsi"/>
          <w:lang w:eastAsia="ko-KR"/>
        </w:rPr>
        <w:t>):</w:t>
      </w:r>
      <w:r w:rsidR="00DB28A3">
        <w:rPr>
          <w:rFonts w:asciiTheme="minorHAnsi" w:hAnsiTheme="minorHAnsi"/>
          <w:lang w:eastAsia="ko-KR"/>
        </w:rPr>
        <w:t xml:space="preserve"> </w:t>
      </w:r>
      <w:r w:rsidR="00DB28A3" w:rsidRPr="00DB28A3">
        <w:rPr>
          <w:rFonts w:asciiTheme="minorHAnsi" w:hAnsiTheme="minorHAnsi"/>
          <w:b/>
          <w:bCs/>
          <w:lang w:eastAsia="ko-KR"/>
        </w:rPr>
        <w:t>NOTE</w:t>
      </w:r>
      <w:r w:rsidR="00DB28A3">
        <w:rPr>
          <w:rFonts w:asciiTheme="minorHAnsi" w:hAnsiTheme="minorHAnsi"/>
          <w:lang w:eastAsia="ko-KR"/>
        </w:rPr>
        <w:t>: “</w:t>
      </w:r>
      <w:r w:rsidR="00DB28A3" w:rsidRPr="00DB28A3">
        <w:rPr>
          <w:rFonts w:asciiTheme="minorHAnsi" w:hAnsiTheme="minorHAnsi"/>
          <w:b/>
          <w:bCs/>
          <w:lang w:eastAsia="ko-KR"/>
        </w:rPr>
        <w:t>size</w:t>
      </w:r>
      <w:r w:rsidR="00DB28A3">
        <w:rPr>
          <w:rFonts w:asciiTheme="minorHAnsi" w:hAnsiTheme="minorHAnsi"/>
          <w:lang w:eastAsia="ko-KR"/>
        </w:rPr>
        <w:t>” needs to include the headers and trailers of the link layer (L2).</w:t>
      </w:r>
    </w:p>
    <w:p w14:paraId="26437F67" w14:textId="704D54A1" w:rsidR="004A03B9" w:rsidRDefault="004A03B9" w:rsidP="004A03B9">
      <w:pPr>
        <w:pStyle w:val="Code-B"/>
        <w:spacing w:before="120" w:after="120"/>
        <w:ind w:left="720"/>
        <w:contextualSpacing/>
      </w:pPr>
      <w:r w:rsidRPr="004542B1">
        <w:rPr>
          <w:b w:val="0"/>
          <w:bCs/>
        </w:rPr>
        <w:t>Router#</w:t>
      </w:r>
      <w:r>
        <w:t xml:space="preserve"> </w:t>
      </w:r>
      <w:r w:rsidRPr="008E178C">
        <w:t>configure terminal</w:t>
      </w:r>
    </w:p>
    <w:p w14:paraId="067B6AB0" w14:textId="61B493D4" w:rsidR="004A03B9" w:rsidRDefault="004A03B9" w:rsidP="004A03B9">
      <w:pPr>
        <w:pStyle w:val="Code-B"/>
        <w:spacing w:before="120" w:after="120"/>
        <w:ind w:left="720"/>
        <w:contextualSpacing/>
      </w:pPr>
      <w:r w:rsidRPr="004542B1">
        <w:rPr>
          <w:b w:val="0"/>
          <w:bCs/>
        </w:rPr>
        <w:t>Router(config)#</w:t>
      </w:r>
      <w:r w:rsidRPr="002B00F4">
        <w:t xml:space="preserve"> interface </w:t>
      </w:r>
      <w:r>
        <w:t>Serial2/0</w:t>
      </w:r>
    </w:p>
    <w:p w14:paraId="37A0A8D9" w14:textId="297A5F7B" w:rsidR="008268C0" w:rsidRDefault="004A03B9" w:rsidP="008268C0">
      <w:pPr>
        <w:pStyle w:val="Code-B"/>
        <w:spacing w:before="120" w:after="120"/>
        <w:ind w:left="720"/>
        <w:contextualSpacing/>
        <w:rPr>
          <w:lang w:eastAsia="ko-KR"/>
        </w:rPr>
      </w:pPr>
      <w:r w:rsidRPr="004542B1">
        <w:rPr>
          <w:b w:val="0"/>
          <w:bCs/>
        </w:rPr>
        <w:t>Router(config-</w:t>
      </w:r>
      <w:proofErr w:type="gramStart"/>
      <w:r w:rsidRPr="004542B1">
        <w:rPr>
          <w:b w:val="0"/>
          <w:bCs/>
        </w:rPr>
        <w:t>if)#</w:t>
      </w:r>
      <w:proofErr w:type="gramEnd"/>
      <w:r>
        <w:t xml:space="preserve"> </w:t>
      </w:r>
      <w:r w:rsidRPr="002B00F4">
        <w:t xml:space="preserve">mtu </w:t>
      </w:r>
      <w:r w:rsidRPr="00907E76">
        <w:t>size</w:t>
      </w:r>
      <w:r>
        <w:t xml:space="preserve">  </w:t>
      </w:r>
      <w:bookmarkStart w:id="104" w:name="_Toc529622822"/>
      <w:bookmarkStart w:id="105" w:name="_Toc530477163"/>
      <w:bookmarkStart w:id="106" w:name="_Toc34343751"/>
    </w:p>
    <w:p w14:paraId="03AB2F85" w14:textId="530D130D" w:rsidR="005701E2" w:rsidRPr="008268C0" w:rsidRDefault="005701E2" w:rsidP="008268C0">
      <w:pPr>
        <w:pStyle w:val="Heading3"/>
      </w:pPr>
      <w:bookmarkStart w:id="107" w:name="_Toc65426250"/>
      <w:r>
        <w:t>Exercise 3</w:t>
      </w:r>
      <w:r w:rsidR="00147097">
        <w:t>-</w:t>
      </w:r>
      <w:r>
        <w:t>a</w:t>
      </w:r>
      <w:r w:rsidR="00147097">
        <w:t>.</w:t>
      </w:r>
      <w:r>
        <w:t xml:space="preserve"> UDP and Fragmentation</w:t>
      </w:r>
      <w:bookmarkEnd w:id="104"/>
      <w:bookmarkEnd w:id="105"/>
      <w:bookmarkEnd w:id="106"/>
      <w:bookmarkEnd w:id="107"/>
    </w:p>
    <w:p w14:paraId="594AA9A0" w14:textId="3353A5C6" w:rsidR="005701E2" w:rsidRDefault="005701E2" w:rsidP="004542B1">
      <w:pPr>
        <w:spacing w:before="120" w:after="120" w:line="240" w:lineRule="auto"/>
      </w:pPr>
      <w:r>
        <w:t xml:space="preserve">In this exercise you observe IP fragmentation of UDP traffic. </w:t>
      </w:r>
      <w:r w:rsidR="00021D0B">
        <w:t>W</w:t>
      </w:r>
      <w:r w:rsidR="003E2061">
        <w:t xml:space="preserve">e </w:t>
      </w:r>
      <w:r>
        <w:t xml:space="preserve">use </w:t>
      </w:r>
      <w:r w:rsidR="003E2061" w:rsidRPr="003E2061">
        <w:rPr>
          <w:rFonts w:ascii="Consolas" w:hAnsi="Consolas" w:cs="Consolas"/>
          <w:iCs/>
        </w:rPr>
        <w:t>nc</w:t>
      </w:r>
      <w:r w:rsidR="003E2061">
        <w:rPr>
          <w:i/>
        </w:rPr>
        <w:t xml:space="preserve"> </w:t>
      </w:r>
      <w:r>
        <w:t xml:space="preserve">to generate UDP traffic between </w:t>
      </w:r>
      <w:r w:rsidRPr="003E2061">
        <w:rPr>
          <w:i/>
          <w:iCs/>
        </w:rPr>
        <w:t xml:space="preserve">PC1 </w:t>
      </w:r>
      <w:r>
        <w:t xml:space="preserve">and </w:t>
      </w:r>
      <w:r w:rsidRPr="003E2061">
        <w:rPr>
          <w:i/>
          <w:iCs/>
        </w:rPr>
        <w:t>PC</w:t>
      </w:r>
      <w:r w:rsidR="003E2061" w:rsidRPr="003E2061">
        <w:rPr>
          <w:i/>
          <w:iCs/>
        </w:rPr>
        <w:t>3</w:t>
      </w:r>
      <w:r>
        <w:t xml:space="preserve">, across </w:t>
      </w:r>
      <w:r w:rsidR="003E2061">
        <w:t xml:space="preserve">the two routers </w:t>
      </w:r>
      <w:r w:rsidR="003E2061" w:rsidRPr="003E2061">
        <w:rPr>
          <w:i/>
          <w:iCs/>
        </w:rPr>
        <w:t>Rourter1</w:t>
      </w:r>
      <w:r w:rsidR="003E2061">
        <w:t xml:space="preserve"> and </w:t>
      </w:r>
      <w:r w:rsidR="003E2061" w:rsidRPr="003E2061">
        <w:rPr>
          <w:i/>
          <w:iCs/>
        </w:rPr>
        <w:t>Router2</w:t>
      </w:r>
      <w:r w:rsidR="003E2061">
        <w:t xml:space="preserve"> and the serial link. We</w:t>
      </w:r>
      <w:r>
        <w:t xml:space="preserve"> gradually increase the size of</w:t>
      </w:r>
      <w:r w:rsidR="00021D0B">
        <w:t xml:space="preserve"> the</w:t>
      </w:r>
      <w:r>
        <w:t xml:space="preserve"> UDP datagrams</w:t>
      </w:r>
      <w:r w:rsidR="0002436B">
        <w:t>,</w:t>
      </w:r>
      <w:r>
        <w:t xml:space="preserve"> </w:t>
      </w:r>
      <w:r w:rsidR="0002436B">
        <w:t xml:space="preserve">by increasing the carried bytes in the payload, </w:t>
      </w:r>
      <w:r>
        <w:t xml:space="preserve">until fragmentation occurs. You </w:t>
      </w:r>
      <w:r w:rsidR="00021D0B">
        <w:t>will</w:t>
      </w:r>
      <w:r>
        <w:t xml:space="preserve"> observe that IP headers do not set the </w:t>
      </w:r>
      <w:r w:rsidRPr="00323AEC">
        <w:rPr>
          <w:i/>
        </w:rPr>
        <w:t>DF</w:t>
      </w:r>
      <w:r>
        <w:t xml:space="preserve"> bit for UDP payloads.</w:t>
      </w:r>
    </w:p>
    <w:p w14:paraId="205A54B1" w14:textId="7B4B29EA" w:rsidR="00BD67A9" w:rsidRDefault="005701E2" w:rsidP="00273553">
      <w:pPr>
        <w:pStyle w:val="ListParagraph"/>
        <w:numPr>
          <w:ilvl w:val="0"/>
          <w:numId w:val="22"/>
        </w:numPr>
        <w:spacing w:before="120" w:after="120" w:line="240" w:lineRule="auto"/>
        <w:contextualSpacing w:val="0"/>
      </w:pPr>
      <w:r>
        <w:t xml:space="preserve">Verify that the network is configured as shown </w:t>
      </w:r>
      <w:proofErr w:type="gramStart"/>
      <w:r>
        <w:t xml:space="preserve">in </w:t>
      </w:r>
      <w:r w:rsidR="003E2061">
        <w:t xml:space="preserve"> Figure</w:t>
      </w:r>
      <w:proofErr w:type="gramEnd"/>
      <w:r w:rsidR="003E2061">
        <w:t xml:space="preserve"> 6.1 </w:t>
      </w:r>
      <w:r>
        <w:t>and</w:t>
      </w:r>
      <w:r w:rsidR="003E2061">
        <w:t xml:space="preserve"> Table 6.1</w:t>
      </w:r>
      <w:r>
        <w:t xml:space="preserve">. </w:t>
      </w:r>
    </w:p>
    <w:p w14:paraId="402EA454" w14:textId="49BA95F2" w:rsidR="003E2061" w:rsidRDefault="003E2061" w:rsidP="00273553">
      <w:pPr>
        <w:pStyle w:val="ListParagraph"/>
        <w:numPr>
          <w:ilvl w:val="0"/>
          <w:numId w:val="22"/>
        </w:numPr>
        <w:spacing w:before="120" w:after="120" w:line="240" w:lineRule="auto"/>
        <w:contextualSpacing w:val="0"/>
      </w:pPr>
      <w:r>
        <w:t xml:space="preserve">Verify that the routers are configured as shown </w:t>
      </w:r>
      <w:proofErr w:type="gramStart"/>
      <w:r>
        <w:t>in  Figure</w:t>
      </w:r>
      <w:proofErr w:type="gramEnd"/>
      <w:r>
        <w:t xml:space="preserve"> 6.1 and Table 6.1. The routers should be configured as described in Exercise 1-a.</w:t>
      </w:r>
      <w:r w:rsidR="00147097">
        <w:t xml:space="preserve"> Remember to disable “cdp” and “loop” traffic.</w:t>
      </w:r>
    </w:p>
    <w:p w14:paraId="1DB023EB" w14:textId="43CC7E4F" w:rsidR="003E2061" w:rsidRPr="004542B1" w:rsidRDefault="00DB28A3" w:rsidP="00273553">
      <w:pPr>
        <w:pStyle w:val="BodyA"/>
        <w:numPr>
          <w:ilvl w:val="0"/>
          <w:numId w:val="22"/>
        </w:numPr>
        <w:tabs>
          <w:tab w:val="left" w:pos="720"/>
        </w:tabs>
        <w:spacing w:before="120" w:after="120"/>
        <w:rPr>
          <w:rFonts w:asciiTheme="minorHAnsi" w:hAnsiTheme="minorHAnsi"/>
        </w:rPr>
      </w:pPr>
      <w:r>
        <w:rPr>
          <w:rFonts w:asciiTheme="minorHAnsi" w:hAnsiTheme="minorHAnsi"/>
        </w:rPr>
        <w:t>V</w:t>
      </w:r>
      <w:r w:rsidR="003E2061" w:rsidRPr="003E2061">
        <w:rPr>
          <w:rFonts w:asciiTheme="minorHAnsi" w:hAnsiTheme="minorHAnsi"/>
        </w:rPr>
        <w:t xml:space="preserve">iew the MTU values of all interfaces </w:t>
      </w:r>
      <w:r>
        <w:rPr>
          <w:rFonts w:asciiTheme="minorHAnsi" w:hAnsiTheme="minorHAnsi"/>
        </w:rPr>
        <w:t xml:space="preserve">on the router </w:t>
      </w:r>
      <w:r w:rsidR="003E2061" w:rsidRPr="003E2061">
        <w:rPr>
          <w:rFonts w:asciiTheme="minorHAnsi" w:hAnsiTheme="minorHAnsi"/>
        </w:rPr>
        <w:t xml:space="preserve">using the </w:t>
      </w:r>
      <w:r>
        <w:rPr>
          <w:rFonts w:asciiTheme="minorHAnsi" w:hAnsiTheme="minorHAnsi"/>
        </w:rPr>
        <w:t>“</w:t>
      </w:r>
      <w:r w:rsidR="003E2061" w:rsidRPr="003E2061">
        <w:rPr>
          <w:rFonts w:asciiTheme="minorHAnsi" w:hAnsiTheme="minorHAnsi" w:cs="Consolas"/>
          <w:lang w:eastAsia="ko-KR"/>
        </w:rPr>
        <w:t>show interfaces</w:t>
      </w:r>
      <w:r>
        <w:rPr>
          <w:rFonts w:asciiTheme="minorHAnsi" w:hAnsiTheme="minorHAnsi" w:cs="Consolas"/>
          <w:lang w:eastAsia="ko-KR"/>
        </w:rPr>
        <w:t>”</w:t>
      </w:r>
      <w:r w:rsidR="003E2061" w:rsidRPr="003E2061">
        <w:rPr>
          <w:rFonts w:asciiTheme="minorHAnsi" w:hAnsiTheme="minorHAnsi" w:cs="Consolas"/>
          <w:lang w:eastAsia="ko-KR"/>
        </w:rPr>
        <w:t xml:space="preserve"> </w:t>
      </w:r>
      <w:r w:rsidR="003E2061" w:rsidRPr="003E2061">
        <w:rPr>
          <w:rFonts w:asciiTheme="minorHAnsi" w:hAnsiTheme="minorHAnsi"/>
        </w:rPr>
        <w:t>command</w:t>
      </w:r>
      <w:r>
        <w:rPr>
          <w:rFonts w:asciiTheme="minorHAnsi" w:hAnsiTheme="minorHAnsi"/>
        </w:rPr>
        <w:t xml:space="preserve">, shown here for </w:t>
      </w:r>
      <w:r w:rsidRPr="00DB28A3">
        <w:rPr>
          <w:rFonts w:asciiTheme="minorHAnsi" w:hAnsiTheme="minorHAnsi"/>
          <w:i/>
          <w:iCs/>
        </w:rPr>
        <w:t>Router1</w:t>
      </w:r>
      <w:r w:rsidR="003E2061" w:rsidRPr="003E2061">
        <w:rPr>
          <w:rFonts w:asciiTheme="minorHAnsi" w:hAnsiTheme="minorHAnsi"/>
        </w:rPr>
        <w:t>:</w:t>
      </w:r>
    </w:p>
    <w:p w14:paraId="095E9DCE" w14:textId="074BB05C" w:rsidR="003E2061" w:rsidRPr="002B00F4" w:rsidRDefault="003E2061" w:rsidP="004542B1">
      <w:pPr>
        <w:pStyle w:val="Code-B"/>
        <w:spacing w:before="120" w:after="120"/>
        <w:ind w:left="720"/>
        <w:contextualSpacing/>
      </w:pPr>
      <w:r w:rsidRPr="003E2061">
        <w:rPr>
          <w:b w:val="0"/>
        </w:rPr>
        <w:t>Router1&gt;</w:t>
      </w:r>
      <w:r w:rsidRPr="002B00F4">
        <w:t xml:space="preserve"> enable</w:t>
      </w:r>
    </w:p>
    <w:p w14:paraId="49AB7F28" w14:textId="2D9F29F4" w:rsidR="003E2061" w:rsidRDefault="003E2061" w:rsidP="004542B1">
      <w:pPr>
        <w:pStyle w:val="Code-B"/>
        <w:spacing w:before="120" w:after="120"/>
        <w:ind w:left="720"/>
        <w:contextualSpacing/>
      </w:pPr>
      <w:r w:rsidRPr="003E2061">
        <w:rPr>
          <w:b w:val="0"/>
        </w:rPr>
        <w:t>Router1#</w:t>
      </w:r>
      <w:r w:rsidRPr="002B00F4">
        <w:rPr>
          <w:bCs/>
        </w:rPr>
        <w:t xml:space="preserve"> </w:t>
      </w:r>
      <w:r w:rsidRPr="002B00F4">
        <w:t>show interface</w:t>
      </w:r>
      <w:r w:rsidR="008268C0">
        <w:t xml:space="preserve"> S2/0</w:t>
      </w:r>
    </w:p>
    <w:p w14:paraId="534A23C1" w14:textId="4587BAD8" w:rsidR="00DB28A3" w:rsidRDefault="008268C0" w:rsidP="008268C0">
      <w:pPr>
        <w:spacing w:before="120" w:after="120" w:line="240" w:lineRule="auto"/>
        <w:ind w:left="360"/>
      </w:pPr>
      <w:r>
        <w:t>Repeat for interface F0/0.</w:t>
      </w:r>
      <w:r w:rsidR="00451BFD" w:rsidRPr="008F034E">
        <w:rPr>
          <w:noProof/>
        </w:rPr>
        <w:drawing>
          <wp:anchor distT="0" distB="0" distL="114300" distR="114300" simplePos="0" relativeHeight="251765760" behindDoc="0" locked="0" layoutInCell="1" allowOverlap="1" wp14:anchorId="7557A008" wp14:editId="3155D30C">
            <wp:simplePos x="0" y="0"/>
            <wp:positionH relativeFrom="column">
              <wp:posOffset>-571500</wp:posOffset>
            </wp:positionH>
            <wp:positionV relativeFrom="paragraph">
              <wp:posOffset>963519</wp:posOffset>
            </wp:positionV>
            <wp:extent cx="485336" cy="485336"/>
            <wp:effectExtent l="0" t="0" r="0" b="0"/>
            <wp:wrapNone/>
            <wp:docPr id="8" name="Picture 8"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DB28A3">
        <w:t>What are the MTU sizes for (F0/0) and (S2/0) interfaces of the router? Fill in the table below.</w:t>
      </w:r>
    </w:p>
    <w:tbl>
      <w:tblPr>
        <w:tblStyle w:val="GridTable5Dark-Accent1"/>
        <w:tblW w:w="6624" w:type="dxa"/>
        <w:jc w:val="center"/>
        <w:tblLayout w:type="fixed"/>
        <w:tblLook w:val="0420" w:firstRow="1" w:lastRow="0" w:firstColumn="0" w:lastColumn="0" w:noHBand="0" w:noVBand="1"/>
      </w:tblPr>
      <w:tblGrid>
        <w:gridCol w:w="1152"/>
        <w:gridCol w:w="2736"/>
        <w:gridCol w:w="2736"/>
      </w:tblGrid>
      <w:tr w:rsidR="00DB28A3" w:rsidRPr="00BF7213" w14:paraId="26E0CD37" w14:textId="1DA5F22C" w:rsidTr="00DB28A3">
        <w:trPr>
          <w:cnfStyle w:val="100000000000" w:firstRow="1" w:lastRow="0" w:firstColumn="0" w:lastColumn="0" w:oddVBand="0" w:evenVBand="0" w:oddHBand="0" w:evenHBand="0" w:firstRowFirstColumn="0" w:firstRowLastColumn="0" w:lastRowFirstColumn="0" w:lastRowLastColumn="0"/>
          <w:cantSplit/>
          <w:trHeight w:val="432"/>
          <w:tblHeader/>
          <w:jc w:val="center"/>
        </w:trPr>
        <w:tc>
          <w:tcPr>
            <w:tcW w:w="1152" w:type="dxa"/>
            <w:vAlign w:val="center"/>
          </w:tcPr>
          <w:p w14:paraId="68F0740F" w14:textId="14604C06" w:rsidR="00DB28A3" w:rsidRPr="00DB28A3" w:rsidRDefault="00DB28A3" w:rsidP="00EC1024">
            <w:r>
              <w:t>Router</w:t>
            </w:r>
          </w:p>
        </w:tc>
        <w:tc>
          <w:tcPr>
            <w:tcW w:w="2736" w:type="dxa"/>
            <w:vAlign w:val="center"/>
          </w:tcPr>
          <w:p w14:paraId="6BA15257" w14:textId="1829A61A" w:rsidR="00DB28A3" w:rsidRPr="00DB28A3" w:rsidRDefault="00DB28A3" w:rsidP="00EC1024">
            <w:r w:rsidRPr="00DB28A3">
              <w:t xml:space="preserve">MTU size of Interface </w:t>
            </w:r>
            <w:r>
              <w:rPr>
                <w:i/>
              </w:rPr>
              <w:t>FastEthernet0</w:t>
            </w:r>
            <w:r w:rsidRPr="00DB28A3">
              <w:rPr>
                <w:i/>
              </w:rPr>
              <w:t>/0</w:t>
            </w:r>
          </w:p>
        </w:tc>
        <w:tc>
          <w:tcPr>
            <w:tcW w:w="2736" w:type="dxa"/>
          </w:tcPr>
          <w:p w14:paraId="02484FD7" w14:textId="0FB04522" w:rsidR="00DB28A3" w:rsidRPr="00DB28A3" w:rsidRDefault="00DB28A3" w:rsidP="00EC1024">
            <w:r w:rsidRPr="00DB28A3">
              <w:t xml:space="preserve">MTU size of Interface </w:t>
            </w:r>
            <w:r w:rsidRPr="00DB28A3">
              <w:rPr>
                <w:i/>
              </w:rPr>
              <w:t>Serial2/0</w:t>
            </w:r>
          </w:p>
        </w:tc>
      </w:tr>
      <w:tr w:rsidR="00DB28A3" w:rsidRPr="00BF7213" w14:paraId="51B2EEB1" w14:textId="2B2B9405" w:rsidTr="00DB28A3">
        <w:trPr>
          <w:cnfStyle w:val="000000100000" w:firstRow="0" w:lastRow="0" w:firstColumn="0" w:lastColumn="0" w:oddVBand="0" w:evenVBand="0" w:oddHBand="1" w:evenHBand="0" w:firstRowFirstColumn="0" w:firstRowLastColumn="0" w:lastRowFirstColumn="0" w:lastRowLastColumn="0"/>
          <w:cantSplit/>
          <w:trHeight w:val="432"/>
          <w:jc w:val="center"/>
        </w:trPr>
        <w:tc>
          <w:tcPr>
            <w:tcW w:w="1152" w:type="dxa"/>
            <w:vAlign w:val="center"/>
          </w:tcPr>
          <w:p w14:paraId="192D8954" w14:textId="77777777" w:rsidR="00DB28A3" w:rsidRPr="00DB28A3" w:rsidRDefault="00DB28A3" w:rsidP="00EC1024">
            <w:r w:rsidRPr="00DB28A3">
              <w:t>Router1</w:t>
            </w:r>
          </w:p>
        </w:tc>
        <w:tc>
          <w:tcPr>
            <w:tcW w:w="2736" w:type="dxa"/>
            <w:vAlign w:val="center"/>
          </w:tcPr>
          <w:p w14:paraId="02FA26E6" w14:textId="26BF3DEB" w:rsidR="00DB28A3" w:rsidRPr="00DB28A3" w:rsidRDefault="00C34FCE" w:rsidP="00EC1024">
            <w:ins w:id="108" w:author="vineet bharot" w:date="2021-03-13T18:12:00Z">
              <w:r>
                <w:t>1500</w:t>
              </w:r>
            </w:ins>
          </w:p>
        </w:tc>
        <w:tc>
          <w:tcPr>
            <w:tcW w:w="2736" w:type="dxa"/>
          </w:tcPr>
          <w:p w14:paraId="41DA3E0A" w14:textId="5465AA60" w:rsidR="00DB28A3" w:rsidRPr="00DB28A3" w:rsidRDefault="00C34FCE" w:rsidP="00EC1024">
            <w:ins w:id="109" w:author="vineet bharot" w:date="2021-03-13T18:12:00Z">
              <w:r>
                <w:t>1500</w:t>
              </w:r>
            </w:ins>
          </w:p>
        </w:tc>
      </w:tr>
    </w:tbl>
    <w:p w14:paraId="208ADAF0" w14:textId="6A6971A6" w:rsidR="00DB28A3" w:rsidRDefault="00451BFD" w:rsidP="00451BFD">
      <w:pPr>
        <w:spacing w:before="120" w:after="120" w:line="240" w:lineRule="auto"/>
        <w:ind w:left="360"/>
      </w:pPr>
      <w:r>
        <w:t>Record the values and save.</w:t>
      </w:r>
    </w:p>
    <w:p w14:paraId="446FBD8D" w14:textId="17167318" w:rsidR="00BD67A9" w:rsidRDefault="005701E2" w:rsidP="00273553">
      <w:pPr>
        <w:pStyle w:val="ListParagraph"/>
        <w:numPr>
          <w:ilvl w:val="0"/>
          <w:numId w:val="22"/>
        </w:numPr>
        <w:spacing w:before="120" w:after="120" w:line="240" w:lineRule="auto"/>
        <w:contextualSpacing w:val="0"/>
      </w:pPr>
      <w:r>
        <w:t xml:space="preserve">Start </w:t>
      </w:r>
      <w:r w:rsidRPr="008E0B0F">
        <w:rPr>
          <w:iCs/>
        </w:rPr>
        <w:t>Wireshark</w:t>
      </w:r>
      <w:r w:rsidR="00021D0B">
        <w:rPr>
          <w:iCs/>
        </w:rPr>
        <w:t xml:space="preserve"> captures</w:t>
      </w:r>
      <w:r>
        <w:t xml:space="preserve"> on the </w:t>
      </w:r>
      <w:r w:rsidRPr="008E0B0F">
        <w:rPr>
          <w:iCs/>
        </w:rPr>
        <w:t>eth0 i</w:t>
      </w:r>
      <w:r>
        <w:t xml:space="preserve">nterfaces of both </w:t>
      </w:r>
      <w:r w:rsidRPr="008E0B0F">
        <w:rPr>
          <w:i/>
          <w:iCs/>
        </w:rPr>
        <w:t>PC1</w:t>
      </w:r>
      <w:r>
        <w:t xml:space="preserve"> and </w:t>
      </w:r>
      <w:r w:rsidRPr="008E0B0F">
        <w:rPr>
          <w:i/>
          <w:iCs/>
        </w:rPr>
        <w:t>PC</w:t>
      </w:r>
      <w:r w:rsidR="003E2061" w:rsidRPr="008E0B0F">
        <w:rPr>
          <w:i/>
          <w:iCs/>
        </w:rPr>
        <w:t>3</w:t>
      </w:r>
      <w:r w:rsidR="00021D0B">
        <w:rPr>
          <w:i/>
          <w:iCs/>
        </w:rPr>
        <w:t xml:space="preserve"> </w:t>
      </w:r>
      <w:r w:rsidR="00021D0B" w:rsidRPr="00021D0B">
        <w:t>and the switches</w:t>
      </w:r>
      <w:r>
        <w:t>. Do not set any filters.</w:t>
      </w:r>
    </w:p>
    <w:p w14:paraId="0DC7AD5B" w14:textId="623998C4" w:rsidR="005701E2" w:rsidRDefault="005701E2" w:rsidP="00273553">
      <w:pPr>
        <w:pStyle w:val="ListParagraph"/>
        <w:numPr>
          <w:ilvl w:val="0"/>
          <w:numId w:val="22"/>
        </w:numPr>
        <w:spacing w:before="120" w:after="120" w:line="240" w:lineRule="auto"/>
        <w:contextualSpacing w:val="0"/>
      </w:pPr>
      <w:r>
        <w:t xml:space="preserve">Use </w:t>
      </w:r>
      <w:r w:rsidR="003E2061" w:rsidRPr="00021D0B">
        <w:rPr>
          <w:rFonts w:ascii="Consolas" w:hAnsi="Consolas" w:cs="Consolas"/>
          <w:iCs/>
        </w:rPr>
        <w:t>nc</w:t>
      </w:r>
      <w:r w:rsidR="003E2061">
        <w:rPr>
          <w:i/>
        </w:rPr>
        <w:t xml:space="preserve"> </w:t>
      </w:r>
      <w:r>
        <w:t xml:space="preserve">to generate UDP traffic between </w:t>
      </w:r>
      <w:r w:rsidRPr="003E2061">
        <w:rPr>
          <w:i/>
          <w:iCs/>
        </w:rPr>
        <w:t xml:space="preserve">PC1 </w:t>
      </w:r>
      <w:r>
        <w:t xml:space="preserve">and </w:t>
      </w:r>
      <w:r w:rsidRPr="003E2061">
        <w:rPr>
          <w:i/>
          <w:iCs/>
        </w:rPr>
        <w:t>PC</w:t>
      </w:r>
      <w:r w:rsidR="003E2061" w:rsidRPr="003E2061">
        <w:rPr>
          <w:i/>
          <w:iCs/>
        </w:rPr>
        <w:t>3</w:t>
      </w:r>
      <w:r>
        <w:t>. The connection parameters are selected so that IP Fragmentation does not occur initially.</w:t>
      </w:r>
    </w:p>
    <w:p w14:paraId="56A6765C" w14:textId="7EF383D8" w:rsidR="004542B1" w:rsidRDefault="004542B1" w:rsidP="00273553">
      <w:pPr>
        <w:pStyle w:val="ListParagraph"/>
        <w:numPr>
          <w:ilvl w:val="0"/>
          <w:numId w:val="22"/>
        </w:numPr>
        <w:spacing w:before="120" w:after="120" w:line="240" w:lineRule="auto"/>
        <w:contextualSpacing w:val="0"/>
      </w:pPr>
      <w:r w:rsidRPr="00823B04">
        <w:t xml:space="preserve">Start the </w:t>
      </w:r>
      <w:r>
        <w:rPr>
          <w:rFonts w:ascii="Consolas" w:hAnsi="Consolas" w:cs="Consolas"/>
        </w:rPr>
        <w:t>nc</w:t>
      </w:r>
      <w:r>
        <w:t xml:space="preserve"> </w:t>
      </w:r>
      <w:r w:rsidR="00E34BBA">
        <w:t>listening</w:t>
      </w:r>
      <w:r>
        <w:t xml:space="preserve"> command on the server </w:t>
      </w:r>
      <w:r w:rsidRPr="004542B1">
        <w:rPr>
          <w:i/>
          <w:iCs/>
        </w:rPr>
        <w:t>PC3</w:t>
      </w:r>
      <w:r w:rsidRPr="00823B04">
        <w:t xml:space="preserve"> </w:t>
      </w:r>
      <w:r>
        <w:t xml:space="preserve">with the UDP option </w:t>
      </w:r>
      <w:r w:rsidRPr="000D275D">
        <w:rPr>
          <w:rFonts w:ascii="Consolas" w:hAnsi="Consolas" w:cs="Consolas"/>
        </w:rPr>
        <w:t>-u</w:t>
      </w:r>
      <w:r>
        <w:t xml:space="preserve"> to receive UDP </w:t>
      </w:r>
      <w:r w:rsidRPr="00823B04">
        <w:t xml:space="preserve">packets being sent from </w:t>
      </w:r>
      <w:r>
        <w:t>client.</w:t>
      </w:r>
    </w:p>
    <w:p w14:paraId="63C529EC" w14:textId="67A31721" w:rsidR="004542B1" w:rsidRDefault="004542B1" w:rsidP="004542B1">
      <w:pPr>
        <w:pStyle w:val="Code-B"/>
        <w:spacing w:before="120" w:after="120"/>
        <w:ind w:left="720"/>
      </w:pPr>
      <w:r w:rsidRPr="004542B1">
        <w:t>PC3$</w:t>
      </w:r>
      <w:r w:rsidRPr="00C763B2">
        <w:t xml:space="preserve"> </w:t>
      </w:r>
      <w:r w:rsidRPr="004542B1">
        <w:t>nc -u -l 10086</w:t>
      </w:r>
    </w:p>
    <w:p w14:paraId="23BFD897" w14:textId="75AC1BC5" w:rsidR="004542B1" w:rsidRPr="00021D0B" w:rsidRDefault="004542B1" w:rsidP="00273553">
      <w:pPr>
        <w:pStyle w:val="BodyA"/>
        <w:numPr>
          <w:ilvl w:val="0"/>
          <w:numId w:val="22"/>
        </w:numPr>
        <w:spacing w:before="120" w:after="120"/>
        <w:rPr>
          <w:rFonts w:asciiTheme="minorHAnsi" w:hAnsiTheme="minorHAnsi" w:cstheme="minorHAnsi"/>
        </w:rPr>
      </w:pPr>
      <w:r w:rsidRPr="00021D0B">
        <w:rPr>
          <w:rFonts w:asciiTheme="minorHAnsi" w:hAnsiTheme="minorHAnsi" w:cstheme="minorHAnsi"/>
        </w:rPr>
        <w:t xml:space="preserve">Use the following command on </w:t>
      </w:r>
      <w:r w:rsidRPr="00021D0B">
        <w:rPr>
          <w:rFonts w:asciiTheme="minorHAnsi" w:hAnsiTheme="minorHAnsi" w:cstheme="minorHAnsi"/>
          <w:i/>
          <w:iCs/>
        </w:rPr>
        <w:t>PC1</w:t>
      </w:r>
      <w:r w:rsidRPr="00021D0B">
        <w:rPr>
          <w:rFonts w:asciiTheme="minorHAnsi" w:hAnsiTheme="minorHAnsi" w:cstheme="minorHAnsi"/>
        </w:rPr>
        <w:t xml:space="preserve"> to create a file of size </w:t>
      </w:r>
      <w:r w:rsidRPr="00021D0B">
        <w:rPr>
          <w:rFonts w:asciiTheme="minorHAnsi" w:hAnsiTheme="minorHAnsi" w:cstheme="minorHAnsi"/>
          <w:b/>
          <w:bCs/>
        </w:rPr>
        <w:t xml:space="preserve">N </w:t>
      </w:r>
      <w:r w:rsidRPr="00021D0B">
        <w:rPr>
          <w:rFonts w:asciiTheme="minorHAnsi" w:hAnsiTheme="minorHAnsi" w:cstheme="minorHAnsi"/>
        </w:rPr>
        <w:t>bytes, called “a.txt” with the character “a”</w:t>
      </w:r>
      <w:r w:rsidR="00EC1024">
        <w:rPr>
          <w:rFonts w:asciiTheme="minorHAnsi" w:hAnsiTheme="minorHAnsi" w:cstheme="minorHAnsi"/>
          <w:lang w:val="en-CA"/>
        </w:rPr>
        <w:t xml:space="preserve"> that will not cause fragmentation. Set </w:t>
      </w:r>
      <w:r w:rsidR="00EC1024" w:rsidRPr="00EC1024">
        <w:rPr>
          <w:rFonts w:asciiTheme="minorHAnsi" w:hAnsiTheme="minorHAnsi" w:cstheme="minorHAnsi"/>
          <w:b/>
          <w:bCs/>
          <w:lang w:val="en-CA"/>
        </w:rPr>
        <w:t>N</w:t>
      </w:r>
      <w:r w:rsidR="00EC1024">
        <w:rPr>
          <w:rFonts w:asciiTheme="minorHAnsi" w:hAnsiTheme="minorHAnsi" w:cstheme="minorHAnsi"/>
          <w:lang w:val="en-CA"/>
        </w:rPr>
        <w:t xml:space="preserve"> = 512.</w:t>
      </w:r>
    </w:p>
    <w:p w14:paraId="11B3683A" w14:textId="14AD3D3B" w:rsidR="004542B1" w:rsidRDefault="004542B1" w:rsidP="004542B1">
      <w:pPr>
        <w:pStyle w:val="Code-B"/>
        <w:spacing w:before="120" w:after="120"/>
        <w:ind w:left="720"/>
      </w:pPr>
      <w:r w:rsidRPr="004542B1">
        <w:t>PC1$</w:t>
      </w:r>
      <w:r>
        <w:t xml:space="preserve"> </w:t>
      </w:r>
      <w:r w:rsidRPr="004542B1">
        <w:t>for i in {</w:t>
      </w:r>
      <w:proofErr w:type="gramStart"/>
      <w:r w:rsidRPr="004542B1">
        <w:t>0..</w:t>
      </w:r>
      <w:proofErr w:type="gramEnd"/>
      <w:r w:rsidRPr="004542B1">
        <w:t>N}; do echo -n “a” &gt;&gt; a.txt; done;</w:t>
      </w:r>
    </w:p>
    <w:p w14:paraId="02324004" w14:textId="37D7D8BB" w:rsidR="004542B1" w:rsidRPr="004542B1" w:rsidRDefault="004542B1" w:rsidP="00273553">
      <w:pPr>
        <w:pStyle w:val="BodyA"/>
        <w:numPr>
          <w:ilvl w:val="0"/>
          <w:numId w:val="22"/>
        </w:numPr>
        <w:spacing w:before="120" w:after="120"/>
        <w:rPr>
          <w:rFonts w:asciiTheme="minorHAnsi" w:hAnsiTheme="minorHAnsi" w:cs="Helvetica"/>
        </w:rPr>
      </w:pPr>
      <w:r w:rsidRPr="004542B1">
        <w:rPr>
          <w:rFonts w:asciiTheme="minorHAnsi" w:hAnsiTheme="minorHAnsi" w:cs="Helvetica"/>
        </w:rPr>
        <w:lastRenderedPageBreak/>
        <w:t xml:space="preserve">Use the following command to transfer file “a.txt” from </w:t>
      </w:r>
      <w:r w:rsidRPr="004542B1">
        <w:rPr>
          <w:rFonts w:asciiTheme="minorHAnsi" w:hAnsiTheme="minorHAnsi" w:cs="Helvetica"/>
          <w:i/>
          <w:iCs/>
        </w:rPr>
        <w:t xml:space="preserve">PC1 </w:t>
      </w:r>
      <w:r w:rsidRPr="004542B1">
        <w:rPr>
          <w:rFonts w:asciiTheme="minorHAnsi" w:hAnsiTheme="minorHAnsi" w:cs="Helvetica"/>
        </w:rPr>
        <w:t xml:space="preserve">to </w:t>
      </w:r>
      <w:r w:rsidRPr="004542B1">
        <w:rPr>
          <w:rFonts w:asciiTheme="minorHAnsi" w:hAnsiTheme="minorHAnsi" w:cs="Helvetica"/>
          <w:i/>
          <w:iCs/>
        </w:rPr>
        <w:t>PC3</w:t>
      </w:r>
      <w:r w:rsidRPr="004542B1">
        <w:rPr>
          <w:rFonts w:asciiTheme="minorHAnsi" w:hAnsiTheme="minorHAnsi" w:cs="Helvetica"/>
        </w:rPr>
        <w:t xml:space="preserve"> using UDP with the </w:t>
      </w:r>
      <w:r w:rsidRPr="00021D0B">
        <w:rPr>
          <w:rFonts w:ascii="Consolas" w:hAnsi="Consolas" w:cs="Consolas"/>
        </w:rPr>
        <w:t>nc</w:t>
      </w:r>
      <w:r w:rsidRPr="004542B1">
        <w:rPr>
          <w:rFonts w:asciiTheme="minorHAnsi" w:hAnsiTheme="minorHAnsi" w:cs="Helvetica"/>
        </w:rPr>
        <w:t xml:space="preserve"> command:</w:t>
      </w:r>
    </w:p>
    <w:p w14:paraId="7B5D53FE" w14:textId="734EC447" w:rsidR="004542B1" w:rsidRPr="004542B1" w:rsidRDefault="004542B1" w:rsidP="00660BC7">
      <w:pPr>
        <w:pStyle w:val="Code-B"/>
        <w:ind w:left="720"/>
      </w:pPr>
      <w:r>
        <w:t xml:space="preserve">PC1$ </w:t>
      </w:r>
      <w:r w:rsidRPr="004542B1">
        <w:t>cat a.txt | nc -p 10086 -u 10.0.3.33 10086</w:t>
      </w:r>
    </w:p>
    <w:p w14:paraId="6FFFD28B" w14:textId="15F75728" w:rsidR="00EA170A" w:rsidRDefault="00EA170A" w:rsidP="0013215E">
      <w:pPr>
        <w:pStyle w:val="BodyA"/>
        <w:numPr>
          <w:ilvl w:val="0"/>
          <w:numId w:val="22"/>
        </w:numPr>
        <w:tabs>
          <w:tab w:val="right" w:pos="720"/>
        </w:tabs>
        <w:spacing w:before="120" w:after="120"/>
        <w:rPr>
          <w:rFonts w:asciiTheme="minorHAnsi" w:hAnsiTheme="minorHAnsi" w:cs="Helvetica"/>
        </w:rPr>
      </w:pPr>
      <w:r>
        <w:rPr>
          <w:rFonts w:asciiTheme="minorHAnsi" w:hAnsiTheme="minorHAnsi" w:cs="Helvetica"/>
        </w:rPr>
        <w:t>D</w:t>
      </w:r>
      <w:r w:rsidRPr="00EA170A">
        <w:rPr>
          <w:rFonts w:asciiTheme="minorHAnsi" w:hAnsiTheme="minorHAnsi" w:cs="Helvetica"/>
        </w:rPr>
        <w:t xml:space="preserve">elete </w:t>
      </w:r>
      <w:r>
        <w:rPr>
          <w:rFonts w:asciiTheme="minorHAnsi" w:hAnsiTheme="minorHAnsi" w:cs="Helvetica"/>
        </w:rPr>
        <w:t xml:space="preserve">the current file </w:t>
      </w:r>
      <w:r w:rsidRPr="004542B1">
        <w:rPr>
          <w:rFonts w:asciiTheme="minorHAnsi" w:hAnsiTheme="minorHAnsi" w:cs="Helvetica"/>
        </w:rPr>
        <w:t xml:space="preserve">“a.txt” using </w:t>
      </w:r>
      <w:r>
        <w:rPr>
          <w:rFonts w:asciiTheme="minorHAnsi" w:hAnsiTheme="minorHAnsi" w:cs="Helvetica"/>
        </w:rPr>
        <w:t xml:space="preserve">the </w:t>
      </w:r>
      <w:r w:rsidRPr="004542B1">
        <w:rPr>
          <w:rFonts w:asciiTheme="minorHAnsi" w:hAnsiTheme="minorHAnsi" w:cs="Helvetica"/>
        </w:rPr>
        <w:t>command</w:t>
      </w:r>
    </w:p>
    <w:p w14:paraId="4CD7534D" w14:textId="2345F680" w:rsidR="00EA170A" w:rsidRPr="00EA170A" w:rsidRDefault="00EA170A" w:rsidP="0013215E">
      <w:pPr>
        <w:pStyle w:val="Code-B"/>
        <w:ind w:left="720"/>
        <w:rPr>
          <w:rFonts w:hAnsi="Helvetica" w:cs="Helvetica"/>
        </w:rPr>
      </w:pPr>
      <w:r w:rsidRPr="004542B1">
        <w:rPr>
          <w:b w:val="0"/>
          <w:bCs/>
        </w:rPr>
        <w:t>PC1$</w:t>
      </w:r>
      <w:r>
        <w:t xml:space="preserve"> </w:t>
      </w:r>
      <w:r w:rsidRPr="004542B1">
        <w:t>rm a.txt</w:t>
      </w:r>
    </w:p>
    <w:p w14:paraId="3123C099" w14:textId="17DB9262" w:rsidR="004542B1" w:rsidRPr="004542B1" w:rsidRDefault="0013215E" w:rsidP="0013215E">
      <w:pPr>
        <w:pStyle w:val="BodyA"/>
        <w:numPr>
          <w:ilvl w:val="0"/>
          <w:numId w:val="22"/>
        </w:numPr>
        <w:tabs>
          <w:tab w:val="right" w:pos="900"/>
        </w:tabs>
        <w:spacing w:before="120" w:after="120"/>
        <w:rPr>
          <w:rFonts w:hAnsi="Helvetica" w:cs="Helvetica"/>
        </w:rPr>
      </w:pPr>
      <w:r w:rsidRPr="008F034E">
        <w:rPr>
          <w:noProof/>
        </w:rPr>
        <w:drawing>
          <wp:anchor distT="0" distB="0" distL="114300" distR="114300" simplePos="0" relativeHeight="251719680" behindDoc="0" locked="0" layoutInCell="1" allowOverlap="1" wp14:anchorId="58A08288" wp14:editId="277AF0BE">
            <wp:simplePos x="0" y="0"/>
            <wp:positionH relativeFrom="column">
              <wp:posOffset>-635635</wp:posOffset>
            </wp:positionH>
            <wp:positionV relativeFrom="paragraph">
              <wp:posOffset>365686</wp:posOffset>
            </wp:positionV>
            <wp:extent cx="485336" cy="485336"/>
            <wp:effectExtent l="0" t="0" r="0" b="0"/>
            <wp:wrapNone/>
            <wp:docPr id="6" name="Picture 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542B1" w:rsidRPr="004542B1">
        <w:rPr>
          <w:rFonts w:asciiTheme="minorHAnsi" w:hAnsiTheme="minorHAnsi" w:cs="Helvetica"/>
        </w:rPr>
        <w:t>Repeat steps 8-9 with a larger file size by changing the parameter “</w:t>
      </w:r>
      <w:r w:rsidR="004542B1" w:rsidRPr="004542B1">
        <w:rPr>
          <w:rFonts w:asciiTheme="minorHAnsi" w:hAnsiTheme="minorHAnsi" w:cs="Helvetica"/>
          <w:b/>
          <w:bCs/>
        </w:rPr>
        <w:t>N</w:t>
      </w:r>
      <w:r w:rsidR="004542B1" w:rsidRPr="004542B1">
        <w:rPr>
          <w:rFonts w:asciiTheme="minorHAnsi" w:hAnsiTheme="minorHAnsi" w:cs="Helvetica"/>
        </w:rPr>
        <w:t>” to 512, 1024, 2048, …. until you observe fragmentation in the Wireshark capture.</w:t>
      </w:r>
      <w:r w:rsidR="00021D0B">
        <w:rPr>
          <w:rFonts w:asciiTheme="minorHAnsi" w:hAnsiTheme="minorHAnsi" w:cs="Helvetica"/>
        </w:rPr>
        <w:t xml:space="preserve"> </w:t>
      </w:r>
    </w:p>
    <w:p w14:paraId="491BA167" w14:textId="3F8FE69C" w:rsidR="00EA170A" w:rsidRPr="00EA170A" w:rsidRDefault="00147097" w:rsidP="00273553">
      <w:pPr>
        <w:pStyle w:val="BodyA"/>
        <w:numPr>
          <w:ilvl w:val="0"/>
          <w:numId w:val="22"/>
        </w:numPr>
        <w:tabs>
          <w:tab w:val="right" w:pos="900"/>
        </w:tabs>
        <w:spacing w:before="120" w:after="120"/>
        <w:rPr>
          <w:rFonts w:asciiTheme="minorHAnsi" w:hAnsiTheme="minorHAnsi"/>
        </w:rPr>
      </w:pPr>
      <w:r>
        <w:rPr>
          <w:rFonts w:asciiTheme="minorHAnsi" w:hAnsiTheme="minorHAnsi" w:cs="Consolas"/>
        </w:rPr>
        <w:t xml:space="preserve">When done, i.e., you observed fragmentation, </w:t>
      </w:r>
      <w:r w:rsidR="0013215E">
        <w:rPr>
          <w:rFonts w:asciiTheme="minorHAnsi" w:hAnsiTheme="minorHAnsi" w:cs="Consolas"/>
        </w:rPr>
        <w:t>stop the Wireshark capture and save the output (remember to delete the last used file “</w:t>
      </w:r>
      <w:r w:rsidR="0013215E" w:rsidRPr="0013215E">
        <w:rPr>
          <w:rFonts w:asciiTheme="minorHAnsi" w:hAnsiTheme="minorHAnsi" w:cs="Consolas"/>
          <w:b/>
          <w:bCs/>
        </w:rPr>
        <w:t>a.txt</w:t>
      </w:r>
      <w:r w:rsidR="0013215E">
        <w:rPr>
          <w:rFonts w:asciiTheme="minorHAnsi" w:hAnsiTheme="minorHAnsi" w:cs="Consolas"/>
        </w:rPr>
        <w:t>”.</w:t>
      </w:r>
    </w:p>
    <w:p w14:paraId="63F2B3C5" w14:textId="145211BB" w:rsidR="004542B1" w:rsidRPr="004542B1" w:rsidRDefault="004542B1" w:rsidP="00273553">
      <w:pPr>
        <w:pStyle w:val="BodyA"/>
        <w:numPr>
          <w:ilvl w:val="0"/>
          <w:numId w:val="22"/>
        </w:numPr>
        <w:tabs>
          <w:tab w:val="right" w:pos="900"/>
        </w:tabs>
        <w:spacing w:before="120" w:after="120"/>
        <w:rPr>
          <w:rFonts w:asciiTheme="minorHAnsi" w:hAnsiTheme="minorHAnsi"/>
        </w:rPr>
      </w:pPr>
      <w:r w:rsidRPr="004542B1">
        <w:rPr>
          <w:rFonts w:asciiTheme="minorHAnsi" w:hAnsiTheme="minorHAnsi"/>
        </w:rPr>
        <w:t xml:space="preserve">Now we will change the MTU </w:t>
      </w:r>
      <w:r w:rsidRPr="00FF4EC2">
        <w:rPr>
          <w:rFonts w:asciiTheme="minorHAnsi" w:hAnsiTheme="minorHAnsi"/>
          <w:b/>
          <w:bCs/>
        </w:rPr>
        <w:t>size</w:t>
      </w:r>
      <w:r w:rsidRPr="004542B1">
        <w:rPr>
          <w:rFonts w:asciiTheme="minorHAnsi" w:hAnsiTheme="minorHAnsi"/>
        </w:rPr>
        <w:t xml:space="preserve"> on </w:t>
      </w:r>
      <w:r w:rsidR="008E0B0F">
        <w:rPr>
          <w:rFonts w:asciiTheme="minorHAnsi" w:hAnsiTheme="minorHAnsi"/>
        </w:rPr>
        <w:t xml:space="preserve">the </w:t>
      </w:r>
      <w:r w:rsidRPr="004542B1">
        <w:rPr>
          <w:rFonts w:asciiTheme="minorHAnsi" w:hAnsiTheme="minorHAnsi"/>
        </w:rPr>
        <w:t>router</w:t>
      </w:r>
      <w:r w:rsidR="00FF4EC2">
        <w:rPr>
          <w:rFonts w:asciiTheme="minorHAnsi" w:hAnsiTheme="minorHAnsi"/>
        </w:rPr>
        <w:t xml:space="preserve"> serial interfaces</w:t>
      </w:r>
      <w:r w:rsidR="00AC6091">
        <w:rPr>
          <w:rFonts w:asciiTheme="minorHAnsi" w:hAnsiTheme="minorHAnsi"/>
        </w:rPr>
        <w:t xml:space="preserve"> to 500</w:t>
      </w:r>
      <w:r w:rsidR="008E0B0F">
        <w:rPr>
          <w:rFonts w:asciiTheme="minorHAnsi" w:hAnsiTheme="minorHAnsi"/>
        </w:rPr>
        <w:t>. The commands are shown here for</w:t>
      </w:r>
      <w:r w:rsidRPr="004542B1">
        <w:rPr>
          <w:rFonts w:asciiTheme="minorHAnsi" w:hAnsiTheme="minorHAnsi"/>
        </w:rPr>
        <w:t xml:space="preserve"> </w:t>
      </w:r>
      <w:r w:rsidRPr="004542B1">
        <w:rPr>
          <w:rFonts w:asciiTheme="minorHAnsi" w:hAnsiTheme="minorHAnsi"/>
          <w:i/>
          <w:iCs/>
        </w:rPr>
        <w:t>Router1</w:t>
      </w:r>
      <w:r w:rsidRPr="004542B1">
        <w:rPr>
          <w:rFonts w:asciiTheme="minorHAnsi" w:hAnsiTheme="minorHAnsi"/>
        </w:rPr>
        <w:t xml:space="preserve"> interface Serial </w:t>
      </w:r>
      <w:r>
        <w:rPr>
          <w:rFonts w:asciiTheme="minorHAnsi" w:hAnsiTheme="minorHAnsi"/>
        </w:rPr>
        <w:t>2</w:t>
      </w:r>
      <w:r w:rsidRPr="004542B1">
        <w:rPr>
          <w:rFonts w:asciiTheme="minorHAnsi" w:hAnsiTheme="minorHAnsi"/>
        </w:rPr>
        <w:t>/0</w:t>
      </w:r>
      <w:r w:rsidR="008E0B0F">
        <w:rPr>
          <w:rFonts w:asciiTheme="minorHAnsi" w:hAnsiTheme="minorHAnsi"/>
          <w:lang w:eastAsia="ko-KR"/>
        </w:rPr>
        <w:t xml:space="preserve">. Repeat for </w:t>
      </w:r>
      <w:r w:rsidR="008E0B0F" w:rsidRPr="008E0B0F">
        <w:rPr>
          <w:rFonts w:asciiTheme="minorHAnsi" w:hAnsiTheme="minorHAnsi"/>
          <w:i/>
          <w:iCs/>
          <w:lang w:eastAsia="ko-KR"/>
        </w:rPr>
        <w:t>Router2</w:t>
      </w:r>
      <w:r w:rsidR="008E0B0F">
        <w:rPr>
          <w:rFonts w:asciiTheme="minorHAnsi" w:hAnsiTheme="minorHAnsi"/>
          <w:lang w:eastAsia="ko-KR"/>
        </w:rPr>
        <w:t>.</w:t>
      </w:r>
      <w:r w:rsidR="00FF4EC2">
        <w:rPr>
          <w:rFonts w:asciiTheme="minorHAnsi" w:hAnsiTheme="minorHAnsi"/>
          <w:lang w:eastAsia="ko-KR"/>
        </w:rPr>
        <w:t xml:space="preserve"> </w:t>
      </w:r>
      <w:r w:rsidR="00A711E4">
        <w:rPr>
          <w:rFonts w:asciiTheme="minorHAnsi" w:hAnsiTheme="minorHAnsi"/>
          <w:lang w:eastAsia="ko-KR"/>
        </w:rPr>
        <w:t xml:space="preserve">Use </w:t>
      </w:r>
      <w:r w:rsidR="00A711E4" w:rsidRPr="00A711E4">
        <w:rPr>
          <w:rFonts w:asciiTheme="minorHAnsi" w:hAnsiTheme="minorHAnsi"/>
          <w:b/>
          <w:bCs/>
          <w:lang w:eastAsia="ko-KR"/>
        </w:rPr>
        <w:t>size</w:t>
      </w:r>
      <w:r w:rsidR="00A711E4">
        <w:rPr>
          <w:rFonts w:asciiTheme="minorHAnsi" w:hAnsiTheme="minorHAnsi"/>
          <w:lang w:eastAsia="ko-KR"/>
        </w:rPr>
        <w:t xml:space="preserve"> = 500.</w:t>
      </w:r>
    </w:p>
    <w:p w14:paraId="70E76DE5" w14:textId="73D96812" w:rsidR="004542B1" w:rsidRDefault="004542B1" w:rsidP="002F787A">
      <w:pPr>
        <w:pStyle w:val="Code-B"/>
        <w:ind w:left="720"/>
        <w:rPr>
          <w:bCs/>
        </w:rPr>
      </w:pPr>
      <w:r w:rsidRPr="00660BC7">
        <w:rPr>
          <w:b w:val="0"/>
          <w:bCs/>
        </w:rPr>
        <w:t>R</w:t>
      </w:r>
      <w:r w:rsidR="00660BC7" w:rsidRPr="00660BC7">
        <w:rPr>
          <w:b w:val="0"/>
          <w:bCs/>
        </w:rPr>
        <w:t>outer</w:t>
      </w:r>
      <w:r w:rsidRPr="00660BC7">
        <w:rPr>
          <w:b w:val="0"/>
          <w:bCs/>
        </w:rPr>
        <w:t>1#</w:t>
      </w:r>
      <w:r>
        <w:rPr>
          <w:bCs/>
        </w:rPr>
        <w:t xml:space="preserve"> </w:t>
      </w:r>
      <w:r w:rsidRPr="00660BC7">
        <w:t>configure terminal</w:t>
      </w:r>
    </w:p>
    <w:p w14:paraId="796FE884" w14:textId="23FA413A" w:rsidR="004542B1" w:rsidRDefault="004542B1" w:rsidP="002F787A">
      <w:pPr>
        <w:pStyle w:val="Code-B"/>
        <w:ind w:left="720"/>
      </w:pPr>
      <w:r w:rsidRPr="00660BC7">
        <w:rPr>
          <w:b w:val="0"/>
          <w:bCs/>
        </w:rPr>
        <w:t>R</w:t>
      </w:r>
      <w:r w:rsidR="00660BC7" w:rsidRPr="00660BC7">
        <w:rPr>
          <w:b w:val="0"/>
          <w:bCs/>
        </w:rPr>
        <w:t>outer</w:t>
      </w:r>
      <w:r w:rsidRPr="00660BC7">
        <w:rPr>
          <w:b w:val="0"/>
          <w:bCs/>
        </w:rPr>
        <w:t>1(config)#</w:t>
      </w:r>
      <w:r w:rsidRPr="002B00F4">
        <w:rPr>
          <w:bCs/>
        </w:rPr>
        <w:t xml:space="preserve"> </w:t>
      </w:r>
      <w:r w:rsidRPr="00660BC7">
        <w:rPr>
          <w:bCs/>
        </w:rPr>
        <w:t>interface Serial2/0</w:t>
      </w:r>
    </w:p>
    <w:p w14:paraId="64408FB9" w14:textId="037EBEF0" w:rsidR="004542B1" w:rsidRPr="00660BC7" w:rsidRDefault="004542B1" w:rsidP="002F787A">
      <w:pPr>
        <w:pStyle w:val="Code-B"/>
        <w:ind w:left="720"/>
        <w:rPr>
          <w:lang w:eastAsia="ko-KR"/>
        </w:rPr>
      </w:pPr>
      <w:r w:rsidRPr="00660BC7">
        <w:rPr>
          <w:b w:val="0"/>
          <w:bCs/>
        </w:rPr>
        <w:t>R</w:t>
      </w:r>
      <w:r w:rsidR="00660BC7" w:rsidRPr="00660BC7">
        <w:rPr>
          <w:b w:val="0"/>
          <w:bCs/>
        </w:rPr>
        <w:t>outer</w:t>
      </w:r>
      <w:r w:rsidRPr="00660BC7">
        <w:rPr>
          <w:b w:val="0"/>
          <w:bCs/>
        </w:rPr>
        <w:t>1(config-</w:t>
      </w:r>
      <w:proofErr w:type="gramStart"/>
      <w:r w:rsidRPr="00660BC7">
        <w:rPr>
          <w:b w:val="0"/>
          <w:bCs/>
        </w:rPr>
        <w:t>if)#</w:t>
      </w:r>
      <w:proofErr w:type="gramEnd"/>
      <w:r>
        <w:rPr>
          <w:bCs/>
        </w:rPr>
        <w:t xml:space="preserve"> </w:t>
      </w:r>
      <w:r w:rsidRPr="00660BC7">
        <w:t xml:space="preserve">mtu </w:t>
      </w:r>
      <w:r w:rsidR="00FF4EC2">
        <w:t>size</w:t>
      </w:r>
      <w:r>
        <w:t xml:space="preserve">  </w:t>
      </w:r>
    </w:p>
    <w:p w14:paraId="4F2020FB" w14:textId="00F6D1D1" w:rsidR="00660BC7" w:rsidRPr="00660BC7" w:rsidRDefault="004542B1" w:rsidP="00273553">
      <w:pPr>
        <w:pStyle w:val="BodyA"/>
        <w:numPr>
          <w:ilvl w:val="0"/>
          <w:numId w:val="22"/>
        </w:numPr>
        <w:tabs>
          <w:tab w:val="right" w:pos="900"/>
        </w:tabs>
        <w:spacing w:before="120" w:after="120"/>
        <w:rPr>
          <w:rFonts w:asciiTheme="minorHAnsi" w:hAnsiTheme="minorHAnsi"/>
          <w:lang w:eastAsia="zh-CN"/>
        </w:rPr>
      </w:pPr>
      <w:r w:rsidRPr="00660BC7">
        <w:rPr>
          <w:rFonts w:asciiTheme="minorHAnsi" w:hAnsiTheme="minorHAnsi"/>
          <w:lang w:eastAsia="zh-CN"/>
        </w:rPr>
        <w:t xml:space="preserve">Start </w:t>
      </w:r>
      <w:r w:rsidR="00EA170A">
        <w:rPr>
          <w:rFonts w:asciiTheme="minorHAnsi" w:hAnsiTheme="minorHAnsi"/>
          <w:lang w:eastAsia="zh-CN"/>
        </w:rPr>
        <w:t xml:space="preserve">a </w:t>
      </w:r>
      <w:r w:rsidRPr="00660BC7">
        <w:rPr>
          <w:rFonts w:asciiTheme="minorHAnsi" w:hAnsiTheme="minorHAnsi"/>
          <w:lang w:eastAsia="zh-CN"/>
        </w:rPr>
        <w:t xml:space="preserve">Wireshark capture on </w:t>
      </w:r>
      <w:r w:rsidR="002F787A" w:rsidRPr="00125270">
        <w:rPr>
          <w:rFonts w:asciiTheme="minorHAnsi" w:hAnsiTheme="minorHAnsi"/>
          <w:i/>
          <w:iCs/>
          <w:lang w:eastAsia="zh-CN"/>
        </w:rPr>
        <w:t>PC1</w:t>
      </w:r>
      <w:r w:rsidR="00125270">
        <w:rPr>
          <w:rFonts w:asciiTheme="minorHAnsi" w:hAnsiTheme="minorHAnsi"/>
          <w:lang w:eastAsia="zh-CN"/>
        </w:rPr>
        <w:t xml:space="preserve"> eth</w:t>
      </w:r>
      <w:r w:rsidR="00021D0B">
        <w:rPr>
          <w:rFonts w:asciiTheme="minorHAnsi" w:hAnsiTheme="minorHAnsi"/>
          <w:lang w:eastAsia="zh-CN"/>
        </w:rPr>
        <w:t>0 to the switch</w:t>
      </w:r>
      <w:r w:rsidR="00EA170A">
        <w:rPr>
          <w:rFonts w:asciiTheme="minorHAnsi" w:hAnsiTheme="minorHAnsi"/>
          <w:lang w:eastAsia="zh-CN"/>
        </w:rPr>
        <w:t xml:space="preserve"> and on </w:t>
      </w:r>
      <w:r w:rsidR="00EA170A" w:rsidRPr="00EA170A">
        <w:rPr>
          <w:rFonts w:asciiTheme="minorHAnsi" w:hAnsiTheme="minorHAnsi"/>
          <w:i/>
          <w:iCs/>
          <w:lang w:eastAsia="zh-CN"/>
        </w:rPr>
        <w:t>Router1</w:t>
      </w:r>
      <w:r w:rsidR="00EA170A">
        <w:rPr>
          <w:rFonts w:asciiTheme="minorHAnsi" w:hAnsiTheme="minorHAnsi"/>
          <w:lang w:eastAsia="zh-CN"/>
        </w:rPr>
        <w:t xml:space="preserve"> Serial2/0 interface.</w:t>
      </w:r>
    </w:p>
    <w:p w14:paraId="4B12956E" w14:textId="3FB62E0F" w:rsidR="004542B1" w:rsidRPr="002F787A" w:rsidRDefault="004542B1" w:rsidP="00273553">
      <w:pPr>
        <w:pStyle w:val="BodyA"/>
        <w:numPr>
          <w:ilvl w:val="0"/>
          <w:numId w:val="22"/>
        </w:numPr>
        <w:tabs>
          <w:tab w:val="right" w:pos="900"/>
        </w:tabs>
        <w:spacing w:before="120" w:after="120"/>
        <w:rPr>
          <w:rFonts w:asciiTheme="minorHAnsi" w:hAnsiTheme="minorHAnsi"/>
          <w:lang w:eastAsia="zh-CN"/>
        </w:rPr>
      </w:pPr>
      <w:r w:rsidRPr="00660BC7">
        <w:rPr>
          <w:rFonts w:asciiTheme="minorHAnsi" w:hAnsiTheme="minorHAnsi"/>
          <w:lang w:eastAsia="zh-CN"/>
        </w:rPr>
        <w:t xml:space="preserve">Now generate </w:t>
      </w:r>
      <w:r w:rsidR="004F49D9">
        <w:rPr>
          <w:rFonts w:asciiTheme="minorHAnsi" w:hAnsiTheme="minorHAnsi"/>
          <w:lang w:eastAsia="zh-CN"/>
        </w:rPr>
        <w:t xml:space="preserve">a </w:t>
      </w:r>
      <w:r w:rsidRPr="00660BC7">
        <w:rPr>
          <w:rFonts w:asciiTheme="minorHAnsi" w:hAnsiTheme="minorHAnsi"/>
          <w:lang w:eastAsia="zh-CN"/>
        </w:rPr>
        <w:t xml:space="preserve">file </w:t>
      </w:r>
      <w:r w:rsidRPr="00660BC7">
        <w:rPr>
          <w:rFonts w:asciiTheme="minorHAnsi" w:hAnsiTheme="minorHAnsi" w:cs="Helvetica"/>
          <w:lang w:eastAsia="zh-CN"/>
        </w:rPr>
        <w:t>“</w:t>
      </w:r>
      <w:r w:rsidRPr="00E97DDB">
        <w:rPr>
          <w:rFonts w:asciiTheme="minorHAnsi" w:hAnsiTheme="minorHAnsi" w:cs="Helvetica"/>
          <w:b/>
          <w:bCs/>
          <w:lang w:eastAsia="zh-CN"/>
        </w:rPr>
        <w:t>a.txt</w:t>
      </w:r>
      <w:r w:rsidRPr="00660BC7">
        <w:rPr>
          <w:rFonts w:asciiTheme="minorHAnsi" w:hAnsiTheme="minorHAnsi" w:cs="Helvetica"/>
          <w:lang w:eastAsia="zh-CN"/>
        </w:rPr>
        <w:t xml:space="preserve">” on </w:t>
      </w:r>
      <w:r w:rsidR="002F787A" w:rsidRPr="002F787A">
        <w:rPr>
          <w:rFonts w:asciiTheme="minorHAnsi" w:hAnsiTheme="minorHAnsi" w:cs="Helvetica"/>
          <w:i/>
          <w:iCs/>
          <w:lang w:eastAsia="zh-CN"/>
        </w:rPr>
        <w:t>PC1</w:t>
      </w:r>
      <w:r w:rsidRPr="00660BC7">
        <w:rPr>
          <w:rFonts w:asciiTheme="minorHAnsi" w:hAnsiTheme="minorHAnsi" w:cs="Helvetica"/>
          <w:lang w:eastAsia="zh-CN"/>
        </w:rPr>
        <w:t xml:space="preserve"> that is larger than the MTU</w:t>
      </w:r>
      <w:r w:rsidR="00147097">
        <w:rPr>
          <w:rFonts w:asciiTheme="minorHAnsi" w:hAnsiTheme="minorHAnsi" w:cs="Helvetica"/>
          <w:lang w:eastAsia="zh-CN"/>
        </w:rPr>
        <w:t xml:space="preserve"> size</w:t>
      </w:r>
      <w:r w:rsidR="00EC1024">
        <w:rPr>
          <w:rFonts w:asciiTheme="minorHAnsi" w:hAnsiTheme="minorHAnsi" w:cs="Helvetica"/>
          <w:lang w:eastAsia="zh-CN"/>
        </w:rPr>
        <w:t xml:space="preserve"> on</w:t>
      </w:r>
      <w:r w:rsidRPr="00660BC7">
        <w:rPr>
          <w:rFonts w:asciiTheme="minorHAnsi" w:hAnsiTheme="minorHAnsi" w:cs="Helvetica"/>
          <w:lang w:eastAsia="zh-CN"/>
        </w:rPr>
        <w:t xml:space="preserve"> </w:t>
      </w:r>
      <w:r w:rsidRPr="002F787A">
        <w:rPr>
          <w:rFonts w:asciiTheme="minorHAnsi" w:hAnsiTheme="minorHAnsi" w:cs="Helvetica"/>
          <w:i/>
          <w:iCs/>
          <w:lang w:eastAsia="zh-CN"/>
        </w:rPr>
        <w:t>R</w:t>
      </w:r>
      <w:r w:rsidR="002F787A" w:rsidRPr="002F787A">
        <w:rPr>
          <w:rFonts w:asciiTheme="minorHAnsi" w:hAnsiTheme="minorHAnsi" w:cs="Helvetica"/>
          <w:i/>
          <w:iCs/>
          <w:lang w:eastAsia="zh-CN"/>
        </w:rPr>
        <w:t>outer</w:t>
      </w:r>
      <w:r w:rsidRPr="002F787A">
        <w:rPr>
          <w:rFonts w:asciiTheme="minorHAnsi" w:hAnsiTheme="minorHAnsi" w:cs="Helvetica"/>
          <w:i/>
          <w:iCs/>
          <w:lang w:eastAsia="zh-CN"/>
        </w:rPr>
        <w:t>1</w:t>
      </w:r>
      <w:r w:rsidRPr="00660BC7">
        <w:rPr>
          <w:rFonts w:asciiTheme="minorHAnsi" w:hAnsiTheme="minorHAnsi" w:cs="Helvetica"/>
          <w:lang w:eastAsia="zh-CN"/>
        </w:rPr>
        <w:t xml:space="preserve"> interface Serial</w:t>
      </w:r>
      <w:r w:rsidR="002F787A">
        <w:rPr>
          <w:rFonts w:asciiTheme="minorHAnsi" w:hAnsiTheme="minorHAnsi" w:cs="Helvetica"/>
          <w:lang w:eastAsia="zh-CN"/>
        </w:rPr>
        <w:t>2</w:t>
      </w:r>
      <w:r w:rsidRPr="00660BC7">
        <w:rPr>
          <w:rFonts w:asciiTheme="minorHAnsi" w:hAnsiTheme="minorHAnsi" w:cs="Helvetica"/>
          <w:lang w:eastAsia="zh-CN"/>
        </w:rPr>
        <w:t>/0</w:t>
      </w:r>
      <w:r w:rsidR="00EC1024">
        <w:rPr>
          <w:rFonts w:asciiTheme="minorHAnsi" w:hAnsiTheme="minorHAnsi" w:cs="Helvetica"/>
          <w:lang w:eastAsia="zh-CN"/>
        </w:rPr>
        <w:t xml:space="preserve"> but less than </w:t>
      </w:r>
      <w:r w:rsidR="00EC1024" w:rsidRPr="00EC1024">
        <w:rPr>
          <w:rFonts w:asciiTheme="minorHAnsi" w:hAnsiTheme="minorHAnsi" w:cs="Helvetica"/>
          <w:i/>
          <w:iCs/>
          <w:lang w:eastAsia="zh-CN"/>
        </w:rPr>
        <w:t>PC1</w:t>
      </w:r>
      <w:r w:rsidR="00EC1024">
        <w:rPr>
          <w:rFonts w:asciiTheme="minorHAnsi" w:hAnsiTheme="minorHAnsi" w:cs="Helvetica"/>
          <w:lang w:eastAsia="zh-CN"/>
        </w:rPr>
        <w:t xml:space="preserve">’s </w:t>
      </w:r>
      <w:r w:rsidR="00EA170A">
        <w:rPr>
          <w:rFonts w:asciiTheme="minorHAnsi" w:hAnsiTheme="minorHAnsi" w:cs="Helvetica"/>
          <w:lang w:eastAsia="zh-CN"/>
        </w:rPr>
        <w:t xml:space="preserve">default </w:t>
      </w:r>
      <w:r w:rsidR="00EC1024">
        <w:rPr>
          <w:rFonts w:asciiTheme="minorHAnsi" w:hAnsiTheme="minorHAnsi" w:cs="Helvetica"/>
          <w:lang w:eastAsia="zh-CN"/>
        </w:rPr>
        <w:t>MTU. Use</w:t>
      </w:r>
      <w:r w:rsidRPr="00660BC7">
        <w:rPr>
          <w:rFonts w:asciiTheme="minorHAnsi" w:hAnsiTheme="minorHAnsi" w:cs="Helvetica"/>
          <w:lang w:eastAsia="zh-CN"/>
        </w:rPr>
        <w:t xml:space="preserve"> </w:t>
      </w:r>
      <w:r w:rsidRPr="00EC1024">
        <w:rPr>
          <w:rFonts w:asciiTheme="minorHAnsi" w:hAnsiTheme="minorHAnsi" w:cs="Helvetica"/>
          <w:b/>
          <w:bCs/>
          <w:lang w:eastAsia="zh-CN"/>
        </w:rPr>
        <w:t>N</w:t>
      </w:r>
      <w:r w:rsidRPr="00660BC7">
        <w:rPr>
          <w:rFonts w:asciiTheme="minorHAnsi" w:hAnsiTheme="minorHAnsi" w:cs="Helvetica"/>
          <w:lang w:eastAsia="zh-CN"/>
        </w:rPr>
        <w:t>=</w:t>
      </w:r>
      <w:r w:rsidR="000861F0">
        <w:rPr>
          <w:rFonts w:asciiTheme="minorHAnsi" w:hAnsiTheme="minorHAnsi" w:cs="Helvetica"/>
          <w:lang w:eastAsia="zh-CN"/>
        </w:rPr>
        <w:t>1</w:t>
      </w:r>
      <w:r w:rsidR="00EC1024">
        <w:rPr>
          <w:rFonts w:asciiTheme="minorHAnsi" w:hAnsiTheme="minorHAnsi" w:cs="Helvetica"/>
          <w:lang w:eastAsia="zh-CN"/>
        </w:rPr>
        <w:t>0</w:t>
      </w:r>
      <w:r w:rsidR="000861F0">
        <w:rPr>
          <w:rFonts w:asciiTheme="minorHAnsi" w:hAnsiTheme="minorHAnsi" w:cs="Helvetica"/>
          <w:lang w:eastAsia="zh-CN"/>
        </w:rPr>
        <w:t>24</w:t>
      </w:r>
      <w:r w:rsidR="00EC1024">
        <w:rPr>
          <w:rFonts w:asciiTheme="minorHAnsi" w:hAnsiTheme="minorHAnsi" w:cs="Helvetica"/>
          <w:lang w:eastAsia="zh-CN"/>
        </w:rPr>
        <w:t xml:space="preserve">. (Note that </w:t>
      </w:r>
      <w:r w:rsidR="00EC1024" w:rsidRPr="00EC1024">
        <w:rPr>
          <w:rFonts w:asciiTheme="minorHAnsi" w:hAnsiTheme="minorHAnsi" w:cs="Helvetica"/>
          <w:i/>
          <w:iCs/>
          <w:lang w:eastAsia="zh-CN"/>
        </w:rPr>
        <w:t>PC1</w:t>
      </w:r>
      <w:r w:rsidR="00EC1024" w:rsidRPr="00EC1024">
        <w:rPr>
          <w:rFonts w:asciiTheme="minorHAnsi" w:hAnsiTheme="minorHAnsi" w:cs="Helvetica"/>
          <w:lang w:eastAsia="zh-CN"/>
        </w:rPr>
        <w:t>’s</w:t>
      </w:r>
      <w:r w:rsidR="00EC1024">
        <w:rPr>
          <w:rFonts w:asciiTheme="minorHAnsi" w:hAnsiTheme="minorHAnsi" w:cs="Helvetica"/>
          <w:lang w:eastAsia="zh-CN"/>
        </w:rPr>
        <w:t xml:space="preserve"> MTU is 1500, standard for Ethernet</w:t>
      </w:r>
      <w:r w:rsidR="00EA170A">
        <w:rPr>
          <w:rFonts w:asciiTheme="minorHAnsi" w:hAnsiTheme="minorHAnsi" w:cs="Helvetica"/>
          <w:lang w:eastAsia="zh-CN"/>
        </w:rPr>
        <w:t>.</w:t>
      </w:r>
      <w:r w:rsidR="00EC1024">
        <w:rPr>
          <w:rFonts w:asciiTheme="minorHAnsi" w:hAnsiTheme="minorHAnsi" w:cs="Helvetica"/>
          <w:lang w:eastAsia="zh-CN"/>
        </w:rPr>
        <w:t>)</w:t>
      </w:r>
    </w:p>
    <w:p w14:paraId="2373EEDF" w14:textId="52DC72ED" w:rsidR="004542B1" w:rsidRPr="002F787A" w:rsidRDefault="002F787A" w:rsidP="00125270">
      <w:pPr>
        <w:pStyle w:val="Code-B"/>
        <w:spacing w:before="120" w:after="120"/>
        <w:ind w:left="720"/>
      </w:pPr>
      <w:r w:rsidRPr="002F787A">
        <w:rPr>
          <w:b w:val="0"/>
        </w:rPr>
        <w:t>PC1$</w:t>
      </w:r>
      <w:r w:rsidR="004542B1">
        <w:rPr>
          <w:bCs/>
        </w:rPr>
        <w:t xml:space="preserve"> </w:t>
      </w:r>
      <w:r w:rsidR="004542B1">
        <w:t>for i in {</w:t>
      </w:r>
      <w:proofErr w:type="gramStart"/>
      <w:r w:rsidR="004542B1">
        <w:t>0..</w:t>
      </w:r>
      <w:proofErr w:type="gramEnd"/>
      <w:r w:rsidR="00EC1024">
        <w:t xml:space="preserve">N </w:t>
      </w:r>
      <w:r w:rsidR="004542B1">
        <w:t>}; do echo -n “a” &gt;&gt; a.txt; done;</w:t>
      </w:r>
    </w:p>
    <w:p w14:paraId="555D6B0F" w14:textId="2CC0B1A1" w:rsidR="004542B1" w:rsidRPr="002F787A" w:rsidRDefault="004542B1" w:rsidP="00273553">
      <w:pPr>
        <w:pStyle w:val="BodyA"/>
        <w:numPr>
          <w:ilvl w:val="0"/>
          <w:numId w:val="22"/>
        </w:numPr>
        <w:tabs>
          <w:tab w:val="right" w:pos="900"/>
        </w:tabs>
        <w:spacing w:before="120" w:after="120"/>
        <w:rPr>
          <w:rFonts w:asciiTheme="minorHAnsi" w:hAnsiTheme="minorHAnsi" w:cs="Helvetica"/>
        </w:rPr>
      </w:pPr>
      <w:r w:rsidRPr="002F787A">
        <w:rPr>
          <w:rFonts w:asciiTheme="minorHAnsi" w:hAnsiTheme="minorHAnsi" w:cs="Helvetica"/>
        </w:rPr>
        <w:t xml:space="preserve">Send file “a.txt” from </w:t>
      </w:r>
      <w:r w:rsidR="002F787A" w:rsidRPr="000861F0">
        <w:rPr>
          <w:rFonts w:asciiTheme="minorHAnsi" w:hAnsiTheme="minorHAnsi" w:cs="Helvetica"/>
          <w:i/>
          <w:iCs/>
        </w:rPr>
        <w:t>PC1</w:t>
      </w:r>
      <w:r w:rsidRPr="002F787A">
        <w:rPr>
          <w:rFonts w:asciiTheme="minorHAnsi" w:hAnsiTheme="minorHAnsi" w:cs="Helvetica"/>
        </w:rPr>
        <w:t xml:space="preserve"> to </w:t>
      </w:r>
      <w:r w:rsidR="002F787A" w:rsidRPr="000861F0">
        <w:rPr>
          <w:rFonts w:asciiTheme="minorHAnsi" w:hAnsiTheme="minorHAnsi" w:cs="Helvetica"/>
          <w:i/>
          <w:iCs/>
        </w:rPr>
        <w:t>PC2</w:t>
      </w:r>
      <w:r w:rsidRPr="002F787A">
        <w:rPr>
          <w:rFonts w:asciiTheme="minorHAnsi" w:hAnsiTheme="minorHAnsi" w:cs="Helvetica"/>
        </w:rPr>
        <w:t xml:space="preserve"> using UDP with the following </w:t>
      </w:r>
      <w:r w:rsidRPr="002F787A">
        <w:rPr>
          <w:rFonts w:ascii="Consolas" w:hAnsi="Consolas" w:cs="Consolas"/>
        </w:rPr>
        <w:t xml:space="preserve">nc </w:t>
      </w:r>
      <w:r w:rsidRPr="002F787A">
        <w:rPr>
          <w:rFonts w:asciiTheme="minorHAnsi" w:hAnsiTheme="minorHAnsi" w:cs="Helvetica"/>
        </w:rPr>
        <w:t>command:</w:t>
      </w:r>
    </w:p>
    <w:p w14:paraId="02F7E5A9" w14:textId="205323AE" w:rsidR="004542B1" w:rsidRDefault="002F787A" w:rsidP="00125270">
      <w:pPr>
        <w:pStyle w:val="Code-B"/>
        <w:spacing w:before="120" w:after="120"/>
        <w:ind w:left="720"/>
      </w:pPr>
      <w:r w:rsidRPr="005A3AB2">
        <w:rPr>
          <w:b w:val="0"/>
        </w:rPr>
        <w:t>PC1$</w:t>
      </w:r>
      <w:r w:rsidR="004542B1">
        <w:t xml:space="preserve"> cat a.txt | nc -p 10086 -u 10.0.3.33 10086</w:t>
      </w:r>
    </w:p>
    <w:p w14:paraId="66C18613" w14:textId="42846950" w:rsidR="00D32A91" w:rsidRPr="00EC1024" w:rsidRDefault="00EC1024" w:rsidP="00273553">
      <w:pPr>
        <w:pStyle w:val="BodyA"/>
        <w:numPr>
          <w:ilvl w:val="0"/>
          <w:numId w:val="22"/>
        </w:numPr>
        <w:tabs>
          <w:tab w:val="right" w:pos="900"/>
        </w:tabs>
        <w:spacing w:before="120" w:after="120"/>
        <w:rPr>
          <w:rFonts w:asciiTheme="minorHAnsi" w:hAnsiTheme="minorHAnsi"/>
        </w:rPr>
      </w:pPr>
      <w:r>
        <w:rPr>
          <w:rFonts w:asciiTheme="minorHAnsi" w:hAnsiTheme="minorHAnsi" w:cs="Consolas"/>
        </w:rPr>
        <w:t>D</w:t>
      </w:r>
      <w:r w:rsidR="00D32A91">
        <w:rPr>
          <w:rFonts w:asciiTheme="minorHAnsi" w:hAnsiTheme="minorHAnsi" w:cs="Consolas"/>
        </w:rPr>
        <w:t>elete file “</w:t>
      </w:r>
      <w:r w:rsidR="00D32A91" w:rsidRPr="00E97DDB">
        <w:rPr>
          <w:rFonts w:asciiTheme="minorHAnsi" w:hAnsiTheme="minorHAnsi" w:cs="Consolas"/>
          <w:b/>
          <w:bCs/>
        </w:rPr>
        <w:t>a.txt</w:t>
      </w:r>
      <w:r w:rsidR="00D32A91">
        <w:rPr>
          <w:rFonts w:asciiTheme="minorHAnsi" w:hAnsiTheme="minorHAnsi" w:cs="Consolas"/>
        </w:rPr>
        <w:t>”</w:t>
      </w:r>
      <w:r>
        <w:rPr>
          <w:rFonts w:asciiTheme="minorHAnsi" w:hAnsiTheme="minorHAnsi" w:cs="Consolas"/>
        </w:rPr>
        <w:t xml:space="preserve"> on PC1 with the command “</w:t>
      </w:r>
      <w:r w:rsidRPr="00EC1024">
        <w:rPr>
          <w:rFonts w:ascii="Consolas" w:hAnsi="Consolas" w:cs="Consolas"/>
        </w:rPr>
        <w:t>rm a.txt</w:t>
      </w:r>
      <w:r>
        <w:rPr>
          <w:rFonts w:asciiTheme="minorHAnsi" w:hAnsiTheme="minorHAnsi" w:cs="Consolas"/>
        </w:rPr>
        <w:t>”.</w:t>
      </w:r>
    </w:p>
    <w:p w14:paraId="3DC2B589" w14:textId="77777777" w:rsidR="00EC1024" w:rsidRPr="002F787A" w:rsidRDefault="00EC1024" w:rsidP="00EC1024">
      <w:pPr>
        <w:pStyle w:val="BodyA"/>
        <w:numPr>
          <w:ilvl w:val="0"/>
          <w:numId w:val="22"/>
        </w:numPr>
        <w:tabs>
          <w:tab w:val="right" w:pos="900"/>
        </w:tabs>
        <w:spacing w:before="120" w:after="120"/>
        <w:rPr>
          <w:rFonts w:asciiTheme="minorHAnsi" w:hAnsiTheme="minorHAnsi"/>
          <w:lang w:eastAsia="zh-CN"/>
        </w:rPr>
      </w:pPr>
      <w:r w:rsidRPr="00660BC7">
        <w:rPr>
          <w:rFonts w:asciiTheme="minorHAnsi" w:hAnsiTheme="minorHAnsi"/>
          <w:lang w:eastAsia="zh-CN"/>
        </w:rPr>
        <w:t xml:space="preserve">Now generate </w:t>
      </w:r>
      <w:r>
        <w:rPr>
          <w:rFonts w:asciiTheme="minorHAnsi" w:hAnsiTheme="minorHAnsi"/>
          <w:lang w:eastAsia="zh-CN"/>
        </w:rPr>
        <w:t xml:space="preserve">a </w:t>
      </w:r>
      <w:r w:rsidRPr="00660BC7">
        <w:rPr>
          <w:rFonts w:asciiTheme="minorHAnsi" w:hAnsiTheme="minorHAnsi"/>
          <w:lang w:eastAsia="zh-CN"/>
        </w:rPr>
        <w:t xml:space="preserve">file </w:t>
      </w:r>
      <w:r w:rsidRPr="00660BC7">
        <w:rPr>
          <w:rFonts w:asciiTheme="minorHAnsi" w:hAnsiTheme="minorHAnsi" w:cs="Helvetica"/>
          <w:lang w:eastAsia="zh-CN"/>
        </w:rPr>
        <w:t>“</w:t>
      </w:r>
      <w:r w:rsidRPr="00E97DDB">
        <w:rPr>
          <w:rFonts w:asciiTheme="minorHAnsi" w:hAnsiTheme="minorHAnsi" w:cs="Helvetica"/>
          <w:b/>
          <w:bCs/>
          <w:lang w:eastAsia="zh-CN"/>
        </w:rPr>
        <w:t>a.txt</w:t>
      </w:r>
      <w:r w:rsidRPr="00660BC7">
        <w:rPr>
          <w:rFonts w:asciiTheme="minorHAnsi" w:hAnsiTheme="minorHAnsi" w:cs="Helvetica"/>
          <w:lang w:eastAsia="zh-CN"/>
        </w:rPr>
        <w:t xml:space="preserve">” on </w:t>
      </w:r>
      <w:r w:rsidRPr="002F787A">
        <w:rPr>
          <w:rFonts w:asciiTheme="minorHAnsi" w:hAnsiTheme="minorHAnsi" w:cs="Helvetica"/>
          <w:i/>
          <w:iCs/>
          <w:lang w:eastAsia="zh-CN"/>
        </w:rPr>
        <w:t>PC1</w:t>
      </w:r>
      <w:r w:rsidRPr="00660BC7">
        <w:rPr>
          <w:rFonts w:asciiTheme="minorHAnsi" w:hAnsiTheme="minorHAnsi" w:cs="Helvetica"/>
          <w:lang w:eastAsia="zh-CN"/>
        </w:rPr>
        <w:t xml:space="preserve"> that is larger than the MTU</w:t>
      </w:r>
      <w:r>
        <w:rPr>
          <w:rFonts w:asciiTheme="minorHAnsi" w:hAnsiTheme="minorHAnsi" w:cs="Helvetica"/>
          <w:lang w:eastAsia="zh-CN"/>
        </w:rPr>
        <w:t xml:space="preserve"> size</w:t>
      </w:r>
      <w:r w:rsidRPr="00660BC7">
        <w:rPr>
          <w:rFonts w:asciiTheme="minorHAnsi" w:hAnsiTheme="minorHAnsi" w:cs="Helvetica"/>
          <w:lang w:eastAsia="zh-CN"/>
        </w:rPr>
        <w:t xml:space="preserve"> of</w:t>
      </w:r>
      <w:r>
        <w:rPr>
          <w:rFonts w:asciiTheme="minorHAnsi" w:hAnsiTheme="minorHAnsi" w:cs="Helvetica"/>
          <w:lang w:eastAsia="zh-CN"/>
        </w:rPr>
        <w:t xml:space="preserve"> </w:t>
      </w:r>
      <w:r w:rsidRPr="00EC1024">
        <w:rPr>
          <w:rFonts w:asciiTheme="minorHAnsi" w:hAnsiTheme="minorHAnsi" w:cs="Helvetica"/>
          <w:i/>
          <w:iCs/>
          <w:lang w:eastAsia="zh-CN"/>
        </w:rPr>
        <w:t>PC1</w:t>
      </w:r>
      <w:r>
        <w:rPr>
          <w:rFonts w:asciiTheme="minorHAnsi" w:hAnsiTheme="minorHAnsi" w:cs="Helvetica"/>
          <w:lang w:eastAsia="zh-CN"/>
        </w:rPr>
        <w:t>’s MTU (=1500, standard for Ethernet) and</w:t>
      </w:r>
      <w:r w:rsidRPr="00660BC7">
        <w:rPr>
          <w:rFonts w:asciiTheme="minorHAnsi" w:hAnsiTheme="minorHAnsi" w:cs="Helvetica"/>
          <w:lang w:eastAsia="zh-CN"/>
        </w:rPr>
        <w:t xml:space="preserve"> </w:t>
      </w:r>
      <w:r w:rsidRPr="002F787A">
        <w:rPr>
          <w:rFonts w:asciiTheme="minorHAnsi" w:hAnsiTheme="minorHAnsi" w:cs="Helvetica"/>
          <w:i/>
          <w:iCs/>
          <w:lang w:eastAsia="zh-CN"/>
        </w:rPr>
        <w:t>Router1</w:t>
      </w:r>
      <w:r w:rsidRPr="00660BC7">
        <w:rPr>
          <w:rFonts w:asciiTheme="minorHAnsi" w:hAnsiTheme="minorHAnsi" w:cs="Helvetica"/>
          <w:lang w:eastAsia="zh-CN"/>
        </w:rPr>
        <w:t xml:space="preserve"> interface Serial</w:t>
      </w:r>
      <w:r>
        <w:rPr>
          <w:rFonts w:asciiTheme="minorHAnsi" w:hAnsiTheme="minorHAnsi" w:cs="Helvetica"/>
          <w:lang w:eastAsia="zh-CN"/>
        </w:rPr>
        <w:t>2</w:t>
      </w:r>
      <w:r w:rsidRPr="00660BC7">
        <w:rPr>
          <w:rFonts w:asciiTheme="minorHAnsi" w:hAnsiTheme="minorHAnsi" w:cs="Helvetica"/>
          <w:lang w:eastAsia="zh-CN"/>
        </w:rPr>
        <w:t>/0</w:t>
      </w:r>
      <w:r>
        <w:rPr>
          <w:rFonts w:asciiTheme="minorHAnsi" w:hAnsiTheme="minorHAnsi" w:cs="Helvetica"/>
          <w:lang w:eastAsia="zh-CN"/>
        </w:rPr>
        <w:t xml:space="preserve"> (set to 500 above). Use</w:t>
      </w:r>
      <w:r w:rsidRPr="00660BC7">
        <w:rPr>
          <w:rFonts w:asciiTheme="minorHAnsi" w:hAnsiTheme="minorHAnsi" w:cs="Helvetica"/>
          <w:lang w:eastAsia="zh-CN"/>
        </w:rPr>
        <w:t xml:space="preserve"> </w:t>
      </w:r>
      <w:r w:rsidRPr="00EC1024">
        <w:rPr>
          <w:rFonts w:asciiTheme="minorHAnsi" w:hAnsiTheme="minorHAnsi" w:cs="Helvetica"/>
          <w:b/>
          <w:bCs/>
          <w:lang w:eastAsia="zh-CN"/>
        </w:rPr>
        <w:t>N</w:t>
      </w:r>
      <w:r w:rsidRPr="00660BC7">
        <w:rPr>
          <w:rFonts w:asciiTheme="minorHAnsi" w:hAnsiTheme="minorHAnsi" w:cs="Helvetica"/>
          <w:lang w:eastAsia="zh-CN"/>
        </w:rPr>
        <w:t>=</w:t>
      </w:r>
      <w:r>
        <w:rPr>
          <w:rFonts w:asciiTheme="minorHAnsi" w:hAnsiTheme="minorHAnsi" w:cs="Helvetica"/>
          <w:lang w:eastAsia="zh-CN"/>
        </w:rPr>
        <w:t>1624</w:t>
      </w:r>
      <w:r w:rsidRPr="00660BC7">
        <w:rPr>
          <w:rFonts w:asciiTheme="minorHAnsi" w:hAnsiTheme="minorHAnsi" w:cs="Helvetica"/>
          <w:lang w:eastAsia="zh-CN"/>
        </w:rPr>
        <w:t>:</w:t>
      </w:r>
    </w:p>
    <w:p w14:paraId="71BB1D5C" w14:textId="21ED2BF1" w:rsidR="00EC1024" w:rsidRPr="002F787A" w:rsidRDefault="00EC1024" w:rsidP="00EC1024">
      <w:pPr>
        <w:pStyle w:val="Code-B"/>
        <w:spacing w:before="120" w:after="120"/>
        <w:ind w:left="720"/>
      </w:pPr>
      <w:r w:rsidRPr="002F787A">
        <w:rPr>
          <w:b w:val="0"/>
        </w:rPr>
        <w:t>PC1$</w:t>
      </w:r>
      <w:r>
        <w:rPr>
          <w:bCs/>
        </w:rPr>
        <w:t xml:space="preserve"> </w:t>
      </w:r>
      <w:r>
        <w:t>for i in {</w:t>
      </w:r>
      <w:proofErr w:type="gramStart"/>
      <w:r>
        <w:t>0..</w:t>
      </w:r>
      <w:proofErr w:type="gramEnd"/>
      <w:r>
        <w:t>N }; do echo -n “a” &gt;&gt; a.txt; done;</w:t>
      </w:r>
    </w:p>
    <w:p w14:paraId="32625566" w14:textId="40099514" w:rsidR="00EC1024" w:rsidRPr="002F787A" w:rsidRDefault="00EC1024" w:rsidP="00EC1024">
      <w:pPr>
        <w:pStyle w:val="BodyA"/>
        <w:numPr>
          <w:ilvl w:val="0"/>
          <w:numId w:val="22"/>
        </w:numPr>
        <w:tabs>
          <w:tab w:val="right" w:pos="900"/>
        </w:tabs>
        <w:spacing w:before="120" w:after="120"/>
        <w:rPr>
          <w:rFonts w:asciiTheme="minorHAnsi" w:hAnsiTheme="minorHAnsi" w:cs="Helvetica"/>
        </w:rPr>
      </w:pPr>
      <w:r w:rsidRPr="002F787A">
        <w:rPr>
          <w:rFonts w:asciiTheme="minorHAnsi" w:hAnsiTheme="minorHAnsi" w:cs="Helvetica"/>
        </w:rPr>
        <w:t xml:space="preserve">Send file “a.txt” from </w:t>
      </w:r>
      <w:r w:rsidRPr="000861F0">
        <w:rPr>
          <w:rFonts w:asciiTheme="minorHAnsi" w:hAnsiTheme="minorHAnsi" w:cs="Helvetica"/>
          <w:i/>
          <w:iCs/>
        </w:rPr>
        <w:t>PC1</w:t>
      </w:r>
      <w:r w:rsidRPr="002F787A">
        <w:rPr>
          <w:rFonts w:asciiTheme="minorHAnsi" w:hAnsiTheme="minorHAnsi" w:cs="Helvetica"/>
        </w:rPr>
        <w:t xml:space="preserve"> to </w:t>
      </w:r>
      <w:r w:rsidRPr="000861F0">
        <w:rPr>
          <w:rFonts w:asciiTheme="minorHAnsi" w:hAnsiTheme="minorHAnsi" w:cs="Helvetica"/>
          <w:i/>
          <w:iCs/>
        </w:rPr>
        <w:t>PC</w:t>
      </w:r>
      <w:r>
        <w:rPr>
          <w:rFonts w:asciiTheme="minorHAnsi" w:hAnsiTheme="minorHAnsi" w:cs="Helvetica"/>
          <w:i/>
          <w:iCs/>
        </w:rPr>
        <w:t>3</w:t>
      </w:r>
      <w:r w:rsidRPr="002F787A">
        <w:rPr>
          <w:rFonts w:asciiTheme="minorHAnsi" w:hAnsiTheme="minorHAnsi" w:cs="Helvetica"/>
        </w:rPr>
        <w:t xml:space="preserve"> using UDP with the following </w:t>
      </w:r>
      <w:r w:rsidRPr="002F787A">
        <w:rPr>
          <w:rFonts w:ascii="Consolas" w:hAnsi="Consolas" w:cs="Consolas"/>
        </w:rPr>
        <w:t xml:space="preserve">nc </w:t>
      </w:r>
      <w:r w:rsidRPr="002F787A">
        <w:rPr>
          <w:rFonts w:asciiTheme="minorHAnsi" w:hAnsiTheme="minorHAnsi" w:cs="Helvetica"/>
        </w:rPr>
        <w:t>command:</w:t>
      </w:r>
    </w:p>
    <w:p w14:paraId="0172F104" w14:textId="07DCD12C" w:rsidR="00EC1024" w:rsidRDefault="00EC1024" w:rsidP="00EC1024">
      <w:pPr>
        <w:pStyle w:val="Code-B"/>
        <w:spacing w:before="120" w:after="120"/>
        <w:ind w:left="720"/>
      </w:pPr>
      <w:r w:rsidRPr="005A3AB2">
        <w:rPr>
          <w:b w:val="0"/>
        </w:rPr>
        <w:t>PC1$</w:t>
      </w:r>
      <w:r>
        <w:t xml:space="preserve"> cat a.txt | nc -p 10086 -u 10.0.3.33 10086</w:t>
      </w:r>
    </w:p>
    <w:p w14:paraId="73234444" w14:textId="30B26A8B" w:rsidR="00EC1024" w:rsidRPr="00D32A91" w:rsidRDefault="00EA170A" w:rsidP="00273553">
      <w:pPr>
        <w:pStyle w:val="BodyA"/>
        <w:numPr>
          <w:ilvl w:val="0"/>
          <w:numId w:val="22"/>
        </w:numPr>
        <w:tabs>
          <w:tab w:val="right" w:pos="900"/>
        </w:tabs>
        <w:spacing w:before="120" w:after="120"/>
        <w:rPr>
          <w:rFonts w:asciiTheme="minorHAnsi" w:hAnsiTheme="minorHAnsi"/>
        </w:rPr>
      </w:pPr>
      <w:r>
        <w:rPr>
          <w:rFonts w:asciiTheme="minorHAnsi" w:hAnsiTheme="minorHAnsi" w:cs="Consolas"/>
        </w:rPr>
        <w:t>Delete file “</w:t>
      </w:r>
      <w:r w:rsidRPr="00E97DDB">
        <w:rPr>
          <w:rFonts w:asciiTheme="minorHAnsi" w:hAnsiTheme="minorHAnsi" w:cs="Consolas"/>
          <w:b/>
          <w:bCs/>
        </w:rPr>
        <w:t>a.txt</w:t>
      </w:r>
      <w:r>
        <w:rPr>
          <w:rFonts w:asciiTheme="minorHAnsi" w:hAnsiTheme="minorHAnsi" w:cs="Consolas"/>
        </w:rPr>
        <w:t>” on PC1 with the command “</w:t>
      </w:r>
      <w:r w:rsidRPr="00EC1024">
        <w:rPr>
          <w:rFonts w:ascii="Consolas" w:hAnsi="Consolas" w:cs="Consolas"/>
        </w:rPr>
        <w:t>rm a.txt</w:t>
      </w:r>
      <w:r>
        <w:rPr>
          <w:rFonts w:asciiTheme="minorHAnsi" w:hAnsiTheme="minorHAnsi" w:cs="Consolas"/>
        </w:rPr>
        <w:t>”.</w:t>
      </w:r>
    </w:p>
    <w:p w14:paraId="53D37344" w14:textId="6CC8FDD9" w:rsidR="00A711E4" w:rsidRPr="00A711E4" w:rsidRDefault="00EA170A" w:rsidP="00BA6B58">
      <w:pPr>
        <w:pStyle w:val="BodyA"/>
        <w:numPr>
          <w:ilvl w:val="0"/>
          <w:numId w:val="22"/>
        </w:numPr>
        <w:tabs>
          <w:tab w:val="right" w:pos="900"/>
        </w:tabs>
        <w:spacing w:before="120" w:after="120"/>
        <w:rPr>
          <w:rFonts w:asciiTheme="minorHAnsi" w:hAnsiTheme="minorHAnsi"/>
        </w:rPr>
      </w:pPr>
      <w:r w:rsidRPr="008F034E">
        <w:rPr>
          <w:noProof/>
        </w:rPr>
        <w:drawing>
          <wp:anchor distT="0" distB="0" distL="114300" distR="114300" simplePos="0" relativeHeight="251721728" behindDoc="0" locked="0" layoutInCell="1" allowOverlap="1" wp14:anchorId="6B8C44EE" wp14:editId="02D6EB83">
            <wp:simplePos x="0" y="0"/>
            <wp:positionH relativeFrom="column">
              <wp:posOffset>-640491</wp:posOffset>
            </wp:positionH>
            <wp:positionV relativeFrom="paragraph">
              <wp:posOffset>121323</wp:posOffset>
            </wp:positionV>
            <wp:extent cx="485336" cy="485336"/>
            <wp:effectExtent l="0" t="0" r="0" b="0"/>
            <wp:wrapNone/>
            <wp:docPr id="7" name="Picture 7"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542B1" w:rsidRPr="002F787A">
        <w:rPr>
          <w:rFonts w:asciiTheme="minorHAnsi" w:hAnsiTheme="minorHAnsi" w:cs="Consolas"/>
        </w:rPr>
        <w:t xml:space="preserve">Terminate the </w:t>
      </w:r>
      <w:r w:rsidR="004542B1" w:rsidRPr="002F787A">
        <w:rPr>
          <w:rFonts w:ascii="Consolas" w:hAnsi="Consolas" w:cs="Consolas"/>
        </w:rPr>
        <w:t xml:space="preserve">nc </w:t>
      </w:r>
      <w:r w:rsidR="004542B1" w:rsidRPr="002F787A">
        <w:rPr>
          <w:rFonts w:asciiTheme="minorHAnsi" w:hAnsiTheme="minorHAnsi" w:cs="Consolas"/>
        </w:rPr>
        <w:t xml:space="preserve">process with </w:t>
      </w:r>
      <w:r w:rsidR="004542B1" w:rsidRPr="002F787A">
        <w:rPr>
          <w:rFonts w:ascii="Consolas" w:hAnsi="Consolas" w:cs="Consolas"/>
        </w:rPr>
        <w:t>^C</w:t>
      </w:r>
      <w:r w:rsidR="000C1C25">
        <w:rPr>
          <w:rFonts w:ascii="Consolas" w:hAnsi="Consolas" w:cs="Consolas"/>
        </w:rPr>
        <w:t xml:space="preserve"> </w:t>
      </w:r>
      <w:r w:rsidR="004542B1" w:rsidRPr="002F787A">
        <w:rPr>
          <w:rFonts w:asciiTheme="minorHAnsi" w:hAnsiTheme="minorHAnsi" w:cs="Consolas"/>
        </w:rPr>
        <w:t xml:space="preserve">on both </w:t>
      </w:r>
      <w:r w:rsidR="002F787A" w:rsidRPr="002F787A">
        <w:rPr>
          <w:rFonts w:asciiTheme="minorHAnsi" w:hAnsiTheme="minorHAnsi" w:cs="Consolas"/>
          <w:i/>
          <w:iCs/>
        </w:rPr>
        <w:t>PC3</w:t>
      </w:r>
      <w:r w:rsidR="004542B1" w:rsidRPr="002F787A">
        <w:rPr>
          <w:rFonts w:asciiTheme="minorHAnsi" w:hAnsiTheme="minorHAnsi" w:cs="Consolas"/>
          <w:i/>
          <w:iCs/>
        </w:rPr>
        <w:t xml:space="preserve"> </w:t>
      </w:r>
      <w:r w:rsidR="004542B1" w:rsidRPr="002F787A">
        <w:rPr>
          <w:rFonts w:asciiTheme="minorHAnsi" w:hAnsiTheme="minorHAnsi" w:cs="Consolas"/>
        </w:rPr>
        <w:t xml:space="preserve">and </w:t>
      </w:r>
      <w:r w:rsidR="002F787A" w:rsidRPr="002F787A">
        <w:rPr>
          <w:rFonts w:asciiTheme="minorHAnsi" w:hAnsiTheme="minorHAnsi" w:cs="Consolas"/>
          <w:i/>
          <w:iCs/>
        </w:rPr>
        <w:t>PC1</w:t>
      </w:r>
      <w:r w:rsidR="004542B1" w:rsidRPr="002F787A">
        <w:rPr>
          <w:rFonts w:asciiTheme="minorHAnsi" w:hAnsiTheme="minorHAnsi" w:cs="Consolas"/>
        </w:rPr>
        <w:t xml:space="preserve">. </w:t>
      </w:r>
    </w:p>
    <w:p w14:paraId="158E5A56" w14:textId="17DBFBFF" w:rsidR="0083112D" w:rsidRDefault="004542B1" w:rsidP="00BA6B58">
      <w:pPr>
        <w:pStyle w:val="BodyA"/>
        <w:numPr>
          <w:ilvl w:val="0"/>
          <w:numId w:val="22"/>
        </w:numPr>
        <w:tabs>
          <w:tab w:val="right" w:pos="900"/>
        </w:tabs>
        <w:spacing w:before="120" w:after="120"/>
        <w:rPr>
          <w:rFonts w:asciiTheme="minorHAnsi" w:hAnsiTheme="minorHAnsi"/>
        </w:rPr>
      </w:pPr>
      <w:r w:rsidRPr="002F787A">
        <w:rPr>
          <w:rFonts w:asciiTheme="minorHAnsi" w:hAnsiTheme="minorHAnsi"/>
        </w:rPr>
        <w:t>Stop the traffic capture and save the Wireshark output</w:t>
      </w:r>
      <w:r w:rsidR="00EA170A">
        <w:rPr>
          <w:rFonts w:asciiTheme="minorHAnsi" w:hAnsiTheme="minorHAnsi"/>
        </w:rPr>
        <w:t>s</w:t>
      </w:r>
      <w:r w:rsidRPr="002F787A">
        <w:rPr>
          <w:rFonts w:asciiTheme="minorHAnsi" w:hAnsiTheme="minorHAnsi"/>
        </w:rPr>
        <w:t>.</w:t>
      </w:r>
    </w:p>
    <w:p w14:paraId="69B53A9C" w14:textId="6F076D3E" w:rsidR="0083112D" w:rsidRPr="00A711E4" w:rsidRDefault="00A711E4" w:rsidP="00BA6B58">
      <w:pPr>
        <w:pStyle w:val="BodyA"/>
        <w:numPr>
          <w:ilvl w:val="0"/>
          <w:numId w:val="22"/>
        </w:numPr>
        <w:tabs>
          <w:tab w:val="right" w:pos="900"/>
        </w:tabs>
        <w:spacing w:before="120" w:after="120"/>
        <w:rPr>
          <w:rFonts w:asciiTheme="minorHAnsi" w:hAnsiTheme="minorHAnsi"/>
        </w:rPr>
      </w:pPr>
      <w:r>
        <w:rPr>
          <w:rFonts w:asciiTheme="minorHAnsi" w:hAnsiTheme="minorHAnsi"/>
        </w:rPr>
        <w:t>Do not reset the MTU value to default. We will use MTU = 500 in the next exercise</w:t>
      </w:r>
      <w:r w:rsidR="00451BFD">
        <w:rPr>
          <w:rFonts w:asciiTheme="minorHAnsi" w:hAnsiTheme="minorHAnsi"/>
        </w:rPr>
        <w:t xml:space="preserve"> (3-b.)</w:t>
      </w:r>
      <w:r>
        <w:rPr>
          <w:rFonts w:asciiTheme="minorHAnsi" w:hAnsiTheme="minorHAnsi"/>
        </w:rPr>
        <w:t>.</w:t>
      </w:r>
    </w:p>
    <w:p w14:paraId="08F5EEC8" w14:textId="55BBF9A5" w:rsidR="005701E2" w:rsidRPr="0083112D" w:rsidRDefault="0083112D" w:rsidP="005701E2">
      <w:pPr>
        <w:pStyle w:val="LabTitle"/>
      </w:pPr>
      <w:r>
        <w:drawing>
          <wp:anchor distT="0" distB="0" distL="114300" distR="114300" simplePos="0" relativeHeight="251761664" behindDoc="0" locked="0" layoutInCell="1" allowOverlap="1" wp14:anchorId="27651465" wp14:editId="56039D36">
            <wp:simplePos x="0" y="0"/>
            <wp:positionH relativeFrom="column">
              <wp:posOffset>-636693</wp:posOffset>
            </wp:positionH>
            <wp:positionV relativeFrom="paragraph">
              <wp:posOffset>0</wp:posOffset>
            </wp:positionV>
            <wp:extent cx="457200" cy="375920"/>
            <wp:effectExtent l="0" t="0" r="0" b="5080"/>
            <wp:wrapThrough wrapText="right">
              <wp:wrapPolygon edited="0">
                <wp:start x="0" y="0"/>
                <wp:lineTo x="0" y="20797"/>
                <wp:lineTo x="14400" y="20797"/>
                <wp:lineTo x="14400" y="17514"/>
                <wp:lineTo x="20700" y="10946"/>
                <wp:lineTo x="20700" y="6568"/>
                <wp:lineTo x="144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00AF0252" w:rsidRPr="0083112D">
        <w:t>Lab Question</w:t>
      </w:r>
      <w:r w:rsidR="00D32A91" w:rsidRPr="0083112D">
        <w:t>s</w:t>
      </w:r>
      <w:r w:rsidR="00AF0252" w:rsidRPr="0083112D">
        <w:t>/Report</w:t>
      </w:r>
      <w:r w:rsidR="005701E2" w:rsidRPr="0083112D">
        <w:t>:</w:t>
      </w:r>
    </w:p>
    <w:p w14:paraId="37C4FE7C" w14:textId="57DFF314" w:rsidR="0083112D" w:rsidRDefault="0083112D" w:rsidP="00273553">
      <w:pPr>
        <w:pStyle w:val="BodyA"/>
        <w:numPr>
          <w:ilvl w:val="0"/>
          <w:numId w:val="17"/>
        </w:numPr>
        <w:rPr>
          <w:rFonts w:asciiTheme="minorHAnsi" w:hAnsiTheme="minorHAnsi"/>
        </w:rPr>
      </w:pPr>
      <w:r>
        <w:rPr>
          <w:rFonts w:asciiTheme="minorHAnsi" w:hAnsiTheme="minorHAnsi"/>
        </w:rPr>
        <w:t>For steps 7-</w:t>
      </w:r>
      <w:r w:rsidR="00AC6091">
        <w:rPr>
          <w:rFonts w:asciiTheme="minorHAnsi" w:hAnsiTheme="minorHAnsi"/>
        </w:rPr>
        <w:t>9</w:t>
      </w:r>
      <w:r w:rsidR="00EA170A">
        <w:rPr>
          <w:rFonts w:asciiTheme="minorHAnsi" w:hAnsiTheme="minorHAnsi"/>
        </w:rPr>
        <w:t>, using the Wireshark data capture saved in Step 11</w:t>
      </w:r>
      <w:r>
        <w:rPr>
          <w:rFonts w:asciiTheme="minorHAnsi" w:hAnsiTheme="minorHAnsi"/>
        </w:rPr>
        <w:t>:</w:t>
      </w:r>
    </w:p>
    <w:p w14:paraId="486099D0" w14:textId="453BD4CF" w:rsidR="003F7743" w:rsidRPr="003F7743" w:rsidRDefault="003F7743" w:rsidP="00667B62">
      <w:pPr>
        <w:pStyle w:val="BodyA"/>
        <w:numPr>
          <w:ilvl w:val="0"/>
          <w:numId w:val="38"/>
        </w:numPr>
        <w:spacing w:before="120" w:after="120"/>
        <w:contextualSpacing/>
        <w:rPr>
          <w:rFonts w:asciiTheme="minorHAnsi" w:hAnsiTheme="minorHAnsi"/>
        </w:rPr>
      </w:pPr>
      <w:r w:rsidRPr="003F7743">
        <w:rPr>
          <w:rFonts w:asciiTheme="minorHAnsi" w:hAnsiTheme="minorHAnsi"/>
        </w:rPr>
        <w:t xml:space="preserve">What is the default MTU size on the </w:t>
      </w:r>
      <w:r>
        <w:rPr>
          <w:rFonts w:asciiTheme="minorHAnsi" w:hAnsiTheme="minorHAnsi"/>
        </w:rPr>
        <w:t>s</w:t>
      </w:r>
      <w:r w:rsidRPr="003F7743">
        <w:rPr>
          <w:rFonts w:asciiTheme="minorHAnsi" w:hAnsiTheme="minorHAnsi"/>
        </w:rPr>
        <w:t>erial Interface (</w:t>
      </w:r>
      <w:r>
        <w:rPr>
          <w:rFonts w:asciiTheme="minorHAnsi" w:hAnsiTheme="minorHAnsi"/>
        </w:rPr>
        <w:t>Serial2</w:t>
      </w:r>
      <w:r w:rsidRPr="003F7743">
        <w:rPr>
          <w:rFonts w:asciiTheme="minorHAnsi" w:hAnsiTheme="minorHAnsi"/>
        </w:rPr>
        <w:t>/0)</w:t>
      </w:r>
      <w:r w:rsidR="00D32A91">
        <w:rPr>
          <w:rFonts w:asciiTheme="minorHAnsi" w:hAnsiTheme="minorHAnsi"/>
        </w:rPr>
        <w:t>?</w:t>
      </w:r>
      <w:ins w:id="110" w:author="vineet bharot" w:date="2021-03-13T18:12:00Z">
        <w:r w:rsidR="00432972">
          <w:rPr>
            <w:rFonts w:asciiTheme="minorHAnsi" w:hAnsiTheme="minorHAnsi"/>
          </w:rPr>
          <w:t xml:space="preserve"> 1500</w:t>
        </w:r>
      </w:ins>
    </w:p>
    <w:p w14:paraId="3CF9AC03" w14:textId="3B510CEE" w:rsidR="003F7743" w:rsidRPr="003F7743" w:rsidRDefault="003F7743" w:rsidP="00667B62">
      <w:pPr>
        <w:pStyle w:val="BodyA"/>
        <w:numPr>
          <w:ilvl w:val="0"/>
          <w:numId w:val="38"/>
        </w:numPr>
        <w:spacing w:before="120" w:after="120"/>
        <w:contextualSpacing/>
        <w:rPr>
          <w:rFonts w:asciiTheme="minorHAnsi" w:hAnsiTheme="minorHAnsi"/>
        </w:rPr>
      </w:pPr>
      <w:r w:rsidRPr="003F7743">
        <w:rPr>
          <w:rFonts w:asciiTheme="minorHAnsi" w:hAnsiTheme="minorHAnsi"/>
        </w:rPr>
        <w:t>Determine the UDP segment size at which fragmentation occurs for the case when using the default MTU value.</w:t>
      </w:r>
      <w:ins w:id="111" w:author="vineet bharot" w:date="2021-03-13T18:12:00Z">
        <w:r w:rsidR="006315EF">
          <w:rPr>
            <w:rFonts w:asciiTheme="minorHAnsi" w:hAnsiTheme="minorHAnsi"/>
          </w:rPr>
          <w:t xml:space="preserve"> 2048</w:t>
        </w:r>
        <w:r w:rsidR="003B2E9E">
          <w:rPr>
            <w:rFonts w:asciiTheme="minorHAnsi" w:hAnsiTheme="minorHAnsi"/>
          </w:rPr>
          <w:t xml:space="preserve"> </w:t>
        </w:r>
        <w:proofErr w:type="gramStart"/>
        <w:r w:rsidR="003B2E9E">
          <w:rPr>
            <w:rFonts w:asciiTheme="minorHAnsi" w:hAnsiTheme="minorHAnsi"/>
          </w:rPr>
          <w:t>ie</w:t>
        </w:r>
        <w:proofErr w:type="gramEnd"/>
        <w:r w:rsidR="003B2E9E">
          <w:rPr>
            <w:rFonts w:asciiTheme="minorHAnsi" w:hAnsiTheme="minorHAnsi"/>
          </w:rPr>
          <w:t xml:space="preserve"> above 1500</w:t>
        </w:r>
      </w:ins>
    </w:p>
    <w:p w14:paraId="5148B4B3" w14:textId="47E7F400" w:rsidR="003F7743" w:rsidRDefault="003F7743" w:rsidP="00667B62">
      <w:pPr>
        <w:pStyle w:val="BodyA"/>
        <w:numPr>
          <w:ilvl w:val="0"/>
          <w:numId w:val="38"/>
        </w:numPr>
        <w:spacing w:before="120" w:after="120"/>
        <w:contextualSpacing/>
        <w:rPr>
          <w:rFonts w:asciiTheme="minorHAnsi" w:hAnsiTheme="minorHAnsi"/>
        </w:rPr>
      </w:pPr>
      <w:r w:rsidRPr="003F7743">
        <w:rPr>
          <w:rFonts w:asciiTheme="minorHAnsi" w:hAnsiTheme="minorHAnsi"/>
        </w:rPr>
        <w:lastRenderedPageBreak/>
        <w:t>Determine the maximum size of the UDP segment (whole or fragment) that the system can transport.</w:t>
      </w:r>
      <w:ins w:id="112" w:author="vineet bharot" w:date="2021-03-13T18:12:00Z">
        <w:r w:rsidR="00835528">
          <w:rPr>
            <w:rFonts w:asciiTheme="minorHAnsi" w:hAnsiTheme="minorHAnsi"/>
          </w:rPr>
          <w:t xml:space="preserve"> </w:t>
        </w:r>
        <w:r w:rsidR="002D31AC">
          <w:rPr>
            <w:rFonts w:asciiTheme="minorHAnsi" w:hAnsiTheme="minorHAnsi"/>
          </w:rPr>
          <w:t>1500</w:t>
        </w:r>
        <w:r w:rsidR="00835528">
          <w:rPr>
            <w:rFonts w:asciiTheme="minorHAnsi" w:hAnsiTheme="minorHAnsi"/>
          </w:rPr>
          <w:t xml:space="preserve"> + 14 header</w:t>
        </w:r>
      </w:ins>
    </w:p>
    <w:p w14:paraId="6D49070C" w14:textId="22102FD3" w:rsidR="003F7743" w:rsidRDefault="003F7743" w:rsidP="00667B62">
      <w:pPr>
        <w:pStyle w:val="BodyA"/>
        <w:numPr>
          <w:ilvl w:val="0"/>
          <w:numId w:val="38"/>
        </w:numPr>
        <w:spacing w:before="120" w:after="120"/>
        <w:contextualSpacing/>
        <w:rPr>
          <w:rFonts w:asciiTheme="minorHAnsi" w:hAnsiTheme="minorHAnsi"/>
        </w:rPr>
      </w:pPr>
      <w:r w:rsidRPr="003F7743">
        <w:rPr>
          <w:rFonts w:asciiTheme="minorHAnsi" w:hAnsiTheme="minorHAnsi"/>
        </w:rPr>
        <w:t xml:space="preserve">From the </w:t>
      </w:r>
      <w:r w:rsidR="00EA170A" w:rsidRPr="00EA170A">
        <w:rPr>
          <w:rFonts w:asciiTheme="minorHAnsi" w:hAnsiTheme="minorHAnsi"/>
          <w:b/>
          <w:bCs/>
        </w:rPr>
        <w:t>first</w:t>
      </w:r>
      <w:r w:rsidR="00EA170A">
        <w:rPr>
          <w:rFonts w:asciiTheme="minorHAnsi" w:hAnsiTheme="minorHAnsi"/>
        </w:rPr>
        <w:t xml:space="preserve"> </w:t>
      </w:r>
      <w:r w:rsidRPr="003F7743">
        <w:rPr>
          <w:rFonts w:asciiTheme="minorHAnsi" w:hAnsiTheme="minorHAnsi"/>
        </w:rPr>
        <w:t>saved Wireshark data, select one IP datagram that is fragmented. Look at the complete datagram after fragmentation. For each fragment of this datagram, determine the values of the fields in the IP header that are used for fragmentation (</w:t>
      </w:r>
      <w:r w:rsidRPr="000861F0">
        <w:rPr>
          <w:rFonts w:asciiTheme="minorHAnsi" w:hAnsiTheme="minorHAnsi"/>
          <w:i/>
          <w:iCs/>
        </w:rPr>
        <w:t>Identification</w:t>
      </w:r>
      <w:ins w:id="113" w:author="vineet bharot" w:date="2021-03-13T18:12:00Z">
        <w:r w:rsidR="00A57FFB">
          <w:rPr>
            <w:rFonts w:asciiTheme="minorHAnsi" w:hAnsiTheme="minorHAnsi"/>
            <w:i/>
            <w:iCs/>
          </w:rPr>
          <w:t>:3437</w:t>
        </w:r>
      </w:ins>
      <w:r w:rsidRPr="000861F0">
        <w:rPr>
          <w:rFonts w:asciiTheme="minorHAnsi" w:hAnsiTheme="minorHAnsi"/>
          <w:i/>
          <w:iCs/>
        </w:rPr>
        <w:t>, Fragment Offset</w:t>
      </w:r>
      <w:ins w:id="114" w:author="vineet bharot" w:date="2021-03-13T18:12:00Z">
        <w:r w:rsidR="00A57FFB">
          <w:rPr>
            <w:rFonts w:asciiTheme="minorHAnsi" w:hAnsiTheme="minorHAnsi"/>
            <w:i/>
            <w:iCs/>
          </w:rPr>
          <w:t>:1480</w:t>
        </w:r>
      </w:ins>
      <w:r w:rsidRPr="000861F0">
        <w:rPr>
          <w:rFonts w:asciiTheme="minorHAnsi" w:hAnsiTheme="minorHAnsi"/>
          <w:i/>
          <w:iCs/>
        </w:rPr>
        <w:t>, Don’t Fragment Bit</w:t>
      </w:r>
      <w:ins w:id="115" w:author="vineet bharot" w:date="2021-03-13T18:12:00Z">
        <w:r w:rsidR="00A57FFB">
          <w:rPr>
            <w:rFonts w:asciiTheme="minorHAnsi" w:hAnsiTheme="minorHAnsi"/>
            <w:i/>
            <w:iCs/>
          </w:rPr>
          <w:t>: 0</w:t>
        </w:r>
      </w:ins>
      <w:r w:rsidRPr="000861F0">
        <w:rPr>
          <w:rFonts w:asciiTheme="minorHAnsi" w:hAnsiTheme="minorHAnsi"/>
          <w:i/>
          <w:iCs/>
        </w:rPr>
        <w:t>, More Fragments Bit</w:t>
      </w:r>
      <w:ins w:id="116" w:author="vineet bharot" w:date="2021-03-13T18:12:00Z">
        <w:r w:rsidR="00A57FFB">
          <w:rPr>
            <w:rFonts w:asciiTheme="minorHAnsi" w:hAnsiTheme="minorHAnsi"/>
            <w:i/>
            <w:iCs/>
          </w:rPr>
          <w:t>: 1</w:t>
        </w:r>
      </w:ins>
      <w:r w:rsidRPr="003F7743">
        <w:rPr>
          <w:rFonts w:asciiTheme="minorHAnsi" w:hAnsiTheme="minorHAnsi"/>
        </w:rPr>
        <w:t>).</w:t>
      </w:r>
    </w:p>
    <w:p w14:paraId="520DD1FC" w14:textId="77777777" w:rsidR="00AC6091" w:rsidRPr="003F7743" w:rsidRDefault="00AC6091" w:rsidP="00AC6091">
      <w:pPr>
        <w:pStyle w:val="BodyA"/>
        <w:spacing w:before="120" w:after="120"/>
        <w:ind w:left="720"/>
        <w:contextualSpacing/>
        <w:rPr>
          <w:rFonts w:asciiTheme="minorHAnsi" w:hAnsiTheme="minorHAnsi"/>
        </w:rPr>
      </w:pPr>
    </w:p>
    <w:p w14:paraId="273427F0" w14:textId="507495C6" w:rsidR="0083112D" w:rsidRDefault="003F7743" w:rsidP="00A711E4">
      <w:pPr>
        <w:pStyle w:val="BodyA"/>
        <w:numPr>
          <w:ilvl w:val="0"/>
          <w:numId w:val="17"/>
        </w:numPr>
        <w:spacing w:before="120" w:after="120"/>
        <w:contextualSpacing/>
        <w:rPr>
          <w:rFonts w:asciiTheme="minorHAnsi" w:hAnsiTheme="minorHAnsi"/>
        </w:rPr>
      </w:pPr>
      <w:r w:rsidRPr="003F7743">
        <w:rPr>
          <w:rFonts w:asciiTheme="minorHAnsi" w:hAnsiTheme="minorHAnsi"/>
        </w:rPr>
        <w:t xml:space="preserve">For steps </w:t>
      </w:r>
      <w:r w:rsidR="000861F0">
        <w:rPr>
          <w:rFonts w:asciiTheme="minorHAnsi" w:hAnsiTheme="minorHAnsi"/>
        </w:rPr>
        <w:t>1</w:t>
      </w:r>
      <w:r w:rsidR="00FF4EC2">
        <w:rPr>
          <w:rFonts w:asciiTheme="minorHAnsi" w:hAnsiTheme="minorHAnsi"/>
        </w:rPr>
        <w:t>2</w:t>
      </w:r>
      <w:r w:rsidR="000861F0">
        <w:rPr>
          <w:rFonts w:asciiTheme="minorHAnsi" w:hAnsiTheme="minorHAnsi"/>
        </w:rPr>
        <w:t>-1</w:t>
      </w:r>
      <w:r w:rsidR="00AC6091">
        <w:rPr>
          <w:rFonts w:asciiTheme="minorHAnsi" w:hAnsiTheme="minorHAnsi"/>
        </w:rPr>
        <w:t>4</w:t>
      </w:r>
      <w:r w:rsidRPr="003F7743">
        <w:rPr>
          <w:rFonts w:asciiTheme="minorHAnsi" w:hAnsiTheme="minorHAnsi"/>
        </w:rPr>
        <w:t xml:space="preserve">, with </w:t>
      </w:r>
      <w:r w:rsidR="0013215E" w:rsidRPr="00CB0AEB">
        <w:rPr>
          <w:rFonts w:asciiTheme="minorHAnsi" w:hAnsiTheme="minorHAnsi"/>
          <w:i/>
          <w:iCs/>
        </w:rPr>
        <w:t>Router1</w:t>
      </w:r>
      <w:r w:rsidR="0013215E">
        <w:rPr>
          <w:rFonts w:asciiTheme="minorHAnsi" w:hAnsiTheme="minorHAnsi"/>
        </w:rPr>
        <w:t xml:space="preserve"> </w:t>
      </w:r>
      <w:r w:rsidRPr="003F7743">
        <w:rPr>
          <w:rFonts w:asciiTheme="minorHAnsi" w:hAnsiTheme="minorHAnsi"/>
        </w:rPr>
        <w:t>MTU set to 500</w:t>
      </w:r>
      <w:r w:rsidR="0013215E">
        <w:rPr>
          <w:rFonts w:asciiTheme="minorHAnsi" w:hAnsiTheme="minorHAnsi"/>
        </w:rPr>
        <w:t xml:space="preserve"> and the Wireshark data saved in Step 21:</w:t>
      </w:r>
    </w:p>
    <w:p w14:paraId="1088048F" w14:textId="419D202D" w:rsidR="000D1064" w:rsidRDefault="0083112D" w:rsidP="00667B62">
      <w:pPr>
        <w:pStyle w:val="BodyA"/>
        <w:numPr>
          <w:ilvl w:val="0"/>
          <w:numId w:val="39"/>
        </w:numPr>
        <w:spacing w:before="120" w:after="120"/>
        <w:contextualSpacing/>
        <w:rPr>
          <w:rFonts w:asciiTheme="minorHAnsi" w:hAnsiTheme="minorHAnsi"/>
        </w:rPr>
      </w:pPr>
      <w:r>
        <w:rPr>
          <w:rFonts w:asciiTheme="minorHAnsi" w:hAnsiTheme="minorHAnsi"/>
        </w:rPr>
        <w:t>W</w:t>
      </w:r>
      <w:r w:rsidR="003F7743" w:rsidRPr="003F7743">
        <w:rPr>
          <w:rFonts w:asciiTheme="minorHAnsi" w:hAnsiTheme="minorHAnsi"/>
        </w:rPr>
        <w:t>hat did you observe that was different from the case with the default MTU</w:t>
      </w:r>
      <w:r w:rsidR="000861F0">
        <w:rPr>
          <w:rFonts w:asciiTheme="minorHAnsi" w:hAnsiTheme="minorHAnsi"/>
        </w:rPr>
        <w:t xml:space="preserve"> (Steps </w:t>
      </w:r>
      <w:r w:rsidR="00D32A91">
        <w:rPr>
          <w:rFonts w:asciiTheme="minorHAnsi" w:hAnsiTheme="minorHAnsi"/>
        </w:rPr>
        <w:t>7</w:t>
      </w:r>
      <w:r w:rsidR="000861F0">
        <w:rPr>
          <w:rFonts w:asciiTheme="minorHAnsi" w:hAnsiTheme="minorHAnsi"/>
        </w:rPr>
        <w:t>-</w:t>
      </w:r>
      <w:r w:rsidR="00EA170A">
        <w:rPr>
          <w:rFonts w:asciiTheme="minorHAnsi" w:hAnsiTheme="minorHAnsi"/>
        </w:rPr>
        <w:t>9</w:t>
      </w:r>
      <w:r w:rsidR="000861F0">
        <w:rPr>
          <w:rFonts w:asciiTheme="minorHAnsi" w:hAnsiTheme="minorHAnsi"/>
        </w:rPr>
        <w:t>)</w:t>
      </w:r>
      <w:r w:rsidR="003F7743" w:rsidRPr="003F7743">
        <w:rPr>
          <w:rFonts w:asciiTheme="minorHAnsi" w:hAnsiTheme="minorHAnsi"/>
        </w:rPr>
        <w:t>?</w:t>
      </w:r>
      <w:ins w:id="117" w:author="vineet bharot" w:date="2021-03-13T18:12:00Z">
        <w:r w:rsidR="00664840">
          <w:rPr>
            <w:rFonts w:asciiTheme="minorHAnsi" w:hAnsiTheme="minorHAnsi"/>
          </w:rPr>
          <w:t xml:space="preserve"> </w:t>
        </w:r>
      </w:ins>
    </w:p>
    <w:p w14:paraId="43E8406E" w14:textId="1F2F3966" w:rsidR="00BA281F" w:rsidRDefault="00BA281F" w:rsidP="00BA281F">
      <w:pPr>
        <w:pStyle w:val="BodyA"/>
        <w:numPr>
          <w:ilvl w:val="1"/>
          <w:numId w:val="39"/>
        </w:numPr>
        <w:spacing w:before="120" w:after="120"/>
        <w:contextualSpacing/>
        <w:rPr>
          <w:ins w:id="118" w:author="vineet bharot" w:date="2021-03-13T18:12:00Z"/>
          <w:rFonts w:asciiTheme="minorHAnsi" w:hAnsiTheme="minorHAnsi"/>
        </w:rPr>
      </w:pPr>
      <w:ins w:id="119" w:author="vineet bharot" w:date="2021-03-13T18:12:00Z">
        <w:r>
          <w:rPr>
            <w:rFonts w:asciiTheme="minorHAnsi" w:hAnsiTheme="minorHAnsi"/>
          </w:rPr>
          <w:t>For case 1 with 1624 first PC1 R1 only 2 fragments cos mtu 1500 but thereon btw R1 and R2 and R2 to R3 we have 4 fragments because of 500 s2/0 mtu.</w:t>
        </w:r>
      </w:ins>
    </w:p>
    <w:p w14:paraId="478DF553" w14:textId="14DC73DE" w:rsidR="000D1064" w:rsidRDefault="005701E2" w:rsidP="00667B62">
      <w:pPr>
        <w:pStyle w:val="BodyA"/>
        <w:numPr>
          <w:ilvl w:val="0"/>
          <w:numId w:val="39"/>
        </w:numPr>
        <w:spacing w:before="120" w:after="120"/>
        <w:contextualSpacing/>
        <w:rPr>
          <w:rFonts w:asciiTheme="minorHAnsi" w:hAnsiTheme="minorHAnsi" w:cstheme="minorHAnsi"/>
        </w:rPr>
      </w:pPr>
      <w:r w:rsidRPr="000D1064">
        <w:rPr>
          <w:rFonts w:asciiTheme="minorHAnsi" w:hAnsiTheme="minorHAnsi" w:cstheme="minorHAnsi"/>
        </w:rPr>
        <w:t xml:space="preserve">From the saved </w:t>
      </w:r>
      <w:r w:rsidRPr="000D1064">
        <w:rPr>
          <w:rFonts w:asciiTheme="minorHAnsi" w:hAnsiTheme="minorHAnsi" w:cstheme="minorHAnsi"/>
          <w:iCs/>
        </w:rPr>
        <w:t xml:space="preserve">Wireshark </w:t>
      </w:r>
      <w:r w:rsidRPr="000D1064">
        <w:rPr>
          <w:rFonts w:asciiTheme="minorHAnsi" w:hAnsiTheme="minorHAnsi" w:cstheme="minorHAnsi"/>
        </w:rPr>
        <w:t>data</w:t>
      </w:r>
      <w:r w:rsidR="0013215E" w:rsidRPr="000D1064">
        <w:rPr>
          <w:rFonts w:asciiTheme="minorHAnsi" w:hAnsiTheme="minorHAnsi" w:cstheme="minorHAnsi"/>
        </w:rPr>
        <w:t xml:space="preserve"> </w:t>
      </w:r>
      <w:proofErr w:type="gramStart"/>
      <w:r w:rsidR="0013215E" w:rsidRPr="000D1064">
        <w:rPr>
          <w:rFonts w:asciiTheme="minorHAnsi" w:hAnsiTheme="minorHAnsi" w:cstheme="minorHAnsi"/>
        </w:rPr>
        <w:t xml:space="preserve">on  </w:t>
      </w:r>
      <w:r w:rsidR="0013215E" w:rsidRPr="000D1064">
        <w:rPr>
          <w:rFonts w:asciiTheme="minorHAnsi" w:hAnsiTheme="minorHAnsi" w:cstheme="minorHAnsi"/>
          <w:i/>
          <w:iCs/>
        </w:rPr>
        <w:t>Router</w:t>
      </w:r>
      <w:proofErr w:type="gramEnd"/>
      <w:r w:rsidR="0013215E" w:rsidRPr="000D1064">
        <w:rPr>
          <w:rFonts w:asciiTheme="minorHAnsi" w:hAnsiTheme="minorHAnsi" w:cstheme="minorHAnsi"/>
          <w:i/>
          <w:iCs/>
        </w:rPr>
        <w:t xml:space="preserve">1 </w:t>
      </w:r>
      <w:r w:rsidR="0013215E" w:rsidRPr="000D1064">
        <w:rPr>
          <w:rFonts w:asciiTheme="minorHAnsi" w:hAnsiTheme="minorHAnsi" w:cstheme="minorHAnsi"/>
        </w:rPr>
        <w:t>Serial2/0 interface</w:t>
      </w:r>
      <w:r w:rsidRPr="000D1064">
        <w:rPr>
          <w:rFonts w:asciiTheme="minorHAnsi" w:hAnsiTheme="minorHAnsi" w:cstheme="minorHAnsi"/>
        </w:rPr>
        <w:t xml:space="preserve">, </w:t>
      </w:r>
      <w:r w:rsidR="00EA170A" w:rsidRPr="000D1064">
        <w:rPr>
          <w:rFonts w:asciiTheme="minorHAnsi" w:hAnsiTheme="minorHAnsi" w:cstheme="minorHAnsi"/>
        </w:rPr>
        <w:t xml:space="preserve">find </w:t>
      </w:r>
      <w:r w:rsidR="0013215E" w:rsidRPr="000D1064">
        <w:rPr>
          <w:rFonts w:asciiTheme="minorHAnsi" w:hAnsiTheme="minorHAnsi" w:cstheme="minorHAnsi"/>
        </w:rPr>
        <w:t>the</w:t>
      </w:r>
      <w:r w:rsidR="00EA170A" w:rsidRPr="000D1064">
        <w:rPr>
          <w:rFonts w:asciiTheme="minorHAnsi" w:hAnsiTheme="minorHAnsi" w:cstheme="minorHAnsi"/>
        </w:rPr>
        <w:t xml:space="preserve"> </w:t>
      </w:r>
      <w:r w:rsidRPr="000D1064">
        <w:rPr>
          <w:rFonts w:asciiTheme="minorHAnsi" w:hAnsiTheme="minorHAnsi" w:cstheme="minorHAnsi"/>
        </w:rPr>
        <w:t>IP datagram</w:t>
      </w:r>
      <w:r w:rsidR="000D1064">
        <w:rPr>
          <w:rFonts w:asciiTheme="minorHAnsi" w:hAnsiTheme="minorHAnsi" w:cstheme="minorHAnsi"/>
        </w:rPr>
        <w:t xml:space="preserve"> </w:t>
      </w:r>
      <w:r w:rsidR="000D1064" w:rsidRPr="000D1064">
        <w:rPr>
          <w:rFonts w:asciiTheme="minorHAnsi" w:hAnsiTheme="minorHAnsi" w:cstheme="minorHAnsi"/>
        </w:rPr>
        <w:t>N=1024</w:t>
      </w:r>
      <w:r w:rsidR="000D1064">
        <w:rPr>
          <w:rFonts w:asciiTheme="minorHAnsi" w:hAnsiTheme="minorHAnsi" w:cstheme="minorHAnsi"/>
        </w:rPr>
        <w:t xml:space="preserve">) </w:t>
      </w:r>
      <w:r w:rsidRPr="000D1064">
        <w:rPr>
          <w:rFonts w:asciiTheme="minorHAnsi" w:hAnsiTheme="minorHAnsi" w:cstheme="minorHAnsi"/>
        </w:rPr>
        <w:t>that is fragmented</w:t>
      </w:r>
      <w:r w:rsidR="00EA170A" w:rsidRPr="000D1064">
        <w:rPr>
          <w:rFonts w:asciiTheme="minorHAnsi" w:hAnsiTheme="minorHAnsi" w:cstheme="minorHAnsi"/>
        </w:rPr>
        <w:t xml:space="preserve"> at the </w:t>
      </w:r>
      <w:r w:rsidR="0013215E" w:rsidRPr="000D1064">
        <w:rPr>
          <w:rFonts w:asciiTheme="minorHAnsi" w:hAnsiTheme="minorHAnsi" w:cstheme="minorHAnsi"/>
        </w:rPr>
        <w:t>r</w:t>
      </w:r>
      <w:r w:rsidR="00EA170A" w:rsidRPr="000D1064">
        <w:rPr>
          <w:rFonts w:asciiTheme="minorHAnsi" w:hAnsiTheme="minorHAnsi" w:cstheme="minorHAnsi"/>
        </w:rPr>
        <w:t>outer interface only</w:t>
      </w:r>
      <w:r w:rsidRPr="000D1064">
        <w:rPr>
          <w:rFonts w:asciiTheme="minorHAnsi" w:hAnsiTheme="minorHAnsi" w:cstheme="minorHAnsi"/>
        </w:rPr>
        <w:t>. Include the complete datagram before fragmentation</w:t>
      </w:r>
      <w:r w:rsidR="0013215E" w:rsidRPr="000D1064">
        <w:rPr>
          <w:rFonts w:asciiTheme="minorHAnsi" w:hAnsiTheme="minorHAnsi" w:cstheme="minorHAnsi"/>
        </w:rPr>
        <w:t xml:space="preserve"> </w:t>
      </w:r>
      <w:r w:rsidRPr="000D1064">
        <w:rPr>
          <w:rFonts w:asciiTheme="minorHAnsi" w:hAnsiTheme="minorHAnsi" w:cstheme="minorHAnsi"/>
        </w:rPr>
        <w:t>and include all fragments after fragmentation. For each fragment of this datagram, determine the values of the fields in the IP header that are used for fragmentation (</w:t>
      </w:r>
      <w:r w:rsidRPr="000D1064">
        <w:rPr>
          <w:rFonts w:asciiTheme="minorHAnsi" w:hAnsiTheme="minorHAnsi" w:cstheme="minorHAnsi"/>
          <w:i/>
        </w:rPr>
        <w:t xml:space="preserve">Identification, Fragment Offset, Don’t </w:t>
      </w:r>
      <w:r w:rsidRPr="000D1064">
        <w:rPr>
          <w:rFonts w:asciiTheme="minorHAnsi" w:hAnsiTheme="minorHAnsi" w:cstheme="minorHAnsi"/>
          <w:i/>
          <w:iCs/>
        </w:rPr>
        <w:t>Fragment</w:t>
      </w:r>
      <w:r w:rsidRPr="000D1064">
        <w:rPr>
          <w:rFonts w:asciiTheme="minorHAnsi" w:hAnsiTheme="minorHAnsi" w:cstheme="minorHAnsi"/>
          <w:i/>
        </w:rPr>
        <w:t xml:space="preserve"> Bit, More Fragments Bit</w:t>
      </w:r>
      <w:r w:rsidRPr="000D1064">
        <w:rPr>
          <w:rFonts w:asciiTheme="minorHAnsi" w:hAnsiTheme="minorHAnsi" w:cstheme="minorHAnsi"/>
        </w:rPr>
        <w:t>).</w:t>
      </w:r>
    </w:p>
    <w:p w14:paraId="6082C1DE" w14:textId="606FD7DD" w:rsidR="00EA170A" w:rsidRDefault="00EA170A" w:rsidP="00667B62">
      <w:pPr>
        <w:pStyle w:val="BodyA"/>
        <w:numPr>
          <w:ilvl w:val="0"/>
          <w:numId w:val="39"/>
        </w:numPr>
        <w:spacing w:before="120" w:after="120"/>
        <w:contextualSpacing/>
        <w:rPr>
          <w:rFonts w:asciiTheme="minorHAnsi" w:hAnsiTheme="minorHAnsi" w:cstheme="minorHAnsi"/>
        </w:rPr>
      </w:pPr>
      <w:r w:rsidRPr="000D1064">
        <w:rPr>
          <w:rFonts w:asciiTheme="minorHAnsi" w:hAnsiTheme="minorHAnsi" w:cstheme="minorHAnsi"/>
        </w:rPr>
        <w:t xml:space="preserve">Repeat above but select the IP datagram </w:t>
      </w:r>
      <w:r w:rsidR="000D1064">
        <w:rPr>
          <w:rFonts w:asciiTheme="minorHAnsi" w:hAnsiTheme="minorHAnsi" w:cstheme="minorHAnsi"/>
        </w:rPr>
        <w:t>(</w:t>
      </w:r>
      <w:r w:rsidR="000D1064" w:rsidRPr="000D1064">
        <w:rPr>
          <w:rFonts w:asciiTheme="minorHAnsi" w:hAnsiTheme="minorHAnsi" w:cstheme="minorHAnsi"/>
        </w:rPr>
        <w:t>N=1624)</w:t>
      </w:r>
      <w:r w:rsidR="000D1064">
        <w:rPr>
          <w:rFonts w:asciiTheme="minorHAnsi" w:hAnsiTheme="minorHAnsi" w:cstheme="minorHAnsi"/>
        </w:rPr>
        <w:t xml:space="preserve"> </w:t>
      </w:r>
      <w:r w:rsidRPr="000D1064">
        <w:rPr>
          <w:rFonts w:asciiTheme="minorHAnsi" w:hAnsiTheme="minorHAnsi" w:cstheme="minorHAnsi"/>
        </w:rPr>
        <w:t xml:space="preserve">that was fragmented at the </w:t>
      </w:r>
      <w:r w:rsidRPr="000D1064">
        <w:rPr>
          <w:rFonts w:asciiTheme="minorHAnsi" w:hAnsiTheme="minorHAnsi" w:cstheme="minorHAnsi"/>
          <w:i/>
          <w:iCs/>
        </w:rPr>
        <w:t>PC1</w:t>
      </w:r>
      <w:r w:rsidRPr="000D1064">
        <w:rPr>
          <w:rFonts w:asciiTheme="minorHAnsi" w:hAnsiTheme="minorHAnsi" w:cstheme="minorHAnsi"/>
        </w:rPr>
        <w:t xml:space="preserve"> interface </w:t>
      </w:r>
      <w:r w:rsidR="000D1064">
        <w:rPr>
          <w:rFonts w:asciiTheme="minorHAnsi" w:hAnsiTheme="minorHAnsi" w:cstheme="minorHAnsi"/>
        </w:rPr>
        <w:t xml:space="preserve">(from Wireshark capture at </w:t>
      </w:r>
      <w:r w:rsidR="000D1064" w:rsidRPr="000D1064">
        <w:rPr>
          <w:rFonts w:asciiTheme="minorHAnsi" w:hAnsiTheme="minorHAnsi" w:cstheme="minorHAnsi"/>
          <w:i/>
          <w:iCs/>
        </w:rPr>
        <w:t>PC1</w:t>
      </w:r>
      <w:r w:rsidR="000D1064">
        <w:rPr>
          <w:rFonts w:asciiTheme="minorHAnsi" w:hAnsiTheme="minorHAnsi" w:cstheme="minorHAnsi"/>
        </w:rPr>
        <w:t xml:space="preserve">) </w:t>
      </w:r>
      <w:r w:rsidRPr="000D1064">
        <w:rPr>
          <w:rFonts w:asciiTheme="minorHAnsi" w:hAnsiTheme="minorHAnsi" w:cstheme="minorHAnsi"/>
        </w:rPr>
        <w:t>and</w:t>
      </w:r>
      <w:r w:rsidR="0013215E" w:rsidRPr="000D1064">
        <w:rPr>
          <w:rFonts w:asciiTheme="minorHAnsi" w:hAnsiTheme="minorHAnsi" w:cstheme="minorHAnsi"/>
        </w:rPr>
        <w:t xml:space="preserve"> then again at </w:t>
      </w:r>
      <w:r w:rsidR="0013215E" w:rsidRPr="000D1064">
        <w:rPr>
          <w:rFonts w:asciiTheme="minorHAnsi" w:hAnsiTheme="minorHAnsi" w:cstheme="minorHAnsi"/>
          <w:i/>
          <w:iCs/>
        </w:rPr>
        <w:t>Router1</w:t>
      </w:r>
      <w:r w:rsidR="0013215E" w:rsidRPr="000D1064">
        <w:rPr>
          <w:rFonts w:asciiTheme="minorHAnsi" w:hAnsiTheme="minorHAnsi" w:cstheme="minorHAnsi"/>
        </w:rPr>
        <w:t xml:space="preserve"> interface</w:t>
      </w:r>
      <w:r w:rsidR="000D1064">
        <w:rPr>
          <w:rFonts w:asciiTheme="minorHAnsi" w:hAnsiTheme="minorHAnsi" w:cstheme="minorHAnsi"/>
        </w:rPr>
        <w:t xml:space="preserve"> (from Wireshark capture at </w:t>
      </w:r>
      <w:r w:rsidR="000D1064" w:rsidRPr="000D1064">
        <w:rPr>
          <w:rFonts w:asciiTheme="minorHAnsi" w:hAnsiTheme="minorHAnsi" w:cstheme="minorHAnsi"/>
          <w:i/>
          <w:iCs/>
        </w:rPr>
        <w:t>Ro</w:t>
      </w:r>
      <w:r w:rsidR="000D1064">
        <w:rPr>
          <w:rFonts w:asciiTheme="minorHAnsi" w:hAnsiTheme="minorHAnsi" w:cstheme="minorHAnsi"/>
          <w:i/>
          <w:iCs/>
        </w:rPr>
        <w:t>ut</w:t>
      </w:r>
      <w:r w:rsidR="000D1064" w:rsidRPr="000D1064">
        <w:rPr>
          <w:rFonts w:asciiTheme="minorHAnsi" w:hAnsiTheme="minorHAnsi" w:cstheme="minorHAnsi"/>
          <w:i/>
          <w:iCs/>
        </w:rPr>
        <w:t>er1</w:t>
      </w:r>
      <w:r w:rsidR="000D1064" w:rsidRPr="000D1064">
        <w:rPr>
          <w:rFonts w:asciiTheme="minorHAnsi" w:hAnsiTheme="minorHAnsi" w:cstheme="minorHAnsi"/>
        </w:rPr>
        <w:t xml:space="preserve"> (N=1624)</w:t>
      </w:r>
      <w:r w:rsidR="0013215E" w:rsidRPr="000D1064">
        <w:rPr>
          <w:rFonts w:asciiTheme="minorHAnsi" w:hAnsiTheme="minorHAnsi" w:cstheme="minorHAnsi"/>
        </w:rPr>
        <w:t>.</w:t>
      </w:r>
      <w:r w:rsidRPr="000D1064">
        <w:rPr>
          <w:rFonts w:asciiTheme="minorHAnsi" w:hAnsiTheme="minorHAnsi" w:cstheme="minorHAnsi"/>
        </w:rPr>
        <w:t xml:space="preserve"> </w:t>
      </w:r>
      <w:r w:rsidR="0013215E" w:rsidRPr="000D1064">
        <w:rPr>
          <w:rFonts w:asciiTheme="minorHAnsi" w:hAnsiTheme="minorHAnsi" w:cstheme="minorHAnsi"/>
        </w:rPr>
        <w:t>Show data of both fragmentation operations (i</w:t>
      </w:r>
      <w:r w:rsidR="000D1064" w:rsidRPr="000D1064">
        <w:rPr>
          <w:rFonts w:asciiTheme="minorHAnsi" w:hAnsiTheme="minorHAnsi" w:cstheme="minorHAnsi"/>
        </w:rPr>
        <w:t>.e.,</w:t>
      </w:r>
      <w:r w:rsidR="0013215E" w:rsidRPr="000D1064">
        <w:rPr>
          <w:rFonts w:asciiTheme="minorHAnsi" w:hAnsiTheme="minorHAnsi" w:cstheme="minorHAnsi"/>
        </w:rPr>
        <w:t xml:space="preserve"> at </w:t>
      </w:r>
      <w:r w:rsidR="0013215E" w:rsidRPr="000D1064">
        <w:rPr>
          <w:rFonts w:asciiTheme="minorHAnsi" w:hAnsiTheme="minorHAnsi" w:cstheme="minorHAnsi"/>
          <w:i/>
          <w:iCs/>
        </w:rPr>
        <w:t>PC1</w:t>
      </w:r>
      <w:r w:rsidR="0013215E" w:rsidRPr="000D1064">
        <w:rPr>
          <w:rFonts w:asciiTheme="minorHAnsi" w:hAnsiTheme="minorHAnsi" w:cstheme="minorHAnsi"/>
        </w:rPr>
        <w:t xml:space="preserve"> and then at </w:t>
      </w:r>
      <w:r w:rsidR="0013215E" w:rsidRPr="000D1064">
        <w:rPr>
          <w:rFonts w:asciiTheme="minorHAnsi" w:hAnsiTheme="minorHAnsi" w:cstheme="minorHAnsi"/>
          <w:i/>
          <w:iCs/>
        </w:rPr>
        <w:t>Router1</w:t>
      </w:r>
      <w:r w:rsidR="0013215E" w:rsidRPr="000D1064">
        <w:rPr>
          <w:rFonts w:asciiTheme="minorHAnsi" w:hAnsiTheme="minorHAnsi" w:cstheme="minorHAnsi"/>
        </w:rPr>
        <w:t>)</w:t>
      </w:r>
      <w:r w:rsidR="000D1064" w:rsidRPr="000D1064">
        <w:rPr>
          <w:rFonts w:asciiTheme="minorHAnsi" w:hAnsiTheme="minorHAnsi" w:cstheme="minorHAnsi"/>
        </w:rPr>
        <w:t>.</w:t>
      </w:r>
      <w:r w:rsidR="000D1064">
        <w:rPr>
          <w:rFonts w:asciiTheme="minorHAnsi" w:hAnsiTheme="minorHAnsi" w:cstheme="minorHAnsi"/>
        </w:rPr>
        <w:t xml:space="preserve"> Observe the value of the MF flag in each fragment and how it is set for the fragments as they flow from one link to the next. What happens with the fragment that had MF=0 set on </w:t>
      </w:r>
      <w:r w:rsidR="000D1064" w:rsidRPr="000D1064">
        <w:rPr>
          <w:rFonts w:asciiTheme="minorHAnsi" w:hAnsiTheme="minorHAnsi" w:cstheme="minorHAnsi"/>
          <w:i/>
          <w:iCs/>
        </w:rPr>
        <w:t>PC1</w:t>
      </w:r>
      <w:r w:rsidR="000D1064">
        <w:rPr>
          <w:rFonts w:asciiTheme="minorHAnsi" w:hAnsiTheme="minorHAnsi" w:cstheme="minorHAnsi"/>
        </w:rPr>
        <w:t xml:space="preserve"> interface when it is transmitted by </w:t>
      </w:r>
      <w:r w:rsidR="000D1064" w:rsidRPr="000D1064">
        <w:rPr>
          <w:rFonts w:asciiTheme="minorHAnsi" w:hAnsiTheme="minorHAnsi" w:cstheme="minorHAnsi"/>
          <w:i/>
          <w:iCs/>
        </w:rPr>
        <w:t>Router1</w:t>
      </w:r>
      <w:r w:rsidR="000D1064">
        <w:rPr>
          <w:rFonts w:asciiTheme="minorHAnsi" w:hAnsiTheme="minorHAnsi" w:cstheme="minorHAnsi"/>
        </w:rPr>
        <w:t xml:space="preserve"> on S2/0 interface?</w:t>
      </w:r>
    </w:p>
    <w:p w14:paraId="3DB92735" w14:textId="35F9C540" w:rsidR="00B75B11" w:rsidRPr="000D1064" w:rsidRDefault="00B75B11" w:rsidP="00B75B11">
      <w:pPr>
        <w:pStyle w:val="BodyA"/>
        <w:numPr>
          <w:ilvl w:val="1"/>
          <w:numId w:val="39"/>
        </w:numPr>
        <w:spacing w:before="120" w:after="120"/>
        <w:contextualSpacing/>
        <w:rPr>
          <w:ins w:id="120" w:author="vineet bharot" w:date="2021-03-13T18:12:00Z"/>
          <w:rFonts w:asciiTheme="minorHAnsi" w:hAnsiTheme="minorHAnsi" w:cstheme="minorHAnsi"/>
        </w:rPr>
      </w:pPr>
      <w:ins w:id="121" w:author="vineet bharot" w:date="2021-03-13T18:12:00Z">
        <w:r>
          <w:rPr>
            <w:rFonts w:asciiTheme="minorHAnsi" w:hAnsiTheme="minorHAnsi" w:cstheme="minorHAnsi"/>
          </w:rPr>
          <w:t>Remains same by following the fragment offset</w:t>
        </w:r>
      </w:ins>
    </w:p>
    <w:p w14:paraId="734C1D09" w14:textId="5295DDD9" w:rsidR="0083112D" w:rsidRDefault="0083112D" w:rsidP="00A711E4">
      <w:pPr>
        <w:pStyle w:val="ListParagraph"/>
        <w:numPr>
          <w:ilvl w:val="0"/>
          <w:numId w:val="17"/>
        </w:numPr>
        <w:spacing w:before="120" w:after="120" w:line="240" w:lineRule="auto"/>
      </w:pPr>
      <w:r>
        <w:t>Why does IP not set the DF bit for UDP transmissions?</w:t>
      </w:r>
      <w:ins w:id="122" w:author="vineet bharot" w:date="2021-03-13T18:12:00Z">
        <w:r w:rsidR="00AE34CE">
          <w:t xml:space="preserve"> Because the IP can perform fragmentation.</w:t>
        </w:r>
      </w:ins>
    </w:p>
    <w:p w14:paraId="219AC5B7" w14:textId="7663F142" w:rsidR="005701E2" w:rsidRDefault="005701E2" w:rsidP="00AB2D7A">
      <w:pPr>
        <w:pStyle w:val="Heading3"/>
      </w:pPr>
      <w:bookmarkStart w:id="123" w:name="_Toc529622823"/>
      <w:bookmarkStart w:id="124" w:name="_Toc530477164"/>
      <w:bookmarkStart w:id="125" w:name="_Toc34343752"/>
      <w:bookmarkStart w:id="126" w:name="_Toc65426251"/>
      <w:r>
        <w:t>Exercise 3</w:t>
      </w:r>
      <w:r w:rsidR="00A711E4">
        <w:t>-b.</w:t>
      </w:r>
      <w:r>
        <w:t xml:space="preserve"> TCP and </w:t>
      </w:r>
      <w:r w:rsidR="00D32A91">
        <w:t xml:space="preserve">IPv4 </w:t>
      </w:r>
      <w:r>
        <w:t>Fragmentation</w:t>
      </w:r>
      <w:bookmarkEnd w:id="123"/>
      <w:bookmarkEnd w:id="124"/>
      <w:bookmarkEnd w:id="125"/>
      <w:bookmarkEnd w:id="126"/>
    </w:p>
    <w:p w14:paraId="499FBE12" w14:textId="15DBD283" w:rsidR="005701E2" w:rsidRDefault="005701E2" w:rsidP="00AB2D7A">
      <w:r>
        <w:t>TCP tries to avoid fragmentation</w:t>
      </w:r>
      <w:r w:rsidR="00D32A91">
        <w:t xml:space="preserve"> from occurring in the network (i.e., at the IP layer in the routers)</w:t>
      </w:r>
      <w:r>
        <w:t xml:space="preserve"> with the following two mechanisms:</w:t>
      </w:r>
    </w:p>
    <w:p w14:paraId="104B820C" w14:textId="0FBA1730" w:rsidR="005701E2" w:rsidRDefault="005701E2" w:rsidP="00AB2D7A">
      <w:r>
        <w:t xml:space="preserve">When a TCP connection is established, it negotiates the maximum segment size (MSS). Both the TCP client and the TCP server send the MSS </w:t>
      </w:r>
      <w:r w:rsidR="00D32A91">
        <w:t>as</w:t>
      </w:r>
      <w:r>
        <w:t xml:space="preserve"> an </w:t>
      </w:r>
      <w:r w:rsidR="00D32A91">
        <w:t>“</w:t>
      </w:r>
      <w:r>
        <w:t>option</w:t>
      </w:r>
      <w:r w:rsidR="00D32A91">
        <w:t>”</w:t>
      </w:r>
      <w:r>
        <w:t xml:space="preserve"> </w:t>
      </w:r>
      <w:r w:rsidR="00D32A91">
        <w:t>in</w:t>
      </w:r>
      <w:r>
        <w:t xml:space="preserve"> the TCP header of the first transmitted TCP segment. Each side sets the MSS so that no fragmentation occurs at the outgoing network interface</w:t>
      </w:r>
      <w:r w:rsidR="00D32A91">
        <w:t xml:space="preserve"> on either side</w:t>
      </w:r>
      <w:r>
        <w:t>, when it transmits segments. The smaller value is adopted as the MSS value for the connection.</w:t>
      </w:r>
    </w:p>
    <w:p w14:paraId="6AAABB33" w14:textId="14384E98" w:rsidR="005701E2" w:rsidRDefault="005701E2" w:rsidP="00454A09">
      <w:r w:rsidRPr="00DC42FD">
        <w:rPr>
          <w:b/>
          <w:u w:val="single"/>
          <w:rPrChange w:id="127" w:author="vineet bharot" w:date="2021-03-13T18:12:00Z">
            <w:rPr/>
          </w:rPrChange>
        </w:rPr>
        <w:t>The exchange of the MSS only addresses MTU constraints at the hosts, but not at the intermediate routers</w:t>
      </w:r>
      <w:r>
        <w:t xml:space="preserve">. To determine the smallest MTU on the path from the sender to the receiver, TCP employs a method which is known as </w:t>
      </w:r>
      <w:r>
        <w:rPr>
          <w:i/>
        </w:rPr>
        <w:t>Path MTU Discovery</w:t>
      </w:r>
      <w:r>
        <w:t>, and which works as follows. The sender always sets the DF (Don’t Fragment) bit in all IP datagrams. When a router needs to fragment an IP packet with the DF bit set, it discards the packet and generates an ICMP error message</w:t>
      </w:r>
      <w:r>
        <w:rPr>
          <w:i/>
        </w:rPr>
        <w:t xml:space="preserve"> </w:t>
      </w:r>
      <w:r w:rsidRPr="00590E78">
        <w:t xml:space="preserve">of type </w:t>
      </w:r>
      <w:r>
        <w:t>“</w:t>
      </w:r>
      <w:r>
        <w:rPr>
          <w:i/>
        </w:rPr>
        <w:t>Destination unreachable; Fragmentation needed”</w:t>
      </w:r>
      <w:r>
        <w:t xml:space="preserve">. Upon receiving such an ICMP error message, the TCP sender reduces the segment size. This continues until a segment size is determined which does not trigger an ICMP error message. </w:t>
      </w:r>
    </w:p>
    <w:p w14:paraId="4E288A6E" w14:textId="6A86515D" w:rsidR="00E97DDB" w:rsidRDefault="00E97DDB" w:rsidP="00273553">
      <w:pPr>
        <w:pStyle w:val="ListParagraph"/>
        <w:numPr>
          <w:ilvl w:val="0"/>
          <w:numId w:val="23"/>
        </w:numPr>
        <w:spacing w:before="120" w:after="120" w:line="240" w:lineRule="auto"/>
        <w:contextualSpacing w:val="0"/>
      </w:pPr>
      <w:r>
        <w:lastRenderedPageBreak/>
        <w:t xml:space="preserve">If you are </w:t>
      </w:r>
      <w:r w:rsidRPr="00E97DDB">
        <w:rPr>
          <w:b/>
          <w:bCs/>
        </w:rPr>
        <w:t>NOT</w:t>
      </w:r>
      <w:r>
        <w:t xml:space="preserve"> continuing from Exercise 3-a. you need to repeat Steps 1 and 2 to setup the PCs and the routers as in Figure 6.1 and Table 6.2.</w:t>
      </w:r>
    </w:p>
    <w:p w14:paraId="64C36A06" w14:textId="0B621E14" w:rsidR="0008533B" w:rsidRDefault="0008533B" w:rsidP="00273553">
      <w:pPr>
        <w:pStyle w:val="ListParagraph"/>
        <w:numPr>
          <w:ilvl w:val="0"/>
          <w:numId w:val="23"/>
        </w:numPr>
        <w:spacing w:before="120" w:after="120" w:line="240" w:lineRule="auto"/>
        <w:contextualSpacing w:val="0"/>
      </w:pPr>
      <w:r w:rsidRPr="0008533B">
        <w:t>Before you</w:t>
      </w:r>
      <w:r>
        <w:t xml:space="preserve"> start this exercise, you need to turn off all TCP options (as they increase the TCP header size beyond 20 bytes</w:t>
      </w:r>
      <w:r w:rsidR="0072719D">
        <w:t xml:space="preserve"> and as such will cause the need to fragment even though the payload fits the MTU-20-20 </w:t>
      </w:r>
      <w:proofErr w:type="gramStart"/>
      <w:r w:rsidR="0072719D">
        <w:t xml:space="preserve">rule </w:t>
      </w:r>
      <w:r>
        <w:t>)</w:t>
      </w:r>
      <w:proofErr w:type="gramEnd"/>
      <w:r>
        <w:t>.</w:t>
      </w:r>
      <w:r w:rsidR="0058522D">
        <w:rPr>
          <w:b/>
          <w:bCs/>
        </w:rPr>
        <w:t xml:space="preserve"> </w:t>
      </w:r>
      <w:r w:rsidR="0058522D">
        <w:t xml:space="preserve">Disable </w:t>
      </w:r>
      <w:r w:rsidR="0058522D" w:rsidRPr="0058522D">
        <w:rPr>
          <w:b/>
          <w:bCs/>
        </w:rPr>
        <w:t>SACK</w:t>
      </w:r>
      <w:r w:rsidR="0058522D">
        <w:t xml:space="preserve"> on the PCs</w:t>
      </w:r>
      <w:r w:rsidR="00A711E4">
        <w:t xml:space="preserve"> as we did in Exercise 1-a</w:t>
      </w:r>
      <w:r w:rsidR="0058522D">
        <w:t>.</w:t>
      </w:r>
      <w:r>
        <w:t xml:space="preserve"> The </w:t>
      </w:r>
      <w:r w:rsidRPr="00C440DC">
        <w:rPr>
          <w:b/>
          <w:bCs/>
        </w:rPr>
        <w:t>Timestamps</w:t>
      </w:r>
      <w:r>
        <w:t xml:space="preserve"> option is often enabled too by default</w:t>
      </w:r>
      <w:r w:rsidR="0072719D">
        <w:t xml:space="preserve"> as it helps TCP determine delays in the network</w:t>
      </w:r>
      <w:r>
        <w:t>. We will disable</w:t>
      </w:r>
      <w:r w:rsidR="00A711E4">
        <w:t xml:space="preserve"> that</w:t>
      </w:r>
      <w:r w:rsidR="0058522D">
        <w:t xml:space="preserve"> too. </w:t>
      </w:r>
    </w:p>
    <w:p w14:paraId="5C30F678" w14:textId="30F4E84D" w:rsidR="0058522D" w:rsidRDefault="0058522D" w:rsidP="00273553">
      <w:pPr>
        <w:pStyle w:val="ListParagraph"/>
        <w:numPr>
          <w:ilvl w:val="0"/>
          <w:numId w:val="23"/>
        </w:numPr>
        <w:spacing w:before="120" w:after="120" w:line="240" w:lineRule="auto"/>
        <w:contextualSpacing w:val="0"/>
      </w:pPr>
      <w:r>
        <w:t xml:space="preserve">Disable </w:t>
      </w:r>
      <w:r w:rsidRPr="00A711E4">
        <w:rPr>
          <w:b/>
          <w:bCs/>
        </w:rPr>
        <w:t xml:space="preserve">SACK </w:t>
      </w:r>
      <w:r>
        <w:t xml:space="preserve">and </w:t>
      </w:r>
      <w:r w:rsidRPr="00A711E4">
        <w:rPr>
          <w:b/>
          <w:bCs/>
        </w:rPr>
        <w:t>Timestamps</w:t>
      </w:r>
      <w:r>
        <w:t xml:space="preserve"> on the PCs using the following commands, shown here for </w:t>
      </w:r>
      <w:r w:rsidRPr="0008533B">
        <w:rPr>
          <w:i/>
          <w:iCs/>
        </w:rPr>
        <w:t>PC1</w:t>
      </w:r>
      <w:r>
        <w:t xml:space="preserve">. Repeat for </w:t>
      </w:r>
      <w:r w:rsidRPr="0058522D">
        <w:rPr>
          <w:i/>
          <w:iCs/>
        </w:rPr>
        <w:t>PC3</w:t>
      </w:r>
      <w:r>
        <w:t>.</w:t>
      </w:r>
    </w:p>
    <w:p w14:paraId="20E8F154" w14:textId="77777777" w:rsidR="0058522D" w:rsidRDefault="0008533B" w:rsidP="0058522D">
      <w:pPr>
        <w:pStyle w:val="Code-B"/>
        <w:spacing w:before="120" w:after="120"/>
        <w:ind w:left="720"/>
        <w:contextualSpacing/>
        <w:rPr>
          <w:shd w:val="clear" w:color="auto" w:fill="F5F5F5"/>
        </w:rPr>
      </w:pPr>
      <w:r w:rsidRPr="0008533B">
        <w:rPr>
          <w:b w:val="0"/>
          <w:bCs/>
        </w:rPr>
        <w:t>PC1$</w:t>
      </w:r>
      <w:r>
        <w:t xml:space="preserve"> </w:t>
      </w:r>
      <w:r w:rsidR="0072719D">
        <w:t xml:space="preserve">sudo </w:t>
      </w:r>
      <w:r w:rsidRPr="0008533B">
        <w:rPr>
          <w:shd w:val="clear" w:color="auto" w:fill="F5F5F5"/>
        </w:rPr>
        <w:t>sysctl -w net.ipv4.tcp_timestamps=0</w:t>
      </w:r>
    </w:p>
    <w:p w14:paraId="48BE1406" w14:textId="0CD6A0F1" w:rsidR="0058522D" w:rsidRPr="0058522D" w:rsidRDefault="0058522D" w:rsidP="0058522D">
      <w:pPr>
        <w:pStyle w:val="Code-B"/>
        <w:spacing w:before="120" w:after="120"/>
        <w:ind w:left="720"/>
        <w:contextualSpacing/>
        <w:rPr>
          <w:shd w:val="clear" w:color="auto" w:fill="F5F5F5"/>
        </w:rPr>
      </w:pPr>
      <w:r w:rsidRPr="0058522D">
        <w:rPr>
          <w:b w:val="0"/>
          <w:bCs/>
        </w:rPr>
        <w:t>PC1$</w:t>
      </w:r>
      <w:r w:rsidRPr="00DE1404">
        <w:t xml:space="preserve"> </w:t>
      </w:r>
      <w:r w:rsidRPr="0058522D">
        <w:t>sudo sysctl -w net.ipv4.tcp_sack=0</w:t>
      </w:r>
    </w:p>
    <w:p w14:paraId="0F4079F3" w14:textId="1F10D36B" w:rsidR="00454A09" w:rsidRPr="00454A09" w:rsidRDefault="00A711E4" w:rsidP="00273553">
      <w:pPr>
        <w:pStyle w:val="ListParagraph"/>
        <w:numPr>
          <w:ilvl w:val="0"/>
          <w:numId w:val="23"/>
        </w:numPr>
        <w:spacing w:before="120" w:after="120" w:line="240" w:lineRule="auto"/>
        <w:contextualSpacing w:val="0"/>
        <w:rPr>
          <w:rFonts w:ascii="Courier New" w:hAnsi="Courier New" w:cs="Courier New"/>
        </w:rPr>
      </w:pPr>
      <w:r>
        <w:t>If you are continuing from Exercise 3-</w:t>
      </w:r>
      <w:r w:rsidR="00AC6091">
        <w:t>a</w:t>
      </w:r>
      <w:r>
        <w:t>, t</w:t>
      </w:r>
      <w:r w:rsidR="005701E2">
        <w:t>he MTU of the</w:t>
      </w:r>
      <w:r w:rsidR="00454A09">
        <w:t xml:space="preserve"> router</w:t>
      </w:r>
      <w:r w:rsidR="00AC6091">
        <w:t>s</w:t>
      </w:r>
      <w:r w:rsidR="00454A09">
        <w:t xml:space="preserve"> serial</w:t>
      </w:r>
      <w:r w:rsidR="005701E2">
        <w:t xml:space="preserve"> interfaces</w:t>
      </w:r>
      <w:r w:rsidR="00AC6091">
        <w:t xml:space="preserve"> (S2/0</w:t>
      </w:r>
      <w:proofErr w:type="gramStart"/>
      <w:r w:rsidR="00AC6091">
        <w:t xml:space="preserve">) </w:t>
      </w:r>
      <w:r>
        <w:t xml:space="preserve"> should</w:t>
      </w:r>
      <w:proofErr w:type="gramEnd"/>
      <w:r>
        <w:t xml:space="preserve"> still be set to 500. If not, please modify </w:t>
      </w:r>
      <w:r w:rsidRPr="00A711E4">
        <w:rPr>
          <w:b/>
          <w:bCs/>
        </w:rPr>
        <w:t>size</w:t>
      </w:r>
      <w:r>
        <w:t xml:space="preserve"> of MTU to “500” using the commands as shown in Step 1</w:t>
      </w:r>
      <w:r w:rsidR="00D81979">
        <w:t>2</w:t>
      </w:r>
      <w:r>
        <w:t xml:space="preserve"> in </w:t>
      </w:r>
      <w:r w:rsidR="00AC6091">
        <w:t>E</w:t>
      </w:r>
      <w:r>
        <w:t>xercise</w:t>
      </w:r>
      <w:r w:rsidR="00AC6091">
        <w:t xml:space="preserve"> 3-a</w:t>
      </w:r>
      <w:r>
        <w:t xml:space="preserve">. </w:t>
      </w:r>
    </w:p>
    <w:p w14:paraId="013E321D" w14:textId="167E8852" w:rsidR="005701E2" w:rsidRPr="00CF6645" w:rsidRDefault="00454A09" w:rsidP="00273553">
      <w:pPr>
        <w:pStyle w:val="ListParagraph"/>
        <w:numPr>
          <w:ilvl w:val="0"/>
          <w:numId w:val="23"/>
        </w:numPr>
        <w:spacing w:before="120" w:after="120" w:line="240" w:lineRule="auto"/>
        <w:contextualSpacing w:val="0"/>
        <w:rPr>
          <w:rFonts w:ascii="Courier New" w:hAnsi="Courier New" w:cs="Courier New"/>
        </w:rPr>
      </w:pPr>
      <w:r>
        <w:t>I</w:t>
      </w:r>
      <w:r w:rsidR="005701E2">
        <w:t xml:space="preserve">n Linux, you can view the MTU values of all interfaces in the output of the </w:t>
      </w:r>
      <w:r w:rsidR="005701E2" w:rsidRPr="00454A09">
        <w:rPr>
          <w:rFonts w:ascii="Consolas" w:hAnsi="Consolas" w:cs="Consolas"/>
          <w:iCs/>
        </w:rPr>
        <w:t>ip addr show</w:t>
      </w:r>
      <w:r w:rsidR="005701E2">
        <w:t xml:space="preserve"> command. For example, on </w:t>
      </w:r>
      <w:r w:rsidR="005701E2" w:rsidRPr="00454A09">
        <w:rPr>
          <w:i/>
          <w:iCs/>
        </w:rPr>
        <w:t>PC</w:t>
      </w:r>
      <w:r w:rsidRPr="00454A09">
        <w:rPr>
          <w:i/>
          <w:iCs/>
        </w:rPr>
        <w:t>1</w:t>
      </w:r>
      <w:r w:rsidR="005701E2">
        <w:t>, you type:</w:t>
      </w:r>
    </w:p>
    <w:p w14:paraId="2C7DAEFA" w14:textId="6358482C" w:rsidR="005701E2" w:rsidRPr="00454A09" w:rsidRDefault="005701E2" w:rsidP="00773FCE">
      <w:pPr>
        <w:pStyle w:val="Code"/>
        <w:spacing w:before="120" w:after="120"/>
        <w:ind w:left="720"/>
        <w:rPr>
          <w:rStyle w:val="CodeChar"/>
          <w:b/>
        </w:rPr>
      </w:pPr>
      <w:r w:rsidRPr="00CF6645">
        <w:t>PC</w:t>
      </w:r>
      <w:r w:rsidR="00454A09">
        <w:t>1</w:t>
      </w:r>
      <w:r w:rsidRPr="00CF6645">
        <w:t xml:space="preserve">$ </w:t>
      </w:r>
      <w:r w:rsidRPr="00CF6645">
        <w:rPr>
          <w:rStyle w:val="Code-BChar"/>
        </w:rPr>
        <w:t>ip addr show</w:t>
      </w:r>
    </w:p>
    <w:p w14:paraId="6CAE80F6" w14:textId="4392A29A" w:rsidR="005701E2" w:rsidRDefault="005701E2" w:rsidP="00773FCE">
      <w:pPr>
        <w:spacing w:before="120" w:after="120" w:line="240" w:lineRule="auto"/>
        <w:ind w:left="360"/>
      </w:pPr>
      <w:r>
        <w:t>The command ‘</w:t>
      </w:r>
      <w:r w:rsidRPr="00BF7213">
        <w:rPr>
          <w:rStyle w:val="CodeChar"/>
        </w:rPr>
        <w:t>ip link set</w:t>
      </w:r>
      <w:r>
        <w:rPr>
          <w:rStyle w:val="CodeChar"/>
        </w:rPr>
        <w:t>’</w:t>
      </w:r>
      <w:r>
        <w:t xml:space="preserve"> is used to modify the MTU value. For example, to set the MTU value of interface </w:t>
      </w:r>
      <w:r w:rsidRPr="005D7FAC">
        <w:rPr>
          <w:iCs/>
        </w:rPr>
        <w:t>eth0</w:t>
      </w:r>
      <w:r>
        <w:t xml:space="preserve"> on </w:t>
      </w:r>
      <w:r w:rsidRPr="00454A09">
        <w:rPr>
          <w:i/>
          <w:iCs/>
        </w:rPr>
        <w:t>PC</w:t>
      </w:r>
      <w:r w:rsidR="005D7FAC">
        <w:rPr>
          <w:i/>
          <w:iCs/>
        </w:rPr>
        <w:t>1</w:t>
      </w:r>
      <w:r>
        <w:t xml:space="preserve"> to 500 bytes, use the </w:t>
      </w:r>
      <w:r w:rsidRPr="00454A09">
        <w:rPr>
          <w:rFonts w:ascii="Consolas" w:hAnsi="Consolas" w:cs="Consolas"/>
          <w:iCs/>
        </w:rPr>
        <w:t>ip link</w:t>
      </w:r>
      <w:r>
        <w:t xml:space="preserve"> command as follows:</w:t>
      </w:r>
    </w:p>
    <w:p w14:paraId="0C769D07" w14:textId="7A355AC8" w:rsidR="005701E2" w:rsidRDefault="005701E2" w:rsidP="00773FCE">
      <w:pPr>
        <w:pStyle w:val="Code"/>
        <w:spacing w:before="120" w:after="120"/>
        <w:ind w:left="720"/>
      </w:pPr>
      <w:r w:rsidRPr="00CF6645">
        <w:t>PC</w:t>
      </w:r>
      <w:r w:rsidR="005D7FAC">
        <w:t>1</w:t>
      </w:r>
      <w:r w:rsidRPr="00CF6645">
        <w:t xml:space="preserve">$ </w:t>
      </w:r>
      <w:r w:rsidRPr="00CF6645">
        <w:rPr>
          <w:rStyle w:val="Code-BChar"/>
        </w:rPr>
        <w:t>sudo ip link set dev eth0 mtu 500</w:t>
      </w:r>
    </w:p>
    <w:p w14:paraId="3D72D54F" w14:textId="1643BA56" w:rsidR="005701E2" w:rsidRDefault="005701E2" w:rsidP="00773FCE">
      <w:pPr>
        <w:spacing w:before="120" w:after="120" w:line="240" w:lineRule="auto"/>
        <w:ind w:left="360"/>
        <w:rPr>
          <w:i/>
          <w:iCs/>
        </w:rPr>
      </w:pPr>
      <w:r>
        <w:t xml:space="preserve">Use the following command to view </w:t>
      </w:r>
      <w:r w:rsidR="00454A09">
        <w:t xml:space="preserve">settings on </w:t>
      </w:r>
      <w:r w:rsidR="00720096" w:rsidRPr="00720096">
        <w:rPr>
          <w:i/>
          <w:iCs/>
        </w:rPr>
        <w:t>PC1</w:t>
      </w:r>
      <w:r w:rsidR="00720096">
        <w:t xml:space="preserve"> </w:t>
      </w:r>
      <w:r w:rsidR="00454A09">
        <w:t xml:space="preserve">interface </w:t>
      </w:r>
      <w:r w:rsidRPr="00454A09">
        <w:t>eth0</w:t>
      </w:r>
      <w:r w:rsidR="005D7FAC">
        <w:t>:</w:t>
      </w:r>
    </w:p>
    <w:p w14:paraId="0C33E8DF" w14:textId="594E3BE4" w:rsidR="005701E2" w:rsidRPr="00454A09" w:rsidRDefault="005701E2" w:rsidP="00773FCE">
      <w:pPr>
        <w:pStyle w:val="Code"/>
        <w:spacing w:before="120" w:after="120"/>
        <w:ind w:left="720"/>
        <w:rPr>
          <w:b/>
          <w:shd w:val="clear" w:color="auto" w:fill="F2F2F2" w:themeFill="background1" w:themeFillShade="F2"/>
        </w:rPr>
      </w:pPr>
      <w:r w:rsidRPr="00CF6645">
        <w:t>PC</w:t>
      </w:r>
      <w:r w:rsidR="005D7FAC">
        <w:t>1</w:t>
      </w:r>
      <w:r w:rsidRPr="00CF6645">
        <w:t xml:space="preserve">$ </w:t>
      </w:r>
      <w:r w:rsidRPr="00CF6645">
        <w:rPr>
          <w:rStyle w:val="Code-BChar"/>
        </w:rPr>
        <w:t>ip addr show eth0</w:t>
      </w:r>
    </w:p>
    <w:p w14:paraId="12353F8A" w14:textId="4A339BC3" w:rsidR="005D7FAC" w:rsidRDefault="005D7FAC" w:rsidP="00273553">
      <w:pPr>
        <w:pStyle w:val="ListParagraph"/>
        <w:numPr>
          <w:ilvl w:val="0"/>
          <w:numId w:val="23"/>
        </w:numPr>
        <w:spacing w:before="120" w:after="120" w:line="240" w:lineRule="auto"/>
        <w:contextualSpacing w:val="0"/>
      </w:pPr>
      <w:r>
        <w:t xml:space="preserve">For </w:t>
      </w:r>
      <w:proofErr w:type="gramStart"/>
      <w:r>
        <w:t>now</w:t>
      </w:r>
      <w:proofErr w:type="gramEnd"/>
      <w:r>
        <w:t xml:space="preserve"> </w:t>
      </w:r>
      <w:r w:rsidR="00E97DDB">
        <w:t>you</w:t>
      </w:r>
      <w:r>
        <w:t xml:space="preserve"> will </w:t>
      </w:r>
      <w:r w:rsidR="00E97DDB">
        <w:rPr>
          <w:b/>
          <w:bCs/>
        </w:rPr>
        <w:t>NOT</w:t>
      </w:r>
      <w:r>
        <w:t xml:space="preserve"> change those values. </w:t>
      </w:r>
    </w:p>
    <w:p w14:paraId="3E797207" w14:textId="718654F2" w:rsidR="005701E2" w:rsidRDefault="005701E2" w:rsidP="00273553">
      <w:pPr>
        <w:pStyle w:val="ListParagraph"/>
        <w:numPr>
          <w:ilvl w:val="0"/>
          <w:numId w:val="23"/>
        </w:numPr>
        <w:spacing w:before="120" w:after="120" w:line="240" w:lineRule="auto"/>
        <w:contextualSpacing w:val="0"/>
      </w:pPr>
      <w:r>
        <w:t xml:space="preserve">Start </w:t>
      </w:r>
      <w:r w:rsidRPr="00E535CB">
        <w:rPr>
          <w:iCs/>
        </w:rPr>
        <w:t>Wireshark</w:t>
      </w:r>
      <w:r>
        <w:t xml:space="preserve"> </w:t>
      </w:r>
      <w:r w:rsidR="00A54950">
        <w:t>capture</w:t>
      </w:r>
      <w:r w:rsidR="006D3471">
        <w:t>s</w:t>
      </w:r>
      <w:r w:rsidR="00A54950">
        <w:t xml:space="preserve"> </w:t>
      </w:r>
      <w:r>
        <w:t xml:space="preserve">on the </w:t>
      </w:r>
      <w:r w:rsidRPr="00A54950">
        <w:rPr>
          <w:iCs/>
        </w:rPr>
        <w:t>eth0</w:t>
      </w:r>
      <w:r>
        <w:t xml:space="preserve"> interface of </w:t>
      </w:r>
      <w:r w:rsidRPr="00E535CB">
        <w:rPr>
          <w:i/>
          <w:iCs/>
        </w:rPr>
        <w:t>PC1</w:t>
      </w:r>
      <w:r>
        <w:t xml:space="preserve"> and</w:t>
      </w:r>
      <w:r w:rsidR="006D3471">
        <w:t xml:space="preserve"> on</w:t>
      </w:r>
      <w:r w:rsidR="00E97DDB">
        <w:t xml:space="preserve"> Serial2/0 interface </w:t>
      </w:r>
      <w:proofErr w:type="gramStart"/>
      <w:r w:rsidR="00E97DDB">
        <w:t xml:space="preserve">of </w:t>
      </w:r>
      <w:r>
        <w:t xml:space="preserve"> </w:t>
      </w:r>
      <w:r w:rsidR="00E97DDB">
        <w:rPr>
          <w:i/>
          <w:iCs/>
        </w:rPr>
        <w:t>Router</w:t>
      </w:r>
      <w:proofErr w:type="gramEnd"/>
      <w:r w:rsidR="00E97DDB">
        <w:rPr>
          <w:i/>
          <w:iCs/>
        </w:rPr>
        <w:t>1</w:t>
      </w:r>
      <w:r>
        <w:t>.</w:t>
      </w:r>
    </w:p>
    <w:p w14:paraId="57022A84" w14:textId="638B618C" w:rsidR="005D7FAC" w:rsidRPr="005D7FAC" w:rsidRDefault="005D7FAC" w:rsidP="00273553">
      <w:pPr>
        <w:pStyle w:val="ListParagraph"/>
        <w:numPr>
          <w:ilvl w:val="0"/>
          <w:numId w:val="23"/>
        </w:numPr>
        <w:spacing w:before="120" w:after="120" w:line="240" w:lineRule="auto"/>
        <w:contextualSpacing w:val="0"/>
      </w:pPr>
      <w:r w:rsidRPr="005D7FAC">
        <w:t>Make sure that MTU Path Discovery is activated (MTU probing)</w:t>
      </w:r>
      <w:r w:rsidRPr="005D7FAC">
        <w:rPr>
          <w:rFonts w:hint="eastAsia"/>
        </w:rPr>
        <w:t xml:space="preserve"> on </w:t>
      </w:r>
      <w:r w:rsidR="00773FCE" w:rsidRPr="00773FCE">
        <w:rPr>
          <w:i/>
          <w:iCs/>
        </w:rPr>
        <w:t>PC1</w:t>
      </w:r>
      <w:r w:rsidRPr="005D7FAC">
        <w:t xml:space="preserve">. </w:t>
      </w:r>
    </w:p>
    <w:p w14:paraId="10D3EF90" w14:textId="34B58071" w:rsidR="005D7FAC" w:rsidRPr="005D7FAC" w:rsidRDefault="005D7FAC" w:rsidP="00773FCE">
      <w:pPr>
        <w:spacing w:before="120" w:after="120" w:line="240" w:lineRule="auto"/>
        <w:ind w:left="360"/>
      </w:pPr>
      <w:r w:rsidRPr="005D7FAC">
        <w:t xml:space="preserve">You can check if probing is set by using the </w:t>
      </w:r>
      <w:r w:rsidRPr="005D7FAC">
        <w:rPr>
          <w:rFonts w:ascii="Consolas" w:hAnsi="Consolas" w:cs="Consolas"/>
        </w:rPr>
        <w:t>syctl</w:t>
      </w:r>
      <w:r w:rsidRPr="005D7FAC">
        <w:t xml:space="preserve"> command</w:t>
      </w:r>
      <w:r>
        <w:t xml:space="preserve"> as shown below</w:t>
      </w:r>
      <w:r w:rsidRPr="005D7FAC">
        <w:t xml:space="preserve">. If the value returned is “0” it is disabled, if “1” it is disabled by default and enabled when an ICMP blackhole is detected, and if “2” it is always enabled. E.g., on </w:t>
      </w:r>
      <w:r w:rsidR="00547A98" w:rsidRPr="00547A98">
        <w:rPr>
          <w:i/>
          <w:iCs/>
        </w:rPr>
        <w:t>PC1</w:t>
      </w:r>
      <w:r w:rsidRPr="005D7FAC">
        <w:t>, type:</w:t>
      </w:r>
    </w:p>
    <w:p w14:paraId="0E27905B" w14:textId="06DF591A" w:rsidR="005D7FAC" w:rsidRPr="005D7FAC" w:rsidRDefault="00547A98" w:rsidP="00773FCE">
      <w:pPr>
        <w:pStyle w:val="Code-B"/>
        <w:spacing w:before="120" w:after="120"/>
        <w:ind w:left="720"/>
      </w:pPr>
      <w:r w:rsidRPr="001E6ACE">
        <w:rPr>
          <w:b w:val="0"/>
          <w:bCs/>
        </w:rPr>
        <w:t>PC1$</w:t>
      </w:r>
      <w:r w:rsidR="005D7FAC" w:rsidRPr="005D7FAC">
        <w:t xml:space="preserve"> </w:t>
      </w:r>
      <w:r w:rsidR="005D7FAC" w:rsidRPr="00547A98">
        <w:t>sysctl net.ipv4.tcp_mtu_probing</w:t>
      </w:r>
    </w:p>
    <w:p w14:paraId="218B6847" w14:textId="63C2B2A9" w:rsidR="005D7FAC" w:rsidRPr="005D7FAC" w:rsidRDefault="005D7FAC" w:rsidP="00273553">
      <w:pPr>
        <w:pStyle w:val="ListParagraph"/>
        <w:numPr>
          <w:ilvl w:val="0"/>
          <w:numId w:val="23"/>
        </w:numPr>
        <w:spacing w:before="120" w:after="120" w:line="240" w:lineRule="auto"/>
        <w:contextualSpacing w:val="0"/>
      </w:pPr>
      <w:r w:rsidRPr="005D7FAC">
        <w:t xml:space="preserve">Enable MTU probing on </w:t>
      </w:r>
      <w:r w:rsidR="00773FCE" w:rsidRPr="00773FCE">
        <w:rPr>
          <w:i/>
          <w:iCs/>
        </w:rPr>
        <w:t>PC1</w:t>
      </w:r>
      <w:r w:rsidRPr="005D7FAC">
        <w:t xml:space="preserve"> with the following command:</w:t>
      </w:r>
    </w:p>
    <w:p w14:paraId="444B0525" w14:textId="6C2CBE52" w:rsidR="005D7FAC" w:rsidRPr="005D7FAC" w:rsidRDefault="00547A98" w:rsidP="00773FCE">
      <w:pPr>
        <w:pStyle w:val="Code-B"/>
        <w:spacing w:before="120" w:after="120"/>
        <w:ind w:left="720"/>
      </w:pPr>
      <w:r w:rsidRPr="00547A98">
        <w:rPr>
          <w:b w:val="0"/>
          <w:bCs/>
        </w:rPr>
        <w:t>PC1$</w:t>
      </w:r>
      <w:r w:rsidR="005D7FAC" w:rsidRPr="005D7FAC">
        <w:t xml:space="preserve"> sysctl -w net.ipv4.tcp_mtu_probing=2</w:t>
      </w:r>
    </w:p>
    <w:p w14:paraId="658D9A28" w14:textId="2108C8CE" w:rsidR="005D7FAC" w:rsidRPr="005D7FAC" w:rsidRDefault="005D7FAC" w:rsidP="00773FCE">
      <w:pPr>
        <w:spacing w:before="120" w:after="120" w:line="240" w:lineRule="auto"/>
        <w:ind w:left="360"/>
      </w:pPr>
      <w:r w:rsidRPr="005D7FAC">
        <w:t>Or</w:t>
      </w:r>
    </w:p>
    <w:p w14:paraId="05A5D5BD" w14:textId="3CDCD08C" w:rsidR="005D7FAC" w:rsidRDefault="00547A98" w:rsidP="00773FCE">
      <w:pPr>
        <w:pStyle w:val="Code-B"/>
        <w:spacing w:before="120" w:after="120"/>
        <w:ind w:left="720"/>
      </w:pPr>
      <w:r w:rsidRPr="00547A98">
        <w:rPr>
          <w:b w:val="0"/>
          <w:bCs/>
        </w:rPr>
        <w:t>PC1$</w:t>
      </w:r>
      <w:r w:rsidRPr="00547A98">
        <w:t xml:space="preserve"> </w:t>
      </w:r>
      <w:r w:rsidR="005D7FAC" w:rsidRPr="00547A98">
        <w:t>echo "2" &gt; '/proc/sys/net/ipv4/tcp_mtu_probing'</w:t>
      </w:r>
    </w:p>
    <w:p w14:paraId="16DE269F" w14:textId="637C6A71" w:rsidR="000C0948" w:rsidRDefault="000C0948" w:rsidP="006D3471">
      <w:pPr>
        <w:pStyle w:val="ListParagraph"/>
        <w:numPr>
          <w:ilvl w:val="0"/>
          <w:numId w:val="23"/>
        </w:numPr>
        <w:tabs>
          <w:tab w:val="clear" w:pos="1080"/>
          <w:tab w:val="left" w:pos="900"/>
        </w:tabs>
        <w:spacing w:before="120" w:after="120" w:line="240" w:lineRule="auto"/>
        <w:contextualSpacing w:val="0"/>
      </w:pPr>
      <w:r>
        <w:rPr>
          <w:lang w:eastAsia="zh-CN"/>
        </w:rPr>
        <w:t xml:space="preserve">You do </w:t>
      </w:r>
      <w:r w:rsidRPr="00FF4EC2">
        <w:rPr>
          <w:b/>
          <w:bCs/>
          <w:lang w:eastAsia="zh-CN"/>
        </w:rPr>
        <w:t>not</w:t>
      </w:r>
      <w:r>
        <w:rPr>
          <w:lang w:eastAsia="zh-CN"/>
        </w:rPr>
        <w:t xml:space="preserve"> need to do this for </w:t>
      </w:r>
      <w:r w:rsidRPr="00DF70BD">
        <w:rPr>
          <w:i/>
          <w:iCs/>
          <w:lang w:eastAsia="zh-CN"/>
        </w:rPr>
        <w:t>PC3</w:t>
      </w:r>
      <w:r>
        <w:rPr>
          <w:lang w:eastAsia="zh-CN"/>
        </w:rPr>
        <w:t>.</w:t>
      </w:r>
    </w:p>
    <w:p w14:paraId="5418472A" w14:textId="18AB1CBA" w:rsidR="005701E2" w:rsidRDefault="005701E2" w:rsidP="00A711E4">
      <w:pPr>
        <w:pStyle w:val="ListParagraph"/>
        <w:numPr>
          <w:ilvl w:val="0"/>
          <w:numId w:val="23"/>
        </w:numPr>
        <w:tabs>
          <w:tab w:val="clear" w:pos="1080"/>
          <w:tab w:val="left" w:pos="900"/>
        </w:tabs>
        <w:spacing w:before="120" w:after="120" w:line="240" w:lineRule="auto"/>
        <w:contextualSpacing w:val="0"/>
      </w:pPr>
      <w:r>
        <w:t xml:space="preserve">Start </w:t>
      </w:r>
      <w:proofErr w:type="gramStart"/>
      <w:r>
        <w:t>a</w:t>
      </w:r>
      <w:r w:rsidR="00A711E4">
        <w:t>n</w:t>
      </w:r>
      <w:proofErr w:type="gramEnd"/>
      <w:r>
        <w:t xml:space="preserve"> </w:t>
      </w:r>
      <w:r w:rsidR="00E535CB" w:rsidRPr="00E535CB">
        <w:rPr>
          <w:rFonts w:ascii="Consolas" w:hAnsi="Consolas" w:cs="Consolas"/>
          <w:iCs/>
        </w:rPr>
        <w:t>nc</w:t>
      </w:r>
      <w:r w:rsidR="00E535CB">
        <w:rPr>
          <w:rFonts w:ascii="Consolas" w:hAnsi="Consolas" w:cs="Consolas"/>
          <w:iCs/>
        </w:rPr>
        <w:t xml:space="preserve"> </w:t>
      </w:r>
      <w:r>
        <w:t xml:space="preserve">receiver on </w:t>
      </w:r>
      <w:r w:rsidRPr="00E535CB">
        <w:rPr>
          <w:i/>
          <w:iCs/>
        </w:rPr>
        <w:t>PC</w:t>
      </w:r>
      <w:r w:rsidR="00773FCE">
        <w:rPr>
          <w:i/>
          <w:iCs/>
        </w:rPr>
        <w:t>3</w:t>
      </w:r>
      <w:r>
        <w:t xml:space="preserve"> with the following command:</w:t>
      </w:r>
    </w:p>
    <w:p w14:paraId="3C8ED493" w14:textId="2E7887F6" w:rsidR="005701E2" w:rsidRPr="00F478D3" w:rsidRDefault="005701E2" w:rsidP="00F5094B">
      <w:pPr>
        <w:pStyle w:val="Code"/>
        <w:spacing w:before="120" w:after="120"/>
        <w:ind w:left="720"/>
        <w:contextualSpacing/>
        <w:rPr>
          <w:b/>
          <w:shd w:val="clear" w:color="auto" w:fill="F2F2F2" w:themeFill="background1" w:themeFillShade="F2"/>
        </w:rPr>
      </w:pPr>
      <w:r w:rsidRPr="00BF7213">
        <w:rPr>
          <w:rStyle w:val="CodeChar"/>
        </w:rPr>
        <w:t>PC</w:t>
      </w:r>
      <w:r w:rsidR="00547A98">
        <w:rPr>
          <w:rStyle w:val="CodeChar"/>
        </w:rPr>
        <w:t>3</w:t>
      </w:r>
      <w:r w:rsidRPr="00CF6645">
        <w:t xml:space="preserve">$ </w:t>
      </w:r>
      <w:r w:rsidR="00547A98" w:rsidRPr="00547A98">
        <w:rPr>
          <w:b/>
          <w:bCs/>
        </w:rPr>
        <w:t>nc -l</w:t>
      </w:r>
      <w:r w:rsidR="00547A98">
        <w:t xml:space="preserve"> </w:t>
      </w:r>
      <w:r w:rsidR="00547A98">
        <w:rPr>
          <w:rStyle w:val="Code-BChar"/>
        </w:rPr>
        <w:t>10086</w:t>
      </w:r>
    </w:p>
    <w:p w14:paraId="21B189B0" w14:textId="77777777" w:rsidR="00E97DDB" w:rsidRPr="002F787A" w:rsidRDefault="00E97DDB" w:rsidP="00E97DDB">
      <w:pPr>
        <w:pStyle w:val="BodyA"/>
        <w:numPr>
          <w:ilvl w:val="0"/>
          <w:numId w:val="23"/>
        </w:numPr>
        <w:tabs>
          <w:tab w:val="right" w:pos="900"/>
        </w:tabs>
        <w:spacing w:before="120" w:after="120"/>
        <w:rPr>
          <w:rFonts w:asciiTheme="minorHAnsi" w:hAnsiTheme="minorHAnsi"/>
          <w:lang w:eastAsia="zh-CN"/>
        </w:rPr>
      </w:pPr>
      <w:r w:rsidRPr="00660BC7">
        <w:rPr>
          <w:rFonts w:asciiTheme="minorHAnsi" w:hAnsiTheme="minorHAnsi"/>
          <w:lang w:eastAsia="zh-CN"/>
        </w:rPr>
        <w:lastRenderedPageBreak/>
        <w:t xml:space="preserve">Now generate </w:t>
      </w:r>
      <w:r>
        <w:rPr>
          <w:rFonts w:asciiTheme="minorHAnsi" w:hAnsiTheme="minorHAnsi"/>
          <w:lang w:eastAsia="zh-CN"/>
        </w:rPr>
        <w:t xml:space="preserve">a </w:t>
      </w:r>
      <w:r w:rsidRPr="00660BC7">
        <w:rPr>
          <w:rFonts w:asciiTheme="minorHAnsi" w:hAnsiTheme="minorHAnsi"/>
          <w:lang w:eastAsia="zh-CN"/>
        </w:rPr>
        <w:t xml:space="preserve">file </w:t>
      </w:r>
      <w:r w:rsidRPr="00660BC7">
        <w:rPr>
          <w:rFonts w:asciiTheme="minorHAnsi" w:hAnsiTheme="minorHAnsi" w:cs="Helvetica"/>
          <w:lang w:eastAsia="zh-CN"/>
        </w:rPr>
        <w:t>“</w:t>
      </w:r>
      <w:r w:rsidRPr="006D3471">
        <w:rPr>
          <w:rFonts w:asciiTheme="minorHAnsi" w:hAnsiTheme="minorHAnsi" w:cs="Helvetica"/>
          <w:b/>
          <w:bCs/>
          <w:lang w:eastAsia="zh-CN"/>
        </w:rPr>
        <w:t>a.txt</w:t>
      </w:r>
      <w:r w:rsidRPr="00660BC7">
        <w:rPr>
          <w:rFonts w:asciiTheme="minorHAnsi" w:hAnsiTheme="minorHAnsi" w:cs="Helvetica"/>
          <w:lang w:eastAsia="zh-CN"/>
        </w:rPr>
        <w:t xml:space="preserve">” on </w:t>
      </w:r>
      <w:r w:rsidRPr="002F787A">
        <w:rPr>
          <w:rFonts w:asciiTheme="minorHAnsi" w:hAnsiTheme="minorHAnsi" w:cs="Helvetica"/>
          <w:i/>
          <w:iCs/>
          <w:lang w:eastAsia="zh-CN"/>
        </w:rPr>
        <w:t>PC1</w:t>
      </w:r>
      <w:r w:rsidRPr="00660BC7">
        <w:rPr>
          <w:rFonts w:asciiTheme="minorHAnsi" w:hAnsiTheme="minorHAnsi" w:cs="Helvetica"/>
          <w:lang w:eastAsia="zh-CN"/>
        </w:rPr>
        <w:t xml:space="preserve"> that is larger than the MTU</w:t>
      </w:r>
      <w:r>
        <w:rPr>
          <w:rFonts w:asciiTheme="minorHAnsi" w:hAnsiTheme="minorHAnsi" w:cs="Helvetica"/>
          <w:lang w:eastAsia="zh-CN"/>
        </w:rPr>
        <w:t xml:space="preserve"> size on</w:t>
      </w:r>
      <w:r w:rsidRPr="00660BC7">
        <w:rPr>
          <w:rFonts w:asciiTheme="minorHAnsi" w:hAnsiTheme="minorHAnsi" w:cs="Helvetica"/>
          <w:lang w:eastAsia="zh-CN"/>
        </w:rPr>
        <w:t xml:space="preserve"> </w:t>
      </w:r>
      <w:r w:rsidRPr="002F787A">
        <w:rPr>
          <w:rFonts w:asciiTheme="minorHAnsi" w:hAnsiTheme="minorHAnsi" w:cs="Helvetica"/>
          <w:i/>
          <w:iCs/>
          <w:lang w:eastAsia="zh-CN"/>
        </w:rPr>
        <w:t>Router1</w:t>
      </w:r>
      <w:r w:rsidRPr="00660BC7">
        <w:rPr>
          <w:rFonts w:asciiTheme="minorHAnsi" w:hAnsiTheme="minorHAnsi" w:cs="Helvetica"/>
          <w:lang w:eastAsia="zh-CN"/>
        </w:rPr>
        <w:t xml:space="preserve"> interface Serial</w:t>
      </w:r>
      <w:r>
        <w:rPr>
          <w:rFonts w:asciiTheme="minorHAnsi" w:hAnsiTheme="minorHAnsi" w:cs="Helvetica"/>
          <w:lang w:eastAsia="zh-CN"/>
        </w:rPr>
        <w:t>2</w:t>
      </w:r>
      <w:r w:rsidRPr="00660BC7">
        <w:rPr>
          <w:rFonts w:asciiTheme="minorHAnsi" w:hAnsiTheme="minorHAnsi" w:cs="Helvetica"/>
          <w:lang w:eastAsia="zh-CN"/>
        </w:rPr>
        <w:t>/0</w:t>
      </w:r>
      <w:r>
        <w:rPr>
          <w:rFonts w:asciiTheme="minorHAnsi" w:hAnsiTheme="minorHAnsi" w:cs="Helvetica"/>
          <w:lang w:eastAsia="zh-CN"/>
        </w:rPr>
        <w:t xml:space="preserve"> but less than </w:t>
      </w:r>
      <w:r w:rsidRPr="00EC1024">
        <w:rPr>
          <w:rFonts w:asciiTheme="minorHAnsi" w:hAnsiTheme="minorHAnsi" w:cs="Helvetica"/>
          <w:i/>
          <w:iCs/>
          <w:lang w:eastAsia="zh-CN"/>
        </w:rPr>
        <w:t>PC1</w:t>
      </w:r>
      <w:r>
        <w:rPr>
          <w:rFonts w:asciiTheme="minorHAnsi" w:hAnsiTheme="minorHAnsi" w:cs="Helvetica"/>
          <w:lang w:eastAsia="zh-CN"/>
        </w:rPr>
        <w:t>’s default MTU. Use</w:t>
      </w:r>
      <w:r w:rsidRPr="00660BC7">
        <w:rPr>
          <w:rFonts w:asciiTheme="minorHAnsi" w:hAnsiTheme="minorHAnsi" w:cs="Helvetica"/>
          <w:lang w:eastAsia="zh-CN"/>
        </w:rPr>
        <w:t xml:space="preserve"> </w:t>
      </w:r>
      <w:r w:rsidRPr="00EC1024">
        <w:rPr>
          <w:rFonts w:asciiTheme="minorHAnsi" w:hAnsiTheme="minorHAnsi" w:cs="Helvetica"/>
          <w:b/>
          <w:bCs/>
          <w:lang w:eastAsia="zh-CN"/>
        </w:rPr>
        <w:t>N</w:t>
      </w:r>
      <w:r w:rsidRPr="00660BC7">
        <w:rPr>
          <w:rFonts w:asciiTheme="minorHAnsi" w:hAnsiTheme="minorHAnsi" w:cs="Helvetica"/>
          <w:lang w:eastAsia="zh-CN"/>
        </w:rPr>
        <w:t>=</w:t>
      </w:r>
      <w:r>
        <w:rPr>
          <w:rFonts w:asciiTheme="minorHAnsi" w:hAnsiTheme="minorHAnsi" w:cs="Helvetica"/>
          <w:lang w:eastAsia="zh-CN"/>
        </w:rPr>
        <w:t xml:space="preserve">1024. (Note that </w:t>
      </w:r>
      <w:r w:rsidRPr="00EC1024">
        <w:rPr>
          <w:rFonts w:asciiTheme="minorHAnsi" w:hAnsiTheme="minorHAnsi" w:cs="Helvetica"/>
          <w:i/>
          <w:iCs/>
          <w:lang w:eastAsia="zh-CN"/>
        </w:rPr>
        <w:t>PC1</w:t>
      </w:r>
      <w:r w:rsidRPr="00EC1024">
        <w:rPr>
          <w:rFonts w:asciiTheme="minorHAnsi" w:hAnsiTheme="minorHAnsi" w:cs="Helvetica"/>
          <w:lang w:eastAsia="zh-CN"/>
        </w:rPr>
        <w:t>’s</w:t>
      </w:r>
      <w:r>
        <w:rPr>
          <w:rFonts w:asciiTheme="minorHAnsi" w:hAnsiTheme="minorHAnsi" w:cs="Helvetica"/>
          <w:lang w:eastAsia="zh-CN"/>
        </w:rPr>
        <w:t xml:space="preserve"> MTU is 1500, standard for Ethernet.)</w:t>
      </w:r>
    </w:p>
    <w:p w14:paraId="32FBDFC2" w14:textId="77777777" w:rsidR="00E97DDB" w:rsidRPr="002F787A" w:rsidRDefault="00E97DDB" w:rsidP="00E97DDB">
      <w:pPr>
        <w:pStyle w:val="Code-B"/>
        <w:spacing w:before="120" w:after="120"/>
        <w:ind w:left="720"/>
      </w:pPr>
      <w:r w:rsidRPr="002F787A">
        <w:rPr>
          <w:b w:val="0"/>
        </w:rPr>
        <w:t>PC1$</w:t>
      </w:r>
      <w:r>
        <w:rPr>
          <w:bCs/>
        </w:rPr>
        <w:t xml:space="preserve"> </w:t>
      </w:r>
      <w:r>
        <w:t>for i in {</w:t>
      </w:r>
      <w:proofErr w:type="gramStart"/>
      <w:r>
        <w:t>0..</w:t>
      </w:r>
      <w:proofErr w:type="gramEnd"/>
      <w:r>
        <w:t>N }; do echo -n “a” &gt;&gt; a.txt; done;</w:t>
      </w:r>
    </w:p>
    <w:p w14:paraId="03C3DF82" w14:textId="6379507C" w:rsidR="00E97DDB" w:rsidRPr="002F787A" w:rsidRDefault="00E97DDB" w:rsidP="00E97DDB">
      <w:pPr>
        <w:pStyle w:val="BodyA"/>
        <w:numPr>
          <w:ilvl w:val="0"/>
          <w:numId w:val="23"/>
        </w:numPr>
        <w:tabs>
          <w:tab w:val="right" w:pos="900"/>
        </w:tabs>
        <w:spacing w:before="120" w:after="120"/>
        <w:rPr>
          <w:rFonts w:asciiTheme="minorHAnsi" w:hAnsiTheme="minorHAnsi" w:cs="Helvetica"/>
        </w:rPr>
      </w:pPr>
      <w:r w:rsidRPr="002F787A">
        <w:rPr>
          <w:rFonts w:asciiTheme="minorHAnsi" w:hAnsiTheme="minorHAnsi" w:cs="Helvetica"/>
        </w:rPr>
        <w:t>Send file “</w:t>
      </w:r>
      <w:r w:rsidRPr="00E97DDB">
        <w:rPr>
          <w:rFonts w:asciiTheme="minorHAnsi" w:hAnsiTheme="minorHAnsi" w:cs="Helvetica"/>
          <w:b/>
          <w:bCs/>
        </w:rPr>
        <w:t>a.txt</w:t>
      </w:r>
      <w:r w:rsidRPr="002F787A">
        <w:rPr>
          <w:rFonts w:asciiTheme="minorHAnsi" w:hAnsiTheme="minorHAnsi" w:cs="Helvetica"/>
        </w:rPr>
        <w:t xml:space="preserve">” from </w:t>
      </w:r>
      <w:r w:rsidRPr="000861F0">
        <w:rPr>
          <w:rFonts w:asciiTheme="minorHAnsi" w:hAnsiTheme="minorHAnsi" w:cs="Helvetica"/>
          <w:i/>
          <w:iCs/>
        </w:rPr>
        <w:t>PC1</w:t>
      </w:r>
      <w:r w:rsidRPr="002F787A">
        <w:rPr>
          <w:rFonts w:asciiTheme="minorHAnsi" w:hAnsiTheme="minorHAnsi" w:cs="Helvetica"/>
        </w:rPr>
        <w:t xml:space="preserve"> to </w:t>
      </w:r>
      <w:r w:rsidRPr="000861F0">
        <w:rPr>
          <w:rFonts w:asciiTheme="minorHAnsi" w:hAnsiTheme="minorHAnsi" w:cs="Helvetica"/>
          <w:i/>
          <w:iCs/>
        </w:rPr>
        <w:t>PC2</w:t>
      </w:r>
      <w:r w:rsidRPr="002F787A">
        <w:rPr>
          <w:rFonts w:asciiTheme="minorHAnsi" w:hAnsiTheme="minorHAnsi" w:cs="Helvetica"/>
        </w:rPr>
        <w:t xml:space="preserve"> using </w:t>
      </w:r>
      <w:r w:rsidR="006D3471">
        <w:rPr>
          <w:rFonts w:asciiTheme="minorHAnsi" w:hAnsiTheme="minorHAnsi" w:cs="Helvetica"/>
        </w:rPr>
        <w:t>TCP</w:t>
      </w:r>
      <w:r w:rsidRPr="002F787A">
        <w:rPr>
          <w:rFonts w:asciiTheme="minorHAnsi" w:hAnsiTheme="minorHAnsi" w:cs="Helvetica"/>
        </w:rPr>
        <w:t xml:space="preserve"> with the following </w:t>
      </w:r>
      <w:r w:rsidRPr="002F787A">
        <w:rPr>
          <w:rFonts w:ascii="Consolas" w:hAnsi="Consolas" w:cs="Consolas"/>
        </w:rPr>
        <w:t xml:space="preserve">nc </w:t>
      </w:r>
      <w:r w:rsidRPr="002F787A">
        <w:rPr>
          <w:rFonts w:asciiTheme="minorHAnsi" w:hAnsiTheme="minorHAnsi" w:cs="Helvetica"/>
        </w:rPr>
        <w:t>command:</w:t>
      </w:r>
    </w:p>
    <w:p w14:paraId="0C624364" w14:textId="0E434813" w:rsidR="00E97DDB" w:rsidRDefault="00E97DDB" w:rsidP="00E97DDB">
      <w:pPr>
        <w:pStyle w:val="Code-B"/>
        <w:spacing w:before="120" w:after="120"/>
        <w:ind w:left="720"/>
      </w:pPr>
      <w:r w:rsidRPr="005A3AB2">
        <w:rPr>
          <w:b w:val="0"/>
        </w:rPr>
        <w:t>PC1$</w:t>
      </w:r>
      <w:r>
        <w:t xml:space="preserve"> cat a.txt | nc -p 10086 10.0.3.33 10086</w:t>
      </w:r>
    </w:p>
    <w:p w14:paraId="30BFF98B" w14:textId="4630B162" w:rsidR="00E97DDB" w:rsidRPr="006D3471" w:rsidRDefault="006D3471" w:rsidP="00E97DDB">
      <w:pPr>
        <w:pStyle w:val="BodyA"/>
        <w:numPr>
          <w:ilvl w:val="0"/>
          <w:numId w:val="23"/>
        </w:numPr>
        <w:tabs>
          <w:tab w:val="right" w:pos="900"/>
        </w:tabs>
        <w:spacing w:before="120" w:after="120"/>
        <w:rPr>
          <w:rFonts w:asciiTheme="minorHAnsi" w:hAnsiTheme="minorHAnsi"/>
        </w:rPr>
      </w:pPr>
      <w:r w:rsidRPr="008F034E">
        <w:rPr>
          <w:noProof/>
        </w:rPr>
        <w:drawing>
          <wp:anchor distT="0" distB="0" distL="114300" distR="114300" simplePos="0" relativeHeight="251769856" behindDoc="0" locked="0" layoutInCell="1" allowOverlap="1" wp14:anchorId="215F6E91" wp14:editId="784425E9">
            <wp:simplePos x="0" y="0"/>
            <wp:positionH relativeFrom="column">
              <wp:posOffset>-626334</wp:posOffset>
            </wp:positionH>
            <wp:positionV relativeFrom="paragraph">
              <wp:posOffset>106941</wp:posOffset>
            </wp:positionV>
            <wp:extent cx="485336" cy="485336"/>
            <wp:effectExtent l="0" t="0" r="0" b="0"/>
            <wp:wrapNone/>
            <wp:docPr id="12" name="Picture 12"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E97DDB">
        <w:rPr>
          <w:rFonts w:asciiTheme="minorHAnsi" w:hAnsiTheme="minorHAnsi" w:cs="Consolas"/>
        </w:rPr>
        <w:t>Delete file “</w:t>
      </w:r>
      <w:r w:rsidR="00E97DDB" w:rsidRPr="00E97DDB">
        <w:rPr>
          <w:rFonts w:asciiTheme="minorHAnsi" w:hAnsiTheme="minorHAnsi" w:cs="Consolas"/>
          <w:b/>
          <w:bCs/>
        </w:rPr>
        <w:t>a.txt</w:t>
      </w:r>
      <w:r w:rsidR="00E97DDB">
        <w:rPr>
          <w:rFonts w:asciiTheme="minorHAnsi" w:hAnsiTheme="minorHAnsi" w:cs="Consolas"/>
        </w:rPr>
        <w:t xml:space="preserve">” on </w:t>
      </w:r>
      <w:r w:rsidR="00E97DDB" w:rsidRPr="00E97DDB">
        <w:rPr>
          <w:rFonts w:asciiTheme="minorHAnsi" w:hAnsiTheme="minorHAnsi" w:cs="Consolas"/>
          <w:i/>
          <w:iCs/>
        </w:rPr>
        <w:t>PC1</w:t>
      </w:r>
      <w:r w:rsidR="00E97DDB">
        <w:rPr>
          <w:rFonts w:asciiTheme="minorHAnsi" w:hAnsiTheme="minorHAnsi" w:cs="Consolas"/>
        </w:rPr>
        <w:t xml:space="preserve"> with the command “</w:t>
      </w:r>
      <w:r w:rsidR="00E97DDB" w:rsidRPr="00EC1024">
        <w:rPr>
          <w:rFonts w:ascii="Consolas" w:hAnsi="Consolas" w:cs="Consolas"/>
        </w:rPr>
        <w:t xml:space="preserve">rm </w:t>
      </w:r>
      <w:r w:rsidR="00E97DDB" w:rsidRPr="00E97DDB">
        <w:rPr>
          <w:rFonts w:ascii="Consolas" w:hAnsi="Consolas" w:cs="Consolas"/>
        </w:rPr>
        <w:t>a.txt</w:t>
      </w:r>
      <w:r w:rsidR="00E97DDB">
        <w:rPr>
          <w:rFonts w:asciiTheme="minorHAnsi" w:hAnsiTheme="minorHAnsi" w:cs="Consolas"/>
        </w:rPr>
        <w:t>”.</w:t>
      </w:r>
    </w:p>
    <w:p w14:paraId="4056E94D" w14:textId="4975C2DF" w:rsidR="006D3471" w:rsidRPr="00EC1024" w:rsidRDefault="006D3471" w:rsidP="00E97DDB">
      <w:pPr>
        <w:pStyle w:val="BodyA"/>
        <w:numPr>
          <w:ilvl w:val="0"/>
          <w:numId w:val="23"/>
        </w:numPr>
        <w:tabs>
          <w:tab w:val="right" w:pos="900"/>
        </w:tabs>
        <w:spacing w:before="120" w:after="120"/>
        <w:rPr>
          <w:rFonts w:asciiTheme="minorHAnsi" w:hAnsiTheme="minorHAnsi"/>
        </w:rPr>
      </w:pPr>
      <w:r>
        <w:rPr>
          <w:rFonts w:asciiTheme="minorHAnsi" w:hAnsiTheme="minorHAnsi" w:cs="Consolas"/>
        </w:rPr>
        <w:t>Stop the Wireshark captures and save the outputs.</w:t>
      </w:r>
    </w:p>
    <w:p w14:paraId="4FD51566" w14:textId="77777777" w:rsidR="00E97DDB" w:rsidRPr="002F787A" w:rsidRDefault="00E97DDB" w:rsidP="00E97DDB">
      <w:pPr>
        <w:pStyle w:val="BodyA"/>
        <w:numPr>
          <w:ilvl w:val="0"/>
          <w:numId w:val="23"/>
        </w:numPr>
        <w:tabs>
          <w:tab w:val="right" w:pos="900"/>
        </w:tabs>
        <w:spacing w:before="120" w:after="120"/>
        <w:rPr>
          <w:rFonts w:asciiTheme="minorHAnsi" w:hAnsiTheme="minorHAnsi"/>
          <w:lang w:eastAsia="zh-CN"/>
        </w:rPr>
      </w:pPr>
      <w:r w:rsidRPr="00660BC7">
        <w:rPr>
          <w:rFonts w:asciiTheme="minorHAnsi" w:hAnsiTheme="minorHAnsi"/>
          <w:lang w:eastAsia="zh-CN"/>
        </w:rPr>
        <w:t xml:space="preserve">Now generate </w:t>
      </w:r>
      <w:r>
        <w:rPr>
          <w:rFonts w:asciiTheme="minorHAnsi" w:hAnsiTheme="minorHAnsi"/>
          <w:lang w:eastAsia="zh-CN"/>
        </w:rPr>
        <w:t xml:space="preserve">a </w:t>
      </w:r>
      <w:r w:rsidRPr="00660BC7">
        <w:rPr>
          <w:rFonts w:asciiTheme="minorHAnsi" w:hAnsiTheme="minorHAnsi"/>
          <w:lang w:eastAsia="zh-CN"/>
        </w:rPr>
        <w:t xml:space="preserve">file </w:t>
      </w:r>
      <w:r w:rsidRPr="00660BC7">
        <w:rPr>
          <w:rFonts w:asciiTheme="minorHAnsi" w:hAnsiTheme="minorHAnsi" w:cs="Helvetica"/>
          <w:lang w:eastAsia="zh-CN"/>
        </w:rPr>
        <w:t>“</w:t>
      </w:r>
      <w:r w:rsidRPr="00E97DDB">
        <w:rPr>
          <w:rFonts w:asciiTheme="minorHAnsi" w:hAnsiTheme="minorHAnsi" w:cs="Helvetica"/>
          <w:b/>
          <w:bCs/>
          <w:lang w:eastAsia="zh-CN"/>
        </w:rPr>
        <w:t>a.txt</w:t>
      </w:r>
      <w:r w:rsidRPr="00660BC7">
        <w:rPr>
          <w:rFonts w:asciiTheme="minorHAnsi" w:hAnsiTheme="minorHAnsi" w:cs="Helvetica"/>
          <w:lang w:eastAsia="zh-CN"/>
        </w:rPr>
        <w:t xml:space="preserve">” on </w:t>
      </w:r>
      <w:r w:rsidRPr="002F787A">
        <w:rPr>
          <w:rFonts w:asciiTheme="minorHAnsi" w:hAnsiTheme="minorHAnsi" w:cs="Helvetica"/>
          <w:i/>
          <w:iCs/>
          <w:lang w:eastAsia="zh-CN"/>
        </w:rPr>
        <w:t>PC1</w:t>
      </w:r>
      <w:r w:rsidRPr="00660BC7">
        <w:rPr>
          <w:rFonts w:asciiTheme="minorHAnsi" w:hAnsiTheme="minorHAnsi" w:cs="Helvetica"/>
          <w:lang w:eastAsia="zh-CN"/>
        </w:rPr>
        <w:t xml:space="preserve"> that is larger than the MTU</w:t>
      </w:r>
      <w:r>
        <w:rPr>
          <w:rFonts w:asciiTheme="minorHAnsi" w:hAnsiTheme="minorHAnsi" w:cs="Helvetica"/>
          <w:lang w:eastAsia="zh-CN"/>
        </w:rPr>
        <w:t xml:space="preserve"> size</w:t>
      </w:r>
      <w:r w:rsidRPr="00660BC7">
        <w:rPr>
          <w:rFonts w:asciiTheme="minorHAnsi" w:hAnsiTheme="minorHAnsi" w:cs="Helvetica"/>
          <w:lang w:eastAsia="zh-CN"/>
        </w:rPr>
        <w:t xml:space="preserve"> of</w:t>
      </w:r>
      <w:r>
        <w:rPr>
          <w:rFonts w:asciiTheme="minorHAnsi" w:hAnsiTheme="minorHAnsi" w:cs="Helvetica"/>
          <w:lang w:eastAsia="zh-CN"/>
        </w:rPr>
        <w:t xml:space="preserve"> </w:t>
      </w:r>
      <w:r w:rsidRPr="00EC1024">
        <w:rPr>
          <w:rFonts w:asciiTheme="minorHAnsi" w:hAnsiTheme="minorHAnsi" w:cs="Helvetica"/>
          <w:i/>
          <w:iCs/>
          <w:lang w:eastAsia="zh-CN"/>
        </w:rPr>
        <w:t>PC1</w:t>
      </w:r>
      <w:r>
        <w:rPr>
          <w:rFonts w:asciiTheme="minorHAnsi" w:hAnsiTheme="minorHAnsi" w:cs="Helvetica"/>
          <w:lang w:eastAsia="zh-CN"/>
        </w:rPr>
        <w:t>’s MTU (=1500, standard for Ethernet) and</w:t>
      </w:r>
      <w:r w:rsidRPr="00660BC7">
        <w:rPr>
          <w:rFonts w:asciiTheme="minorHAnsi" w:hAnsiTheme="minorHAnsi" w:cs="Helvetica"/>
          <w:lang w:eastAsia="zh-CN"/>
        </w:rPr>
        <w:t xml:space="preserve"> </w:t>
      </w:r>
      <w:r w:rsidRPr="002F787A">
        <w:rPr>
          <w:rFonts w:asciiTheme="minorHAnsi" w:hAnsiTheme="minorHAnsi" w:cs="Helvetica"/>
          <w:i/>
          <w:iCs/>
          <w:lang w:eastAsia="zh-CN"/>
        </w:rPr>
        <w:t>Router1</w:t>
      </w:r>
      <w:r w:rsidRPr="00660BC7">
        <w:rPr>
          <w:rFonts w:asciiTheme="minorHAnsi" w:hAnsiTheme="minorHAnsi" w:cs="Helvetica"/>
          <w:lang w:eastAsia="zh-CN"/>
        </w:rPr>
        <w:t xml:space="preserve"> interface Serial</w:t>
      </w:r>
      <w:r>
        <w:rPr>
          <w:rFonts w:asciiTheme="minorHAnsi" w:hAnsiTheme="minorHAnsi" w:cs="Helvetica"/>
          <w:lang w:eastAsia="zh-CN"/>
        </w:rPr>
        <w:t>2</w:t>
      </w:r>
      <w:r w:rsidRPr="00660BC7">
        <w:rPr>
          <w:rFonts w:asciiTheme="minorHAnsi" w:hAnsiTheme="minorHAnsi" w:cs="Helvetica"/>
          <w:lang w:eastAsia="zh-CN"/>
        </w:rPr>
        <w:t>/0</w:t>
      </w:r>
      <w:r>
        <w:rPr>
          <w:rFonts w:asciiTheme="minorHAnsi" w:hAnsiTheme="minorHAnsi" w:cs="Helvetica"/>
          <w:lang w:eastAsia="zh-CN"/>
        </w:rPr>
        <w:t xml:space="preserve"> (set to 500 above). Use</w:t>
      </w:r>
      <w:r w:rsidRPr="00660BC7">
        <w:rPr>
          <w:rFonts w:asciiTheme="minorHAnsi" w:hAnsiTheme="minorHAnsi" w:cs="Helvetica"/>
          <w:lang w:eastAsia="zh-CN"/>
        </w:rPr>
        <w:t xml:space="preserve"> </w:t>
      </w:r>
      <w:r w:rsidRPr="00EC1024">
        <w:rPr>
          <w:rFonts w:asciiTheme="minorHAnsi" w:hAnsiTheme="minorHAnsi" w:cs="Helvetica"/>
          <w:b/>
          <w:bCs/>
          <w:lang w:eastAsia="zh-CN"/>
        </w:rPr>
        <w:t>N</w:t>
      </w:r>
      <w:r w:rsidRPr="00660BC7">
        <w:rPr>
          <w:rFonts w:asciiTheme="minorHAnsi" w:hAnsiTheme="minorHAnsi" w:cs="Helvetica"/>
          <w:lang w:eastAsia="zh-CN"/>
        </w:rPr>
        <w:t>=</w:t>
      </w:r>
      <w:r>
        <w:rPr>
          <w:rFonts w:asciiTheme="minorHAnsi" w:hAnsiTheme="minorHAnsi" w:cs="Helvetica"/>
          <w:lang w:eastAsia="zh-CN"/>
        </w:rPr>
        <w:t>1624</w:t>
      </w:r>
      <w:r w:rsidRPr="00660BC7">
        <w:rPr>
          <w:rFonts w:asciiTheme="minorHAnsi" w:hAnsiTheme="minorHAnsi" w:cs="Helvetica"/>
          <w:lang w:eastAsia="zh-CN"/>
        </w:rPr>
        <w:t>:</w:t>
      </w:r>
    </w:p>
    <w:p w14:paraId="3CA2C3F8" w14:textId="77777777" w:rsidR="00E97DDB" w:rsidRPr="002F787A" w:rsidRDefault="00E97DDB" w:rsidP="00E97DDB">
      <w:pPr>
        <w:pStyle w:val="Code-B"/>
        <w:spacing w:before="120" w:after="120"/>
        <w:ind w:left="720"/>
      </w:pPr>
      <w:r w:rsidRPr="002F787A">
        <w:rPr>
          <w:b w:val="0"/>
        </w:rPr>
        <w:t>PC1$</w:t>
      </w:r>
      <w:r>
        <w:rPr>
          <w:bCs/>
        </w:rPr>
        <w:t xml:space="preserve"> </w:t>
      </w:r>
      <w:r>
        <w:t>for i in {</w:t>
      </w:r>
      <w:proofErr w:type="gramStart"/>
      <w:r>
        <w:t>0..</w:t>
      </w:r>
      <w:proofErr w:type="gramEnd"/>
      <w:r>
        <w:t>N }; do echo -n “a” &gt;&gt; a.txt; done;</w:t>
      </w:r>
    </w:p>
    <w:p w14:paraId="30A65BC5" w14:textId="45C1C1B3" w:rsidR="006D3471" w:rsidRPr="006D3471" w:rsidRDefault="006D3471" w:rsidP="00E97DDB">
      <w:pPr>
        <w:pStyle w:val="BodyA"/>
        <w:numPr>
          <w:ilvl w:val="0"/>
          <w:numId w:val="23"/>
        </w:numPr>
        <w:tabs>
          <w:tab w:val="right" w:pos="900"/>
        </w:tabs>
        <w:spacing w:before="120" w:after="120"/>
        <w:rPr>
          <w:rFonts w:asciiTheme="minorHAnsi" w:hAnsiTheme="minorHAnsi" w:cstheme="minorHAnsi"/>
        </w:rPr>
      </w:pPr>
      <w:r w:rsidRPr="006D3471">
        <w:rPr>
          <w:rFonts w:asciiTheme="minorHAnsi" w:hAnsiTheme="minorHAnsi" w:cstheme="minorHAnsi"/>
        </w:rPr>
        <w:t xml:space="preserve">Start </w:t>
      </w:r>
      <w:r w:rsidRPr="006D3471">
        <w:rPr>
          <w:rFonts w:asciiTheme="minorHAnsi" w:hAnsiTheme="minorHAnsi" w:cstheme="minorHAnsi"/>
          <w:iCs/>
        </w:rPr>
        <w:t>Wireshark</w:t>
      </w:r>
      <w:r w:rsidRPr="006D3471">
        <w:rPr>
          <w:rFonts w:asciiTheme="minorHAnsi" w:hAnsiTheme="minorHAnsi" w:cstheme="minorHAnsi"/>
        </w:rPr>
        <w:t xml:space="preserve"> capture</w:t>
      </w:r>
      <w:r>
        <w:rPr>
          <w:rFonts w:asciiTheme="minorHAnsi" w:hAnsiTheme="minorHAnsi" w:cstheme="minorHAnsi"/>
        </w:rPr>
        <w:t>s</w:t>
      </w:r>
      <w:r w:rsidRPr="006D3471">
        <w:rPr>
          <w:rFonts w:asciiTheme="minorHAnsi" w:hAnsiTheme="minorHAnsi" w:cstheme="minorHAnsi"/>
        </w:rPr>
        <w:t xml:space="preserve"> on the </w:t>
      </w:r>
      <w:r w:rsidRPr="006D3471">
        <w:rPr>
          <w:rFonts w:asciiTheme="minorHAnsi" w:hAnsiTheme="minorHAnsi" w:cstheme="minorHAnsi"/>
          <w:iCs/>
        </w:rPr>
        <w:t>eth0</w:t>
      </w:r>
      <w:r w:rsidRPr="006D3471">
        <w:rPr>
          <w:rFonts w:asciiTheme="minorHAnsi" w:hAnsiTheme="minorHAnsi" w:cstheme="minorHAnsi"/>
        </w:rPr>
        <w:t xml:space="preserve"> interface of </w:t>
      </w:r>
      <w:r w:rsidRPr="006D3471">
        <w:rPr>
          <w:rFonts w:asciiTheme="minorHAnsi" w:hAnsiTheme="minorHAnsi" w:cstheme="minorHAnsi"/>
          <w:i/>
          <w:iCs/>
        </w:rPr>
        <w:t>PC1</w:t>
      </w:r>
      <w:r w:rsidRPr="006D3471">
        <w:rPr>
          <w:rFonts w:asciiTheme="minorHAnsi" w:hAnsiTheme="minorHAnsi" w:cstheme="minorHAnsi"/>
        </w:rPr>
        <w:t xml:space="preserve"> and</w:t>
      </w:r>
      <w:r>
        <w:rPr>
          <w:rFonts w:asciiTheme="minorHAnsi" w:hAnsiTheme="minorHAnsi" w:cstheme="minorHAnsi"/>
        </w:rPr>
        <w:t xml:space="preserve"> on</w:t>
      </w:r>
      <w:r w:rsidRPr="006D3471">
        <w:rPr>
          <w:rFonts w:asciiTheme="minorHAnsi" w:hAnsiTheme="minorHAnsi" w:cstheme="minorHAnsi"/>
        </w:rPr>
        <w:t xml:space="preserve"> Serial2/0 interface </w:t>
      </w:r>
      <w:proofErr w:type="gramStart"/>
      <w:r w:rsidRPr="006D3471">
        <w:rPr>
          <w:rFonts w:asciiTheme="minorHAnsi" w:hAnsiTheme="minorHAnsi" w:cstheme="minorHAnsi"/>
        </w:rPr>
        <w:t xml:space="preserve">of  </w:t>
      </w:r>
      <w:r w:rsidRPr="006D3471">
        <w:rPr>
          <w:rFonts w:asciiTheme="minorHAnsi" w:hAnsiTheme="minorHAnsi" w:cstheme="minorHAnsi"/>
          <w:i/>
          <w:iCs/>
        </w:rPr>
        <w:t>Router</w:t>
      </w:r>
      <w:proofErr w:type="gramEnd"/>
      <w:r w:rsidRPr="006D3471">
        <w:rPr>
          <w:rFonts w:asciiTheme="minorHAnsi" w:hAnsiTheme="minorHAnsi" w:cstheme="minorHAnsi"/>
          <w:i/>
          <w:iCs/>
        </w:rPr>
        <w:t>1</w:t>
      </w:r>
      <w:r>
        <w:rPr>
          <w:rFonts w:asciiTheme="minorHAnsi" w:hAnsiTheme="minorHAnsi" w:cstheme="minorHAnsi"/>
          <w:i/>
          <w:iCs/>
        </w:rPr>
        <w:t>.</w:t>
      </w:r>
    </w:p>
    <w:p w14:paraId="4B44D9BC" w14:textId="6FE1487A" w:rsidR="00E97DDB" w:rsidRPr="002F787A" w:rsidRDefault="00E97DDB" w:rsidP="00E97DDB">
      <w:pPr>
        <w:pStyle w:val="BodyA"/>
        <w:numPr>
          <w:ilvl w:val="0"/>
          <w:numId w:val="23"/>
        </w:numPr>
        <w:tabs>
          <w:tab w:val="right" w:pos="900"/>
        </w:tabs>
        <w:spacing w:before="120" w:after="120"/>
        <w:rPr>
          <w:rFonts w:asciiTheme="minorHAnsi" w:hAnsiTheme="minorHAnsi" w:cs="Helvetica"/>
        </w:rPr>
      </w:pPr>
      <w:r w:rsidRPr="002F787A">
        <w:rPr>
          <w:rFonts w:asciiTheme="minorHAnsi" w:hAnsiTheme="minorHAnsi" w:cs="Helvetica"/>
        </w:rPr>
        <w:t>Send file “</w:t>
      </w:r>
      <w:r w:rsidRPr="00E97DDB">
        <w:rPr>
          <w:rFonts w:asciiTheme="minorHAnsi" w:hAnsiTheme="minorHAnsi" w:cs="Helvetica"/>
          <w:b/>
          <w:bCs/>
        </w:rPr>
        <w:t>a.txt</w:t>
      </w:r>
      <w:r w:rsidRPr="002F787A">
        <w:rPr>
          <w:rFonts w:asciiTheme="minorHAnsi" w:hAnsiTheme="minorHAnsi" w:cs="Helvetica"/>
        </w:rPr>
        <w:t xml:space="preserve">” from </w:t>
      </w:r>
      <w:r w:rsidRPr="000861F0">
        <w:rPr>
          <w:rFonts w:asciiTheme="minorHAnsi" w:hAnsiTheme="minorHAnsi" w:cs="Helvetica"/>
          <w:i/>
          <w:iCs/>
        </w:rPr>
        <w:t>PC1</w:t>
      </w:r>
      <w:r w:rsidRPr="002F787A">
        <w:rPr>
          <w:rFonts w:asciiTheme="minorHAnsi" w:hAnsiTheme="minorHAnsi" w:cs="Helvetica"/>
        </w:rPr>
        <w:t xml:space="preserve"> to </w:t>
      </w:r>
      <w:r w:rsidRPr="000861F0">
        <w:rPr>
          <w:rFonts w:asciiTheme="minorHAnsi" w:hAnsiTheme="minorHAnsi" w:cs="Helvetica"/>
          <w:i/>
          <w:iCs/>
        </w:rPr>
        <w:t>PC</w:t>
      </w:r>
      <w:r>
        <w:rPr>
          <w:rFonts w:asciiTheme="minorHAnsi" w:hAnsiTheme="minorHAnsi" w:cs="Helvetica"/>
          <w:i/>
          <w:iCs/>
        </w:rPr>
        <w:t>3</w:t>
      </w:r>
      <w:r w:rsidRPr="002F787A">
        <w:rPr>
          <w:rFonts w:asciiTheme="minorHAnsi" w:hAnsiTheme="minorHAnsi" w:cs="Helvetica"/>
        </w:rPr>
        <w:t xml:space="preserve"> using </w:t>
      </w:r>
      <w:r w:rsidR="006D3471">
        <w:rPr>
          <w:rFonts w:asciiTheme="minorHAnsi" w:hAnsiTheme="minorHAnsi" w:cs="Helvetica"/>
        </w:rPr>
        <w:t>TCP</w:t>
      </w:r>
      <w:r w:rsidRPr="002F787A">
        <w:rPr>
          <w:rFonts w:asciiTheme="minorHAnsi" w:hAnsiTheme="minorHAnsi" w:cs="Helvetica"/>
        </w:rPr>
        <w:t xml:space="preserve"> with the following </w:t>
      </w:r>
      <w:r w:rsidRPr="002F787A">
        <w:rPr>
          <w:rFonts w:ascii="Consolas" w:hAnsi="Consolas" w:cs="Consolas"/>
        </w:rPr>
        <w:t xml:space="preserve">nc </w:t>
      </w:r>
      <w:r w:rsidRPr="002F787A">
        <w:rPr>
          <w:rFonts w:asciiTheme="minorHAnsi" w:hAnsiTheme="minorHAnsi" w:cs="Helvetica"/>
        </w:rPr>
        <w:t>command:</w:t>
      </w:r>
    </w:p>
    <w:p w14:paraId="2B61D691" w14:textId="0C85EDEE" w:rsidR="00E97DDB" w:rsidRDefault="00E97DDB" w:rsidP="00E97DDB">
      <w:pPr>
        <w:pStyle w:val="Code-B"/>
        <w:spacing w:before="120" w:after="120"/>
        <w:ind w:left="720"/>
      </w:pPr>
      <w:r w:rsidRPr="005A3AB2">
        <w:rPr>
          <w:b w:val="0"/>
        </w:rPr>
        <w:t>PC1$</w:t>
      </w:r>
      <w:r>
        <w:t xml:space="preserve"> cat a.txt | nc -p 10086 10.0.3.33 10086</w:t>
      </w:r>
    </w:p>
    <w:p w14:paraId="0B2B92F5" w14:textId="74E5EC9E" w:rsidR="00E97DDB" w:rsidRPr="00E97DDB" w:rsidRDefault="00E97DDB" w:rsidP="00E97DDB">
      <w:pPr>
        <w:pStyle w:val="BodyA"/>
        <w:numPr>
          <w:ilvl w:val="0"/>
          <w:numId w:val="23"/>
        </w:numPr>
        <w:tabs>
          <w:tab w:val="right" w:pos="900"/>
        </w:tabs>
        <w:spacing w:before="120" w:after="120"/>
        <w:rPr>
          <w:rFonts w:asciiTheme="minorHAnsi" w:hAnsiTheme="minorHAnsi"/>
        </w:rPr>
      </w:pPr>
      <w:r>
        <w:rPr>
          <w:rFonts w:asciiTheme="minorHAnsi" w:hAnsiTheme="minorHAnsi" w:cs="Consolas"/>
        </w:rPr>
        <w:t>Delete file “</w:t>
      </w:r>
      <w:r w:rsidRPr="00E97DDB">
        <w:rPr>
          <w:rFonts w:asciiTheme="minorHAnsi" w:hAnsiTheme="minorHAnsi" w:cs="Consolas"/>
          <w:b/>
          <w:bCs/>
        </w:rPr>
        <w:t>a.txt</w:t>
      </w:r>
      <w:r>
        <w:rPr>
          <w:rFonts w:asciiTheme="minorHAnsi" w:hAnsiTheme="minorHAnsi" w:cs="Consolas"/>
        </w:rPr>
        <w:t xml:space="preserve">” on </w:t>
      </w:r>
      <w:r w:rsidRPr="00E97DDB">
        <w:rPr>
          <w:rFonts w:asciiTheme="minorHAnsi" w:hAnsiTheme="minorHAnsi" w:cs="Consolas"/>
          <w:i/>
          <w:iCs/>
        </w:rPr>
        <w:t>PC1</w:t>
      </w:r>
      <w:r>
        <w:rPr>
          <w:rFonts w:asciiTheme="minorHAnsi" w:hAnsiTheme="minorHAnsi" w:cs="Consolas"/>
        </w:rPr>
        <w:t xml:space="preserve"> with the command “</w:t>
      </w:r>
      <w:r w:rsidRPr="00EC1024">
        <w:rPr>
          <w:rFonts w:ascii="Consolas" w:hAnsi="Consolas" w:cs="Consolas"/>
        </w:rPr>
        <w:t>rm a.txt</w:t>
      </w:r>
      <w:r>
        <w:rPr>
          <w:rFonts w:asciiTheme="minorHAnsi" w:hAnsiTheme="minorHAnsi" w:cs="Consolas"/>
        </w:rPr>
        <w:t>”.</w:t>
      </w:r>
    </w:p>
    <w:p w14:paraId="2CF56686" w14:textId="56801828" w:rsidR="001F695F" w:rsidRDefault="00DC1F6E" w:rsidP="000C0948">
      <w:pPr>
        <w:pStyle w:val="BodyA"/>
        <w:numPr>
          <w:ilvl w:val="0"/>
          <w:numId w:val="23"/>
        </w:numPr>
        <w:tabs>
          <w:tab w:val="left" w:pos="900"/>
        </w:tabs>
        <w:spacing w:before="120" w:after="120"/>
        <w:rPr>
          <w:rFonts w:asciiTheme="minorHAnsi" w:hAnsiTheme="minorHAnsi" w:cstheme="minorHAnsi"/>
        </w:rPr>
      </w:pPr>
      <w:r w:rsidRPr="008F034E">
        <w:rPr>
          <w:noProof/>
        </w:rPr>
        <w:drawing>
          <wp:anchor distT="0" distB="0" distL="114300" distR="114300" simplePos="0" relativeHeight="251723776" behindDoc="0" locked="0" layoutInCell="1" allowOverlap="1" wp14:anchorId="2611C0FF" wp14:editId="68C3D543">
            <wp:simplePos x="0" y="0"/>
            <wp:positionH relativeFrom="column">
              <wp:posOffset>-676910</wp:posOffset>
            </wp:positionH>
            <wp:positionV relativeFrom="paragraph">
              <wp:posOffset>107950</wp:posOffset>
            </wp:positionV>
            <wp:extent cx="485336" cy="485336"/>
            <wp:effectExtent l="0" t="0" r="0" b="0"/>
            <wp:wrapNone/>
            <wp:docPr id="9" name="Picture 9"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F478D3" w:rsidRPr="00773FCE">
        <w:rPr>
          <w:rFonts w:asciiTheme="minorHAnsi" w:hAnsiTheme="minorHAnsi" w:cstheme="minorHAnsi"/>
        </w:rPr>
        <w:t xml:space="preserve">Terminate the </w:t>
      </w:r>
      <w:r w:rsidR="00F478D3" w:rsidRPr="00773FCE">
        <w:rPr>
          <w:rFonts w:ascii="Consolas" w:hAnsi="Consolas" w:cs="Consolas"/>
        </w:rPr>
        <w:t>nc</w:t>
      </w:r>
      <w:r w:rsidR="00F478D3" w:rsidRPr="00773FCE">
        <w:rPr>
          <w:rFonts w:asciiTheme="minorHAnsi" w:hAnsiTheme="minorHAnsi" w:cstheme="minorHAnsi"/>
        </w:rPr>
        <w:t xml:space="preserve"> process on both </w:t>
      </w:r>
      <w:r w:rsidR="00F478D3" w:rsidRPr="00773FCE">
        <w:rPr>
          <w:rFonts w:asciiTheme="minorHAnsi" w:hAnsiTheme="minorHAnsi" w:cstheme="minorHAnsi"/>
          <w:i/>
          <w:iCs/>
        </w:rPr>
        <w:t>PC1</w:t>
      </w:r>
      <w:r w:rsidR="00F478D3" w:rsidRPr="00773FCE">
        <w:rPr>
          <w:rFonts w:asciiTheme="minorHAnsi" w:hAnsiTheme="minorHAnsi" w:cstheme="minorHAnsi"/>
        </w:rPr>
        <w:t xml:space="preserve"> and P</w:t>
      </w:r>
      <w:r w:rsidR="00F478D3" w:rsidRPr="00773FCE">
        <w:rPr>
          <w:rFonts w:asciiTheme="minorHAnsi" w:hAnsiTheme="minorHAnsi" w:cstheme="minorHAnsi"/>
          <w:i/>
          <w:iCs/>
        </w:rPr>
        <w:t>C3</w:t>
      </w:r>
      <w:r w:rsidR="00F478D3" w:rsidRPr="00773FCE">
        <w:rPr>
          <w:rFonts w:asciiTheme="minorHAnsi" w:hAnsiTheme="minorHAnsi" w:cstheme="minorHAnsi"/>
        </w:rPr>
        <w:t xml:space="preserve"> with </w:t>
      </w:r>
      <w:r w:rsidR="00F478D3" w:rsidRPr="00773FCE">
        <w:rPr>
          <w:rFonts w:ascii="Consolas" w:hAnsi="Consolas" w:cs="Consolas"/>
        </w:rPr>
        <w:t>^C</w:t>
      </w:r>
      <w:r w:rsidR="00F478D3" w:rsidRPr="00773FCE">
        <w:rPr>
          <w:rFonts w:asciiTheme="minorHAnsi" w:hAnsiTheme="minorHAnsi" w:cstheme="minorHAnsi"/>
        </w:rPr>
        <w:t xml:space="preserve">. </w:t>
      </w:r>
    </w:p>
    <w:p w14:paraId="0C616AB3" w14:textId="3530BDF4" w:rsidR="004A03B9" w:rsidRDefault="00F478D3" w:rsidP="004A03B9">
      <w:pPr>
        <w:pStyle w:val="BodyA"/>
        <w:numPr>
          <w:ilvl w:val="0"/>
          <w:numId w:val="23"/>
        </w:numPr>
        <w:tabs>
          <w:tab w:val="left" w:pos="900"/>
        </w:tabs>
        <w:spacing w:before="120" w:after="120"/>
        <w:rPr>
          <w:rFonts w:asciiTheme="minorHAnsi" w:hAnsiTheme="minorHAnsi" w:cstheme="minorHAnsi"/>
        </w:rPr>
      </w:pPr>
      <w:r w:rsidRPr="00773FCE">
        <w:rPr>
          <w:rFonts w:asciiTheme="minorHAnsi" w:hAnsiTheme="minorHAnsi" w:cstheme="minorHAnsi"/>
        </w:rPr>
        <w:t>Stop the traffic capture</w:t>
      </w:r>
      <w:r w:rsidR="006D3471">
        <w:rPr>
          <w:rFonts w:asciiTheme="minorHAnsi" w:hAnsiTheme="minorHAnsi" w:cstheme="minorHAnsi"/>
        </w:rPr>
        <w:t>s</w:t>
      </w:r>
      <w:r w:rsidRPr="00773FCE">
        <w:rPr>
          <w:rFonts w:asciiTheme="minorHAnsi" w:hAnsiTheme="minorHAnsi" w:cstheme="minorHAnsi"/>
        </w:rPr>
        <w:t xml:space="preserve"> and save the Wireshark output</w:t>
      </w:r>
      <w:r w:rsidR="00E97DDB">
        <w:rPr>
          <w:rFonts w:asciiTheme="minorHAnsi" w:hAnsiTheme="minorHAnsi" w:cstheme="minorHAnsi"/>
        </w:rPr>
        <w:t>s</w:t>
      </w:r>
      <w:r w:rsidRPr="00773FCE">
        <w:rPr>
          <w:rFonts w:asciiTheme="minorHAnsi" w:hAnsiTheme="minorHAnsi" w:cstheme="minorHAnsi"/>
        </w:rPr>
        <w:t xml:space="preserve">. </w:t>
      </w:r>
    </w:p>
    <w:p w14:paraId="498E5C00" w14:textId="252A520D" w:rsidR="00F478D3" w:rsidRDefault="004A03B9" w:rsidP="004A03B9">
      <w:pPr>
        <w:pStyle w:val="BodyA"/>
        <w:numPr>
          <w:ilvl w:val="0"/>
          <w:numId w:val="23"/>
        </w:numPr>
        <w:tabs>
          <w:tab w:val="left" w:pos="900"/>
        </w:tabs>
        <w:spacing w:before="120" w:after="120"/>
        <w:rPr>
          <w:rFonts w:asciiTheme="minorHAnsi" w:hAnsiTheme="minorHAnsi" w:cstheme="minorHAnsi"/>
        </w:rPr>
      </w:pPr>
      <w:r>
        <w:rPr>
          <w:rFonts w:asciiTheme="minorHAnsi" w:hAnsiTheme="minorHAnsi" w:cstheme="minorHAnsi"/>
        </w:rPr>
        <w:t xml:space="preserve">Reset the value of the router MTU to the default size </w:t>
      </w:r>
      <w:r w:rsidR="00451BFD">
        <w:rPr>
          <w:rFonts w:asciiTheme="minorHAnsi" w:hAnsiTheme="minorHAnsi" w:cstheme="minorHAnsi"/>
        </w:rPr>
        <w:t xml:space="preserve">that you recorded in Exercise 3-a., Step 3. </w:t>
      </w:r>
      <w:r w:rsidR="00A95570">
        <w:rPr>
          <w:rFonts w:asciiTheme="minorHAnsi" w:hAnsiTheme="minorHAnsi" w:cstheme="minorHAnsi"/>
        </w:rPr>
        <w:t xml:space="preserve">(Note for the Cisco IOS routers in Labs (3600 series), </w:t>
      </w:r>
      <w:r w:rsidR="00451BFD">
        <w:rPr>
          <w:rFonts w:asciiTheme="minorHAnsi" w:hAnsiTheme="minorHAnsi" w:cstheme="minorHAnsi"/>
        </w:rPr>
        <w:t>“</w:t>
      </w:r>
      <w:proofErr w:type="gramStart"/>
      <w:r w:rsidR="00451BFD">
        <w:rPr>
          <w:rFonts w:asciiTheme="minorHAnsi" w:hAnsiTheme="minorHAnsi" w:cstheme="minorHAnsi"/>
        </w:rPr>
        <w:t>default”  size</w:t>
      </w:r>
      <w:proofErr w:type="gramEnd"/>
      <w:r w:rsidR="00A95570">
        <w:rPr>
          <w:rFonts w:asciiTheme="minorHAnsi" w:hAnsiTheme="minorHAnsi" w:cstheme="minorHAnsi"/>
        </w:rPr>
        <w:t xml:space="preserve"> = 1500 on both </w:t>
      </w:r>
      <w:r w:rsidR="006D3471">
        <w:rPr>
          <w:rFonts w:asciiTheme="minorHAnsi" w:hAnsiTheme="minorHAnsi" w:cstheme="minorHAnsi"/>
        </w:rPr>
        <w:t xml:space="preserve">FastEthernet </w:t>
      </w:r>
      <w:r w:rsidR="00A95570">
        <w:rPr>
          <w:rFonts w:asciiTheme="minorHAnsi" w:hAnsiTheme="minorHAnsi" w:cstheme="minorHAnsi"/>
        </w:rPr>
        <w:t>Serial</w:t>
      </w:r>
      <w:r w:rsidR="006D3471">
        <w:rPr>
          <w:rFonts w:asciiTheme="minorHAnsi" w:hAnsiTheme="minorHAnsi" w:cstheme="minorHAnsi"/>
        </w:rPr>
        <w:t xml:space="preserve"> interfaces</w:t>
      </w:r>
      <w:r w:rsidR="00A95570">
        <w:rPr>
          <w:rFonts w:asciiTheme="minorHAnsi" w:hAnsiTheme="minorHAnsi" w:cstheme="minorHAnsi"/>
        </w:rPr>
        <w:t xml:space="preserve">. The Serial link uses the HDLC protocol with </w:t>
      </w:r>
      <w:proofErr w:type="gramStart"/>
      <w:r w:rsidR="00A95570">
        <w:rPr>
          <w:rFonts w:asciiTheme="minorHAnsi" w:hAnsiTheme="minorHAnsi" w:cstheme="minorHAnsi"/>
        </w:rPr>
        <w:t>16 bit</w:t>
      </w:r>
      <w:proofErr w:type="gramEnd"/>
      <w:r w:rsidR="00A95570">
        <w:rPr>
          <w:rFonts w:asciiTheme="minorHAnsi" w:hAnsiTheme="minorHAnsi" w:cstheme="minorHAnsi"/>
        </w:rPr>
        <w:t xml:space="preserve"> CRC check)</w:t>
      </w:r>
      <w:r w:rsidR="00451BFD">
        <w:rPr>
          <w:rFonts w:asciiTheme="minorHAnsi" w:hAnsiTheme="minorHAnsi" w:cstheme="minorHAnsi"/>
        </w:rPr>
        <w:t>.</w:t>
      </w:r>
    </w:p>
    <w:p w14:paraId="56C96F6F" w14:textId="54768EEF" w:rsidR="00451BFD" w:rsidRPr="004A03B9" w:rsidRDefault="00451BFD" w:rsidP="00451BFD">
      <w:pPr>
        <w:pStyle w:val="BodyA"/>
        <w:tabs>
          <w:tab w:val="left" w:pos="900"/>
        </w:tabs>
        <w:spacing w:before="120" w:after="120"/>
        <w:rPr>
          <w:rFonts w:asciiTheme="minorHAnsi" w:hAnsiTheme="minorHAnsi" w:cstheme="minorHAnsi"/>
        </w:rPr>
      </w:pPr>
      <w:r>
        <w:rPr>
          <w:noProof/>
        </w:rPr>
        <w:drawing>
          <wp:anchor distT="0" distB="0" distL="114300" distR="114300" simplePos="0" relativeHeight="251682816" behindDoc="0" locked="0" layoutInCell="1" allowOverlap="1" wp14:anchorId="431F7A15" wp14:editId="0012A230">
            <wp:simplePos x="0" y="0"/>
            <wp:positionH relativeFrom="column">
              <wp:posOffset>-597535</wp:posOffset>
            </wp:positionH>
            <wp:positionV relativeFrom="paragraph">
              <wp:posOffset>183963</wp:posOffset>
            </wp:positionV>
            <wp:extent cx="457200" cy="375920"/>
            <wp:effectExtent l="0" t="0" r="0" b="5080"/>
            <wp:wrapThrough wrapText="right">
              <wp:wrapPolygon edited="0">
                <wp:start x="0" y="0"/>
                <wp:lineTo x="0" y="20797"/>
                <wp:lineTo x="14400" y="20797"/>
                <wp:lineTo x="14400" y="17514"/>
                <wp:lineTo x="20700" y="10946"/>
                <wp:lineTo x="20700" y="6568"/>
                <wp:lineTo x="14400" y="0"/>
                <wp:lineTo x="0" y="0"/>
              </wp:wrapPolygon>
            </wp:wrapThrough>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p>
    <w:p w14:paraId="6820B5E8" w14:textId="27121549" w:rsidR="005701E2" w:rsidRDefault="00AF0252" w:rsidP="005701E2">
      <w:pPr>
        <w:pStyle w:val="LabTitle"/>
      </w:pPr>
      <w:r w:rsidRPr="00AF0252">
        <w:t>Lab Question</w:t>
      </w:r>
      <w:r w:rsidR="00DC1F6E">
        <w:t>s</w:t>
      </w:r>
      <w:r w:rsidRPr="00AF0252">
        <w:t>/Report</w:t>
      </w:r>
      <w:r w:rsidR="005701E2">
        <w:t xml:space="preserve">:  </w:t>
      </w:r>
    </w:p>
    <w:p w14:paraId="3919F08C" w14:textId="7DE1EC97" w:rsidR="00F478D3" w:rsidRDefault="00F478D3" w:rsidP="00F478D3">
      <w:pPr>
        <w:ind w:left="360"/>
      </w:pPr>
      <w:r w:rsidRPr="00F478D3">
        <w:t xml:space="preserve"> </w:t>
      </w:r>
      <w:r>
        <w:t xml:space="preserve">From </w:t>
      </w:r>
      <w:r w:rsidRPr="00590E78">
        <w:t xml:space="preserve">the </w:t>
      </w:r>
      <w:r w:rsidRPr="00F478D3">
        <w:rPr>
          <w:iCs/>
        </w:rPr>
        <w:t>Wireshark</w:t>
      </w:r>
      <w:r>
        <w:rPr>
          <w:iCs/>
        </w:rPr>
        <w:t xml:space="preserve"> traffic capture</w:t>
      </w:r>
      <w:r w:rsidR="006D3471">
        <w:rPr>
          <w:iCs/>
        </w:rPr>
        <w:t>s saved in Step 15</w:t>
      </w:r>
      <w:r>
        <w:rPr>
          <w:iCs/>
        </w:rPr>
        <w:t>:</w:t>
      </w:r>
    </w:p>
    <w:p w14:paraId="03695014" w14:textId="0963A8D5" w:rsidR="00BA7284" w:rsidRDefault="00F478D3" w:rsidP="006D3471">
      <w:pPr>
        <w:pStyle w:val="ListParagraph"/>
        <w:numPr>
          <w:ilvl w:val="0"/>
          <w:numId w:val="24"/>
        </w:numPr>
        <w:spacing w:before="120" w:after="120" w:line="240" w:lineRule="auto"/>
      </w:pPr>
      <w:r>
        <w:t>Do you observe fragmentation? If so, where does it occur?</w:t>
      </w:r>
      <w:ins w:id="128" w:author="vineet bharot" w:date="2021-03-13T18:12:00Z">
        <w:r w:rsidR="00F00EFB">
          <w:t xml:space="preserve"> Bter1 r2</w:t>
        </w:r>
      </w:ins>
    </w:p>
    <w:p w14:paraId="7CC9DDD5" w14:textId="4B494329" w:rsidR="00773FCE" w:rsidRDefault="00BA7284" w:rsidP="00667B62">
      <w:pPr>
        <w:pStyle w:val="ListParagraph"/>
        <w:numPr>
          <w:ilvl w:val="0"/>
          <w:numId w:val="44"/>
        </w:numPr>
        <w:spacing w:before="120" w:after="120" w:line="240" w:lineRule="auto"/>
      </w:pPr>
      <w:r>
        <w:t>Should it have occurred with PDMTU?</w:t>
      </w:r>
      <w:r w:rsidR="00653952">
        <w:t xml:space="preserve"> </w:t>
      </w:r>
      <w:ins w:id="129" w:author="vineet bharot" w:date="2021-03-13T18:12:00Z">
        <w:r w:rsidR="00F00EFB">
          <w:t xml:space="preserve"> </w:t>
        </w:r>
      </w:ins>
      <w:r w:rsidR="00952772">
        <w:t>Yeah,</w:t>
      </w:r>
      <w:ins w:id="130" w:author="vineet bharot" w:date="2021-03-13T18:12:00Z">
        <w:r w:rsidR="00F00EFB">
          <w:t xml:space="preserve"> to detect</w:t>
        </w:r>
      </w:ins>
    </w:p>
    <w:p w14:paraId="01A4DCF8" w14:textId="347969AA" w:rsidR="005701E2" w:rsidRDefault="005701E2" w:rsidP="006D3471">
      <w:pPr>
        <w:pStyle w:val="ListParagraph"/>
        <w:numPr>
          <w:ilvl w:val="0"/>
          <w:numId w:val="24"/>
        </w:numPr>
        <w:spacing w:before="120" w:after="120" w:line="240" w:lineRule="auto"/>
      </w:pPr>
      <w:r>
        <w:t xml:space="preserve">If you observed ICMP error messages, include one such message in the report. Also include the first TCP segment that is sent after </w:t>
      </w:r>
      <w:r w:rsidRPr="00773FCE">
        <w:rPr>
          <w:i/>
          <w:iCs/>
        </w:rPr>
        <w:t>PC1</w:t>
      </w:r>
      <w:r>
        <w:t xml:space="preserve"> has received the ICMP error message.</w:t>
      </w:r>
    </w:p>
    <w:p w14:paraId="30D76EB5" w14:textId="40119914" w:rsidR="00653952" w:rsidRDefault="00653952" w:rsidP="00667B62">
      <w:pPr>
        <w:pStyle w:val="ListParagraph"/>
        <w:numPr>
          <w:ilvl w:val="0"/>
          <w:numId w:val="44"/>
        </w:numPr>
        <w:spacing w:before="120" w:after="120" w:line="240" w:lineRule="auto"/>
      </w:pPr>
      <w:r>
        <w:t xml:space="preserve">What is the value of the recommended </w:t>
      </w:r>
      <w:r w:rsidRPr="00653952">
        <w:rPr>
          <w:b/>
          <w:bCs/>
        </w:rPr>
        <w:t>MTU</w:t>
      </w:r>
      <w:r>
        <w:t xml:space="preserve"> in the ICMP message sent to </w:t>
      </w:r>
      <w:r w:rsidRPr="00653952">
        <w:rPr>
          <w:i/>
          <w:iCs/>
        </w:rPr>
        <w:t>PC1</w:t>
      </w:r>
      <w:r>
        <w:t>?</w:t>
      </w:r>
      <w:ins w:id="131" w:author="vineet bharot" w:date="2021-03-13T18:12:00Z">
        <w:r w:rsidR="00A519EF">
          <w:t xml:space="preserve"> 500</w:t>
        </w:r>
      </w:ins>
    </w:p>
    <w:p w14:paraId="2CFB5C3F" w14:textId="335CCF84" w:rsidR="00653952" w:rsidRDefault="00653952" w:rsidP="00667B62">
      <w:pPr>
        <w:pStyle w:val="ListParagraph"/>
        <w:numPr>
          <w:ilvl w:val="0"/>
          <w:numId w:val="44"/>
        </w:numPr>
        <w:spacing w:before="120" w:after="120" w:line="240" w:lineRule="auto"/>
      </w:pPr>
      <w:r>
        <w:t xml:space="preserve">Based on that, what should the adjusted MSS value be set to for </w:t>
      </w:r>
      <w:r w:rsidRPr="00653952">
        <w:rPr>
          <w:i/>
          <w:iCs/>
        </w:rPr>
        <w:t>PC1</w:t>
      </w:r>
      <w:r>
        <w:t>?</w:t>
      </w:r>
      <w:ins w:id="132" w:author="vineet bharot" w:date="2021-03-13T18:12:00Z">
        <w:r w:rsidR="0024365F">
          <w:t xml:space="preserve"> 500 </w:t>
        </w:r>
        <w:r w:rsidR="00196AF2">
          <w:t>–</w:t>
        </w:r>
        <w:r w:rsidR="0024365F">
          <w:t xml:space="preserve"> </w:t>
        </w:r>
      </w:ins>
      <w:r w:rsidR="00952772">
        <w:t>headers (</w:t>
      </w:r>
      <w:ins w:id="133" w:author="vineet bharot" w:date="2021-03-13T18:12:00Z">
        <w:r w:rsidR="00196AF2">
          <w:t>40)</w:t>
        </w:r>
      </w:ins>
    </w:p>
    <w:p w14:paraId="05235395" w14:textId="64D1D253" w:rsidR="00653952" w:rsidRDefault="00653952" w:rsidP="00667B62">
      <w:pPr>
        <w:pStyle w:val="ListParagraph"/>
        <w:numPr>
          <w:ilvl w:val="0"/>
          <w:numId w:val="44"/>
        </w:numPr>
        <w:spacing w:before="120" w:after="120" w:line="240" w:lineRule="auto"/>
      </w:pPr>
      <w:r>
        <w:t>What did you observe the MSS value to be?</w:t>
      </w:r>
      <w:ins w:id="134" w:author="vineet bharot" w:date="2021-03-13T18:12:00Z">
        <w:r w:rsidR="00196AF2">
          <w:t xml:space="preserve"> 500</w:t>
        </w:r>
      </w:ins>
    </w:p>
    <w:p w14:paraId="4AA83262" w14:textId="72A9F9D2" w:rsidR="006D3471" w:rsidRDefault="006D3471" w:rsidP="006D3471">
      <w:pPr>
        <w:ind w:left="360"/>
      </w:pPr>
      <w:r>
        <w:t xml:space="preserve">From </w:t>
      </w:r>
      <w:r w:rsidRPr="00590E78">
        <w:t xml:space="preserve">the </w:t>
      </w:r>
      <w:r w:rsidRPr="00F478D3">
        <w:rPr>
          <w:iCs/>
        </w:rPr>
        <w:t>Wireshark</w:t>
      </w:r>
      <w:r>
        <w:rPr>
          <w:iCs/>
        </w:rPr>
        <w:t xml:space="preserve"> traffic captures saved in Step 21:</w:t>
      </w:r>
    </w:p>
    <w:p w14:paraId="7445F40F" w14:textId="3D5B3911" w:rsidR="006D3471" w:rsidRDefault="006D3471" w:rsidP="00667B62">
      <w:pPr>
        <w:pStyle w:val="ListParagraph"/>
        <w:numPr>
          <w:ilvl w:val="0"/>
          <w:numId w:val="43"/>
        </w:numPr>
      </w:pPr>
      <w:r>
        <w:t xml:space="preserve">Is there any difference in behavior </w:t>
      </w:r>
      <w:r w:rsidR="00BA7284">
        <w:t xml:space="preserve">in the transmission of file a.txt with N=1624 </w:t>
      </w:r>
      <w:r>
        <w:t xml:space="preserve">from what you observed in the transmission of </w:t>
      </w:r>
      <w:r w:rsidR="00BA7284">
        <w:t xml:space="preserve">file a.txt with size N=1024? </w:t>
      </w:r>
      <w:ins w:id="135" w:author="vineet bharot" w:date="2021-03-13T18:12:00Z">
        <w:r w:rsidR="00DB523F">
          <w:t xml:space="preserve"> NO</w:t>
        </w:r>
      </w:ins>
    </w:p>
    <w:p w14:paraId="558862FC" w14:textId="4D73E37D" w:rsidR="00BA7284" w:rsidRDefault="00BA7284" w:rsidP="00667B62">
      <w:pPr>
        <w:pStyle w:val="ListParagraph"/>
        <w:numPr>
          <w:ilvl w:val="1"/>
          <w:numId w:val="43"/>
        </w:numPr>
      </w:pPr>
      <w:r>
        <w:t xml:space="preserve">What is the size of the TCP segment transmitted by </w:t>
      </w:r>
      <w:r w:rsidRPr="00BA7284">
        <w:rPr>
          <w:i/>
          <w:iCs/>
        </w:rPr>
        <w:t>PC1</w:t>
      </w:r>
      <w:r w:rsidR="00804B28">
        <w:rPr>
          <w:i/>
          <w:rPrChange w:id="136" w:author="vineet bharot" w:date="2021-03-13T18:12:00Z">
            <w:rPr/>
          </w:rPrChange>
        </w:rPr>
        <w:t>?</w:t>
      </w:r>
      <w:r w:rsidR="00AF0271">
        <w:rPr>
          <w:i/>
          <w:rPrChange w:id="137" w:author="vineet bharot" w:date="2021-03-13T18:12:00Z">
            <w:rPr/>
          </w:rPrChange>
        </w:rPr>
        <w:t xml:space="preserve"> </w:t>
      </w:r>
      <w:ins w:id="138" w:author="vineet bharot" w:date="2021-03-13T18:12:00Z">
        <w:r w:rsidR="00AF0271">
          <w:rPr>
            <w:i/>
            <w:iCs/>
          </w:rPr>
          <w:t>500+66</w:t>
        </w:r>
        <w:r>
          <w:t xml:space="preserve"> </w:t>
        </w:r>
      </w:ins>
      <w:r>
        <w:t>What MTU size does it conform to?</w:t>
      </w:r>
      <w:ins w:id="139" w:author="vineet bharot" w:date="2021-03-13T18:12:00Z">
        <w:r w:rsidR="00DB523F">
          <w:t xml:space="preserve"> 500</w:t>
        </w:r>
      </w:ins>
    </w:p>
    <w:p w14:paraId="10FD0659" w14:textId="01CF2F68" w:rsidR="00653952" w:rsidRDefault="00BA7284" w:rsidP="00667B62">
      <w:pPr>
        <w:pStyle w:val="ListParagraph"/>
        <w:numPr>
          <w:ilvl w:val="1"/>
          <w:numId w:val="43"/>
        </w:numPr>
      </w:pPr>
      <w:r>
        <w:t xml:space="preserve">Did you observe fragmentation? If so, where does it occur? </w:t>
      </w:r>
      <w:ins w:id="140" w:author="vineet bharot" w:date="2021-03-13T18:12:00Z">
        <w:r w:rsidR="00A80C64">
          <w:t xml:space="preserve">Yes, btw R1 R2 </w:t>
        </w:r>
      </w:ins>
      <w:r w:rsidR="005960AA">
        <w:t>Wireshark</w:t>
      </w:r>
      <w:r w:rsidR="00FD5C95">
        <w:t xml:space="preserve"> to detect.</w:t>
      </w:r>
    </w:p>
    <w:p w14:paraId="7300D7A4" w14:textId="30474ABD" w:rsidR="004003C2" w:rsidRPr="00307E0B" w:rsidRDefault="006D3471" w:rsidP="00307E0B">
      <w:pPr>
        <w:ind w:left="360"/>
        <w:rPr>
          <w:ins w:id="141" w:author="vineet bharot" w:date="2021-03-13T18:12:00Z"/>
        </w:rPr>
      </w:pPr>
      <w:r>
        <w:lastRenderedPageBreak/>
        <w:t xml:space="preserve">Note: </w:t>
      </w:r>
      <w:r w:rsidR="006849A2">
        <w:t xml:space="preserve">You will notice that even though TCP participates in the MTU probing process, the calculation of MSS value, based on </w:t>
      </w:r>
      <w:r w:rsidR="00B77ADD">
        <w:t xml:space="preserve">the </w:t>
      </w:r>
      <w:r w:rsidR="006849A2">
        <w:t>received MTU value in the ICMP error message, is incorrect. It sets MSS to 500, where it should set it to 500 – 20 -</w:t>
      </w:r>
      <w:r w:rsidR="00B77ADD">
        <w:t xml:space="preserve"> </w:t>
      </w:r>
      <w:r w:rsidR="006849A2">
        <w:t>20 = 460. This seems to be a bug in Ubuntu v18 through v20.</w:t>
      </w:r>
      <w:r w:rsidR="00B77ADD">
        <w:t xml:space="preserve"> </w:t>
      </w:r>
      <w:r w:rsidR="00BA7284">
        <w:t>This w</w:t>
      </w:r>
      <w:r w:rsidR="00B77ADD">
        <w:t>as not observed in older versions of Ubuntu, such as v16.</w:t>
      </w:r>
    </w:p>
    <w:p w14:paraId="47499A78" w14:textId="7F2B67FB" w:rsidR="00FF4EC2" w:rsidRDefault="00FF4EC2" w:rsidP="00FF4EC2">
      <w:pPr>
        <w:pStyle w:val="Heading3"/>
        <w:rPr>
          <w:rFonts w:eastAsiaTheme="minorEastAsia"/>
          <w:lang w:eastAsia="zh-CN"/>
        </w:rPr>
      </w:pPr>
      <w:bookmarkStart w:id="142" w:name="_Toc65426252"/>
      <w:r>
        <w:rPr>
          <w:rFonts w:eastAsiaTheme="minorEastAsia" w:hint="eastAsia"/>
          <w:lang w:eastAsia="zh-CN"/>
        </w:rPr>
        <w:t>E</w:t>
      </w:r>
      <w:r>
        <w:rPr>
          <w:rFonts w:eastAsiaTheme="minorEastAsia"/>
          <w:lang w:eastAsia="zh-CN"/>
        </w:rPr>
        <w:t>xercise 3-c. UDP and IPv6 Fragmentation</w:t>
      </w:r>
      <w:bookmarkEnd w:id="142"/>
    </w:p>
    <w:p w14:paraId="6DB7BA51" w14:textId="03E2859B" w:rsidR="00FF4EC2" w:rsidRDefault="00FF4EC2" w:rsidP="00FF4EC2">
      <w:pPr>
        <w:rPr>
          <w:lang w:eastAsia="zh-CN"/>
        </w:rPr>
      </w:pPr>
      <w:r>
        <w:rPr>
          <w:lang w:eastAsia="zh-CN"/>
        </w:rPr>
        <w:t>UDP behaves similarly with IPv6 as it does with IPv4. The fragmentation is left up to the IP layer to handle. In IPv6 we do not have the DF bit. The IP la</w:t>
      </w:r>
      <w:r w:rsidR="00451BFD">
        <w:rPr>
          <w:lang w:eastAsia="zh-CN"/>
        </w:rPr>
        <w:t>yer</w:t>
      </w:r>
      <w:r>
        <w:rPr>
          <w:lang w:eastAsia="zh-CN"/>
        </w:rPr>
        <w:t xml:space="preserve"> automatically fragments any large packets from UDP that do not fit into the MTU at the link layer. IPv6 uses the “Next Fragment” header to assist with the fragmentation process and reassembly at the destination.</w:t>
      </w:r>
    </w:p>
    <w:p w14:paraId="3C73B5A1" w14:textId="21CB827B" w:rsidR="00FF4EC2" w:rsidRDefault="00AC6091" w:rsidP="00AC6091">
      <w:pPr>
        <w:rPr>
          <w:lang w:eastAsia="zh-CN"/>
        </w:rPr>
      </w:pPr>
      <w:r>
        <w:rPr>
          <w:lang w:eastAsia="zh-CN"/>
        </w:rPr>
        <w:t xml:space="preserve">We continue with </w:t>
      </w:r>
      <w:r w:rsidR="00FF4EC2">
        <w:rPr>
          <w:lang w:eastAsia="zh-CN"/>
        </w:rPr>
        <w:t xml:space="preserve">the same topology as shown in Figure 6.1. </w:t>
      </w:r>
      <w:r>
        <w:rPr>
          <w:lang w:eastAsia="zh-CN"/>
        </w:rPr>
        <w:t>But add to the c</w:t>
      </w:r>
      <w:r w:rsidR="00FF4EC2">
        <w:rPr>
          <w:lang w:eastAsia="zh-CN"/>
        </w:rPr>
        <w:t>onfigur</w:t>
      </w:r>
      <w:r>
        <w:rPr>
          <w:lang w:eastAsia="zh-CN"/>
        </w:rPr>
        <w:t>ation of</w:t>
      </w:r>
      <w:r w:rsidR="00FF4EC2">
        <w:rPr>
          <w:lang w:eastAsia="zh-CN"/>
        </w:rPr>
        <w:t xml:space="preserve"> the two routers, </w:t>
      </w:r>
      <w:r w:rsidR="00FF4EC2" w:rsidRPr="00AC6091">
        <w:rPr>
          <w:i/>
          <w:iCs/>
          <w:lang w:eastAsia="zh-CN"/>
        </w:rPr>
        <w:t>Router1</w:t>
      </w:r>
      <w:r w:rsidR="00FF4EC2">
        <w:rPr>
          <w:lang w:eastAsia="zh-CN"/>
        </w:rPr>
        <w:t xml:space="preserve"> and R</w:t>
      </w:r>
      <w:r w:rsidR="00FF4EC2" w:rsidRPr="00AC6091">
        <w:rPr>
          <w:i/>
          <w:iCs/>
          <w:lang w:eastAsia="zh-CN"/>
        </w:rPr>
        <w:t>outer2</w:t>
      </w:r>
      <w:r w:rsidR="00FF4EC2">
        <w:rPr>
          <w:lang w:eastAsia="zh-CN"/>
        </w:rPr>
        <w:t xml:space="preserve"> the IPv6 addresses given in Table 6.</w:t>
      </w:r>
      <w:r w:rsidR="00451BFD">
        <w:rPr>
          <w:lang w:eastAsia="zh-CN"/>
        </w:rPr>
        <w:t>2</w:t>
      </w:r>
      <w:r w:rsidR="00FF4EC2">
        <w:rPr>
          <w:lang w:eastAsia="zh-CN"/>
        </w:rPr>
        <w:t>. The PCs will automatically autoconfigure both a link-local address and a global unicast address.</w:t>
      </w:r>
    </w:p>
    <w:p w14:paraId="6751894F" w14:textId="4A2DAAEE" w:rsidR="00AC6091" w:rsidRDefault="00AC6091" w:rsidP="00667B62">
      <w:pPr>
        <w:pStyle w:val="ListParagraph"/>
        <w:numPr>
          <w:ilvl w:val="0"/>
          <w:numId w:val="40"/>
        </w:numPr>
        <w:rPr>
          <w:lang w:eastAsia="zh-CN"/>
        </w:rPr>
      </w:pPr>
      <w:r>
        <w:rPr>
          <w:lang w:eastAsia="zh-CN"/>
        </w:rPr>
        <w:t xml:space="preserve">Configure the two routers, </w:t>
      </w:r>
      <w:r w:rsidRPr="006849A2">
        <w:rPr>
          <w:i/>
          <w:iCs/>
          <w:lang w:eastAsia="zh-CN"/>
        </w:rPr>
        <w:t>Router1</w:t>
      </w:r>
      <w:r>
        <w:rPr>
          <w:lang w:eastAsia="zh-CN"/>
        </w:rPr>
        <w:t xml:space="preserve"> and R</w:t>
      </w:r>
      <w:r w:rsidRPr="006849A2">
        <w:rPr>
          <w:i/>
          <w:iCs/>
          <w:lang w:eastAsia="zh-CN"/>
        </w:rPr>
        <w:t>outer2</w:t>
      </w:r>
      <w:r>
        <w:rPr>
          <w:lang w:eastAsia="zh-CN"/>
        </w:rPr>
        <w:t xml:space="preserve"> using the IPv6 addresses given in Table 6.2. Commands given here are for </w:t>
      </w:r>
      <w:r w:rsidRPr="00AC6091">
        <w:rPr>
          <w:i/>
          <w:iCs/>
          <w:lang w:eastAsia="zh-CN"/>
        </w:rPr>
        <w:t>Router1</w:t>
      </w:r>
      <w:r>
        <w:rPr>
          <w:lang w:eastAsia="zh-CN"/>
        </w:rPr>
        <w:t xml:space="preserve">. Repeat for </w:t>
      </w:r>
      <w:r w:rsidRPr="00AC6091">
        <w:rPr>
          <w:i/>
          <w:iCs/>
          <w:lang w:eastAsia="zh-CN"/>
        </w:rPr>
        <w:t>Router2</w:t>
      </w:r>
      <w:r>
        <w:rPr>
          <w:lang w:eastAsia="zh-CN"/>
        </w:rPr>
        <w:t>.</w:t>
      </w:r>
      <w:r w:rsidR="00BC3405">
        <w:rPr>
          <w:lang w:eastAsia="zh-CN"/>
        </w:rPr>
        <w:t xml:space="preserve"> Note that we set the mtu size to 1280. That is the minimum required MTU for IPv6.</w:t>
      </w:r>
    </w:p>
    <w:p w14:paraId="68A28143"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rPr>
      </w:pPr>
      <w:r w:rsidRPr="008F034E">
        <w:rPr>
          <w:rFonts w:ascii="Consolas" w:hAnsi="Consolas" w:cs="Courier New"/>
        </w:rPr>
        <w:t xml:space="preserve">Router1# </w:t>
      </w:r>
      <w:r w:rsidRPr="008F034E">
        <w:rPr>
          <w:rFonts w:ascii="Consolas" w:hAnsi="Consolas" w:cs="Courier New"/>
          <w:b/>
          <w:shd w:val="clear" w:color="auto" w:fill="F2F2F2" w:themeFill="background1" w:themeFillShade="F2"/>
        </w:rPr>
        <w:t>configure terminal</w:t>
      </w:r>
      <w:r w:rsidRPr="008F034E">
        <w:rPr>
          <w:rFonts w:ascii="Consolas" w:hAnsi="Consolas" w:cs="Courier New"/>
        </w:rPr>
        <w:t xml:space="preserve"> </w:t>
      </w:r>
    </w:p>
    <w:p w14:paraId="3D45E36C"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b/>
          <w:shd w:val="clear" w:color="auto" w:fill="F2F2F2" w:themeFill="background1" w:themeFillShade="F2"/>
        </w:rPr>
      </w:pPr>
      <w:r w:rsidRPr="008F034E">
        <w:rPr>
          <w:rFonts w:ascii="Consolas" w:hAnsi="Consolas" w:cs="Courier New"/>
        </w:rPr>
        <w:t xml:space="preserve">Router1(config)# </w:t>
      </w:r>
      <w:r w:rsidRPr="008F034E">
        <w:rPr>
          <w:rFonts w:ascii="Consolas" w:hAnsi="Consolas" w:cs="Courier New"/>
          <w:b/>
          <w:shd w:val="clear" w:color="auto" w:fill="F2F2F2" w:themeFill="background1" w:themeFillShade="F2"/>
        </w:rPr>
        <w:t xml:space="preserve">interface </w:t>
      </w:r>
      <w:r>
        <w:rPr>
          <w:rFonts w:ascii="Consolas" w:hAnsi="Consolas" w:cs="Courier New"/>
          <w:b/>
          <w:shd w:val="clear" w:color="auto" w:fill="F2F2F2" w:themeFill="background1" w:themeFillShade="F2"/>
        </w:rPr>
        <w:t>FastEthernet0/0</w:t>
      </w:r>
    </w:p>
    <w:p w14:paraId="3D327848" w14:textId="07C35281"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ipv6 address</w:t>
      </w:r>
      <w:r w:rsidRPr="008F034E">
        <w:rPr>
          <w:rFonts w:ascii="Consolas" w:hAnsi="Consolas"/>
          <w:b/>
        </w:rPr>
        <w:t xml:space="preserve"> fd01:2345:6789:</w:t>
      </w:r>
      <w:r w:rsidR="00DF70BD">
        <w:rPr>
          <w:rFonts w:ascii="Consolas" w:hAnsi="Consolas"/>
          <w:b/>
        </w:rPr>
        <w:t>1</w:t>
      </w:r>
      <w:r w:rsidRPr="008F034E">
        <w:rPr>
          <w:rFonts w:ascii="Consolas" w:hAnsi="Consolas"/>
          <w:b/>
        </w:rPr>
        <w:t>::1/64</w:t>
      </w:r>
    </w:p>
    <w:p w14:paraId="543D3806"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b/>
          <w:shd w:val="clear" w:color="auto" w:fill="F2F2F2" w:themeFill="background1" w:themeFillShade="F2"/>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no shutdown</w:t>
      </w:r>
    </w:p>
    <w:p w14:paraId="4B9B1E2A" w14:textId="013FE54E"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 xml:space="preserve">interface </w:t>
      </w:r>
      <w:r w:rsidR="00DF70BD">
        <w:rPr>
          <w:rFonts w:ascii="Consolas" w:hAnsi="Consolas" w:cs="Courier New"/>
          <w:b/>
          <w:shd w:val="clear" w:color="auto" w:fill="F2F2F2" w:themeFill="background1" w:themeFillShade="F2"/>
        </w:rPr>
        <w:t>Serial2</w:t>
      </w:r>
      <w:r>
        <w:rPr>
          <w:rFonts w:ascii="Consolas" w:hAnsi="Consolas" w:cs="Courier New"/>
          <w:b/>
          <w:shd w:val="clear" w:color="auto" w:fill="F2F2F2" w:themeFill="background1" w:themeFillShade="F2"/>
        </w:rPr>
        <w:t>/0</w:t>
      </w:r>
    </w:p>
    <w:p w14:paraId="18E0FEE3" w14:textId="2FE94FC1"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shd w:val="clear" w:color="auto" w:fill="F2F2F2" w:themeFill="background1" w:themeFillShade="F2"/>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ipv6 address</w:t>
      </w:r>
      <w:r w:rsidRPr="008F034E">
        <w:rPr>
          <w:rFonts w:ascii="Consolas" w:hAnsi="Consolas"/>
          <w:b/>
        </w:rPr>
        <w:t xml:space="preserve"> fd01:2345:6789:</w:t>
      </w:r>
      <w:r w:rsidR="00DF70BD">
        <w:rPr>
          <w:rFonts w:ascii="Consolas" w:hAnsi="Consolas"/>
          <w:b/>
        </w:rPr>
        <w:t>2</w:t>
      </w:r>
      <w:r w:rsidRPr="008F034E">
        <w:rPr>
          <w:rFonts w:ascii="Consolas" w:hAnsi="Consolas"/>
          <w:b/>
        </w:rPr>
        <w:t>::1/64</w:t>
      </w:r>
    </w:p>
    <w:p w14:paraId="0A9F04D6" w14:textId="3EC6518C" w:rsidR="00AC6091"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b/>
          <w:shd w:val="clear" w:color="auto" w:fill="F2F2F2" w:themeFill="background1" w:themeFillShade="F2"/>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no shutdown</w:t>
      </w:r>
    </w:p>
    <w:p w14:paraId="5933472B" w14:textId="15C2857F" w:rsidR="0012181E" w:rsidRPr="008F034E" w:rsidRDefault="0012181E"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shd w:val="clear" w:color="auto" w:fill="F2F2F2" w:themeFill="background1" w:themeFillShade="F2"/>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Pr>
          <w:rFonts w:ascii="Consolas" w:hAnsi="Consolas" w:cs="Courier New"/>
          <w:b/>
          <w:shd w:val="clear" w:color="auto" w:fill="F2F2F2" w:themeFill="background1" w:themeFillShade="F2"/>
        </w:rPr>
        <w:t>mtu 1280</w:t>
      </w:r>
    </w:p>
    <w:p w14:paraId="11894C54"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exit</w:t>
      </w:r>
    </w:p>
    <w:p w14:paraId="5B41EA09"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rPr>
      </w:pPr>
      <w:r w:rsidRPr="008F034E">
        <w:rPr>
          <w:rFonts w:ascii="Consolas" w:hAnsi="Consolas" w:cs="Courier New"/>
        </w:rPr>
        <w:t xml:space="preserve">Router1(config)# </w:t>
      </w:r>
      <w:r w:rsidRPr="008F034E">
        <w:rPr>
          <w:rFonts w:ascii="Consolas" w:hAnsi="Consolas" w:cs="Courier New"/>
          <w:b/>
          <w:shd w:val="clear" w:color="auto" w:fill="F2F2F2" w:themeFill="background1" w:themeFillShade="F2"/>
        </w:rPr>
        <w:t>ipv6 unicast-routing</w:t>
      </w:r>
    </w:p>
    <w:p w14:paraId="0ABC4BF7" w14:textId="187B68B2"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b/>
          <w:shd w:val="clear" w:color="auto" w:fill="F2F2F2" w:themeFill="background1" w:themeFillShade="F2"/>
        </w:rPr>
      </w:pPr>
      <w:r w:rsidRPr="008F034E">
        <w:rPr>
          <w:rFonts w:ascii="Consolas" w:hAnsi="Consolas" w:cs="Courier New"/>
        </w:rPr>
        <w:t xml:space="preserve">Router1(config)# </w:t>
      </w:r>
      <w:r w:rsidRPr="0028750A">
        <w:rPr>
          <w:rFonts w:ascii="Consolas" w:hAnsi="Consolas" w:cs="Courier New"/>
          <w:b/>
          <w:sz w:val="20"/>
          <w:shd w:val="clear" w:color="auto" w:fill="F2F2F2" w:themeFill="background1" w:themeFillShade="F2"/>
        </w:rPr>
        <w:t>ipv6 route fd01:2345:6789:</w:t>
      </w:r>
      <w:proofErr w:type="gramStart"/>
      <w:r w:rsidR="00DF70BD">
        <w:rPr>
          <w:rFonts w:ascii="Consolas" w:hAnsi="Consolas" w:cs="Courier New"/>
          <w:b/>
          <w:sz w:val="20"/>
          <w:shd w:val="clear" w:color="auto" w:fill="F2F2F2" w:themeFill="background1" w:themeFillShade="F2"/>
        </w:rPr>
        <w:t>3</w:t>
      </w:r>
      <w:r w:rsidRPr="0028750A">
        <w:rPr>
          <w:rFonts w:ascii="Consolas" w:hAnsi="Consolas" w:cs="Courier New"/>
          <w:b/>
          <w:sz w:val="20"/>
          <w:shd w:val="clear" w:color="auto" w:fill="F2F2F2" w:themeFill="background1" w:themeFillShade="F2"/>
        </w:rPr>
        <w:t>::/</w:t>
      </w:r>
      <w:proofErr w:type="gramEnd"/>
      <w:r w:rsidRPr="0028750A">
        <w:rPr>
          <w:rFonts w:ascii="Consolas" w:hAnsi="Consolas" w:cs="Courier New"/>
          <w:b/>
          <w:sz w:val="20"/>
          <w:shd w:val="clear" w:color="auto" w:fill="F2F2F2" w:themeFill="background1" w:themeFillShade="F2"/>
        </w:rPr>
        <w:t xml:space="preserve">64 </w:t>
      </w:r>
      <w:r w:rsidR="00DF70BD">
        <w:rPr>
          <w:rFonts w:ascii="Consolas" w:hAnsi="Consolas" w:cs="Courier New"/>
          <w:b/>
          <w:sz w:val="20"/>
          <w:shd w:val="clear" w:color="auto" w:fill="F2F2F2" w:themeFill="background1" w:themeFillShade="F2"/>
        </w:rPr>
        <w:t>S2</w:t>
      </w:r>
      <w:r>
        <w:rPr>
          <w:rFonts w:ascii="Consolas" w:hAnsi="Consolas" w:cs="Courier New"/>
          <w:b/>
          <w:sz w:val="20"/>
          <w:shd w:val="clear" w:color="auto" w:fill="F2F2F2" w:themeFill="background1" w:themeFillShade="F2"/>
        </w:rPr>
        <w:t>/0</w:t>
      </w:r>
      <w:r w:rsidRPr="0028750A">
        <w:rPr>
          <w:rFonts w:ascii="Consolas" w:hAnsi="Consolas" w:cs="Courier New"/>
          <w:b/>
          <w:sz w:val="20"/>
          <w:shd w:val="clear" w:color="auto" w:fill="F2F2F2" w:themeFill="background1" w:themeFillShade="F2"/>
        </w:rPr>
        <w:t xml:space="preserve"> fd01:2345:6789:2::2</w:t>
      </w:r>
    </w:p>
    <w:p w14:paraId="74BAFD65"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pPr>
      <w:r w:rsidRPr="008F034E">
        <w:rPr>
          <w:rFonts w:ascii="Consolas" w:hAnsi="Consolas" w:cs="Courier New"/>
        </w:rPr>
        <w:t xml:space="preserve">Router1(config)# </w:t>
      </w:r>
      <w:r w:rsidRPr="008F034E">
        <w:rPr>
          <w:rFonts w:ascii="Consolas" w:hAnsi="Consolas" w:cs="Courier New"/>
          <w:b/>
          <w:shd w:val="clear" w:color="auto" w:fill="F2F2F2" w:themeFill="background1" w:themeFillShade="F2"/>
        </w:rPr>
        <w:t>exit</w:t>
      </w:r>
    </w:p>
    <w:p w14:paraId="3AD8B45C" w14:textId="0E98A28B" w:rsidR="00DF70BD" w:rsidRDefault="00DF70BD" w:rsidP="00667B62">
      <w:pPr>
        <w:pStyle w:val="ListParagraph"/>
        <w:numPr>
          <w:ilvl w:val="0"/>
          <w:numId w:val="40"/>
        </w:numPr>
        <w:spacing w:before="120" w:after="120" w:line="240" w:lineRule="auto"/>
      </w:pPr>
      <w:r>
        <w:rPr>
          <w:lang w:eastAsia="zh-CN"/>
        </w:rPr>
        <w:t xml:space="preserve">Before continuing with this exercise, we need to modify the MTU cache expiration time of IPv6 on the Linux hosts. By default, this cache lasts for 600 seconds, that is too long for our experiments. We need to modify this value so we wait for a shorter time to observe certain behaviors. Use the following command to change the expiration time on a Linux PC. Shown here for </w:t>
      </w:r>
      <w:r w:rsidRPr="00DF70BD">
        <w:rPr>
          <w:i/>
          <w:iCs/>
          <w:lang w:eastAsia="zh-CN"/>
        </w:rPr>
        <w:t>PC1</w:t>
      </w:r>
      <w:r>
        <w:rPr>
          <w:lang w:eastAsia="zh-CN"/>
        </w:rPr>
        <w:t xml:space="preserve">. You do not need to do this for </w:t>
      </w:r>
      <w:r w:rsidRPr="00DF70BD">
        <w:rPr>
          <w:i/>
          <w:iCs/>
          <w:lang w:eastAsia="zh-CN"/>
        </w:rPr>
        <w:t>PC3</w:t>
      </w:r>
      <w:r>
        <w:rPr>
          <w:lang w:eastAsia="zh-CN"/>
        </w:rPr>
        <w:t>.</w:t>
      </w:r>
    </w:p>
    <w:p w14:paraId="268C1247" w14:textId="77777777" w:rsidR="00DF70BD" w:rsidRDefault="00DF70BD" w:rsidP="0012181E">
      <w:pPr>
        <w:pStyle w:val="Code-B"/>
        <w:spacing w:before="120" w:after="120"/>
        <w:ind w:left="720"/>
      </w:pPr>
      <w:r w:rsidRPr="004306F7">
        <w:rPr>
          <w:b w:val="0"/>
          <w:bCs/>
        </w:rPr>
        <w:t>PC</w:t>
      </w:r>
      <w:r>
        <w:rPr>
          <w:b w:val="0"/>
          <w:bCs/>
        </w:rPr>
        <w:t>1</w:t>
      </w:r>
      <w:r w:rsidRPr="004306F7">
        <w:rPr>
          <w:b w:val="0"/>
          <w:bCs/>
        </w:rPr>
        <w:t>$</w:t>
      </w:r>
      <w:r w:rsidRPr="004306F7">
        <w:t xml:space="preserve"> </w:t>
      </w:r>
      <w:r>
        <w:t>sudo sysctl -w net.ipv6.route.mtu_expires=60</w:t>
      </w:r>
    </w:p>
    <w:p w14:paraId="0C530F24" w14:textId="51B2425B" w:rsidR="0012181E" w:rsidRDefault="0012181E" w:rsidP="00667B62">
      <w:pPr>
        <w:pStyle w:val="ListParagraph"/>
        <w:numPr>
          <w:ilvl w:val="0"/>
          <w:numId w:val="40"/>
        </w:numPr>
        <w:rPr>
          <w:lang w:eastAsia="zh-CN"/>
        </w:rPr>
      </w:pPr>
      <w:r>
        <w:t xml:space="preserve">First start a </w:t>
      </w:r>
      <w:r w:rsidRPr="00DF70BD">
        <w:rPr>
          <w:rFonts w:ascii="Consolas" w:hAnsi="Consolas" w:cs="Consolas"/>
          <w:iCs/>
        </w:rPr>
        <w:t xml:space="preserve">nc </w:t>
      </w:r>
      <w:r>
        <w:t xml:space="preserve">receiver with UCP over IPv6 on </w:t>
      </w:r>
      <w:r w:rsidRPr="00DF70BD">
        <w:rPr>
          <w:i/>
          <w:iCs/>
        </w:rPr>
        <w:t>PC3</w:t>
      </w:r>
      <w:r>
        <w:t xml:space="preserve"> with the following command:</w:t>
      </w:r>
    </w:p>
    <w:p w14:paraId="697887CE" w14:textId="174389C0" w:rsidR="0012181E" w:rsidRDefault="0012181E" w:rsidP="0012181E">
      <w:pPr>
        <w:pStyle w:val="Code-B"/>
        <w:spacing w:before="120" w:after="120"/>
        <w:ind w:left="720"/>
      </w:pPr>
      <w:r w:rsidRPr="004306F7">
        <w:rPr>
          <w:b w:val="0"/>
          <w:bCs/>
        </w:rPr>
        <w:t>PC3$</w:t>
      </w:r>
      <w:r w:rsidRPr="004306F7">
        <w:t xml:space="preserve"> nc </w:t>
      </w:r>
      <w:r w:rsidR="007A6832">
        <w:t xml:space="preserve">-6 </w:t>
      </w:r>
      <w:r w:rsidRPr="004306F7">
        <w:t xml:space="preserve">-l </w:t>
      </w:r>
      <w:r>
        <w:t xml:space="preserve">–u </w:t>
      </w:r>
      <w:r w:rsidRPr="004306F7">
        <w:t>10086</w:t>
      </w:r>
    </w:p>
    <w:p w14:paraId="6080119A" w14:textId="658DA6D2" w:rsidR="0012181E" w:rsidRDefault="0012181E" w:rsidP="00667B62">
      <w:pPr>
        <w:pStyle w:val="ListParagraph"/>
        <w:numPr>
          <w:ilvl w:val="0"/>
          <w:numId w:val="40"/>
        </w:numPr>
        <w:spacing w:before="120" w:after="120" w:line="240" w:lineRule="auto"/>
      </w:pPr>
      <w:r w:rsidRPr="009B063B">
        <w:rPr>
          <w:lang w:eastAsia="zh-CN"/>
        </w:rPr>
        <w:t xml:space="preserve">Start a Wireshark capture </w:t>
      </w:r>
      <w:r>
        <w:rPr>
          <w:lang w:eastAsia="zh-CN"/>
        </w:rPr>
        <w:t>on interface eth0 on</w:t>
      </w:r>
      <w:r w:rsidRPr="009B063B">
        <w:rPr>
          <w:lang w:eastAsia="zh-CN"/>
        </w:rPr>
        <w:t xml:space="preserve"> </w:t>
      </w:r>
      <w:r w:rsidRPr="00DF70BD">
        <w:rPr>
          <w:i/>
          <w:iCs/>
          <w:lang w:eastAsia="zh-CN"/>
        </w:rPr>
        <w:t>PC1</w:t>
      </w:r>
      <w:r w:rsidRPr="009B063B">
        <w:rPr>
          <w:lang w:eastAsia="zh-CN"/>
        </w:rPr>
        <w:t xml:space="preserve"> </w:t>
      </w:r>
      <w:r w:rsidR="00BC3405">
        <w:rPr>
          <w:lang w:eastAsia="zh-CN"/>
        </w:rPr>
        <w:t xml:space="preserve">and on interface S2/0 on </w:t>
      </w:r>
      <w:r w:rsidR="00BC3405" w:rsidRPr="00BC3405">
        <w:rPr>
          <w:i/>
          <w:iCs/>
          <w:lang w:eastAsia="zh-CN"/>
        </w:rPr>
        <w:t>Router1</w:t>
      </w:r>
      <w:r>
        <w:rPr>
          <w:lang w:eastAsia="zh-CN"/>
        </w:rPr>
        <w:t>.</w:t>
      </w:r>
    </w:p>
    <w:p w14:paraId="2C302640" w14:textId="6BC8BDBA" w:rsidR="0012181E" w:rsidRPr="00DF70BD" w:rsidRDefault="0012181E" w:rsidP="00667B62">
      <w:pPr>
        <w:pStyle w:val="ListParagraph"/>
        <w:numPr>
          <w:ilvl w:val="0"/>
          <w:numId w:val="40"/>
        </w:numPr>
        <w:spacing w:after="120"/>
        <w:rPr>
          <w:lang w:eastAsia="zh-CN"/>
        </w:rPr>
      </w:pPr>
      <w:r>
        <w:t xml:space="preserve">On </w:t>
      </w:r>
      <w:r w:rsidRPr="00DF70BD">
        <w:rPr>
          <w:i/>
          <w:iCs/>
        </w:rPr>
        <w:t>PC1</w:t>
      </w:r>
      <w:r>
        <w:t>, create</w:t>
      </w:r>
      <w:r w:rsidRPr="00DF70BD">
        <w:rPr>
          <w:rFonts w:eastAsia="Yu Mincho"/>
          <w:lang w:eastAsia="ja-JP"/>
        </w:rPr>
        <w:t xml:space="preserve"> a file that is smaller than </w:t>
      </w:r>
      <w:r w:rsidR="00695656">
        <w:rPr>
          <w:rFonts w:eastAsia="Yu Mincho"/>
          <w:lang w:eastAsia="ja-JP"/>
        </w:rPr>
        <w:t>1</w:t>
      </w:r>
      <w:r w:rsidR="00BC3405">
        <w:rPr>
          <w:rFonts w:eastAsia="Yu Mincho"/>
          <w:lang w:eastAsia="ja-JP"/>
        </w:rPr>
        <w:t>280</w:t>
      </w:r>
      <w:r w:rsidRPr="00DF70BD">
        <w:rPr>
          <w:rFonts w:eastAsia="Yu Mincho"/>
          <w:lang w:eastAsia="ja-JP"/>
        </w:rPr>
        <w:t xml:space="preserve"> bytes to guarantee that no fragmentation need occur</w:t>
      </w:r>
      <w:r w:rsidR="00993883">
        <w:rPr>
          <w:rFonts w:eastAsia="Yu Mincho"/>
          <w:lang w:eastAsia="ja-JP"/>
        </w:rPr>
        <w:t xml:space="preserve"> on the Serial link</w:t>
      </w:r>
      <w:r w:rsidRPr="00DF70BD">
        <w:rPr>
          <w:rFonts w:eastAsia="Yu Mincho"/>
          <w:lang w:eastAsia="ja-JP"/>
        </w:rPr>
        <w:t xml:space="preserve">. To calculate the maximum value of the payload to fit in an MTU of </w:t>
      </w:r>
      <w:r w:rsidR="00695656">
        <w:rPr>
          <w:rFonts w:eastAsia="Yu Mincho"/>
          <w:lang w:eastAsia="ja-JP"/>
        </w:rPr>
        <w:t>1</w:t>
      </w:r>
      <w:r w:rsidR="00993883">
        <w:rPr>
          <w:rFonts w:eastAsia="Yu Mincho"/>
          <w:lang w:eastAsia="ja-JP"/>
        </w:rPr>
        <w:t>280</w:t>
      </w:r>
      <w:r w:rsidRPr="00DF70BD">
        <w:rPr>
          <w:rFonts w:eastAsia="Yu Mincho"/>
          <w:lang w:eastAsia="ja-JP"/>
        </w:rPr>
        <w:t xml:space="preserve"> you need to realize that the </w:t>
      </w:r>
      <w:r w:rsidRPr="0049554B">
        <w:rPr>
          <w:b/>
          <w:u w:val="single"/>
          <w:rPrChange w:id="143" w:author="vineet bharot" w:date="2021-03-13T18:12:00Z">
            <w:rPr/>
          </w:rPrChange>
        </w:rPr>
        <w:t>IPv6 header is 40 bytes and UDP is 8 bytes</w:t>
      </w:r>
      <w:r w:rsidRPr="00DF70BD">
        <w:rPr>
          <w:rFonts w:eastAsia="Yu Mincho"/>
          <w:lang w:eastAsia="ja-JP"/>
        </w:rPr>
        <w:t xml:space="preserve">. </w:t>
      </w:r>
      <w:r w:rsidR="00695656">
        <w:rPr>
          <w:rFonts w:eastAsia="Yu Mincho"/>
          <w:lang w:eastAsia="ja-JP"/>
        </w:rPr>
        <w:t xml:space="preserve">For example, </w:t>
      </w:r>
      <w:r w:rsidR="00695656" w:rsidRPr="00695656">
        <w:rPr>
          <w:rFonts w:eastAsia="Yu Mincho"/>
          <w:b/>
          <w:bCs/>
          <w:lang w:eastAsia="ja-JP"/>
        </w:rPr>
        <w:t>N</w:t>
      </w:r>
      <w:r w:rsidR="00695656">
        <w:rPr>
          <w:rFonts w:eastAsia="Yu Mincho"/>
          <w:lang w:eastAsia="ja-JP"/>
        </w:rPr>
        <w:t xml:space="preserve"> = 800 will fit fine. </w:t>
      </w:r>
      <w:r w:rsidRPr="00DF70BD">
        <w:rPr>
          <w:rFonts w:eastAsia="Yu Mincho"/>
          <w:lang w:eastAsia="ja-JP"/>
        </w:rPr>
        <w:t>Create the file using the following command:</w:t>
      </w:r>
    </w:p>
    <w:p w14:paraId="4E382EE7" w14:textId="77777777" w:rsidR="0012181E" w:rsidRPr="00DF70BD" w:rsidRDefault="0012181E" w:rsidP="0012181E">
      <w:pPr>
        <w:pStyle w:val="Code-B"/>
        <w:spacing w:before="120" w:after="120"/>
        <w:ind w:left="720"/>
      </w:pPr>
      <w:r w:rsidRPr="00A00FBF">
        <w:rPr>
          <w:b w:val="0"/>
        </w:rPr>
        <w:lastRenderedPageBreak/>
        <w:t>PC1</w:t>
      </w:r>
      <w:r w:rsidRPr="002F787A">
        <w:rPr>
          <w:b w:val="0"/>
        </w:rPr>
        <w:t>$</w:t>
      </w:r>
      <w:r>
        <w:rPr>
          <w:bCs/>
        </w:rPr>
        <w:t xml:space="preserve"> </w:t>
      </w:r>
      <w:r>
        <w:t>for i in {</w:t>
      </w:r>
      <w:proofErr w:type="gramStart"/>
      <w:r>
        <w:t>0..</w:t>
      </w:r>
      <w:proofErr w:type="gramEnd"/>
      <w:r>
        <w:t>N}; do echo -n “a” &gt;&gt; a.txt; done;</w:t>
      </w:r>
    </w:p>
    <w:p w14:paraId="5C6C42F6" w14:textId="4735E342" w:rsidR="0012181E" w:rsidRPr="00DF70BD" w:rsidRDefault="0012181E" w:rsidP="00667B62">
      <w:pPr>
        <w:pStyle w:val="ListParagraph"/>
        <w:numPr>
          <w:ilvl w:val="0"/>
          <w:numId w:val="40"/>
        </w:numPr>
        <w:spacing w:after="120"/>
        <w:rPr>
          <w:lang w:eastAsia="zh-CN"/>
        </w:rPr>
      </w:pPr>
      <w:r>
        <w:rPr>
          <w:lang w:eastAsia="zh-CN"/>
        </w:rPr>
        <w:t xml:space="preserve">Using the autoconfigured global unicast IPv6 address of </w:t>
      </w:r>
      <w:r w:rsidRPr="00DF70BD">
        <w:rPr>
          <w:i/>
          <w:iCs/>
          <w:lang w:eastAsia="zh-CN"/>
        </w:rPr>
        <w:t>PC3</w:t>
      </w:r>
      <w:r>
        <w:rPr>
          <w:lang w:eastAsia="zh-CN"/>
        </w:rPr>
        <w:t xml:space="preserve">, initiate </w:t>
      </w:r>
      <w:proofErr w:type="gramStart"/>
      <w:r>
        <w:rPr>
          <w:lang w:eastAsia="zh-CN"/>
        </w:rPr>
        <w:t>an</w:t>
      </w:r>
      <w:proofErr w:type="gramEnd"/>
      <w:r>
        <w:rPr>
          <w:lang w:eastAsia="zh-CN"/>
        </w:rPr>
        <w:t xml:space="preserve"> </w:t>
      </w:r>
      <w:r w:rsidRPr="00DF70BD">
        <w:rPr>
          <w:rFonts w:ascii="Consolas" w:hAnsi="Consolas" w:cs="Consolas"/>
          <w:lang w:eastAsia="zh-CN"/>
        </w:rPr>
        <w:t>nc</w:t>
      </w:r>
      <w:r>
        <w:rPr>
          <w:lang w:eastAsia="zh-CN"/>
        </w:rPr>
        <w:t xml:space="preserve"> client on </w:t>
      </w:r>
      <w:r w:rsidRPr="00DF70BD">
        <w:rPr>
          <w:i/>
          <w:iCs/>
          <w:lang w:eastAsia="zh-CN"/>
        </w:rPr>
        <w:t>PC1</w:t>
      </w:r>
      <w:r>
        <w:rPr>
          <w:lang w:eastAsia="zh-CN"/>
        </w:rPr>
        <w:t xml:space="preserve"> to send the file “a.txt” to server </w:t>
      </w:r>
      <w:r w:rsidRPr="00DF70BD">
        <w:rPr>
          <w:i/>
          <w:iCs/>
          <w:lang w:eastAsia="zh-CN"/>
        </w:rPr>
        <w:t>PC3</w:t>
      </w:r>
      <w:r>
        <w:rPr>
          <w:lang w:eastAsia="zh-CN"/>
        </w:rPr>
        <w:t>:</w:t>
      </w:r>
    </w:p>
    <w:p w14:paraId="4051B88D" w14:textId="037633D4" w:rsidR="0012181E" w:rsidRDefault="0012181E" w:rsidP="0012181E">
      <w:pPr>
        <w:pStyle w:val="Code-B"/>
        <w:tabs>
          <w:tab w:val="clear" w:pos="720"/>
        </w:tabs>
        <w:spacing w:before="120" w:after="120"/>
        <w:ind w:left="720"/>
      </w:pPr>
      <w:r w:rsidRPr="005F0306">
        <w:rPr>
          <w:b w:val="0"/>
          <w:bCs/>
        </w:rPr>
        <w:t>PC</w:t>
      </w:r>
      <w:r>
        <w:rPr>
          <w:b w:val="0"/>
          <w:bCs/>
        </w:rPr>
        <w:t>1</w:t>
      </w:r>
      <w:r w:rsidRPr="005F0306">
        <w:rPr>
          <w:b w:val="0"/>
          <w:bCs/>
        </w:rPr>
        <w:t xml:space="preserve">$ </w:t>
      </w:r>
      <w:r w:rsidRPr="009B063B">
        <w:t xml:space="preserve">cat </w:t>
      </w:r>
      <w:r>
        <w:t xml:space="preserve">a.txt </w:t>
      </w:r>
      <w:r w:rsidRPr="009B063B">
        <w:t>|</w:t>
      </w:r>
      <w:r>
        <w:t xml:space="preserve"> nc -6 -u </w:t>
      </w:r>
      <w:r w:rsidRPr="009B063B">
        <w:rPr>
          <w:b w:val="0"/>
          <w:bCs/>
          <w:i/>
          <w:iCs/>
        </w:rPr>
        <w:t>IPv6_address_of_PC</w:t>
      </w:r>
      <w:r>
        <w:rPr>
          <w:b w:val="0"/>
          <w:bCs/>
          <w:i/>
          <w:iCs/>
        </w:rPr>
        <w:t>3</w:t>
      </w:r>
      <w:r>
        <w:t xml:space="preserve"> 10086</w:t>
      </w:r>
    </w:p>
    <w:p w14:paraId="2A20B574" w14:textId="70BBC71A" w:rsidR="0012181E" w:rsidRDefault="0012181E" w:rsidP="00667B62">
      <w:pPr>
        <w:pStyle w:val="ListParagraph"/>
        <w:numPr>
          <w:ilvl w:val="0"/>
          <w:numId w:val="40"/>
        </w:numPr>
        <w:tabs>
          <w:tab w:val="clear" w:pos="1080"/>
          <w:tab w:val="left" w:pos="900"/>
        </w:tabs>
      </w:pPr>
      <w:r>
        <w:t xml:space="preserve">Delete the file “a.txt” from </w:t>
      </w:r>
      <w:r w:rsidRPr="0012181E">
        <w:rPr>
          <w:i/>
          <w:iCs/>
        </w:rPr>
        <w:t>PC1</w:t>
      </w:r>
      <w:r>
        <w:t>.</w:t>
      </w:r>
    </w:p>
    <w:p w14:paraId="1A21C341" w14:textId="5C662FC0" w:rsidR="0012181E" w:rsidRPr="009B063B" w:rsidRDefault="0012181E" w:rsidP="00667B62">
      <w:pPr>
        <w:pStyle w:val="ListParagraph"/>
        <w:numPr>
          <w:ilvl w:val="0"/>
          <w:numId w:val="40"/>
        </w:numPr>
        <w:spacing w:after="120"/>
        <w:rPr>
          <w:lang w:eastAsia="zh-CN"/>
        </w:rPr>
      </w:pPr>
      <w:r>
        <w:t xml:space="preserve">Now, on </w:t>
      </w:r>
      <w:r w:rsidRPr="00DF70BD">
        <w:rPr>
          <w:i/>
          <w:iCs/>
        </w:rPr>
        <w:t>PC1</w:t>
      </w:r>
      <w:r>
        <w:t>, create</w:t>
      </w:r>
      <w:r w:rsidRPr="00DF70BD">
        <w:rPr>
          <w:rFonts w:eastAsia="Yu Mincho"/>
          <w:lang w:eastAsia="ja-JP"/>
        </w:rPr>
        <w:t xml:space="preserve"> a file that is bigger </w:t>
      </w:r>
      <w:proofErr w:type="gramStart"/>
      <w:r w:rsidR="00EF6E88">
        <w:rPr>
          <w:rFonts w:eastAsia="Yu Mincho"/>
          <w:lang w:eastAsia="ja-JP"/>
        </w:rPr>
        <w:t>than  &gt;</w:t>
      </w:r>
      <w:proofErr w:type="gramEnd"/>
      <w:r w:rsidR="00EF6E88">
        <w:rPr>
          <w:rFonts w:eastAsia="Yu Mincho"/>
          <w:lang w:eastAsia="ja-JP"/>
        </w:rPr>
        <w:t xml:space="preserve"> 1280 bytes</w:t>
      </w:r>
      <w:r w:rsidR="00BC3405">
        <w:rPr>
          <w:rFonts w:eastAsia="Yu Mincho"/>
          <w:lang w:eastAsia="ja-JP"/>
        </w:rPr>
        <w:t xml:space="preserve"> but smaller than 1</w:t>
      </w:r>
      <w:r w:rsidR="00993883">
        <w:rPr>
          <w:rFonts w:eastAsia="Yu Mincho"/>
          <w:lang w:eastAsia="ja-JP"/>
        </w:rPr>
        <w:t>4</w:t>
      </w:r>
      <w:r w:rsidR="00FE6521">
        <w:rPr>
          <w:rFonts w:eastAsia="Yu Mincho"/>
          <w:lang w:eastAsia="ja-JP"/>
        </w:rPr>
        <w:t>5</w:t>
      </w:r>
      <w:r w:rsidR="00993883">
        <w:rPr>
          <w:rFonts w:eastAsia="Yu Mincho"/>
          <w:lang w:eastAsia="ja-JP"/>
        </w:rPr>
        <w:t>2 (1500-</w:t>
      </w:r>
      <w:r w:rsidR="00FE6521">
        <w:rPr>
          <w:rFonts w:eastAsia="Yu Mincho"/>
          <w:lang w:eastAsia="ja-JP"/>
        </w:rPr>
        <w:t>4</w:t>
      </w:r>
      <w:r w:rsidR="00993883">
        <w:rPr>
          <w:rFonts w:eastAsia="Yu Mincho"/>
          <w:lang w:eastAsia="ja-JP"/>
        </w:rPr>
        <w:t>0-8)</w:t>
      </w:r>
      <w:r w:rsidR="00EF6E88">
        <w:rPr>
          <w:rFonts w:eastAsia="Yu Mincho"/>
          <w:lang w:eastAsia="ja-JP"/>
        </w:rPr>
        <w:t xml:space="preserve">. </w:t>
      </w:r>
      <w:r w:rsidRPr="00DF70BD">
        <w:rPr>
          <w:rFonts w:eastAsia="Yu Mincho"/>
          <w:lang w:eastAsia="ja-JP"/>
        </w:rPr>
        <w:t>A value</w:t>
      </w:r>
      <w:r>
        <w:rPr>
          <w:rFonts w:eastAsia="Yu Mincho"/>
          <w:lang w:eastAsia="ja-JP"/>
        </w:rPr>
        <w:t xml:space="preserve"> of </w:t>
      </w:r>
      <w:r w:rsidR="00993883">
        <w:rPr>
          <w:rFonts w:eastAsia="Yu Mincho"/>
          <w:lang w:eastAsia="ja-JP"/>
        </w:rPr>
        <w:t xml:space="preserve">1280 &lt; </w:t>
      </w:r>
      <w:r w:rsidRPr="0012181E">
        <w:rPr>
          <w:rFonts w:eastAsia="Yu Mincho"/>
          <w:b/>
          <w:bCs/>
          <w:lang w:eastAsia="ja-JP"/>
        </w:rPr>
        <w:t>N</w:t>
      </w:r>
      <w:r w:rsidRPr="00DF70BD">
        <w:rPr>
          <w:rFonts w:eastAsia="Yu Mincho"/>
          <w:lang w:eastAsia="ja-JP"/>
        </w:rPr>
        <w:t xml:space="preserve"> </w:t>
      </w:r>
      <w:r w:rsidR="00993883">
        <w:rPr>
          <w:rFonts w:eastAsia="Yu Mincho"/>
          <w:lang w:eastAsia="ja-JP"/>
        </w:rPr>
        <w:t>&lt;14</w:t>
      </w:r>
      <w:r w:rsidR="00FE6521">
        <w:rPr>
          <w:rFonts w:eastAsia="Yu Mincho"/>
          <w:lang w:eastAsia="ja-JP"/>
        </w:rPr>
        <w:t>5</w:t>
      </w:r>
      <w:r w:rsidR="00993883">
        <w:rPr>
          <w:rFonts w:eastAsia="Yu Mincho"/>
          <w:lang w:eastAsia="ja-JP"/>
        </w:rPr>
        <w:t>2</w:t>
      </w:r>
      <w:r w:rsidRPr="00DF70BD">
        <w:rPr>
          <w:rFonts w:eastAsia="Yu Mincho"/>
          <w:lang w:eastAsia="ja-JP"/>
        </w:rPr>
        <w:t xml:space="preserve"> bytes will guarantee the need to fragment</w:t>
      </w:r>
      <w:r w:rsidR="00BC3405">
        <w:rPr>
          <w:rFonts w:eastAsia="Yu Mincho"/>
          <w:lang w:eastAsia="ja-JP"/>
        </w:rPr>
        <w:t xml:space="preserve"> on the router serial interface, but not on PC1’s interface</w:t>
      </w:r>
      <w:r w:rsidRPr="00DF70BD">
        <w:rPr>
          <w:rFonts w:eastAsia="Yu Mincho"/>
          <w:lang w:eastAsia="ja-JP"/>
        </w:rPr>
        <w:t>. Us</w:t>
      </w:r>
      <w:r>
        <w:rPr>
          <w:rFonts w:eastAsia="Yu Mincho"/>
          <w:lang w:eastAsia="ja-JP"/>
        </w:rPr>
        <w:t>e</w:t>
      </w:r>
      <w:r w:rsidRPr="00DF70BD">
        <w:rPr>
          <w:rFonts w:eastAsia="Yu Mincho"/>
          <w:lang w:eastAsia="ja-JP"/>
        </w:rPr>
        <w:t xml:space="preserve"> the following command</w:t>
      </w:r>
      <w:r>
        <w:rPr>
          <w:rFonts w:eastAsia="Yu Mincho"/>
          <w:lang w:eastAsia="ja-JP"/>
        </w:rPr>
        <w:t xml:space="preserve"> to </w:t>
      </w:r>
      <w:r w:rsidRPr="00DF70BD">
        <w:rPr>
          <w:rFonts w:eastAsia="Yu Mincho"/>
          <w:lang w:eastAsia="ja-JP"/>
        </w:rPr>
        <w:t>create file “a.txt”</w:t>
      </w:r>
      <w:r>
        <w:rPr>
          <w:rFonts w:eastAsia="Yu Mincho"/>
          <w:lang w:eastAsia="ja-JP"/>
        </w:rPr>
        <w:t xml:space="preserve"> with </w:t>
      </w:r>
      <w:r w:rsidRPr="0012181E">
        <w:rPr>
          <w:rFonts w:eastAsia="Yu Mincho"/>
          <w:b/>
          <w:bCs/>
          <w:lang w:eastAsia="ja-JP"/>
        </w:rPr>
        <w:t>N</w:t>
      </w:r>
      <w:r>
        <w:rPr>
          <w:rFonts w:eastAsia="Yu Mincho"/>
          <w:lang w:eastAsia="ja-JP"/>
        </w:rPr>
        <w:t xml:space="preserve"> </w:t>
      </w:r>
      <w:r w:rsidR="00BC3405">
        <w:rPr>
          <w:rFonts w:eastAsia="Yu Mincho"/>
          <w:lang w:eastAsia="ja-JP"/>
        </w:rPr>
        <w:t>=</w:t>
      </w:r>
      <w:r w:rsidR="00EF6E88">
        <w:rPr>
          <w:rFonts w:eastAsia="Yu Mincho"/>
          <w:lang w:eastAsia="ja-JP"/>
        </w:rPr>
        <w:t xml:space="preserve"> </w:t>
      </w:r>
      <w:r w:rsidR="00993883">
        <w:rPr>
          <w:rFonts w:eastAsia="Yu Mincho"/>
          <w:lang w:eastAsia="ja-JP"/>
        </w:rPr>
        <w:t>1380</w:t>
      </w:r>
      <w:r>
        <w:rPr>
          <w:rFonts w:eastAsia="Yu Mincho"/>
          <w:lang w:eastAsia="ja-JP"/>
        </w:rPr>
        <w:t>.</w:t>
      </w:r>
    </w:p>
    <w:p w14:paraId="1C4C59C6" w14:textId="4DEBCB83" w:rsidR="0012181E" w:rsidRPr="002F787A" w:rsidRDefault="0012181E" w:rsidP="0012181E">
      <w:pPr>
        <w:pStyle w:val="Code-B"/>
        <w:spacing w:before="120" w:after="120"/>
        <w:ind w:left="720"/>
      </w:pPr>
      <w:r w:rsidRPr="00A00FBF">
        <w:rPr>
          <w:b w:val="0"/>
        </w:rPr>
        <w:t>PC1</w:t>
      </w:r>
      <w:r w:rsidRPr="002F787A">
        <w:rPr>
          <w:b w:val="0"/>
        </w:rPr>
        <w:t>$</w:t>
      </w:r>
      <w:r>
        <w:rPr>
          <w:bCs/>
        </w:rPr>
        <w:t xml:space="preserve"> </w:t>
      </w:r>
      <w:r>
        <w:t>for i in {</w:t>
      </w:r>
      <w:proofErr w:type="gramStart"/>
      <w:r>
        <w:t>0..</w:t>
      </w:r>
      <w:proofErr w:type="gramEnd"/>
      <w:del w:id="144" w:author="vineet bharot" w:date="2021-03-13T18:12:00Z">
        <w:r>
          <w:delText>N</w:delText>
        </w:r>
      </w:del>
      <w:ins w:id="145" w:author="vineet bharot" w:date="2021-03-13T18:12:00Z">
        <w:r w:rsidR="000F101E">
          <w:t>1380</w:t>
        </w:r>
      </w:ins>
      <w:r>
        <w:t xml:space="preserve">}; do echo -n </w:t>
      </w:r>
      <w:r w:rsidR="007F01EA">
        <w:t>“a”</w:t>
      </w:r>
      <w:r>
        <w:t xml:space="preserve"> &gt;&gt; a.txt; done;</w:t>
      </w:r>
    </w:p>
    <w:p w14:paraId="381CCD82" w14:textId="77777777" w:rsidR="0012181E" w:rsidRPr="00DF70BD" w:rsidRDefault="0012181E" w:rsidP="00667B62">
      <w:pPr>
        <w:pStyle w:val="ListParagraph"/>
        <w:numPr>
          <w:ilvl w:val="0"/>
          <w:numId w:val="40"/>
        </w:numPr>
        <w:tabs>
          <w:tab w:val="clear" w:pos="1080"/>
          <w:tab w:val="left" w:pos="900"/>
        </w:tabs>
        <w:rPr>
          <w:shd w:val="pct15" w:color="auto" w:fill="FFFFFF"/>
          <w:lang w:eastAsia="zh-CN"/>
        </w:rPr>
      </w:pPr>
      <w:r>
        <w:rPr>
          <w:lang w:eastAsia="zh-CN"/>
        </w:rPr>
        <w:t xml:space="preserve">Using the autoconfigured global unicast IPv6 address of </w:t>
      </w:r>
      <w:r w:rsidRPr="00DF70BD">
        <w:rPr>
          <w:i/>
          <w:iCs/>
          <w:lang w:eastAsia="zh-CN"/>
        </w:rPr>
        <w:t>PC3</w:t>
      </w:r>
      <w:r>
        <w:rPr>
          <w:lang w:eastAsia="zh-CN"/>
        </w:rPr>
        <w:t xml:space="preserve"> to initiate </w:t>
      </w:r>
      <w:proofErr w:type="gramStart"/>
      <w:r>
        <w:rPr>
          <w:lang w:eastAsia="zh-CN"/>
        </w:rPr>
        <w:t>an</w:t>
      </w:r>
      <w:proofErr w:type="gramEnd"/>
      <w:r>
        <w:rPr>
          <w:lang w:eastAsia="zh-CN"/>
        </w:rPr>
        <w:t xml:space="preserve"> </w:t>
      </w:r>
      <w:r w:rsidRPr="00DF70BD">
        <w:rPr>
          <w:rFonts w:ascii="Consolas" w:hAnsi="Consolas" w:cs="Consolas"/>
          <w:lang w:eastAsia="zh-CN"/>
        </w:rPr>
        <w:t>nc</w:t>
      </w:r>
      <w:r>
        <w:rPr>
          <w:lang w:eastAsia="zh-CN"/>
        </w:rPr>
        <w:t xml:space="preserve"> client on </w:t>
      </w:r>
      <w:r w:rsidRPr="00DF70BD">
        <w:rPr>
          <w:i/>
          <w:iCs/>
          <w:lang w:eastAsia="zh-CN"/>
        </w:rPr>
        <w:t>PC1</w:t>
      </w:r>
      <w:r>
        <w:rPr>
          <w:lang w:eastAsia="zh-CN"/>
        </w:rPr>
        <w:t xml:space="preserve"> to send the file “a.txt” to server </w:t>
      </w:r>
      <w:r w:rsidRPr="00DF70BD">
        <w:rPr>
          <w:i/>
          <w:iCs/>
          <w:lang w:eastAsia="zh-CN"/>
        </w:rPr>
        <w:t>PC3</w:t>
      </w:r>
      <w:r>
        <w:rPr>
          <w:lang w:eastAsia="zh-CN"/>
        </w:rPr>
        <w:t>:</w:t>
      </w:r>
    </w:p>
    <w:p w14:paraId="4404C021" w14:textId="0D68366B" w:rsidR="0012181E" w:rsidRDefault="0012181E" w:rsidP="0012181E">
      <w:pPr>
        <w:pStyle w:val="Code-B"/>
        <w:tabs>
          <w:tab w:val="clear" w:pos="720"/>
        </w:tabs>
        <w:spacing w:before="120" w:after="120"/>
        <w:ind w:left="720"/>
      </w:pPr>
      <w:r w:rsidRPr="005F0306">
        <w:rPr>
          <w:b w:val="0"/>
          <w:bCs/>
        </w:rPr>
        <w:t>PC</w:t>
      </w:r>
      <w:r>
        <w:rPr>
          <w:b w:val="0"/>
          <w:bCs/>
        </w:rPr>
        <w:t>1</w:t>
      </w:r>
      <w:r w:rsidRPr="005F0306">
        <w:rPr>
          <w:b w:val="0"/>
          <w:bCs/>
        </w:rPr>
        <w:t xml:space="preserve">$ </w:t>
      </w:r>
      <w:r w:rsidRPr="009B063B">
        <w:t xml:space="preserve">cat </w:t>
      </w:r>
      <w:r>
        <w:t xml:space="preserve">a.txt </w:t>
      </w:r>
      <w:r w:rsidRPr="009B063B">
        <w:t>|</w:t>
      </w:r>
      <w:r>
        <w:t xml:space="preserve"> nc -6 -u </w:t>
      </w:r>
      <w:r w:rsidRPr="009B063B">
        <w:rPr>
          <w:b w:val="0"/>
          <w:bCs/>
          <w:i/>
          <w:iCs/>
        </w:rPr>
        <w:t>IPv6_address_of_PC</w:t>
      </w:r>
      <w:r>
        <w:rPr>
          <w:b w:val="0"/>
          <w:bCs/>
          <w:i/>
          <w:iCs/>
        </w:rPr>
        <w:t>3</w:t>
      </w:r>
      <w:r>
        <w:t xml:space="preserve"> 10086</w:t>
      </w:r>
    </w:p>
    <w:p w14:paraId="48F04442" w14:textId="3DCEB48F" w:rsidR="0012181E" w:rsidRDefault="0012181E" w:rsidP="00667B62">
      <w:pPr>
        <w:pStyle w:val="ListParagraph"/>
        <w:numPr>
          <w:ilvl w:val="0"/>
          <w:numId w:val="40"/>
        </w:numPr>
        <w:tabs>
          <w:tab w:val="clear" w:pos="1080"/>
          <w:tab w:val="left" w:pos="900"/>
        </w:tabs>
        <w:spacing w:before="120" w:after="120" w:line="240" w:lineRule="auto"/>
        <w:contextualSpacing w:val="0"/>
      </w:pPr>
      <w:r>
        <w:t xml:space="preserve">Delete the file “a.txt” from </w:t>
      </w:r>
      <w:r w:rsidRPr="0012181E">
        <w:rPr>
          <w:i/>
          <w:iCs/>
        </w:rPr>
        <w:t>PC1</w:t>
      </w:r>
      <w:r>
        <w:t>.</w:t>
      </w:r>
    </w:p>
    <w:p w14:paraId="64E4A744" w14:textId="6CCE69F2" w:rsidR="00993883" w:rsidRPr="009B063B" w:rsidRDefault="00993883" w:rsidP="00667B62">
      <w:pPr>
        <w:pStyle w:val="ListParagraph"/>
        <w:numPr>
          <w:ilvl w:val="0"/>
          <w:numId w:val="40"/>
        </w:numPr>
        <w:tabs>
          <w:tab w:val="clear" w:pos="1080"/>
          <w:tab w:val="left" w:pos="900"/>
        </w:tabs>
        <w:spacing w:after="120"/>
        <w:rPr>
          <w:lang w:eastAsia="zh-CN"/>
        </w:rPr>
      </w:pPr>
      <w:r>
        <w:t xml:space="preserve">Now, on </w:t>
      </w:r>
      <w:r w:rsidRPr="00DF70BD">
        <w:rPr>
          <w:i/>
          <w:iCs/>
        </w:rPr>
        <w:t>PC1</w:t>
      </w:r>
      <w:r>
        <w:t>, create</w:t>
      </w:r>
      <w:r w:rsidRPr="00DF70BD">
        <w:rPr>
          <w:rFonts w:eastAsia="Yu Mincho"/>
          <w:lang w:eastAsia="ja-JP"/>
        </w:rPr>
        <w:t xml:space="preserve"> a file that is bigger </w:t>
      </w:r>
      <w:proofErr w:type="gramStart"/>
      <w:r>
        <w:rPr>
          <w:rFonts w:eastAsia="Yu Mincho"/>
          <w:lang w:eastAsia="ja-JP"/>
        </w:rPr>
        <w:t>than  &gt;</w:t>
      </w:r>
      <w:proofErr w:type="gramEnd"/>
      <w:r>
        <w:rPr>
          <w:rFonts w:eastAsia="Yu Mincho"/>
          <w:lang w:eastAsia="ja-JP"/>
        </w:rPr>
        <w:t xml:space="preserve"> 1500 bytes that requires fragmentation at </w:t>
      </w:r>
      <w:r w:rsidRPr="00993883">
        <w:rPr>
          <w:rFonts w:eastAsia="Yu Mincho"/>
          <w:i/>
          <w:iCs/>
          <w:lang w:eastAsia="ja-JP"/>
        </w:rPr>
        <w:t>PC1</w:t>
      </w:r>
      <w:r>
        <w:rPr>
          <w:rFonts w:eastAsia="Yu Mincho"/>
          <w:lang w:eastAsia="ja-JP"/>
        </w:rPr>
        <w:t xml:space="preserve"> eth0 interface and at </w:t>
      </w:r>
      <w:r w:rsidRPr="00993883">
        <w:rPr>
          <w:rFonts w:eastAsia="Yu Mincho"/>
          <w:i/>
          <w:iCs/>
          <w:lang w:eastAsia="ja-JP"/>
        </w:rPr>
        <w:t>Router1</w:t>
      </w:r>
      <w:r>
        <w:rPr>
          <w:rFonts w:eastAsia="Yu Mincho"/>
          <w:lang w:eastAsia="ja-JP"/>
        </w:rPr>
        <w:t xml:space="preserve"> S2/0 interface. </w:t>
      </w:r>
      <w:r w:rsidRPr="00DF70BD">
        <w:rPr>
          <w:rFonts w:eastAsia="Yu Mincho"/>
          <w:lang w:eastAsia="ja-JP"/>
        </w:rPr>
        <w:t>Us</w:t>
      </w:r>
      <w:r>
        <w:rPr>
          <w:rFonts w:eastAsia="Yu Mincho"/>
          <w:lang w:eastAsia="ja-JP"/>
        </w:rPr>
        <w:t>e</w:t>
      </w:r>
      <w:r w:rsidRPr="00DF70BD">
        <w:rPr>
          <w:rFonts w:eastAsia="Yu Mincho"/>
          <w:lang w:eastAsia="ja-JP"/>
        </w:rPr>
        <w:t xml:space="preserve"> the following command</w:t>
      </w:r>
      <w:r>
        <w:rPr>
          <w:rFonts w:eastAsia="Yu Mincho"/>
          <w:lang w:eastAsia="ja-JP"/>
        </w:rPr>
        <w:t xml:space="preserve"> to </w:t>
      </w:r>
      <w:r w:rsidRPr="00DF70BD">
        <w:rPr>
          <w:rFonts w:eastAsia="Yu Mincho"/>
          <w:lang w:eastAsia="ja-JP"/>
        </w:rPr>
        <w:t>create file “a.txt”</w:t>
      </w:r>
      <w:r>
        <w:rPr>
          <w:rFonts w:eastAsia="Yu Mincho"/>
          <w:lang w:eastAsia="ja-JP"/>
        </w:rPr>
        <w:t xml:space="preserve"> with </w:t>
      </w:r>
      <w:r w:rsidRPr="0012181E">
        <w:rPr>
          <w:rFonts w:eastAsia="Yu Mincho"/>
          <w:b/>
          <w:bCs/>
          <w:lang w:eastAsia="ja-JP"/>
        </w:rPr>
        <w:t>N</w:t>
      </w:r>
      <w:r>
        <w:rPr>
          <w:rFonts w:eastAsia="Yu Mincho"/>
          <w:lang w:eastAsia="ja-JP"/>
        </w:rPr>
        <w:t xml:space="preserve"> = 1880.</w:t>
      </w:r>
    </w:p>
    <w:p w14:paraId="32F1B791" w14:textId="77777777" w:rsidR="00993883" w:rsidRPr="002F787A" w:rsidRDefault="00993883" w:rsidP="00993883">
      <w:pPr>
        <w:pStyle w:val="Code-B"/>
        <w:spacing w:before="120" w:after="120"/>
        <w:ind w:left="720"/>
      </w:pPr>
      <w:r w:rsidRPr="00A00FBF">
        <w:rPr>
          <w:b w:val="0"/>
        </w:rPr>
        <w:t>PC1</w:t>
      </w:r>
      <w:r w:rsidRPr="002F787A">
        <w:rPr>
          <w:b w:val="0"/>
        </w:rPr>
        <w:t>$</w:t>
      </w:r>
      <w:r>
        <w:rPr>
          <w:bCs/>
        </w:rPr>
        <w:t xml:space="preserve"> </w:t>
      </w:r>
      <w:r>
        <w:t>for i in {</w:t>
      </w:r>
      <w:proofErr w:type="gramStart"/>
      <w:r>
        <w:t>0..</w:t>
      </w:r>
      <w:proofErr w:type="gramEnd"/>
      <w:r>
        <w:t>N}; do echo -n “a” &gt;&gt; a.txt; done;</w:t>
      </w:r>
    </w:p>
    <w:p w14:paraId="7E1C03AC" w14:textId="77777777" w:rsidR="00993883" w:rsidRPr="00DF70BD" w:rsidRDefault="00993883" w:rsidP="00667B62">
      <w:pPr>
        <w:pStyle w:val="ListParagraph"/>
        <w:numPr>
          <w:ilvl w:val="0"/>
          <w:numId w:val="40"/>
        </w:numPr>
        <w:tabs>
          <w:tab w:val="clear" w:pos="1080"/>
          <w:tab w:val="left" w:pos="900"/>
        </w:tabs>
        <w:rPr>
          <w:shd w:val="pct15" w:color="auto" w:fill="FFFFFF"/>
          <w:lang w:eastAsia="zh-CN"/>
        </w:rPr>
      </w:pPr>
      <w:r>
        <w:rPr>
          <w:lang w:eastAsia="zh-CN"/>
        </w:rPr>
        <w:t xml:space="preserve">Using the autoconfigured global unicast IPv6 address of </w:t>
      </w:r>
      <w:r w:rsidRPr="00DF70BD">
        <w:rPr>
          <w:i/>
          <w:iCs/>
          <w:lang w:eastAsia="zh-CN"/>
        </w:rPr>
        <w:t>PC3</w:t>
      </w:r>
      <w:r>
        <w:rPr>
          <w:lang w:eastAsia="zh-CN"/>
        </w:rPr>
        <w:t xml:space="preserve"> to initiate </w:t>
      </w:r>
      <w:proofErr w:type="gramStart"/>
      <w:r>
        <w:rPr>
          <w:lang w:eastAsia="zh-CN"/>
        </w:rPr>
        <w:t>an</w:t>
      </w:r>
      <w:proofErr w:type="gramEnd"/>
      <w:r>
        <w:rPr>
          <w:lang w:eastAsia="zh-CN"/>
        </w:rPr>
        <w:t xml:space="preserve"> </w:t>
      </w:r>
      <w:r w:rsidRPr="00DF70BD">
        <w:rPr>
          <w:rFonts w:ascii="Consolas" w:hAnsi="Consolas" w:cs="Consolas"/>
          <w:lang w:eastAsia="zh-CN"/>
        </w:rPr>
        <w:t>nc</w:t>
      </w:r>
      <w:r>
        <w:rPr>
          <w:lang w:eastAsia="zh-CN"/>
        </w:rPr>
        <w:t xml:space="preserve"> client on </w:t>
      </w:r>
      <w:r w:rsidRPr="00DF70BD">
        <w:rPr>
          <w:i/>
          <w:iCs/>
          <w:lang w:eastAsia="zh-CN"/>
        </w:rPr>
        <w:t>PC1</w:t>
      </w:r>
      <w:r>
        <w:rPr>
          <w:lang w:eastAsia="zh-CN"/>
        </w:rPr>
        <w:t xml:space="preserve"> to send the file “a.txt” to server </w:t>
      </w:r>
      <w:r w:rsidRPr="00DF70BD">
        <w:rPr>
          <w:i/>
          <w:iCs/>
          <w:lang w:eastAsia="zh-CN"/>
        </w:rPr>
        <w:t>PC3</w:t>
      </w:r>
      <w:r>
        <w:rPr>
          <w:lang w:eastAsia="zh-CN"/>
        </w:rPr>
        <w:t>:</w:t>
      </w:r>
    </w:p>
    <w:p w14:paraId="13C5E110" w14:textId="77777777" w:rsidR="00993883" w:rsidRDefault="00993883" w:rsidP="00993883">
      <w:pPr>
        <w:pStyle w:val="Code-B"/>
        <w:tabs>
          <w:tab w:val="clear" w:pos="720"/>
        </w:tabs>
        <w:spacing w:before="120" w:after="120"/>
        <w:ind w:left="720"/>
      </w:pPr>
      <w:r w:rsidRPr="005F0306">
        <w:rPr>
          <w:b w:val="0"/>
          <w:bCs/>
        </w:rPr>
        <w:t>PC</w:t>
      </w:r>
      <w:r>
        <w:rPr>
          <w:b w:val="0"/>
          <w:bCs/>
        </w:rPr>
        <w:t>1</w:t>
      </w:r>
      <w:r w:rsidRPr="005F0306">
        <w:rPr>
          <w:b w:val="0"/>
          <w:bCs/>
        </w:rPr>
        <w:t xml:space="preserve">$ </w:t>
      </w:r>
      <w:r w:rsidRPr="009B063B">
        <w:t xml:space="preserve">cat </w:t>
      </w:r>
      <w:r>
        <w:t xml:space="preserve">a.txt </w:t>
      </w:r>
      <w:r w:rsidRPr="009B063B">
        <w:t>|</w:t>
      </w:r>
      <w:r>
        <w:t xml:space="preserve"> nc -6 -u </w:t>
      </w:r>
      <w:r w:rsidRPr="009B063B">
        <w:rPr>
          <w:b w:val="0"/>
          <w:bCs/>
          <w:i/>
          <w:iCs/>
        </w:rPr>
        <w:t>IPv6_address_of_PC</w:t>
      </w:r>
      <w:r>
        <w:rPr>
          <w:b w:val="0"/>
          <w:bCs/>
          <w:i/>
          <w:iCs/>
        </w:rPr>
        <w:t>3</w:t>
      </w:r>
      <w:r>
        <w:t xml:space="preserve"> 10086</w:t>
      </w:r>
    </w:p>
    <w:p w14:paraId="5DD34D40" w14:textId="234EB6C1" w:rsidR="00993883" w:rsidRDefault="00993883" w:rsidP="00667B62">
      <w:pPr>
        <w:pStyle w:val="ListParagraph"/>
        <w:numPr>
          <w:ilvl w:val="0"/>
          <w:numId w:val="40"/>
        </w:numPr>
        <w:tabs>
          <w:tab w:val="clear" w:pos="1080"/>
          <w:tab w:val="left" w:pos="900"/>
        </w:tabs>
        <w:spacing w:before="120" w:after="120" w:line="240" w:lineRule="auto"/>
        <w:contextualSpacing w:val="0"/>
      </w:pPr>
      <w:r>
        <w:t xml:space="preserve">Delete the file “a.txt” from </w:t>
      </w:r>
      <w:r w:rsidRPr="0012181E">
        <w:rPr>
          <w:i/>
          <w:iCs/>
        </w:rPr>
        <w:t>PC1</w:t>
      </w:r>
      <w:r>
        <w:t>.</w:t>
      </w:r>
      <w:r w:rsidRPr="008F034E">
        <w:rPr>
          <w:noProof/>
        </w:rPr>
        <w:drawing>
          <wp:anchor distT="0" distB="0" distL="114300" distR="114300" simplePos="0" relativeHeight="251767808" behindDoc="0" locked="0" layoutInCell="1" allowOverlap="1" wp14:anchorId="5762D439" wp14:editId="44A790C2">
            <wp:simplePos x="0" y="0"/>
            <wp:positionH relativeFrom="column">
              <wp:posOffset>-712582</wp:posOffset>
            </wp:positionH>
            <wp:positionV relativeFrom="paragraph">
              <wp:posOffset>162746</wp:posOffset>
            </wp:positionV>
            <wp:extent cx="485336" cy="485336"/>
            <wp:effectExtent l="0" t="0" r="0" b="0"/>
            <wp:wrapNone/>
            <wp:docPr id="10" name="Picture 10"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p>
    <w:p w14:paraId="48D32E42" w14:textId="755089E1" w:rsidR="00AC6091" w:rsidRDefault="0012181E" w:rsidP="00667B62">
      <w:pPr>
        <w:pStyle w:val="ListParagraph"/>
        <w:numPr>
          <w:ilvl w:val="0"/>
          <w:numId w:val="40"/>
        </w:numPr>
        <w:tabs>
          <w:tab w:val="clear" w:pos="1080"/>
          <w:tab w:val="left" w:pos="900"/>
        </w:tabs>
        <w:spacing w:before="120" w:after="120" w:line="240" w:lineRule="auto"/>
        <w:contextualSpacing w:val="0"/>
      </w:pPr>
      <w:r>
        <w:t>Stop the Wireshark capture</w:t>
      </w:r>
      <w:r w:rsidR="00993883">
        <w:t>s</w:t>
      </w:r>
      <w:r>
        <w:t xml:space="preserve"> and save.</w:t>
      </w:r>
    </w:p>
    <w:p w14:paraId="330E048C" w14:textId="1DAC000A" w:rsidR="00EF6E88" w:rsidRDefault="00DA3521" w:rsidP="00EF6E88">
      <w:pPr>
        <w:pStyle w:val="LabTitle"/>
      </w:pPr>
      <w:r w:rsidRPr="00DC1F6E">
        <w:drawing>
          <wp:anchor distT="0" distB="0" distL="114300" distR="114300" simplePos="0" relativeHeight="251773952" behindDoc="0" locked="0" layoutInCell="1" allowOverlap="1" wp14:anchorId="406A410A" wp14:editId="511F9EB8">
            <wp:simplePos x="0" y="0"/>
            <wp:positionH relativeFrom="column">
              <wp:posOffset>-632012</wp:posOffset>
            </wp:positionH>
            <wp:positionV relativeFrom="paragraph">
              <wp:posOffset>196215</wp:posOffset>
            </wp:positionV>
            <wp:extent cx="466725" cy="381000"/>
            <wp:effectExtent l="0" t="0" r="9525" b="0"/>
            <wp:wrapThrough wrapText="bothSides">
              <wp:wrapPolygon edited="0">
                <wp:start x="0" y="0"/>
                <wp:lineTo x="0" y="20520"/>
                <wp:lineTo x="21159" y="20520"/>
                <wp:lineTo x="2115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8A297" w14:textId="0C3D106E" w:rsidR="00EF6E88" w:rsidRDefault="00EF6E88" w:rsidP="00EF6E88">
      <w:pPr>
        <w:pStyle w:val="LabTitle"/>
      </w:pPr>
      <w:r w:rsidRPr="00AF0252">
        <w:t>Lab Question</w:t>
      </w:r>
      <w:r>
        <w:t>s</w:t>
      </w:r>
      <w:r w:rsidRPr="00AF0252">
        <w:t>/Report</w:t>
      </w:r>
      <w:r>
        <w:t xml:space="preserve">:  </w:t>
      </w:r>
    </w:p>
    <w:p w14:paraId="4F9ADCE0" w14:textId="52979E8C" w:rsidR="00EF6E88" w:rsidRDefault="00EF6E88" w:rsidP="00EF6E88">
      <w:pPr>
        <w:pStyle w:val="BodyA"/>
        <w:spacing w:before="120" w:after="120"/>
        <w:ind w:left="360"/>
        <w:contextualSpacing/>
        <w:rPr>
          <w:rFonts w:asciiTheme="minorHAnsi" w:hAnsiTheme="minorHAnsi"/>
        </w:rPr>
      </w:pPr>
      <w:r w:rsidRPr="003F7743">
        <w:rPr>
          <w:rFonts w:asciiTheme="minorHAnsi" w:hAnsiTheme="minorHAnsi"/>
        </w:rPr>
        <w:t>From the saved Wireshark data</w:t>
      </w:r>
      <w:r>
        <w:rPr>
          <w:rFonts w:asciiTheme="minorHAnsi" w:hAnsiTheme="minorHAnsi"/>
        </w:rPr>
        <w:t>:</w:t>
      </w:r>
    </w:p>
    <w:p w14:paraId="7B26BF2A" w14:textId="77777777" w:rsidR="00993883" w:rsidRDefault="00EF6E88" w:rsidP="00667B62">
      <w:pPr>
        <w:pStyle w:val="BodyA"/>
        <w:numPr>
          <w:ilvl w:val="0"/>
          <w:numId w:val="42"/>
        </w:numPr>
        <w:spacing w:before="120" w:after="120"/>
        <w:contextualSpacing/>
        <w:rPr>
          <w:rFonts w:asciiTheme="minorHAnsi" w:hAnsiTheme="minorHAnsi"/>
        </w:rPr>
      </w:pPr>
      <w:r>
        <w:rPr>
          <w:rFonts w:asciiTheme="minorHAnsi" w:hAnsiTheme="minorHAnsi"/>
        </w:rPr>
        <w:t xml:space="preserve">Find the </w:t>
      </w:r>
      <w:r w:rsidRPr="003F7743">
        <w:rPr>
          <w:rFonts w:asciiTheme="minorHAnsi" w:hAnsiTheme="minorHAnsi"/>
        </w:rPr>
        <w:t>IP datagram</w:t>
      </w:r>
      <w:r>
        <w:rPr>
          <w:rFonts w:asciiTheme="minorHAnsi" w:hAnsiTheme="minorHAnsi"/>
        </w:rPr>
        <w:t xml:space="preserve"> that was transmitted in Step 6</w:t>
      </w:r>
      <w:r w:rsidRPr="003F7743">
        <w:rPr>
          <w:rFonts w:asciiTheme="minorHAnsi" w:hAnsiTheme="minorHAnsi"/>
        </w:rPr>
        <w:t>. Look at the complete datagram</w:t>
      </w:r>
      <w:r>
        <w:rPr>
          <w:rFonts w:asciiTheme="minorHAnsi" w:hAnsiTheme="minorHAnsi"/>
        </w:rPr>
        <w:t xml:space="preserve"> and</w:t>
      </w:r>
      <w:r w:rsidR="00993883">
        <w:rPr>
          <w:rFonts w:asciiTheme="minorHAnsi" w:hAnsiTheme="minorHAnsi"/>
        </w:rPr>
        <w:t>:</w:t>
      </w:r>
      <w:r>
        <w:rPr>
          <w:rFonts w:asciiTheme="minorHAnsi" w:hAnsiTheme="minorHAnsi"/>
        </w:rPr>
        <w:t xml:space="preserve"> </w:t>
      </w:r>
    </w:p>
    <w:p w14:paraId="64E27507" w14:textId="2E54142E" w:rsidR="00993883" w:rsidRDefault="00993883" w:rsidP="00667B62">
      <w:pPr>
        <w:pStyle w:val="BodyA"/>
        <w:numPr>
          <w:ilvl w:val="0"/>
          <w:numId w:val="45"/>
        </w:numPr>
        <w:spacing w:before="120" w:after="120"/>
        <w:contextualSpacing/>
        <w:rPr>
          <w:rFonts w:asciiTheme="minorHAnsi" w:hAnsiTheme="minorHAnsi"/>
        </w:rPr>
      </w:pPr>
      <w:r>
        <w:rPr>
          <w:rFonts w:asciiTheme="minorHAnsi" w:hAnsiTheme="minorHAnsi"/>
        </w:rPr>
        <w:t>I</w:t>
      </w:r>
      <w:r w:rsidR="00EF6E88">
        <w:rPr>
          <w:rFonts w:asciiTheme="minorHAnsi" w:hAnsiTheme="minorHAnsi"/>
        </w:rPr>
        <w:t>dentify the IPv6 header</w:t>
      </w:r>
      <w:r>
        <w:rPr>
          <w:rFonts w:asciiTheme="minorHAnsi" w:hAnsiTheme="minorHAnsi"/>
        </w:rPr>
        <w:t>.</w:t>
      </w:r>
      <w:r w:rsidR="00EF6E88">
        <w:rPr>
          <w:rFonts w:asciiTheme="minorHAnsi" w:hAnsiTheme="minorHAnsi"/>
        </w:rPr>
        <w:t xml:space="preserve"> What is the value of the Next Header field</w:t>
      </w:r>
      <w:r>
        <w:rPr>
          <w:rFonts w:asciiTheme="minorHAnsi" w:hAnsiTheme="minorHAnsi"/>
        </w:rPr>
        <w:t>?</w:t>
      </w:r>
      <w:ins w:id="146" w:author="vineet bharot" w:date="2021-03-13T18:12:00Z">
        <w:r w:rsidR="00636F2E">
          <w:rPr>
            <w:rFonts w:asciiTheme="minorHAnsi" w:hAnsiTheme="minorHAnsi"/>
          </w:rPr>
          <w:t xml:space="preserve"> </w:t>
        </w:r>
        <w:proofErr w:type="gramStart"/>
        <w:r w:rsidR="00636F2E">
          <w:rPr>
            <w:rFonts w:asciiTheme="minorHAnsi" w:hAnsiTheme="minorHAnsi"/>
          </w:rPr>
          <w:t>UDP(</w:t>
        </w:r>
        <w:proofErr w:type="gramEnd"/>
        <w:r w:rsidR="00636F2E">
          <w:rPr>
            <w:rFonts w:asciiTheme="minorHAnsi" w:hAnsiTheme="minorHAnsi"/>
          </w:rPr>
          <w:t>17)</w:t>
        </w:r>
      </w:ins>
    </w:p>
    <w:p w14:paraId="46B2D023" w14:textId="1B2FA9A7" w:rsidR="00EF6E88" w:rsidRDefault="00EF6E88" w:rsidP="00667B62">
      <w:pPr>
        <w:pStyle w:val="BodyA"/>
        <w:numPr>
          <w:ilvl w:val="0"/>
          <w:numId w:val="45"/>
        </w:numPr>
        <w:spacing w:before="120" w:after="120"/>
        <w:contextualSpacing/>
        <w:rPr>
          <w:rFonts w:asciiTheme="minorHAnsi" w:hAnsiTheme="minorHAnsi"/>
        </w:rPr>
      </w:pPr>
      <w:r>
        <w:rPr>
          <w:rFonts w:asciiTheme="minorHAnsi" w:hAnsiTheme="minorHAnsi"/>
        </w:rPr>
        <w:t>Identify the UDP header showing the source and destination ports and payload length.</w:t>
      </w:r>
    </w:p>
    <w:p w14:paraId="0E8C3B9F" w14:textId="1B841F5E" w:rsidR="00BF1BC2" w:rsidRDefault="00BF1BC2" w:rsidP="00BF1BC2">
      <w:pPr>
        <w:pStyle w:val="BodyA"/>
        <w:numPr>
          <w:ilvl w:val="2"/>
          <w:numId w:val="42"/>
        </w:numPr>
        <w:spacing w:before="120" w:after="120"/>
        <w:contextualSpacing/>
        <w:rPr>
          <w:ins w:id="147" w:author="vineet bharot" w:date="2021-03-13T18:12:00Z"/>
          <w:rFonts w:asciiTheme="minorHAnsi" w:hAnsiTheme="minorHAnsi"/>
        </w:rPr>
      </w:pPr>
      <w:ins w:id="148" w:author="vineet bharot" w:date="2021-03-13T18:12:00Z">
        <w:r w:rsidRPr="00BF1BC2">
          <w:rPr>
            <w:rFonts w:asciiTheme="minorHAnsi" w:hAnsiTheme="minorHAnsi"/>
          </w:rPr>
          <w:t>Src Port: 10086, Dst Port: 10086</w:t>
        </w:r>
        <w:r>
          <w:rPr>
            <w:rFonts w:asciiTheme="minorHAnsi" w:hAnsiTheme="minorHAnsi"/>
          </w:rPr>
          <w:t>, length: 809</w:t>
        </w:r>
        <w:r w:rsidR="00895B6A">
          <w:rPr>
            <w:rFonts w:asciiTheme="minorHAnsi" w:hAnsiTheme="minorHAnsi"/>
          </w:rPr>
          <w:t xml:space="preserve"> (total length: 863)</w:t>
        </w:r>
      </w:ins>
    </w:p>
    <w:p w14:paraId="2A8E0A09" w14:textId="77777777" w:rsidR="00EF6E88" w:rsidRDefault="00EF6E88" w:rsidP="00667B62">
      <w:pPr>
        <w:pStyle w:val="BodyA"/>
        <w:numPr>
          <w:ilvl w:val="0"/>
          <w:numId w:val="42"/>
        </w:numPr>
        <w:spacing w:before="120" w:after="120"/>
        <w:contextualSpacing/>
        <w:rPr>
          <w:rFonts w:asciiTheme="minorHAnsi" w:hAnsiTheme="minorHAnsi"/>
        </w:rPr>
      </w:pPr>
      <w:r>
        <w:rPr>
          <w:rFonts w:asciiTheme="minorHAnsi" w:hAnsiTheme="minorHAnsi"/>
        </w:rPr>
        <w:t xml:space="preserve">Find the IP datagrams that were transmitted in Step 9. </w:t>
      </w:r>
    </w:p>
    <w:p w14:paraId="66F8E918" w14:textId="4B5C52F4" w:rsidR="00EF6E88" w:rsidRDefault="00EF6E88" w:rsidP="00667B62">
      <w:pPr>
        <w:pStyle w:val="BodyA"/>
        <w:numPr>
          <w:ilvl w:val="1"/>
          <w:numId w:val="42"/>
        </w:numPr>
        <w:spacing w:before="120" w:after="120"/>
        <w:contextualSpacing/>
        <w:rPr>
          <w:rFonts w:asciiTheme="minorHAnsi" w:hAnsiTheme="minorHAnsi"/>
        </w:rPr>
      </w:pPr>
      <w:r>
        <w:rPr>
          <w:rFonts w:asciiTheme="minorHAnsi" w:hAnsiTheme="minorHAnsi"/>
        </w:rPr>
        <w:t>How many fragments were generated</w:t>
      </w:r>
      <w:ins w:id="149" w:author="vineet bharot" w:date="2021-03-13T18:12:00Z">
        <w:r w:rsidR="00621EE0">
          <w:rPr>
            <w:rFonts w:asciiTheme="minorHAnsi" w:hAnsiTheme="minorHAnsi"/>
          </w:rPr>
          <w:t xml:space="preserve"> 1</w:t>
        </w:r>
      </w:ins>
      <w:r w:rsidR="00993883">
        <w:rPr>
          <w:rFonts w:asciiTheme="minorHAnsi" w:hAnsiTheme="minorHAnsi"/>
        </w:rPr>
        <w:t>? On which link?</w:t>
      </w:r>
      <w:ins w:id="150" w:author="vineet bharot" w:date="2021-03-13T18:12:00Z">
        <w:r w:rsidR="007F01EA">
          <w:rPr>
            <w:rFonts w:asciiTheme="minorHAnsi" w:hAnsiTheme="minorHAnsi"/>
          </w:rPr>
          <w:t xml:space="preserve"> 2 on s2/0 </w:t>
        </w:r>
      </w:ins>
    </w:p>
    <w:p w14:paraId="4186B756" w14:textId="316F1435" w:rsidR="00EF6E88" w:rsidRDefault="00EF6E88" w:rsidP="00667B62">
      <w:pPr>
        <w:pStyle w:val="BodyA"/>
        <w:numPr>
          <w:ilvl w:val="1"/>
          <w:numId w:val="42"/>
        </w:numPr>
        <w:spacing w:before="120" w:after="120"/>
        <w:contextualSpacing/>
        <w:rPr>
          <w:rFonts w:asciiTheme="minorHAnsi" w:hAnsiTheme="minorHAnsi"/>
        </w:rPr>
      </w:pPr>
      <w:r>
        <w:rPr>
          <w:rFonts w:asciiTheme="minorHAnsi" w:hAnsiTheme="minorHAnsi"/>
        </w:rPr>
        <w:t xml:space="preserve">Find the first fragment. </w:t>
      </w:r>
      <w:r w:rsidR="00993883">
        <w:rPr>
          <w:rFonts w:asciiTheme="minorHAnsi" w:hAnsiTheme="minorHAnsi"/>
        </w:rPr>
        <w:t>Identify the IPv6 header. What is the value of the Next Header field?</w:t>
      </w:r>
      <w:ins w:id="151" w:author="vineet bharot" w:date="2021-03-13T18:12:00Z">
        <w:r w:rsidR="007F01EA" w:rsidRPr="007F01EA">
          <w:t xml:space="preserve"> </w:t>
        </w:r>
        <w:r w:rsidR="007F01EA" w:rsidRPr="007F01EA">
          <w:rPr>
            <w:rFonts w:asciiTheme="minorHAnsi" w:hAnsiTheme="minorHAnsi"/>
          </w:rPr>
          <w:t>Next Header: Fragment Header for IPv6 (44)</w:t>
        </w:r>
      </w:ins>
    </w:p>
    <w:p w14:paraId="5B3D414E" w14:textId="2CF644EA" w:rsidR="00993883" w:rsidRDefault="00993883" w:rsidP="00667B62">
      <w:pPr>
        <w:pStyle w:val="BodyA"/>
        <w:numPr>
          <w:ilvl w:val="1"/>
          <w:numId w:val="42"/>
        </w:numPr>
        <w:spacing w:before="120" w:after="120"/>
        <w:contextualSpacing/>
        <w:rPr>
          <w:rFonts w:asciiTheme="minorHAnsi" w:hAnsiTheme="minorHAnsi"/>
        </w:rPr>
      </w:pPr>
      <w:r>
        <w:rPr>
          <w:rFonts w:asciiTheme="minorHAnsi" w:hAnsiTheme="minorHAnsi"/>
        </w:rPr>
        <w:t>Identify all the fields in the Fragment Header.</w:t>
      </w:r>
    </w:p>
    <w:p w14:paraId="7EBE7D6D" w14:textId="77777777" w:rsidR="00DC4B99" w:rsidRDefault="00DC4B99" w:rsidP="00DC4B99">
      <w:pPr>
        <w:pStyle w:val="BodyA"/>
        <w:spacing w:before="120" w:after="120"/>
        <w:contextualSpacing/>
        <w:rPr>
          <w:ins w:id="152" w:author="vineet bharot" w:date="2021-03-13T18:12:00Z"/>
          <w:rFonts w:asciiTheme="minorHAnsi" w:hAnsiTheme="minorHAnsi"/>
        </w:rPr>
      </w:pPr>
    </w:p>
    <w:p w14:paraId="75B5C00F" w14:textId="77777777" w:rsidR="007F01EA" w:rsidRPr="007F01EA" w:rsidRDefault="007F01EA" w:rsidP="00DC4B99">
      <w:pPr>
        <w:pStyle w:val="BodyA"/>
        <w:spacing w:before="120" w:after="120"/>
        <w:ind w:left="2700"/>
        <w:contextualSpacing/>
        <w:rPr>
          <w:ins w:id="153" w:author="vineet bharot" w:date="2021-03-13T18:12:00Z"/>
          <w:rFonts w:asciiTheme="minorHAnsi" w:hAnsiTheme="minorHAnsi"/>
        </w:rPr>
      </w:pPr>
      <w:ins w:id="154" w:author="vineet bharot" w:date="2021-03-13T18:12:00Z">
        <w:r w:rsidRPr="007F01EA">
          <w:rPr>
            <w:rFonts w:asciiTheme="minorHAnsi" w:hAnsiTheme="minorHAnsi"/>
          </w:rPr>
          <w:t xml:space="preserve">    Fragment Header for IPv6</w:t>
        </w:r>
      </w:ins>
    </w:p>
    <w:p w14:paraId="5895E4D3" w14:textId="77777777" w:rsidR="007F01EA" w:rsidRPr="007F01EA" w:rsidRDefault="007F01EA" w:rsidP="00DC4B99">
      <w:pPr>
        <w:pStyle w:val="BodyA"/>
        <w:spacing w:before="120" w:after="120"/>
        <w:ind w:left="2700"/>
        <w:contextualSpacing/>
        <w:rPr>
          <w:ins w:id="155" w:author="vineet bharot" w:date="2021-03-13T18:12:00Z"/>
          <w:rFonts w:asciiTheme="minorHAnsi" w:hAnsiTheme="minorHAnsi"/>
        </w:rPr>
      </w:pPr>
      <w:ins w:id="156" w:author="vineet bharot" w:date="2021-03-13T18:12:00Z">
        <w:r w:rsidRPr="007F01EA">
          <w:rPr>
            <w:rFonts w:asciiTheme="minorHAnsi" w:hAnsiTheme="minorHAnsi"/>
          </w:rPr>
          <w:t xml:space="preserve">        Next header: UDP (17)</w:t>
        </w:r>
      </w:ins>
    </w:p>
    <w:p w14:paraId="097869B8" w14:textId="77777777" w:rsidR="007F01EA" w:rsidRPr="007F01EA" w:rsidRDefault="007F01EA" w:rsidP="00DC4B99">
      <w:pPr>
        <w:pStyle w:val="BodyA"/>
        <w:spacing w:before="120" w:after="120"/>
        <w:ind w:left="2700"/>
        <w:contextualSpacing/>
        <w:rPr>
          <w:ins w:id="157" w:author="vineet bharot" w:date="2021-03-13T18:12:00Z"/>
          <w:rFonts w:asciiTheme="minorHAnsi" w:hAnsiTheme="minorHAnsi"/>
        </w:rPr>
      </w:pPr>
      <w:ins w:id="158" w:author="vineet bharot" w:date="2021-03-13T18:12:00Z">
        <w:r w:rsidRPr="007F01EA">
          <w:rPr>
            <w:rFonts w:asciiTheme="minorHAnsi" w:hAnsiTheme="minorHAnsi"/>
          </w:rPr>
          <w:t xml:space="preserve">        Reserved octet: 0x00</w:t>
        </w:r>
      </w:ins>
    </w:p>
    <w:p w14:paraId="6B7C5D02" w14:textId="77777777" w:rsidR="007F01EA" w:rsidRPr="007F01EA" w:rsidRDefault="007F01EA" w:rsidP="00DC4B99">
      <w:pPr>
        <w:pStyle w:val="BodyA"/>
        <w:spacing w:before="120" w:after="120"/>
        <w:ind w:left="2700"/>
        <w:contextualSpacing/>
        <w:rPr>
          <w:ins w:id="159" w:author="vineet bharot" w:date="2021-03-13T18:12:00Z"/>
          <w:rFonts w:asciiTheme="minorHAnsi" w:hAnsiTheme="minorHAnsi"/>
        </w:rPr>
      </w:pPr>
      <w:ins w:id="160" w:author="vineet bharot" w:date="2021-03-13T18:12:00Z">
        <w:r w:rsidRPr="007F01EA">
          <w:rPr>
            <w:rFonts w:asciiTheme="minorHAnsi" w:hAnsiTheme="minorHAnsi"/>
          </w:rPr>
          <w:lastRenderedPageBreak/>
          <w:t xml:space="preserve">        0000 0000 0000 0... = Offset: 0 (0 bytes)</w:t>
        </w:r>
      </w:ins>
    </w:p>
    <w:p w14:paraId="1D08F32A" w14:textId="77777777" w:rsidR="007F01EA" w:rsidRPr="007F01EA" w:rsidRDefault="007F01EA" w:rsidP="00DC4B99">
      <w:pPr>
        <w:pStyle w:val="BodyA"/>
        <w:spacing w:before="120" w:after="120"/>
        <w:ind w:left="2700"/>
        <w:contextualSpacing/>
        <w:rPr>
          <w:ins w:id="161" w:author="vineet bharot" w:date="2021-03-13T18:12:00Z"/>
          <w:rFonts w:asciiTheme="minorHAnsi" w:hAnsiTheme="minorHAnsi"/>
        </w:rPr>
      </w:pPr>
      <w:ins w:id="162" w:author="vineet bharot" w:date="2021-03-13T18:12:00Z">
        <w:r w:rsidRPr="007F01EA">
          <w:rPr>
            <w:rFonts w:asciiTheme="minorHAnsi" w:hAnsiTheme="minorHAnsi"/>
          </w:rPr>
          <w:t xml:space="preserve">        .... .... .... .00. = Reserved bits: 0</w:t>
        </w:r>
      </w:ins>
    </w:p>
    <w:p w14:paraId="7B655936" w14:textId="77777777" w:rsidR="007F01EA" w:rsidRPr="007F01EA" w:rsidRDefault="007F01EA" w:rsidP="00DC4B99">
      <w:pPr>
        <w:pStyle w:val="BodyA"/>
        <w:spacing w:before="120" w:after="120"/>
        <w:ind w:left="2700"/>
        <w:contextualSpacing/>
        <w:rPr>
          <w:ins w:id="163" w:author="vineet bharot" w:date="2021-03-13T18:12:00Z"/>
          <w:rFonts w:asciiTheme="minorHAnsi" w:hAnsiTheme="minorHAnsi"/>
        </w:rPr>
      </w:pPr>
      <w:ins w:id="164" w:author="vineet bharot" w:date="2021-03-13T18:12:00Z">
        <w:r w:rsidRPr="007F01EA">
          <w:rPr>
            <w:rFonts w:asciiTheme="minorHAnsi" w:hAnsiTheme="minorHAnsi"/>
          </w:rPr>
          <w:t xml:space="preserve">        .... .... .... ...1 = More Fragments: Yes</w:t>
        </w:r>
      </w:ins>
    </w:p>
    <w:p w14:paraId="7A1C6D57" w14:textId="77777777" w:rsidR="007F01EA" w:rsidRPr="007F01EA" w:rsidRDefault="007F01EA" w:rsidP="00DC4B99">
      <w:pPr>
        <w:pStyle w:val="BodyA"/>
        <w:spacing w:before="120" w:after="120"/>
        <w:ind w:left="2700"/>
        <w:contextualSpacing/>
        <w:rPr>
          <w:ins w:id="165" w:author="vineet bharot" w:date="2021-03-13T18:12:00Z"/>
          <w:rFonts w:asciiTheme="minorHAnsi" w:hAnsiTheme="minorHAnsi"/>
        </w:rPr>
      </w:pPr>
      <w:ins w:id="166" w:author="vineet bharot" w:date="2021-03-13T18:12:00Z">
        <w:r w:rsidRPr="007F01EA">
          <w:rPr>
            <w:rFonts w:asciiTheme="minorHAnsi" w:hAnsiTheme="minorHAnsi"/>
          </w:rPr>
          <w:t xml:space="preserve">        Identification: 0x8b4819a2</w:t>
        </w:r>
      </w:ins>
    </w:p>
    <w:p w14:paraId="7ACCED88" w14:textId="2F9BA535" w:rsidR="007F01EA" w:rsidRDefault="007F01EA" w:rsidP="00DC4B99">
      <w:pPr>
        <w:pStyle w:val="BodyA"/>
        <w:spacing w:before="120" w:after="120"/>
        <w:ind w:left="2700"/>
        <w:contextualSpacing/>
        <w:rPr>
          <w:ins w:id="167" w:author="vineet bharot" w:date="2021-03-13T18:12:00Z"/>
          <w:rFonts w:asciiTheme="minorHAnsi" w:hAnsiTheme="minorHAnsi"/>
        </w:rPr>
      </w:pPr>
      <w:ins w:id="168" w:author="vineet bharot" w:date="2021-03-13T18:12:00Z">
        <w:r w:rsidRPr="007F01EA">
          <w:rPr>
            <w:rFonts w:asciiTheme="minorHAnsi" w:hAnsiTheme="minorHAnsi"/>
          </w:rPr>
          <w:t>Data (1232 bytes)</w:t>
        </w:r>
      </w:ins>
    </w:p>
    <w:p w14:paraId="2D73B211" w14:textId="0D66F253" w:rsidR="00993883" w:rsidRDefault="00993883" w:rsidP="00667B62">
      <w:pPr>
        <w:pStyle w:val="BodyA"/>
        <w:numPr>
          <w:ilvl w:val="0"/>
          <w:numId w:val="42"/>
        </w:numPr>
        <w:spacing w:before="120" w:after="120"/>
        <w:contextualSpacing/>
        <w:rPr>
          <w:rFonts w:asciiTheme="minorHAnsi" w:hAnsiTheme="minorHAnsi"/>
        </w:rPr>
      </w:pPr>
      <w:r>
        <w:rPr>
          <w:rFonts w:asciiTheme="minorHAnsi" w:hAnsiTheme="minorHAnsi"/>
        </w:rPr>
        <w:t xml:space="preserve">Find the IP datagrams that were transmitted in Step 12. </w:t>
      </w:r>
      <w:ins w:id="169" w:author="vineet bharot" w:date="2021-03-13T18:12:00Z">
        <w:r w:rsidR="007F01EA">
          <w:rPr>
            <w:rFonts w:asciiTheme="minorHAnsi" w:hAnsiTheme="minorHAnsi"/>
          </w:rPr>
          <w:t xml:space="preserve"> </w:t>
        </w:r>
      </w:ins>
    </w:p>
    <w:p w14:paraId="4A82EEE6" w14:textId="1434E243" w:rsidR="00993883" w:rsidRDefault="00993883" w:rsidP="00667B62">
      <w:pPr>
        <w:pStyle w:val="BodyA"/>
        <w:numPr>
          <w:ilvl w:val="1"/>
          <w:numId w:val="42"/>
        </w:numPr>
        <w:spacing w:before="120" w:after="120"/>
        <w:contextualSpacing/>
        <w:rPr>
          <w:rFonts w:asciiTheme="minorHAnsi" w:hAnsiTheme="minorHAnsi"/>
        </w:rPr>
      </w:pPr>
      <w:r>
        <w:rPr>
          <w:rFonts w:asciiTheme="minorHAnsi" w:hAnsiTheme="minorHAnsi"/>
        </w:rPr>
        <w:t xml:space="preserve">How many fragments were generated? On </w:t>
      </w:r>
      <w:r w:rsidRPr="00993883">
        <w:rPr>
          <w:rFonts w:asciiTheme="minorHAnsi" w:hAnsiTheme="minorHAnsi"/>
          <w:i/>
          <w:iCs/>
        </w:rPr>
        <w:t xml:space="preserve">PC1 </w:t>
      </w:r>
      <w:r>
        <w:rPr>
          <w:rFonts w:asciiTheme="minorHAnsi" w:hAnsiTheme="minorHAnsi"/>
        </w:rPr>
        <w:t>interface</w:t>
      </w:r>
      <w:ins w:id="170" w:author="vineet bharot" w:date="2021-03-13T18:12:00Z">
        <w:r w:rsidR="00621EE0">
          <w:rPr>
            <w:rFonts w:asciiTheme="minorHAnsi" w:hAnsiTheme="minorHAnsi"/>
          </w:rPr>
          <w:t xml:space="preserve"> 2</w:t>
        </w:r>
      </w:ins>
      <w:r>
        <w:rPr>
          <w:rFonts w:asciiTheme="minorHAnsi" w:hAnsiTheme="minorHAnsi"/>
        </w:rPr>
        <w:t xml:space="preserve">? On </w:t>
      </w:r>
      <w:r w:rsidRPr="00993883">
        <w:rPr>
          <w:rFonts w:asciiTheme="minorHAnsi" w:hAnsiTheme="minorHAnsi"/>
          <w:i/>
          <w:iCs/>
        </w:rPr>
        <w:t>Router1</w:t>
      </w:r>
      <w:r>
        <w:rPr>
          <w:rFonts w:asciiTheme="minorHAnsi" w:hAnsiTheme="minorHAnsi"/>
        </w:rPr>
        <w:t xml:space="preserve"> interface?</w:t>
      </w:r>
      <w:ins w:id="171" w:author="vineet bharot" w:date="2021-03-13T18:12:00Z">
        <w:r w:rsidR="00621EE0">
          <w:rPr>
            <w:rFonts w:asciiTheme="minorHAnsi" w:hAnsiTheme="minorHAnsi"/>
          </w:rPr>
          <w:t xml:space="preserve"> 2 </w:t>
        </w:r>
      </w:ins>
    </w:p>
    <w:p w14:paraId="1C13BFCA" w14:textId="3ABE354B" w:rsidR="00993883" w:rsidRDefault="00993883" w:rsidP="00667B62">
      <w:pPr>
        <w:pStyle w:val="BodyA"/>
        <w:numPr>
          <w:ilvl w:val="1"/>
          <w:numId w:val="42"/>
        </w:numPr>
        <w:spacing w:before="120" w:after="120"/>
        <w:contextualSpacing/>
        <w:rPr>
          <w:rFonts w:asciiTheme="minorHAnsi" w:hAnsiTheme="minorHAnsi"/>
        </w:rPr>
      </w:pPr>
      <w:r>
        <w:rPr>
          <w:rFonts w:asciiTheme="minorHAnsi" w:hAnsiTheme="minorHAnsi"/>
        </w:rPr>
        <w:t>Find the first fragment</w:t>
      </w:r>
      <w:r w:rsidR="003C707F">
        <w:rPr>
          <w:rFonts w:asciiTheme="minorHAnsi" w:hAnsiTheme="minorHAnsi"/>
        </w:rPr>
        <w:t xml:space="preserve"> on each link (</w:t>
      </w:r>
      <w:r w:rsidR="003C707F" w:rsidRPr="003C707F">
        <w:rPr>
          <w:rFonts w:asciiTheme="minorHAnsi" w:hAnsiTheme="minorHAnsi"/>
          <w:i/>
          <w:iCs/>
        </w:rPr>
        <w:t>PC1</w:t>
      </w:r>
      <w:r w:rsidR="003C707F">
        <w:rPr>
          <w:rFonts w:asciiTheme="minorHAnsi" w:hAnsiTheme="minorHAnsi"/>
        </w:rPr>
        <w:t xml:space="preserve"> and </w:t>
      </w:r>
      <w:r w:rsidR="003C707F" w:rsidRPr="003C707F">
        <w:rPr>
          <w:rFonts w:asciiTheme="minorHAnsi" w:hAnsiTheme="minorHAnsi"/>
          <w:i/>
          <w:iCs/>
        </w:rPr>
        <w:t>Router1</w:t>
      </w:r>
      <w:r w:rsidR="003C707F">
        <w:rPr>
          <w:rFonts w:asciiTheme="minorHAnsi" w:hAnsiTheme="minorHAnsi"/>
        </w:rPr>
        <w:t>)</w:t>
      </w:r>
      <w:r>
        <w:rPr>
          <w:rFonts w:asciiTheme="minorHAnsi" w:hAnsiTheme="minorHAnsi"/>
        </w:rPr>
        <w:t>. Identify the IPv6 header. What is the value of the Next Header field?</w:t>
      </w:r>
      <w:ins w:id="172" w:author="vineet bharot" w:date="2021-03-13T18:12:00Z">
        <w:r w:rsidR="009314E7">
          <w:rPr>
            <w:rFonts w:asciiTheme="minorHAnsi" w:hAnsiTheme="minorHAnsi"/>
          </w:rPr>
          <w:t xml:space="preserve">  </w:t>
        </w:r>
        <w:r w:rsidR="009314E7" w:rsidRPr="007F01EA">
          <w:rPr>
            <w:rFonts w:asciiTheme="minorHAnsi" w:hAnsiTheme="minorHAnsi"/>
          </w:rPr>
          <w:t>Fragment Header for IPv6 (44)</w:t>
        </w:r>
      </w:ins>
    </w:p>
    <w:p w14:paraId="3CB17C74" w14:textId="77777777" w:rsidR="00993883" w:rsidRDefault="00993883" w:rsidP="00667B62">
      <w:pPr>
        <w:pStyle w:val="BodyA"/>
        <w:numPr>
          <w:ilvl w:val="1"/>
          <w:numId w:val="42"/>
        </w:numPr>
        <w:spacing w:before="120" w:after="120"/>
        <w:contextualSpacing/>
        <w:rPr>
          <w:rFonts w:asciiTheme="minorHAnsi" w:hAnsiTheme="minorHAnsi"/>
        </w:rPr>
      </w:pPr>
      <w:r>
        <w:rPr>
          <w:rFonts w:asciiTheme="minorHAnsi" w:hAnsiTheme="minorHAnsi"/>
        </w:rPr>
        <w:t>Identify all the fields in the Fragment Header.</w:t>
      </w:r>
    </w:p>
    <w:p w14:paraId="755B7D2D" w14:textId="77777777" w:rsidR="009314E7" w:rsidRPr="009314E7" w:rsidRDefault="009314E7" w:rsidP="009314E7">
      <w:pPr>
        <w:pStyle w:val="BodyA"/>
        <w:spacing w:before="120" w:after="120"/>
        <w:ind w:left="1080"/>
        <w:contextualSpacing/>
        <w:rPr>
          <w:ins w:id="173" w:author="vineet bharot" w:date="2021-03-13T18:12:00Z"/>
          <w:rFonts w:asciiTheme="minorHAnsi" w:hAnsiTheme="minorHAnsi"/>
        </w:rPr>
      </w:pPr>
      <w:ins w:id="174" w:author="vineet bharot" w:date="2021-03-13T18:12:00Z">
        <w:r w:rsidRPr="009314E7">
          <w:rPr>
            <w:rFonts w:asciiTheme="minorHAnsi" w:hAnsiTheme="minorHAnsi"/>
          </w:rPr>
          <w:t xml:space="preserve">    Fragment Header for IPv6</w:t>
        </w:r>
      </w:ins>
    </w:p>
    <w:p w14:paraId="51DE2441" w14:textId="77777777" w:rsidR="009314E7" w:rsidRPr="009314E7" w:rsidRDefault="009314E7" w:rsidP="009314E7">
      <w:pPr>
        <w:pStyle w:val="BodyA"/>
        <w:spacing w:before="120" w:after="120"/>
        <w:ind w:left="1080"/>
        <w:contextualSpacing/>
        <w:rPr>
          <w:ins w:id="175" w:author="vineet bharot" w:date="2021-03-13T18:12:00Z"/>
          <w:rFonts w:asciiTheme="minorHAnsi" w:hAnsiTheme="minorHAnsi"/>
        </w:rPr>
      </w:pPr>
      <w:ins w:id="176" w:author="vineet bharot" w:date="2021-03-13T18:12:00Z">
        <w:r w:rsidRPr="009314E7">
          <w:rPr>
            <w:rFonts w:asciiTheme="minorHAnsi" w:hAnsiTheme="minorHAnsi"/>
          </w:rPr>
          <w:t xml:space="preserve">        Next header: UDP (17)</w:t>
        </w:r>
      </w:ins>
    </w:p>
    <w:p w14:paraId="5221BA96" w14:textId="77777777" w:rsidR="009314E7" w:rsidRPr="009314E7" w:rsidRDefault="009314E7" w:rsidP="009314E7">
      <w:pPr>
        <w:pStyle w:val="BodyA"/>
        <w:spacing w:before="120" w:after="120"/>
        <w:ind w:left="1080"/>
        <w:contextualSpacing/>
        <w:rPr>
          <w:ins w:id="177" w:author="vineet bharot" w:date="2021-03-13T18:12:00Z"/>
          <w:rFonts w:asciiTheme="minorHAnsi" w:hAnsiTheme="minorHAnsi"/>
        </w:rPr>
      </w:pPr>
      <w:ins w:id="178" w:author="vineet bharot" w:date="2021-03-13T18:12:00Z">
        <w:r w:rsidRPr="009314E7">
          <w:rPr>
            <w:rFonts w:asciiTheme="minorHAnsi" w:hAnsiTheme="minorHAnsi"/>
          </w:rPr>
          <w:t xml:space="preserve">        Reserved octet: 0x00</w:t>
        </w:r>
      </w:ins>
    </w:p>
    <w:p w14:paraId="72FFF8B0" w14:textId="77777777" w:rsidR="009314E7" w:rsidRPr="009314E7" w:rsidRDefault="009314E7" w:rsidP="009314E7">
      <w:pPr>
        <w:pStyle w:val="BodyA"/>
        <w:spacing w:before="120" w:after="120"/>
        <w:ind w:left="1080"/>
        <w:contextualSpacing/>
        <w:rPr>
          <w:ins w:id="179" w:author="vineet bharot" w:date="2021-03-13T18:12:00Z"/>
          <w:rFonts w:asciiTheme="minorHAnsi" w:hAnsiTheme="minorHAnsi"/>
        </w:rPr>
      </w:pPr>
      <w:ins w:id="180" w:author="vineet bharot" w:date="2021-03-13T18:12:00Z">
        <w:r w:rsidRPr="009314E7">
          <w:rPr>
            <w:rFonts w:asciiTheme="minorHAnsi" w:hAnsiTheme="minorHAnsi"/>
          </w:rPr>
          <w:t xml:space="preserve">        0000 0100 1101 0... = Offset: 154 (1232 bytes)</w:t>
        </w:r>
      </w:ins>
    </w:p>
    <w:p w14:paraId="60F45CDD" w14:textId="77777777" w:rsidR="009314E7" w:rsidRPr="009314E7" w:rsidRDefault="009314E7" w:rsidP="009314E7">
      <w:pPr>
        <w:pStyle w:val="BodyA"/>
        <w:spacing w:before="120" w:after="120"/>
        <w:ind w:left="1080"/>
        <w:contextualSpacing/>
        <w:rPr>
          <w:ins w:id="181" w:author="vineet bharot" w:date="2021-03-13T18:12:00Z"/>
          <w:rFonts w:asciiTheme="minorHAnsi" w:hAnsiTheme="minorHAnsi"/>
        </w:rPr>
      </w:pPr>
      <w:ins w:id="182" w:author="vineet bharot" w:date="2021-03-13T18:12:00Z">
        <w:r w:rsidRPr="009314E7">
          <w:rPr>
            <w:rFonts w:asciiTheme="minorHAnsi" w:hAnsiTheme="minorHAnsi"/>
          </w:rPr>
          <w:t xml:space="preserve">        .... .... .... .00. = Reserved bits: 0</w:t>
        </w:r>
      </w:ins>
    </w:p>
    <w:p w14:paraId="199B7DE7" w14:textId="77777777" w:rsidR="009314E7" w:rsidRPr="009314E7" w:rsidRDefault="009314E7" w:rsidP="009314E7">
      <w:pPr>
        <w:pStyle w:val="BodyA"/>
        <w:spacing w:before="120" w:after="120"/>
        <w:ind w:left="1080"/>
        <w:contextualSpacing/>
        <w:rPr>
          <w:ins w:id="183" w:author="vineet bharot" w:date="2021-03-13T18:12:00Z"/>
          <w:rFonts w:asciiTheme="minorHAnsi" w:hAnsiTheme="minorHAnsi"/>
        </w:rPr>
      </w:pPr>
      <w:ins w:id="184" w:author="vineet bharot" w:date="2021-03-13T18:12:00Z">
        <w:r w:rsidRPr="009314E7">
          <w:rPr>
            <w:rFonts w:asciiTheme="minorHAnsi" w:hAnsiTheme="minorHAnsi"/>
          </w:rPr>
          <w:t xml:space="preserve">        .... .... .... ...0 = More Fragments: No</w:t>
        </w:r>
      </w:ins>
    </w:p>
    <w:p w14:paraId="7D39C4CE" w14:textId="77777777" w:rsidR="009314E7" w:rsidRPr="009314E7" w:rsidRDefault="009314E7" w:rsidP="009314E7">
      <w:pPr>
        <w:pStyle w:val="BodyA"/>
        <w:spacing w:before="120" w:after="120"/>
        <w:ind w:left="1080"/>
        <w:contextualSpacing/>
        <w:rPr>
          <w:ins w:id="185" w:author="vineet bharot" w:date="2021-03-13T18:12:00Z"/>
          <w:rFonts w:asciiTheme="minorHAnsi" w:hAnsiTheme="minorHAnsi"/>
        </w:rPr>
      </w:pPr>
      <w:ins w:id="186" w:author="vineet bharot" w:date="2021-03-13T18:12:00Z">
        <w:r w:rsidRPr="009314E7">
          <w:rPr>
            <w:rFonts w:asciiTheme="minorHAnsi" w:hAnsiTheme="minorHAnsi"/>
          </w:rPr>
          <w:t xml:space="preserve">        Identification: 0x8b48ced7</w:t>
        </w:r>
      </w:ins>
    </w:p>
    <w:p w14:paraId="2C401463" w14:textId="77777777" w:rsidR="009314E7" w:rsidRPr="009314E7" w:rsidRDefault="009314E7" w:rsidP="009314E7">
      <w:pPr>
        <w:pStyle w:val="BodyA"/>
        <w:spacing w:before="120" w:after="120"/>
        <w:ind w:left="1080"/>
        <w:contextualSpacing/>
        <w:rPr>
          <w:ins w:id="187" w:author="vineet bharot" w:date="2021-03-13T18:12:00Z"/>
          <w:rFonts w:asciiTheme="minorHAnsi" w:hAnsiTheme="minorHAnsi"/>
        </w:rPr>
      </w:pPr>
      <w:ins w:id="188" w:author="vineet bharot" w:date="2021-03-13T18:12:00Z">
        <w:r w:rsidRPr="009314E7">
          <w:rPr>
            <w:rFonts w:asciiTheme="minorHAnsi" w:hAnsiTheme="minorHAnsi"/>
          </w:rPr>
          <w:t xml:space="preserve">    [2 IPv6 Fragments (1889 bytes): #130(1232), #131(657)]</w:t>
        </w:r>
      </w:ins>
    </w:p>
    <w:p w14:paraId="315AF60E" w14:textId="77777777" w:rsidR="009314E7" w:rsidRPr="009314E7" w:rsidRDefault="009314E7" w:rsidP="009314E7">
      <w:pPr>
        <w:pStyle w:val="BodyA"/>
        <w:spacing w:before="120" w:after="120"/>
        <w:ind w:left="1080"/>
        <w:contextualSpacing/>
        <w:rPr>
          <w:ins w:id="189" w:author="vineet bharot" w:date="2021-03-13T18:12:00Z"/>
          <w:rFonts w:asciiTheme="minorHAnsi" w:hAnsiTheme="minorHAnsi"/>
        </w:rPr>
      </w:pPr>
      <w:ins w:id="190" w:author="vineet bharot" w:date="2021-03-13T18:12:00Z">
        <w:r w:rsidRPr="009314E7">
          <w:rPr>
            <w:rFonts w:asciiTheme="minorHAnsi" w:hAnsiTheme="minorHAnsi"/>
          </w:rPr>
          <w:t>User Datagram Protocol, Src Port: 36078, Dst Port: 10086</w:t>
        </w:r>
      </w:ins>
    </w:p>
    <w:p w14:paraId="75BE76CA" w14:textId="099E33A2" w:rsidR="00993883" w:rsidRDefault="009314E7">
      <w:pPr>
        <w:pStyle w:val="BodyA"/>
        <w:spacing w:before="120" w:after="120"/>
        <w:ind w:left="1080"/>
        <w:contextualSpacing/>
        <w:rPr>
          <w:rFonts w:asciiTheme="minorHAnsi" w:hAnsiTheme="minorHAnsi"/>
        </w:rPr>
        <w:pPrChange w:id="191" w:author="vineet bharot" w:date="2021-03-13T18:12:00Z">
          <w:pPr>
            <w:pStyle w:val="BodyA"/>
            <w:spacing w:before="120" w:after="120"/>
            <w:contextualSpacing/>
          </w:pPr>
        </w:pPrChange>
      </w:pPr>
      <w:ins w:id="192" w:author="vineet bharot" w:date="2021-03-13T18:12:00Z">
        <w:r w:rsidRPr="009314E7">
          <w:rPr>
            <w:rFonts w:asciiTheme="minorHAnsi" w:hAnsiTheme="minorHAnsi"/>
          </w:rPr>
          <w:t>Data (1881 bytes)</w:t>
        </w:r>
      </w:ins>
    </w:p>
    <w:p w14:paraId="5E42B26F" w14:textId="0D24DA92" w:rsidR="00EF6E88" w:rsidRDefault="00EF6E88" w:rsidP="00EF6E88">
      <w:pPr>
        <w:tabs>
          <w:tab w:val="clear" w:pos="1080"/>
          <w:tab w:val="left" w:pos="900"/>
        </w:tabs>
      </w:pPr>
    </w:p>
    <w:p w14:paraId="59E1B821" w14:textId="7344C1EA" w:rsidR="00EF6E88" w:rsidRPr="0012181E" w:rsidRDefault="00EF6E88" w:rsidP="00EF6E88">
      <w:pPr>
        <w:tabs>
          <w:tab w:val="clear" w:pos="1080"/>
          <w:tab w:val="left" w:pos="900"/>
        </w:tabs>
      </w:pPr>
    </w:p>
    <w:p w14:paraId="44D9A752" w14:textId="7925C93B" w:rsidR="006849A2" w:rsidRDefault="006849A2" w:rsidP="006849A2">
      <w:pPr>
        <w:pStyle w:val="Heading3"/>
        <w:rPr>
          <w:rFonts w:eastAsiaTheme="minorEastAsia"/>
          <w:lang w:eastAsia="zh-CN"/>
        </w:rPr>
      </w:pPr>
      <w:bookmarkStart w:id="193" w:name="_Toc65426253"/>
      <w:r>
        <w:rPr>
          <w:rFonts w:eastAsiaTheme="minorEastAsia" w:hint="eastAsia"/>
          <w:lang w:eastAsia="zh-CN"/>
        </w:rPr>
        <w:t>E</w:t>
      </w:r>
      <w:r>
        <w:rPr>
          <w:rFonts w:eastAsiaTheme="minorEastAsia"/>
          <w:lang w:eastAsia="zh-CN"/>
        </w:rPr>
        <w:t>xercise 3-</w:t>
      </w:r>
      <w:r w:rsidR="00DF70BD">
        <w:rPr>
          <w:rFonts w:eastAsiaTheme="minorEastAsia"/>
          <w:lang w:eastAsia="zh-CN"/>
        </w:rPr>
        <w:t>d</w:t>
      </w:r>
      <w:r>
        <w:rPr>
          <w:rFonts w:eastAsiaTheme="minorEastAsia"/>
          <w:lang w:eastAsia="zh-CN"/>
        </w:rPr>
        <w:t>. TCP and IPv6 Fragmentation</w:t>
      </w:r>
      <w:bookmarkEnd w:id="193"/>
    </w:p>
    <w:p w14:paraId="6CF4E135" w14:textId="7251E65F" w:rsidR="006849A2" w:rsidRDefault="006849A2" w:rsidP="006849A2">
      <w:pPr>
        <w:rPr>
          <w:lang w:eastAsia="zh-CN"/>
        </w:rPr>
      </w:pPr>
      <w:r>
        <w:rPr>
          <w:lang w:eastAsia="zh-CN"/>
        </w:rPr>
        <w:t xml:space="preserve">TCP also collaborates with IPv6 to prevent </w:t>
      </w:r>
      <w:r>
        <w:rPr>
          <w:rFonts w:hint="eastAsia"/>
          <w:lang w:eastAsia="zh-CN"/>
        </w:rPr>
        <w:t>f</w:t>
      </w:r>
      <w:r>
        <w:rPr>
          <w:lang w:eastAsia="zh-CN"/>
        </w:rPr>
        <w:t xml:space="preserve">ragmentation inside the network at the routers, this section is dedicated </w:t>
      </w:r>
      <w:r w:rsidR="00B77ADD">
        <w:rPr>
          <w:lang w:eastAsia="zh-CN"/>
        </w:rPr>
        <w:t>to</w:t>
      </w:r>
      <w:r>
        <w:rPr>
          <w:lang w:eastAsia="zh-CN"/>
        </w:rPr>
        <w:t xml:space="preserve"> demonstrating how TCP works with IPv6 fragmentation and how IPv6 MTU probing operates.</w:t>
      </w:r>
    </w:p>
    <w:p w14:paraId="37B85AC6" w14:textId="1B564FDB" w:rsidR="00FE6521" w:rsidRDefault="00DF70BD" w:rsidP="00667B62">
      <w:pPr>
        <w:pStyle w:val="ListParagraph"/>
        <w:numPr>
          <w:ilvl w:val="0"/>
          <w:numId w:val="41"/>
        </w:numPr>
        <w:rPr>
          <w:lang w:eastAsia="zh-CN"/>
        </w:rPr>
      </w:pPr>
      <w:r>
        <w:rPr>
          <w:lang w:eastAsia="zh-CN"/>
        </w:rPr>
        <w:t>If you are continuing for Exercise 3-c. above skip to Step 4. If not, c</w:t>
      </w:r>
      <w:r w:rsidR="006849A2">
        <w:rPr>
          <w:lang w:eastAsia="zh-CN"/>
        </w:rPr>
        <w:t xml:space="preserve">onfigure the two routers, </w:t>
      </w:r>
      <w:r w:rsidR="006849A2" w:rsidRPr="00DF70BD">
        <w:rPr>
          <w:i/>
          <w:iCs/>
          <w:lang w:eastAsia="zh-CN"/>
        </w:rPr>
        <w:t>Router1</w:t>
      </w:r>
      <w:r w:rsidR="006849A2">
        <w:rPr>
          <w:lang w:eastAsia="zh-CN"/>
        </w:rPr>
        <w:t xml:space="preserve"> and R</w:t>
      </w:r>
      <w:r w:rsidR="006849A2" w:rsidRPr="00DF70BD">
        <w:rPr>
          <w:i/>
          <w:iCs/>
          <w:lang w:eastAsia="zh-CN"/>
        </w:rPr>
        <w:t>outer2</w:t>
      </w:r>
      <w:r w:rsidR="006849A2">
        <w:rPr>
          <w:lang w:eastAsia="zh-CN"/>
        </w:rPr>
        <w:t xml:space="preserve"> using the IPv6 addresses given in Table 6.</w:t>
      </w:r>
      <w:r w:rsidR="00AC6091">
        <w:rPr>
          <w:lang w:eastAsia="zh-CN"/>
        </w:rPr>
        <w:t>2</w:t>
      </w:r>
      <w:r w:rsidR="006849A2">
        <w:rPr>
          <w:lang w:eastAsia="zh-CN"/>
        </w:rPr>
        <w:t xml:space="preserve">. </w:t>
      </w:r>
      <w:r w:rsidR="00AC6091">
        <w:rPr>
          <w:lang w:eastAsia="zh-CN"/>
        </w:rPr>
        <w:t xml:space="preserve">Commands </w:t>
      </w:r>
      <w:r>
        <w:rPr>
          <w:lang w:eastAsia="zh-CN"/>
        </w:rPr>
        <w:t xml:space="preserve">are </w:t>
      </w:r>
      <w:r w:rsidR="00AC6091">
        <w:rPr>
          <w:lang w:eastAsia="zh-CN"/>
        </w:rPr>
        <w:t xml:space="preserve">given </w:t>
      </w:r>
      <w:r>
        <w:rPr>
          <w:lang w:eastAsia="zh-CN"/>
        </w:rPr>
        <w:t xml:space="preserve">in Exercise 3-c. Step 1. </w:t>
      </w:r>
      <w:r w:rsidR="00AC6091">
        <w:rPr>
          <w:lang w:eastAsia="zh-CN"/>
        </w:rPr>
        <w:t xml:space="preserve">for </w:t>
      </w:r>
      <w:r w:rsidR="00AC6091" w:rsidRPr="00DF70BD">
        <w:rPr>
          <w:i/>
          <w:iCs/>
          <w:lang w:eastAsia="zh-CN"/>
        </w:rPr>
        <w:t>Router1</w:t>
      </w:r>
      <w:r w:rsidR="00AC6091">
        <w:rPr>
          <w:lang w:eastAsia="zh-CN"/>
        </w:rPr>
        <w:t xml:space="preserve">. Repeat for </w:t>
      </w:r>
      <w:r w:rsidR="00AC6091" w:rsidRPr="00DF70BD">
        <w:rPr>
          <w:i/>
          <w:iCs/>
          <w:lang w:eastAsia="zh-CN"/>
        </w:rPr>
        <w:t>Router2</w:t>
      </w:r>
      <w:r w:rsidR="00AC6091">
        <w:rPr>
          <w:lang w:eastAsia="zh-CN"/>
        </w:rPr>
        <w:t>.</w:t>
      </w:r>
    </w:p>
    <w:p w14:paraId="11D93E5D" w14:textId="7780160A" w:rsidR="00DF70BD" w:rsidRDefault="006849A2" w:rsidP="00667B62">
      <w:pPr>
        <w:pStyle w:val="ListParagraph"/>
        <w:numPr>
          <w:ilvl w:val="0"/>
          <w:numId w:val="41"/>
        </w:numPr>
        <w:rPr>
          <w:lang w:eastAsia="zh-CN"/>
        </w:rPr>
      </w:pPr>
      <w:r>
        <w:rPr>
          <w:lang w:eastAsia="zh-CN"/>
        </w:rPr>
        <w:t xml:space="preserve">The PCs will automatically </w:t>
      </w:r>
      <w:r w:rsidR="00B30505">
        <w:rPr>
          <w:lang w:eastAsia="zh-CN"/>
        </w:rPr>
        <w:t>auto</w:t>
      </w:r>
      <w:r>
        <w:rPr>
          <w:lang w:eastAsia="zh-CN"/>
        </w:rPr>
        <w:t>configure</w:t>
      </w:r>
      <w:r w:rsidR="0057268F">
        <w:rPr>
          <w:lang w:eastAsia="zh-CN"/>
        </w:rPr>
        <w:t xml:space="preserve"> both a link-local address and a global unicast address</w:t>
      </w:r>
      <w:r>
        <w:rPr>
          <w:lang w:eastAsia="zh-CN"/>
        </w:rPr>
        <w:t>.</w:t>
      </w:r>
    </w:p>
    <w:p w14:paraId="675FB991" w14:textId="77C13FBC" w:rsidR="00DF70BD" w:rsidRDefault="006626A4" w:rsidP="00667B62">
      <w:pPr>
        <w:pStyle w:val="ListParagraph"/>
        <w:numPr>
          <w:ilvl w:val="0"/>
          <w:numId w:val="41"/>
        </w:numPr>
        <w:rPr>
          <w:lang w:eastAsia="zh-CN"/>
        </w:rPr>
      </w:pPr>
      <w:r>
        <w:rPr>
          <w:lang w:eastAsia="zh-CN"/>
        </w:rPr>
        <w:t xml:space="preserve">Before </w:t>
      </w:r>
      <w:r w:rsidR="00576E8C">
        <w:rPr>
          <w:lang w:eastAsia="zh-CN"/>
        </w:rPr>
        <w:t>continuing</w:t>
      </w:r>
      <w:r>
        <w:rPr>
          <w:lang w:eastAsia="zh-CN"/>
        </w:rPr>
        <w:t xml:space="preserve"> with this exercise, we need to modify the MTU cache expiration time of IPv6 on </w:t>
      </w:r>
      <w:r w:rsidR="000C0948">
        <w:rPr>
          <w:lang w:eastAsia="zh-CN"/>
        </w:rPr>
        <w:t xml:space="preserve">the </w:t>
      </w:r>
      <w:r>
        <w:rPr>
          <w:lang w:eastAsia="zh-CN"/>
        </w:rPr>
        <w:t>Linux</w:t>
      </w:r>
      <w:r w:rsidR="000C0948">
        <w:rPr>
          <w:lang w:eastAsia="zh-CN"/>
        </w:rPr>
        <w:t xml:space="preserve"> hosts</w:t>
      </w:r>
      <w:r>
        <w:rPr>
          <w:lang w:eastAsia="zh-CN"/>
        </w:rPr>
        <w:t>. By default, this cache lasts for 600 seconds</w:t>
      </w:r>
      <w:r w:rsidR="00DC1F6E">
        <w:rPr>
          <w:lang w:eastAsia="zh-CN"/>
        </w:rPr>
        <w:t>, that is too long for our experiments. W</w:t>
      </w:r>
      <w:r w:rsidR="00882D1F">
        <w:rPr>
          <w:lang w:eastAsia="zh-CN"/>
        </w:rPr>
        <w:t>e need to modify this value so we wait</w:t>
      </w:r>
      <w:r w:rsidR="00DC1F6E">
        <w:rPr>
          <w:lang w:eastAsia="zh-CN"/>
        </w:rPr>
        <w:t xml:space="preserve"> for a shorter </w:t>
      </w:r>
      <w:r w:rsidR="00882D1F">
        <w:rPr>
          <w:lang w:eastAsia="zh-CN"/>
        </w:rPr>
        <w:t xml:space="preserve">time </w:t>
      </w:r>
      <w:r w:rsidR="00DC1F6E">
        <w:rPr>
          <w:lang w:eastAsia="zh-CN"/>
        </w:rPr>
        <w:t>to observe certain behaviors. Use</w:t>
      </w:r>
      <w:r w:rsidR="00882D1F">
        <w:rPr>
          <w:lang w:eastAsia="zh-CN"/>
        </w:rPr>
        <w:t xml:space="preserve"> the following command</w:t>
      </w:r>
      <w:r w:rsidR="00DC1F6E">
        <w:rPr>
          <w:lang w:eastAsia="zh-CN"/>
        </w:rPr>
        <w:t xml:space="preserve"> to change the expiration time on a Linux PC. Shown here for </w:t>
      </w:r>
      <w:r w:rsidR="00DC1F6E" w:rsidRPr="00DF70BD">
        <w:rPr>
          <w:i/>
          <w:iCs/>
          <w:lang w:eastAsia="zh-CN"/>
        </w:rPr>
        <w:t>PC1</w:t>
      </w:r>
      <w:r w:rsidR="00DC1F6E">
        <w:rPr>
          <w:lang w:eastAsia="zh-CN"/>
        </w:rPr>
        <w:t xml:space="preserve">. You do not need to do this for </w:t>
      </w:r>
      <w:r w:rsidR="00DC1F6E" w:rsidRPr="00DF70BD">
        <w:rPr>
          <w:i/>
          <w:iCs/>
          <w:lang w:eastAsia="zh-CN"/>
        </w:rPr>
        <w:t>PC3</w:t>
      </w:r>
      <w:r w:rsidR="00DC1F6E">
        <w:rPr>
          <w:lang w:eastAsia="zh-CN"/>
        </w:rPr>
        <w:t>.</w:t>
      </w:r>
    </w:p>
    <w:p w14:paraId="5D82DA48" w14:textId="0D7BAE91" w:rsidR="00DF70BD" w:rsidRDefault="00DF70BD" w:rsidP="0012181E">
      <w:pPr>
        <w:pStyle w:val="Code-B"/>
        <w:spacing w:before="120" w:after="120"/>
        <w:ind w:left="720"/>
      </w:pPr>
      <w:r w:rsidRPr="004306F7">
        <w:rPr>
          <w:b w:val="0"/>
          <w:bCs/>
        </w:rPr>
        <w:t>PC</w:t>
      </w:r>
      <w:r>
        <w:rPr>
          <w:b w:val="0"/>
          <w:bCs/>
        </w:rPr>
        <w:t>1</w:t>
      </w:r>
      <w:r w:rsidRPr="004306F7">
        <w:rPr>
          <w:b w:val="0"/>
          <w:bCs/>
        </w:rPr>
        <w:t>$</w:t>
      </w:r>
      <w:r w:rsidRPr="004306F7">
        <w:t xml:space="preserve"> </w:t>
      </w:r>
      <w:r>
        <w:t>sudo sysctl -w net.ipv6.route.mtu_expires=60</w:t>
      </w:r>
    </w:p>
    <w:p w14:paraId="08F7C5F1" w14:textId="42F70317" w:rsidR="00FD7C2E" w:rsidRDefault="00FD7C2E" w:rsidP="00667B62">
      <w:pPr>
        <w:pStyle w:val="ListParagraph"/>
        <w:numPr>
          <w:ilvl w:val="0"/>
          <w:numId w:val="41"/>
        </w:numPr>
        <w:rPr>
          <w:lang w:eastAsia="zh-CN"/>
        </w:rPr>
      </w:pPr>
      <w:r>
        <w:rPr>
          <w:lang w:eastAsia="zh-CN"/>
        </w:rPr>
        <w:t>If you are continuing from Exercise 3-b., you can skip to Step 5. If not, a</w:t>
      </w:r>
      <w:r w:rsidR="00FE6521">
        <w:rPr>
          <w:lang w:eastAsia="zh-CN"/>
        </w:rPr>
        <w:t xml:space="preserve">s before, we need to </w:t>
      </w:r>
      <w:r>
        <w:t xml:space="preserve">disable </w:t>
      </w:r>
      <w:r w:rsidRPr="00FD7C2E">
        <w:rPr>
          <w:b/>
          <w:bCs/>
        </w:rPr>
        <w:t xml:space="preserve">SACK </w:t>
      </w:r>
      <w:r>
        <w:t xml:space="preserve">and </w:t>
      </w:r>
      <w:r w:rsidRPr="00FD7C2E">
        <w:rPr>
          <w:b/>
          <w:bCs/>
        </w:rPr>
        <w:t>Timestamps</w:t>
      </w:r>
      <w:r>
        <w:t xml:space="preserve"> on the PCs using the following commands, shown here for </w:t>
      </w:r>
      <w:r w:rsidRPr="00FD7C2E">
        <w:rPr>
          <w:i/>
          <w:iCs/>
        </w:rPr>
        <w:t>PC1</w:t>
      </w:r>
      <w:r>
        <w:t xml:space="preserve">. Repeat for </w:t>
      </w:r>
      <w:r w:rsidRPr="00FD7C2E">
        <w:rPr>
          <w:i/>
          <w:iCs/>
        </w:rPr>
        <w:t>PC3</w:t>
      </w:r>
      <w:r>
        <w:t>.</w:t>
      </w:r>
    </w:p>
    <w:p w14:paraId="24716B8B" w14:textId="77777777" w:rsidR="00FD7C2E" w:rsidRDefault="00FD7C2E" w:rsidP="00FD7C2E">
      <w:pPr>
        <w:pStyle w:val="Code-B"/>
        <w:spacing w:before="120" w:after="120"/>
        <w:ind w:left="720"/>
        <w:contextualSpacing/>
        <w:rPr>
          <w:shd w:val="clear" w:color="auto" w:fill="F5F5F5"/>
        </w:rPr>
      </w:pPr>
      <w:r w:rsidRPr="0008533B">
        <w:rPr>
          <w:b w:val="0"/>
          <w:bCs/>
        </w:rPr>
        <w:t>PC1$</w:t>
      </w:r>
      <w:r>
        <w:t xml:space="preserve"> sudo </w:t>
      </w:r>
      <w:r w:rsidRPr="0008533B">
        <w:rPr>
          <w:shd w:val="clear" w:color="auto" w:fill="F5F5F5"/>
        </w:rPr>
        <w:t>sysctl -w net.ipv4.tcp_timestamps=0</w:t>
      </w:r>
    </w:p>
    <w:p w14:paraId="0748A53D" w14:textId="7DF839E2" w:rsidR="00FD7C2E" w:rsidRPr="00FD7C2E" w:rsidRDefault="00FD7C2E" w:rsidP="00FD7C2E">
      <w:pPr>
        <w:pStyle w:val="Code-B"/>
        <w:spacing w:before="120" w:after="120"/>
        <w:ind w:left="720"/>
        <w:contextualSpacing/>
        <w:rPr>
          <w:shd w:val="clear" w:color="auto" w:fill="F5F5F5"/>
        </w:rPr>
      </w:pPr>
      <w:r w:rsidRPr="0058522D">
        <w:rPr>
          <w:b w:val="0"/>
          <w:bCs/>
        </w:rPr>
        <w:t>PC1$</w:t>
      </w:r>
      <w:r w:rsidRPr="00DE1404">
        <w:t xml:space="preserve"> </w:t>
      </w:r>
      <w:r w:rsidRPr="0058522D">
        <w:t>sudo sysctl -w net.ipv4.tcp_sack=0</w:t>
      </w:r>
    </w:p>
    <w:p w14:paraId="0811E9A5" w14:textId="594243DF" w:rsidR="00A8568A" w:rsidRDefault="004306F7" w:rsidP="00667B62">
      <w:pPr>
        <w:pStyle w:val="ListParagraph"/>
        <w:numPr>
          <w:ilvl w:val="0"/>
          <w:numId w:val="41"/>
        </w:numPr>
        <w:rPr>
          <w:lang w:eastAsia="zh-CN"/>
        </w:rPr>
      </w:pPr>
      <w:r>
        <w:lastRenderedPageBreak/>
        <w:t>First s</w:t>
      </w:r>
      <w:r w:rsidR="001E6ACE">
        <w:t xml:space="preserve">tart a </w:t>
      </w:r>
      <w:r w:rsidR="001E6ACE" w:rsidRPr="00DF70BD">
        <w:rPr>
          <w:rFonts w:ascii="Consolas" w:hAnsi="Consolas" w:cs="Consolas"/>
          <w:iCs/>
        </w:rPr>
        <w:t xml:space="preserve">nc </w:t>
      </w:r>
      <w:r w:rsidR="001E6ACE">
        <w:t xml:space="preserve">receiver with TCP </w:t>
      </w:r>
      <w:r>
        <w:t xml:space="preserve">over </w:t>
      </w:r>
      <w:r w:rsidR="001E6ACE">
        <w:t xml:space="preserve">IPv6 on </w:t>
      </w:r>
      <w:r w:rsidR="001E6ACE" w:rsidRPr="00DF70BD">
        <w:rPr>
          <w:i/>
          <w:iCs/>
        </w:rPr>
        <w:t>PC3</w:t>
      </w:r>
      <w:r w:rsidR="001E6ACE">
        <w:t xml:space="preserve"> with the following command:</w:t>
      </w:r>
    </w:p>
    <w:p w14:paraId="6CA1FCE9" w14:textId="0E323833" w:rsidR="00A8568A" w:rsidRDefault="00A8568A" w:rsidP="00A8568A">
      <w:pPr>
        <w:pStyle w:val="Code-B"/>
        <w:spacing w:before="120" w:after="120"/>
        <w:ind w:left="720"/>
      </w:pPr>
      <w:r w:rsidRPr="004306F7">
        <w:rPr>
          <w:b w:val="0"/>
          <w:bCs/>
        </w:rPr>
        <w:t>PC3$</w:t>
      </w:r>
      <w:r w:rsidRPr="004306F7">
        <w:t xml:space="preserve"> nc -l 10086</w:t>
      </w:r>
    </w:p>
    <w:p w14:paraId="54BE5679" w14:textId="78D3A999" w:rsidR="004306F7" w:rsidRDefault="004306F7" w:rsidP="00667B62">
      <w:pPr>
        <w:pStyle w:val="ListParagraph"/>
        <w:numPr>
          <w:ilvl w:val="0"/>
          <w:numId w:val="41"/>
        </w:numPr>
        <w:spacing w:before="120" w:after="120" w:line="240" w:lineRule="auto"/>
      </w:pPr>
      <w:r w:rsidRPr="009B063B">
        <w:rPr>
          <w:lang w:eastAsia="zh-CN"/>
        </w:rPr>
        <w:t xml:space="preserve">Start a Wireshark capture </w:t>
      </w:r>
      <w:r>
        <w:rPr>
          <w:lang w:eastAsia="zh-CN"/>
        </w:rPr>
        <w:t>on interface eth0 on</w:t>
      </w:r>
      <w:r w:rsidRPr="009B063B">
        <w:rPr>
          <w:lang w:eastAsia="zh-CN"/>
        </w:rPr>
        <w:t xml:space="preserve"> </w:t>
      </w:r>
      <w:r w:rsidRPr="00DF70BD">
        <w:rPr>
          <w:i/>
          <w:iCs/>
          <w:lang w:eastAsia="zh-CN"/>
        </w:rPr>
        <w:t>PC1</w:t>
      </w:r>
      <w:r w:rsidRPr="009B063B">
        <w:rPr>
          <w:lang w:eastAsia="zh-CN"/>
        </w:rPr>
        <w:t xml:space="preserve"> </w:t>
      </w:r>
      <w:r w:rsidR="00FD7C2E">
        <w:rPr>
          <w:lang w:eastAsia="zh-CN"/>
        </w:rPr>
        <w:t xml:space="preserve">and interface S2/0 on </w:t>
      </w:r>
      <w:r w:rsidR="00FD7C2E" w:rsidRPr="00FD7C2E">
        <w:rPr>
          <w:i/>
          <w:iCs/>
          <w:lang w:eastAsia="zh-CN"/>
        </w:rPr>
        <w:t>Router1</w:t>
      </w:r>
      <w:r>
        <w:rPr>
          <w:lang w:eastAsia="zh-CN"/>
        </w:rPr>
        <w:t>.</w:t>
      </w:r>
    </w:p>
    <w:p w14:paraId="6AF53B03" w14:textId="58E1D773" w:rsidR="00DF70BD" w:rsidRPr="00DF70BD" w:rsidRDefault="00C678EA" w:rsidP="00667B62">
      <w:pPr>
        <w:pStyle w:val="ListParagraph"/>
        <w:numPr>
          <w:ilvl w:val="0"/>
          <w:numId w:val="41"/>
        </w:numPr>
        <w:spacing w:after="120"/>
        <w:rPr>
          <w:lang w:eastAsia="zh-CN"/>
        </w:rPr>
      </w:pPr>
      <w:r>
        <w:t xml:space="preserve">On </w:t>
      </w:r>
      <w:r w:rsidRPr="00DF70BD">
        <w:rPr>
          <w:i/>
          <w:iCs/>
        </w:rPr>
        <w:t>PC1</w:t>
      </w:r>
      <w:r>
        <w:t>, create</w:t>
      </w:r>
      <w:r w:rsidRPr="00DF70BD">
        <w:rPr>
          <w:rFonts w:eastAsia="Yu Mincho"/>
          <w:lang w:eastAsia="ja-JP"/>
        </w:rPr>
        <w:t xml:space="preserve"> a file </w:t>
      </w:r>
      <w:r w:rsidR="0008211B" w:rsidRPr="00DF70BD">
        <w:rPr>
          <w:rFonts w:eastAsia="Yu Mincho"/>
          <w:lang w:eastAsia="ja-JP"/>
        </w:rPr>
        <w:t xml:space="preserve">(segment payload) </w:t>
      </w:r>
      <w:r w:rsidR="00FD7C2E">
        <w:rPr>
          <w:rFonts w:eastAsia="Yu Mincho"/>
          <w:lang w:eastAsia="ja-JP"/>
        </w:rPr>
        <w:t>to prevent fragmentation</w:t>
      </w:r>
      <w:r w:rsidR="00FE6521">
        <w:rPr>
          <w:rFonts w:eastAsia="Yu Mincho"/>
          <w:lang w:eastAsia="ja-JP"/>
        </w:rPr>
        <w:t xml:space="preserve">. </w:t>
      </w:r>
      <w:r w:rsidR="0072719D" w:rsidRPr="00DF70BD">
        <w:rPr>
          <w:rFonts w:eastAsia="Yu Mincho"/>
          <w:lang w:eastAsia="ja-JP"/>
        </w:rPr>
        <w:t xml:space="preserve">To </w:t>
      </w:r>
      <w:r w:rsidRPr="00DF70BD">
        <w:rPr>
          <w:rFonts w:eastAsia="Yu Mincho"/>
          <w:lang w:eastAsia="ja-JP"/>
        </w:rPr>
        <w:t xml:space="preserve">calculate </w:t>
      </w:r>
      <w:r w:rsidR="0008211B" w:rsidRPr="00DF70BD">
        <w:rPr>
          <w:rFonts w:eastAsia="Yu Mincho"/>
          <w:lang w:eastAsia="ja-JP"/>
        </w:rPr>
        <w:t xml:space="preserve">the maximum </w:t>
      </w:r>
      <w:r w:rsidRPr="00DF70BD">
        <w:rPr>
          <w:rFonts w:eastAsia="Yu Mincho"/>
          <w:lang w:eastAsia="ja-JP"/>
        </w:rPr>
        <w:t xml:space="preserve">value of </w:t>
      </w:r>
      <w:r w:rsidRPr="00DF70BD">
        <w:rPr>
          <w:rFonts w:eastAsia="Yu Mincho"/>
          <w:b/>
          <w:bCs/>
          <w:lang w:eastAsia="ja-JP"/>
        </w:rPr>
        <w:t>N</w:t>
      </w:r>
      <w:r w:rsidRPr="00DF70BD">
        <w:rPr>
          <w:rFonts w:eastAsia="Yu Mincho"/>
          <w:lang w:eastAsia="ja-JP"/>
        </w:rPr>
        <w:t xml:space="preserve"> that will </w:t>
      </w:r>
      <w:r w:rsidR="0008211B" w:rsidRPr="00DF70BD">
        <w:rPr>
          <w:rFonts w:eastAsia="Yu Mincho"/>
          <w:lang w:eastAsia="ja-JP"/>
        </w:rPr>
        <w:t>allow the payload to fit in an MTU of 1280</w:t>
      </w:r>
      <w:r w:rsidR="0072719D" w:rsidRPr="00DF70BD">
        <w:rPr>
          <w:rFonts w:eastAsia="Yu Mincho"/>
          <w:lang w:eastAsia="ja-JP"/>
        </w:rPr>
        <w:t xml:space="preserve"> you need to realize that</w:t>
      </w:r>
      <w:r w:rsidR="00A8568A" w:rsidRPr="00DF70BD">
        <w:rPr>
          <w:rFonts w:eastAsia="Yu Mincho"/>
          <w:lang w:eastAsia="ja-JP"/>
        </w:rPr>
        <w:t xml:space="preserve"> the</w:t>
      </w:r>
      <w:r w:rsidR="0072719D" w:rsidRPr="00DF70BD">
        <w:rPr>
          <w:rFonts w:eastAsia="Yu Mincho"/>
          <w:lang w:eastAsia="ja-JP"/>
        </w:rPr>
        <w:t xml:space="preserve"> IPv6 header is 40 bytes and TCP without options is 20</w:t>
      </w:r>
      <w:r w:rsidR="00FD7C2E">
        <w:rPr>
          <w:rFonts w:eastAsia="Yu Mincho"/>
          <w:lang w:eastAsia="ja-JP"/>
        </w:rPr>
        <w:t xml:space="preserve"> </w:t>
      </w:r>
      <w:r w:rsidR="0072719D" w:rsidRPr="00DF70BD">
        <w:rPr>
          <w:rFonts w:eastAsia="Yu Mincho"/>
          <w:lang w:eastAsia="ja-JP"/>
        </w:rPr>
        <w:t>bytes</w:t>
      </w:r>
      <w:r w:rsidR="00FD7C2E">
        <w:rPr>
          <w:rFonts w:eastAsia="Yu Mincho"/>
          <w:lang w:eastAsia="ja-JP"/>
        </w:rPr>
        <w:t xml:space="preserve">, so </w:t>
      </w:r>
      <w:r w:rsidR="00FD7C2E" w:rsidRPr="00FD7C2E">
        <w:rPr>
          <w:rFonts w:eastAsia="Yu Mincho"/>
          <w:b/>
          <w:bCs/>
          <w:lang w:eastAsia="ja-JP"/>
        </w:rPr>
        <w:t>N</w:t>
      </w:r>
      <w:r w:rsidR="00FD7C2E">
        <w:rPr>
          <w:rFonts w:eastAsia="Yu Mincho"/>
          <w:lang w:eastAsia="ja-JP"/>
        </w:rPr>
        <w:t xml:space="preserve"> = 800 is a good choice. </w:t>
      </w:r>
      <w:r w:rsidR="0008211B" w:rsidRPr="00DF70BD">
        <w:rPr>
          <w:rFonts w:eastAsia="Yu Mincho"/>
          <w:lang w:eastAsia="ja-JP"/>
        </w:rPr>
        <w:t xml:space="preserve">Create the file </w:t>
      </w:r>
      <w:r w:rsidRPr="00DF70BD">
        <w:rPr>
          <w:rFonts w:eastAsia="Yu Mincho"/>
          <w:lang w:eastAsia="ja-JP"/>
        </w:rPr>
        <w:t>using the following command:</w:t>
      </w:r>
    </w:p>
    <w:p w14:paraId="78C2B907" w14:textId="351C2A74" w:rsidR="00DF70BD" w:rsidRPr="00DF70BD" w:rsidRDefault="00DF70BD" w:rsidP="00DF70BD">
      <w:pPr>
        <w:pStyle w:val="Code-B"/>
        <w:spacing w:before="120" w:after="120"/>
        <w:ind w:left="720"/>
      </w:pPr>
      <w:r w:rsidRPr="00A00FBF">
        <w:rPr>
          <w:b w:val="0"/>
        </w:rPr>
        <w:t>PC1</w:t>
      </w:r>
      <w:r w:rsidRPr="002F787A">
        <w:rPr>
          <w:b w:val="0"/>
        </w:rPr>
        <w:t>$</w:t>
      </w:r>
      <w:r>
        <w:rPr>
          <w:bCs/>
        </w:rPr>
        <w:t xml:space="preserve"> </w:t>
      </w:r>
      <w:r>
        <w:t>for i in {</w:t>
      </w:r>
      <w:proofErr w:type="gramStart"/>
      <w:r>
        <w:t>0..</w:t>
      </w:r>
      <w:proofErr w:type="gramEnd"/>
      <w:r>
        <w:t>N}; do echo -n “a” &gt;&gt; a.txt; done;</w:t>
      </w:r>
    </w:p>
    <w:p w14:paraId="2DFD82F0" w14:textId="0560BB11" w:rsidR="00C678EA" w:rsidRPr="00DF70BD" w:rsidRDefault="00C678EA" w:rsidP="00667B62">
      <w:pPr>
        <w:pStyle w:val="ListParagraph"/>
        <w:numPr>
          <w:ilvl w:val="0"/>
          <w:numId w:val="41"/>
        </w:numPr>
        <w:spacing w:after="120"/>
        <w:rPr>
          <w:lang w:eastAsia="zh-CN"/>
        </w:rPr>
      </w:pPr>
      <w:r>
        <w:rPr>
          <w:lang w:eastAsia="zh-CN"/>
        </w:rPr>
        <w:t xml:space="preserve">Using the autoconfigured global unicast IPv6 address of </w:t>
      </w:r>
      <w:r w:rsidRPr="00DF70BD">
        <w:rPr>
          <w:i/>
          <w:iCs/>
          <w:lang w:eastAsia="zh-CN"/>
        </w:rPr>
        <w:t>PC3</w:t>
      </w:r>
      <w:r>
        <w:rPr>
          <w:lang w:eastAsia="zh-CN"/>
        </w:rPr>
        <w:t xml:space="preserve"> to initiate </w:t>
      </w:r>
      <w:proofErr w:type="gramStart"/>
      <w:r>
        <w:rPr>
          <w:lang w:eastAsia="zh-CN"/>
        </w:rPr>
        <w:t>an</w:t>
      </w:r>
      <w:proofErr w:type="gramEnd"/>
      <w:r>
        <w:rPr>
          <w:lang w:eastAsia="zh-CN"/>
        </w:rPr>
        <w:t xml:space="preserve"> </w:t>
      </w:r>
      <w:r w:rsidRPr="00DF70BD">
        <w:rPr>
          <w:rFonts w:ascii="Consolas" w:hAnsi="Consolas" w:cs="Consolas"/>
          <w:lang w:eastAsia="zh-CN"/>
        </w:rPr>
        <w:t>nc</w:t>
      </w:r>
      <w:r>
        <w:rPr>
          <w:lang w:eastAsia="zh-CN"/>
        </w:rPr>
        <w:t xml:space="preserve"> client on </w:t>
      </w:r>
      <w:r w:rsidRPr="00DF70BD">
        <w:rPr>
          <w:i/>
          <w:iCs/>
          <w:lang w:eastAsia="zh-CN"/>
        </w:rPr>
        <w:t>PC1</w:t>
      </w:r>
      <w:r>
        <w:rPr>
          <w:lang w:eastAsia="zh-CN"/>
        </w:rPr>
        <w:t xml:space="preserve"> to send the file “a.txt” to server </w:t>
      </w:r>
      <w:r w:rsidRPr="00DF70BD">
        <w:rPr>
          <w:i/>
          <w:iCs/>
          <w:lang w:eastAsia="zh-CN"/>
        </w:rPr>
        <w:t>PC3</w:t>
      </w:r>
      <w:r>
        <w:rPr>
          <w:lang w:eastAsia="zh-CN"/>
        </w:rPr>
        <w:t>:</w:t>
      </w:r>
    </w:p>
    <w:p w14:paraId="48BEB67F" w14:textId="56D9B6F7" w:rsidR="00C678EA" w:rsidRDefault="00C678EA" w:rsidP="00C678EA">
      <w:pPr>
        <w:pStyle w:val="Code-B"/>
        <w:tabs>
          <w:tab w:val="clear" w:pos="720"/>
        </w:tabs>
        <w:spacing w:before="120" w:after="120"/>
        <w:ind w:left="720"/>
      </w:pPr>
      <w:r w:rsidRPr="005F0306">
        <w:rPr>
          <w:b w:val="0"/>
          <w:bCs/>
        </w:rPr>
        <w:t>PC</w:t>
      </w:r>
      <w:r>
        <w:rPr>
          <w:b w:val="0"/>
          <w:bCs/>
        </w:rPr>
        <w:t>1</w:t>
      </w:r>
      <w:r w:rsidRPr="005F0306">
        <w:rPr>
          <w:b w:val="0"/>
          <w:bCs/>
        </w:rPr>
        <w:t xml:space="preserve">$ </w:t>
      </w:r>
      <w:r w:rsidRPr="009B063B">
        <w:t xml:space="preserve">cat </w:t>
      </w:r>
      <w:r>
        <w:t xml:space="preserve">a.txt </w:t>
      </w:r>
      <w:r w:rsidRPr="009B063B">
        <w:t>|</w:t>
      </w:r>
      <w:r>
        <w:t xml:space="preserve"> nc -6 </w:t>
      </w:r>
      <w:r w:rsidRPr="009B063B">
        <w:rPr>
          <w:b w:val="0"/>
          <w:bCs/>
          <w:i/>
          <w:iCs/>
        </w:rPr>
        <w:t>IPv6_address_of_PC</w:t>
      </w:r>
      <w:r>
        <w:rPr>
          <w:b w:val="0"/>
          <w:bCs/>
          <w:i/>
          <w:iCs/>
        </w:rPr>
        <w:t>3</w:t>
      </w:r>
      <w:r>
        <w:t xml:space="preserve"> 10086</w:t>
      </w:r>
    </w:p>
    <w:p w14:paraId="476AC0D7" w14:textId="4B5A3196" w:rsidR="004306F7" w:rsidRPr="009B063B" w:rsidRDefault="00C678EA" w:rsidP="00667B62">
      <w:pPr>
        <w:pStyle w:val="ListParagraph"/>
        <w:numPr>
          <w:ilvl w:val="0"/>
          <w:numId w:val="41"/>
        </w:numPr>
        <w:spacing w:after="120"/>
        <w:rPr>
          <w:lang w:eastAsia="zh-CN"/>
        </w:rPr>
      </w:pPr>
      <w:r>
        <w:t>Now, o</w:t>
      </w:r>
      <w:r w:rsidR="004306F7">
        <w:t xml:space="preserve">n </w:t>
      </w:r>
      <w:r w:rsidR="004306F7" w:rsidRPr="00DF70BD">
        <w:rPr>
          <w:i/>
          <w:iCs/>
        </w:rPr>
        <w:t>PC1</w:t>
      </w:r>
      <w:r w:rsidR="004306F7">
        <w:t xml:space="preserve">, </w:t>
      </w:r>
      <w:r w:rsidR="00FD7C2E">
        <w:t xml:space="preserve">first delete file “a.txt” and then </w:t>
      </w:r>
      <w:r w:rsidR="004306F7">
        <w:t>create</w:t>
      </w:r>
      <w:r w:rsidR="004306F7" w:rsidRPr="00DF70BD">
        <w:rPr>
          <w:rFonts w:eastAsia="Yu Mincho"/>
          <w:lang w:eastAsia="ja-JP"/>
        </w:rPr>
        <w:t xml:space="preserve"> a </w:t>
      </w:r>
      <w:r w:rsidR="00FD7C2E">
        <w:rPr>
          <w:rFonts w:eastAsia="Yu Mincho"/>
          <w:lang w:eastAsia="ja-JP"/>
        </w:rPr>
        <w:t xml:space="preserve">new </w:t>
      </w:r>
      <w:r w:rsidR="004306F7" w:rsidRPr="00DF70BD">
        <w:rPr>
          <w:rFonts w:eastAsia="Yu Mincho"/>
          <w:lang w:eastAsia="ja-JP"/>
        </w:rPr>
        <w:t>file that is bigger than</w:t>
      </w:r>
      <w:r w:rsidR="00A8568A" w:rsidRPr="00DF70BD">
        <w:rPr>
          <w:rFonts w:eastAsia="Yu Mincho"/>
          <w:lang w:eastAsia="ja-JP"/>
        </w:rPr>
        <w:t xml:space="preserve"> &gt;</w:t>
      </w:r>
      <w:r w:rsidR="004306F7" w:rsidRPr="00DF70BD">
        <w:rPr>
          <w:rFonts w:eastAsia="Yu Mincho"/>
          <w:lang w:eastAsia="ja-JP"/>
        </w:rPr>
        <w:t xml:space="preserve"> 1280 bytes </w:t>
      </w:r>
      <w:r w:rsidR="00FD7C2E">
        <w:rPr>
          <w:rFonts w:eastAsia="Yu Mincho"/>
          <w:lang w:eastAsia="ja-JP"/>
        </w:rPr>
        <w:t xml:space="preserve">that </w:t>
      </w:r>
      <w:r w:rsidR="00A8568A" w:rsidRPr="00DF70BD">
        <w:rPr>
          <w:rFonts w:eastAsia="Yu Mincho"/>
          <w:lang w:eastAsia="ja-JP"/>
        </w:rPr>
        <w:t>will guarantee the need to fragment</w:t>
      </w:r>
      <w:r w:rsidR="00FD7C2E">
        <w:rPr>
          <w:rFonts w:eastAsia="Yu Mincho"/>
          <w:lang w:eastAsia="ja-JP"/>
        </w:rPr>
        <w:t xml:space="preserve">. A value of </w:t>
      </w:r>
      <w:r w:rsidR="00FD7C2E" w:rsidRPr="00FD7C2E">
        <w:rPr>
          <w:rFonts w:eastAsia="Yu Mincho"/>
          <w:b/>
          <w:bCs/>
          <w:lang w:eastAsia="ja-JP"/>
        </w:rPr>
        <w:t>N</w:t>
      </w:r>
      <w:r w:rsidR="00FD7C2E">
        <w:rPr>
          <w:rFonts w:eastAsia="Yu Mincho"/>
          <w:lang w:eastAsia="ja-JP"/>
        </w:rPr>
        <w:t xml:space="preserve"> = 1360 will guarantee fragmentation at the router interface.</w:t>
      </w:r>
      <w:r w:rsidR="00A8568A" w:rsidRPr="00DF70BD">
        <w:rPr>
          <w:rFonts w:eastAsia="Yu Mincho"/>
          <w:lang w:eastAsia="ja-JP"/>
        </w:rPr>
        <w:t xml:space="preserve"> U</w:t>
      </w:r>
      <w:r w:rsidR="004306F7" w:rsidRPr="00DF70BD">
        <w:rPr>
          <w:rFonts w:eastAsia="Yu Mincho"/>
          <w:lang w:eastAsia="ja-JP"/>
        </w:rPr>
        <w:t>sing the following command</w:t>
      </w:r>
      <w:r w:rsidR="0072719D" w:rsidRPr="00DF70BD">
        <w:rPr>
          <w:rFonts w:eastAsia="Yu Mincho"/>
          <w:lang w:eastAsia="ja-JP"/>
        </w:rPr>
        <w:t xml:space="preserve"> </w:t>
      </w:r>
      <w:r w:rsidR="00A8568A" w:rsidRPr="00DF70BD">
        <w:rPr>
          <w:rFonts w:eastAsia="Yu Mincho"/>
          <w:lang w:eastAsia="ja-JP"/>
        </w:rPr>
        <w:t>create file “a.txt”.</w:t>
      </w:r>
    </w:p>
    <w:p w14:paraId="6574DF5B" w14:textId="77777777" w:rsidR="004306F7" w:rsidRPr="002F787A" w:rsidRDefault="004306F7" w:rsidP="00F5094B">
      <w:pPr>
        <w:pStyle w:val="Code-B"/>
        <w:spacing w:before="120" w:after="120"/>
        <w:ind w:left="720"/>
      </w:pPr>
      <w:r w:rsidRPr="00A00FBF">
        <w:rPr>
          <w:b w:val="0"/>
        </w:rPr>
        <w:t>PC1</w:t>
      </w:r>
      <w:r w:rsidRPr="002F787A">
        <w:rPr>
          <w:b w:val="0"/>
        </w:rPr>
        <w:t>$</w:t>
      </w:r>
      <w:r>
        <w:rPr>
          <w:bCs/>
        </w:rPr>
        <w:t xml:space="preserve"> </w:t>
      </w:r>
      <w:r>
        <w:t>for i in {</w:t>
      </w:r>
      <w:proofErr w:type="gramStart"/>
      <w:r>
        <w:t>0..</w:t>
      </w:r>
      <w:proofErr w:type="gramEnd"/>
      <w:r>
        <w:t>N}; do echo -n “a” &gt;&gt; a.txt; done;</w:t>
      </w:r>
    </w:p>
    <w:p w14:paraId="2674ED24" w14:textId="5406AB95" w:rsidR="00F5094B" w:rsidRPr="00DF70BD" w:rsidRDefault="00F5094B" w:rsidP="00667B62">
      <w:pPr>
        <w:pStyle w:val="ListParagraph"/>
        <w:numPr>
          <w:ilvl w:val="0"/>
          <w:numId w:val="41"/>
        </w:numPr>
        <w:tabs>
          <w:tab w:val="clear" w:pos="1080"/>
          <w:tab w:val="left" w:pos="900"/>
        </w:tabs>
        <w:rPr>
          <w:shd w:val="pct15" w:color="auto" w:fill="FFFFFF"/>
          <w:lang w:eastAsia="zh-CN"/>
        </w:rPr>
      </w:pPr>
      <w:r>
        <w:rPr>
          <w:lang w:eastAsia="zh-CN"/>
        </w:rPr>
        <w:t xml:space="preserve">Using the autoconfigured global unicast IPv6 address of </w:t>
      </w:r>
      <w:r w:rsidRPr="00DF70BD">
        <w:rPr>
          <w:i/>
          <w:iCs/>
          <w:lang w:eastAsia="zh-CN"/>
        </w:rPr>
        <w:t>PC3</w:t>
      </w:r>
      <w:r>
        <w:rPr>
          <w:lang w:eastAsia="zh-CN"/>
        </w:rPr>
        <w:t xml:space="preserve"> </w:t>
      </w:r>
      <w:r w:rsidR="00360760">
        <w:rPr>
          <w:lang w:eastAsia="zh-CN"/>
        </w:rPr>
        <w:t xml:space="preserve">to </w:t>
      </w:r>
      <w:r>
        <w:rPr>
          <w:lang w:eastAsia="zh-CN"/>
        </w:rPr>
        <w:t xml:space="preserve">initiate </w:t>
      </w:r>
      <w:proofErr w:type="gramStart"/>
      <w:r>
        <w:rPr>
          <w:lang w:eastAsia="zh-CN"/>
        </w:rPr>
        <w:t>an</w:t>
      </w:r>
      <w:proofErr w:type="gramEnd"/>
      <w:r>
        <w:rPr>
          <w:lang w:eastAsia="zh-CN"/>
        </w:rPr>
        <w:t xml:space="preserve"> </w:t>
      </w:r>
      <w:r w:rsidRPr="00DF70BD">
        <w:rPr>
          <w:rFonts w:ascii="Consolas" w:hAnsi="Consolas" w:cs="Consolas"/>
          <w:lang w:eastAsia="zh-CN"/>
        </w:rPr>
        <w:t>nc</w:t>
      </w:r>
      <w:r>
        <w:rPr>
          <w:lang w:eastAsia="zh-CN"/>
        </w:rPr>
        <w:t xml:space="preserve"> client on </w:t>
      </w:r>
      <w:r w:rsidRPr="00DF70BD">
        <w:rPr>
          <w:i/>
          <w:iCs/>
          <w:lang w:eastAsia="zh-CN"/>
        </w:rPr>
        <w:t>PC1</w:t>
      </w:r>
      <w:r>
        <w:rPr>
          <w:lang w:eastAsia="zh-CN"/>
        </w:rPr>
        <w:t xml:space="preserve"> to send the file</w:t>
      </w:r>
      <w:r w:rsidR="009C4F30">
        <w:rPr>
          <w:lang w:eastAsia="zh-CN"/>
        </w:rPr>
        <w:t xml:space="preserve"> “a.txt”</w:t>
      </w:r>
      <w:r>
        <w:rPr>
          <w:lang w:eastAsia="zh-CN"/>
        </w:rPr>
        <w:t xml:space="preserve"> to server </w:t>
      </w:r>
      <w:r w:rsidRPr="00DF70BD">
        <w:rPr>
          <w:i/>
          <w:iCs/>
          <w:lang w:eastAsia="zh-CN"/>
        </w:rPr>
        <w:t>PC3</w:t>
      </w:r>
      <w:r>
        <w:rPr>
          <w:lang w:eastAsia="zh-CN"/>
        </w:rPr>
        <w:t>:</w:t>
      </w:r>
    </w:p>
    <w:p w14:paraId="3B5D8B66" w14:textId="51964951" w:rsidR="00DF70BD" w:rsidRDefault="00F5094B" w:rsidP="00DF70BD">
      <w:pPr>
        <w:pStyle w:val="Code-B"/>
        <w:tabs>
          <w:tab w:val="clear" w:pos="720"/>
        </w:tabs>
        <w:spacing w:before="120" w:after="120"/>
        <w:ind w:left="720"/>
      </w:pPr>
      <w:r w:rsidRPr="005F0306">
        <w:rPr>
          <w:b w:val="0"/>
          <w:bCs/>
        </w:rPr>
        <w:t>PC</w:t>
      </w:r>
      <w:r>
        <w:rPr>
          <w:b w:val="0"/>
          <w:bCs/>
        </w:rPr>
        <w:t>1</w:t>
      </w:r>
      <w:r w:rsidRPr="005F0306">
        <w:rPr>
          <w:b w:val="0"/>
          <w:bCs/>
        </w:rPr>
        <w:t xml:space="preserve">$ </w:t>
      </w:r>
      <w:r w:rsidRPr="009B063B">
        <w:t xml:space="preserve">cat </w:t>
      </w:r>
      <w:r>
        <w:t xml:space="preserve">a.txt </w:t>
      </w:r>
      <w:r w:rsidRPr="009B063B">
        <w:t>|</w:t>
      </w:r>
      <w:r>
        <w:t xml:space="preserve"> nc -6 </w:t>
      </w:r>
      <w:r w:rsidRPr="009B063B">
        <w:rPr>
          <w:b w:val="0"/>
          <w:bCs/>
          <w:i/>
          <w:iCs/>
        </w:rPr>
        <w:t>IPv6_address_of_PC</w:t>
      </w:r>
      <w:r>
        <w:rPr>
          <w:b w:val="0"/>
          <w:bCs/>
          <w:i/>
          <w:iCs/>
        </w:rPr>
        <w:t>3</w:t>
      </w:r>
      <w:r>
        <w:t xml:space="preserve"> 10086</w:t>
      </w:r>
    </w:p>
    <w:p w14:paraId="224DE39C" w14:textId="68FBF960" w:rsidR="00DC1F6E" w:rsidRDefault="001544B7" w:rsidP="00667B62">
      <w:pPr>
        <w:pStyle w:val="ListParagraph"/>
        <w:numPr>
          <w:ilvl w:val="0"/>
          <w:numId w:val="41"/>
        </w:numPr>
        <w:tabs>
          <w:tab w:val="clear" w:pos="1080"/>
          <w:tab w:val="left" w:pos="900"/>
        </w:tabs>
      </w:pPr>
      <w:r w:rsidRPr="008F034E">
        <w:rPr>
          <w:noProof/>
        </w:rPr>
        <w:drawing>
          <wp:anchor distT="0" distB="0" distL="114300" distR="114300" simplePos="0" relativeHeight="251771904" behindDoc="0" locked="0" layoutInCell="1" allowOverlap="1" wp14:anchorId="259AD17C" wp14:editId="32A261E2">
            <wp:simplePos x="0" y="0"/>
            <wp:positionH relativeFrom="column">
              <wp:posOffset>-663874</wp:posOffset>
            </wp:positionH>
            <wp:positionV relativeFrom="paragraph">
              <wp:posOffset>-121024</wp:posOffset>
            </wp:positionV>
            <wp:extent cx="485336" cy="485336"/>
            <wp:effectExtent l="0" t="0" r="0" b="0"/>
            <wp:wrapNone/>
            <wp:docPr id="14" name="Picture 14"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B558E5">
        <w:t xml:space="preserve">Stop </w:t>
      </w:r>
      <w:r w:rsidR="009C4F30">
        <w:t>the Wireshark capture</w:t>
      </w:r>
      <w:r>
        <w:t>s</w:t>
      </w:r>
      <w:r w:rsidR="00B558E5">
        <w:t xml:space="preserve"> and save.</w:t>
      </w:r>
    </w:p>
    <w:p w14:paraId="1AC42ED0" w14:textId="7FF3A580" w:rsidR="009C4F30" w:rsidRDefault="009C4F30" w:rsidP="00DC1F6E">
      <w:pPr>
        <w:spacing w:before="120" w:after="120" w:line="240" w:lineRule="auto"/>
      </w:pPr>
    </w:p>
    <w:p w14:paraId="367F56EF" w14:textId="41212373" w:rsidR="009C4F30" w:rsidRPr="00DC1F6E" w:rsidRDefault="00DC1F6E" w:rsidP="009C4F30">
      <w:pPr>
        <w:pStyle w:val="LabTitle"/>
      </w:pPr>
      <w:r w:rsidRPr="00DC1F6E">
        <w:drawing>
          <wp:anchor distT="0" distB="0" distL="114300" distR="114300" simplePos="0" relativeHeight="251744256" behindDoc="0" locked="0" layoutInCell="1" allowOverlap="1" wp14:anchorId="123E817A" wp14:editId="75C8F0E7">
            <wp:simplePos x="0" y="0"/>
            <wp:positionH relativeFrom="column">
              <wp:posOffset>-647065</wp:posOffset>
            </wp:positionH>
            <wp:positionV relativeFrom="paragraph">
              <wp:posOffset>0</wp:posOffset>
            </wp:positionV>
            <wp:extent cx="466725" cy="381000"/>
            <wp:effectExtent l="0" t="0" r="9525" b="0"/>
            <wp:wrapThrough wrapText="bothSides">
              <wp:wrapPolygon edited="0">
                <wp:start x="0" y="0"/>
                <wp:lineTo x="0" y="20520"/>
                <wp:lineTo x="21159" y="20520"/>
                <wp:lineTo x="2115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4F30" w:rsidRPr="00DF70BD">
        <w:t>Lab Questions/Report</w:t>
      </w:r>
      <w:r w:rsidR="009C4F30" w:rsidRPr="00DC1F6E">
        <w:t>:</w:t>
      </w:r>
    </w:p>
    <w:p w14:paraId="4E36D63C" w14:textId="685B5E42" w:rsidR="009C4F30" w:rsidRDefault="009C4F30" w:rsidP="009C4F30">
      <w:pPr>
        <w:rPr>
          <w:lang w:eastAsia="zh-CN"/>
        </w:rPr>
      </w:pPr>
      <w:r>
        <w:rPr>
          <w:lang w:eastAsia="zh-CN"/>
        </w:rPr>
        <w:t>Use the saved Wireshark output to answer the following:</w:t>
      </w:r>
    </w:p>
    <w:p w14:paraId="699A33CF" w14:textId="2D3A145D" w:rsidR="001544B7" w:rsidRDefault="009C4F30" w:rsidP="00667B62">
      <w:pPr>
        <w:pStyle w:val="ListParagraph"/>
        <w:numPr>
          <w:ilvl w:val="0"/>
          <w:numId w:val="33"/>
        </w:numPr>
        <w:rPr>
          <w:lang w:eastAsia="zh-CN"/>
        </w:rPr>
      </w:pPr>
      <w:r>
        <w:rPr>
          <w:lang w:eastAsia="zh-CN"/>
        </w:rPr>
        <w:t>Explain how IPv6 MTU path discovery works using what you observed in the Wireshark output</w:t>
      </w:r>
      <w:r w:rsidR="00FD7C2E">
        <w:rPr>
          <w:lang w:eastAsia="zh-CN"/>
        </w:rPr>
        <w:t xml:space="preserve">s. </w:t>
      </w:r>
      <w:r w:rsidR="001544B7">
        <w:rPr>
          <w:lang w:eastAsia="zh-CN"/>
        </w:rPr>
        <w:t xml:space="preserve">Show the ICMPv6 packets that were used to communicate the between </w:t>
      </w:r>
      <w:r w:rsidR="001544B7" w:rsidRPr="001544B7">
        <w:rPr>
          <w:i/>
          <w:iCs/>
          <w:lang w:eastAsia="zh-CN"/>
        </w:rPr>
        <w:t>Router1</w:t>
      </w:r>
      <w:r w:rsidR="001544B7">
        <w:rPr>
          <w:lang w:eastAsia="zh-CN"/>
        </w:rPr>
        <w:t xml:space="preserve"> and </w:t>
      </w:r>
      <w:r w:rsidR="001544B7" w:rsidRPr="001544B7">
        <w:rPr>
          <w:i/>
          <w:iCs/>
          <w:lang w:eastAsia="zh-CN"/>
        </w:rPr>
        <w:t>PC1</w:t>
      </w:r>
      <w:r w:rsidR="001544B7">
        <w:rPr>
          <w:lang w:eastAsia="zh-CN"/>
        </w:rPr>
        <w:t>.</w:t>
      </w:r>
    </w:p>
    <w:p w14:paraId="282BFA25" w14:textId="169E8862" w:rsidR="001544B7" w:rsidRDefault="001544B7" w:rsidP="00667B62">
      <w:pPr>
        <w:pStyle w:val="ListParagraph"/>
        <w:numPr>
          <w:ilvl w:val="0"/>
          <w:numId w:val="46"/>
        </w:numPr>
        <w:rPr>
          <w:lang w:eastAsia="zh-CN"/>
        </w:rPr>
      </w:pPr>
      <w:r>
        <w:rPr>
          <w:lang w:eastAsia="zh-CN"/>
        </w:rPr>
        <w:t>Identify what field in the ICMPv6 message forced a change at PC1. What was changed at PC1?</w:t>
      </w:r>
    </w:p>
    <w:p w14:paraId="5AE2DBDC" w14:textId="0C214791" w:rsidR="00CE68F0" w:rsidRDefault="00CE68F0" w:rsidP="00CE68F0">
      <w:pPr>
        <w:pStyle w:val="ListParagraph"/>
        <w:numPr>
          <w:ilvl w:val="1"/>
          <w:numId w:val="46"/>
        </w:numPr>
        <w:rPr>
          <w:ins w:id="194" w:author="vineet bharot" w:date="2021-03-13T18:12:00Z"/>
          <w:lang w:eastAsia="zh-CN"/>
        </w:rPr>
      </w:pPr>
      <w:ins w:id="195" w:author="vineet bharot" w:date="2021-03-13T18:12:00Z">
        <w:r>
          <w:rPr>
            <w:lang w:eastAsia="zh-CN"/>
          </w:rPr>
          <w:t>THE R1 sends packet too big with MTU 1280 after which PC1 sends packets with 1294 total size</w:t>
        </w:r>
        <w:r w:rsidR="00BA43AD">
          <w:rPr>
            <w:lang w:eastAsia="zh-CN"/>
          </w:rPr>
          <w:t xml:space="preserve"> and total </w:t>
        </w:r>
      </w:ins>
      <w:r w:rsidR="006241A2">
        <w:rPr>
          <w:lang w:eastAsia="zh-CN"/>
        </w:rPr>
        <w:t>TCP</w:t>
      </w:r>
      <w:ins w:id="196" w:author="vineet bharot" w:date="2021-03-13T18:12:00Z">
        <w:r w:rsidR="00BA43AD">
          <w:rPr>
            <w:lang w:eastAsia="zh-CN"/>
          </w:rPr>
          <w:t xml:space="preserve"> payload 1208</w:t>
        </w:r>
        <w:r>
          <w:rPr>
            <w:lang w:eastAsia="zh-CN"/>
          </w:rPr>
          <w:t>.</w:t>
        </w:r>
        <w:r w:rsidR="006465B7">
          <w:rPr>
            <w:lang w:eastAsia="zh-CN"/>
          </w:rPr>
          <w:t xml:space="preserve"> Which is success.</w:t>
        </w:r>
      </w:ins>
    </w:p>
    <w:p w14:paraId="614A2AC2" w14:textId="4E8A5BE0" w:rsidR="005701E2" w:rsidRDefault="00FD7C2E" w:rsidP="00667B62">
      <w:pPr>
        <w:pStyle w:val="ListParagraph"/>
        <w:numPr>
          <w:ilvl w:val="0"/>
          <w:numId w:val="33"/>
        </w:numPr>
        <w:rPr>
          <w:lang w:eastAsia="zh-CN"/>
        </w:rPr>
      </w:pPr>
      <w:r>
        <w:rPr>
          <w:lang w:eastAsia="zh-CN"/>
        </w:rPr>
        <w:t xml:space="preserve">Compare the </w:t>
      </w:r>
      <w:r w:rsidR="001544B7">
        <w:rPr>
          <w:lang w:eastAsia="zh-CN"/>
        </w:rPr>
        <w:t xml:space="preserve">data </w:t>
      </w:r>
      <w:r>
        <w:rPr>
          <w:lang w:eastAsia="zh-CN"/>
        </w:rPr>
        <w:t>transmission</w:t>
      </w:r>
      <w:r w:rsidR="001544B7">
        <w:rPr>
          <w:lang w:eastAsia="zh-CN"/>
        </w:rPr>
        <w:t>s</w:t>
      </w:r>
      <w:r>
        <w:rPr>
          <w:lang w:eastAsia="zh-CN"/>
        </w:rPr>
        <w:t xml:space="preserve"> from Step </w:t>
      </w:r>
      <w:r w:rsidR="001544B7">
        <w:rPr>
          <w:lang w:eastAsia="zh-CN"/>
        </w:rPr>
        <w:t xml:space="preserve">8 </w:t>
      </w:r>
      <w:r>
        <w:rPr>
          <w:lang w:eastAsia="zh-CN"/>
        </w:rPr>
        <w:t>to that in Step</w:t>
      </w:r>
      <w:r w:rsidR="001544B7">
        <w:rPr>
          <w:lang w:eastAsia="zh-CN"/>
        </w:rPr>
        <w:t xml:space="preserve"> 10. Describe what you observed. How many segments were transmitted</w:t>
      </w:r>
      <w:r>
        <w:rPr>
          <w:lang w:eastAsia="zh-CN"/>
        </w:rPr>
        <w:t xml:space="preserve"> </w:t>
      </w:r>
      <w:r w:rsidR="001544B7">
        <w:rPr>
          <w:lang w:eastAsia="zh-CN"/>
        </w:rPr>
        <w:t xml:space="preserve">at the </w:t>
      </w:r>
      <w:r w:rsidR="001544B7" w:rsidRPr="001544B7">
        <w:rPr>
          <w:i/>
          <w:iCs/>
          <w:lang w:eastAsia="zh-CN"/>
        </w:rPr>
        <w:t>PC1</w:t>
      </w:r>
      <w:r w:rsidR="001544B7">
        <w:rPr>
          <w:lang w:eastAsia="zh-CN"/>
        </w:rPr>
        <w:t xml:space="preserve"> interface in each step.</w:t>
      </w:r>
      <w:ins w:id="197" w:author="vineet bharot" w:date="2021-03-13T18:12:00Z">
        <w:r w:rsidR="006B4DCC">
          <w:rPr>
            <w:lang w:eastAsia="zh-CN"/>
          </w:rPr>
          <w:t xml:space="preserve"> 1</w:t>
        </w:r>
        <w:r w:rsidR="006B4DCC" w:rsidRPr="006B4DCC">
          <w:rPr>
            <w:vertAlign w:val="superscript"/>
            <w:lang w:eastAsia="zh-CN"/>
          </w:rPr>
          <w:t>st</w:t>
        </w:r>
        <w:r w:rsidR="006B4DCC">
          <w:rPr>
            <w:lang w:eastAsia="zh-CN"/>
          </w:rPr>
          <w:t xml:space="preserve"> fail only one 1447 then after packet too big: two</w:t>
        </w:r>
        <w:r w:rsidR="008C19C9">
          <w:rPr>
            <w:lang w:eastAsia="zh-CN"/>
          </w:rPr>
          <w:t xml:space="preserve"> segments of size</w:t>
        </w:r>
        <w:r w:rsidR="006B4DCC">
          <w:rPr>
            <w:lang w:eastAsia="zh-CN"/>
          </w:rPr>
          <w:t xml:space="preserve"> 1294 + 239 </w:t>
        </w:r>
      </w:ins>
      <w:r w:rsidR="00EC247A">
        <w:rPr>
          <w:lang w:eastAsia="zh-CN"/>
        </w:rPr>
        <w:t>(barring</w:t>
      </w:r>
      <w:ins w:id="198" w:author="vineet bharot" w:date="2021-03-13T18:12:00Z">
        <w:r w:rsidR="006B4DCC">
          <w:rPr>
            <w:lang w:eastAsia="zh-CN"/>
          </w:rPr>
          <w:t xml:space="preserve"> out of order or other retransmissions).</w:t>
        </w:r>
      </w:ins>
    </w:p>
    <w:p w14:paraId="6C4E28D4" w14:textId="4C23505E" w:rsidR="005701E2" w:rsidRPr="00B94C4E" w:rsidRDefault="005701E2" w:rsidP="005701E2">
      <w:pPr>
        <w:pStyle w:val="Heading2"/>
      </w:pPr>
      <w:bookmarkStart w:id="199" w:name="_Toc371322479"/>
      <w:bookmarkStart w:id="200" w:name="_Toc529622836"/>
      <w:bookmarkStart w:id="201" w:name="_Toc530477177"/>
      <w:bookmarkStart w:id="202" w:name="_Toc34343765"/>
      <w:bookmarkStart w:id="203" w:name="_Toc65426254"/>
      <w:bookmarkStart w:id="204" w:name="_Toc413724125"/>
      <w:r>
        <w:lastRenderedPageBreak/>
        <w:t xml:space="preserve">Part </w:t>
      </w:r>
      <w:r w:rsidR="005518DA">
        <w:t>5</w:t>
      </w:r>
      <w:r>
        <w:t>.  Retransmissions in TCP</w:t>
      </w:r>
      <w:bookmarkEnd w:id="199"/>
      <w:bookmarkEnd w:id="200"/>
      <w:bookmarkEnd w:id="201"/>
      <w:bookmarkEnd w:id="202"/>
      <w:bookmarkEnd w:id="203"/>
      <w:r>
        <w:t xml:space="preserve"> </w:t>
      </w:r>
      <w:bookmarkEnd w:id="204"/>
    </w:p>
    <w:p w14:paraId="0D814667" w14:textId="77777777" w:rsidR="005701E2" w:rsidRDefault="005701E2" w:rsidP="005701E2">
      <w:r>
        <w:t xml:space="preserve">Next you observe retransmissions in TCP.  TCP uses ACKs and timers to trigger retransmissions of lost segments. A TCP sender retransmits a segment when it assumes that the segment has been lost. This occurs in two situations: </w:t>
      </w:r>
    </w:p>
    <w:p w14:paraId="33769AC9" w14:textId="77777777" w:rsidR="005701E2" w:rsidRDefault="005701E2" w:rsidP="00273553">
      <w:pPr>
        <w:pStyle w:val="ListParagraph"/>
        <w:numPr>
          <w:ilvl w:val="0"/>
          <w:numId w:val="26"/>
        </w:numPr>
      </w:pPr>
      <w:r w:rsidRPr="008A09EC">
        <w:rPr>
          <w:i/>
        </w:rPr>
        <w:t>No ACK has been received for a segment</w:t>
      </w:r>
      <w:r>
        <w:t>. Each TCP sender maintains one retransmission timer for the connection. When the timer expires, the TCP sender retransmits the earliest segment that has not been acknowledged. The timer is started when a segment with payload is transmitted and the timer is not running, when an ACK arrives that acknowledges new data, and when a segment is retransmitted.  The timer is stopped when all outstanding data has been acknowledged.</w:t>
      </w:r>
    </w:p>
    <w:p w14:paraId="681CE1CA" w14:textId="77777777" w:rsidR="005701E2" w:rsidRDefault="005701E2" w:rsidP="00273553">
      <w:pPr>
        <w:pStyle w:val="ListParagraph"/>
        <w:numPr>
          <w:ilvl w:val="0"/>
          <w:numId w:val="26"/>
        </w:numPr>
      </w:pPr>
      <w:r>
        <w:t xml:space="preserve">The retransmission timer is set to a retransmission timeout (RTO) value, which adapts to the current network delays between the sender and the receiver. A TCP connection performs round-trip measurements by calculating the delay between the transmission of a segment and the receipt of the acknowledgement for that segment. The RTO value is calculated based on these round-trip measurements (see RFC 2988 from the prelab). Following a heuristic which is called </w:t>
      </w:r>
      <w:r w:rsidRPr="008A09EC">
        <w:rPr>
          <w:i/>
        </w:rPr>
        <w:t>Karn’s algorithm</w:t>
      </w:r>
      <w:r>
        <w:t xml:space="preserve">, measurements are not taken for retransmitted segments. Instead, when a retransmission occurs, the current RTO value is simply doubled. </w:t>
      </w:r>
    </w:p>
    <w:p w14:paraId="370EFB3E" w14:textId="77777777" w:rsidR="005701E2" w:rsidRDefault="005701E2" w:rsidP="005701E2">
      <w:r>
        <w:rPr>
          <w:i/>
        </w:rPr>
        <w:t>Multiple ACKs have been received for the same segment</w:t>
      </w:r>
      <w:r>
        <w:t xml:space="preserve">. A duplicate acknowledgment for a segment can be caused by an out-of-order delivery of a segment, or by a lost packet. A TCP sender takes multiple, in most cases three, duplicates as an indication that a packet has been lost. In this case, the TCP sender does not wait until the timer expires, but immediately retransmits the segment that is presumed lost. This mechanism is known as </w:t>
      </w:r>
      <w:r>
        <w:rPr>
          <w:i/>
        </w:rPr>
        <w:t>fast retransmit</w:t>
      </w:r>
      <w:r>
        <w:t xml:space="preserve">. The TCP receiver expedites a fast retransmit by sending an ACK for each packet that is received out-of-order. </w:t>
      </w:r>
    </w:p>
    <w:p w14:paraId="54C952D6" w14:textId="77777777" w:rsidR="005701E2" w:rsidRDefault="005701E2" w:rsidP="005701E2">
      <w:r>
        <w:t xml:space="preserve">A disadvantage of cumulative acknowledgements in TCP is that a TCP receiver cannot request the retransmission of specific segments. For example, if the receiver has obtained segments 1, 2, 3, 5, 6, 7 cumulative acknowledgements only permit to send ACK for segments 1, 2, 3 but not for the other correctly received segments. This may result in an unnecessary retransmission of segments 5, 6, and 7. The problem can be remedied with an optional feature of TCP, which is known as </w:t>
      </w:r>
      <w:r>
        <w:rPr>
          <w:i/>
        </w:rPr>
        <w:t>selective acknowledgement (SACKs)</w:t>
      </w:r>
      <w:r>
        <w:t>. Here, in addition to acknowledging the highest sequence number of contiguous data that has been received correctly, a receiver can acknowledge additional blocks of sequence numbers. The range of these blocks is included in TCP headers as an option.  Whether SACKs are used or not, is negotiated in TCP header options when the TCP connection is created.</w:t>
      </w:r>
    </w:p>
    <w:p w14:paraId="41CD52FF" w14:textId="69A43220" w:rsidR="005701E2" w:rsidRDefault="005701E2" w:rsidP="005701E2">
      <w:r>
        <w:t>The exercises in this part explore aspects of TCP retransmissions that do not require access to internal timers. Unfortunately, the roundtrip time measurements and the RTO values are difficult to observe, and are, therefore, not included in this lab.</w:t>
      </w:r>
    </w:p>
    <w:p w14:paraId="7CF5E50A" w14:textId="1A67ED14" w:rsidR="005701E2" w:rsidRDefault="005701E2" w:rsidP="005701E2">
      <w:pPr>
        <w:pStyle w:val="Heading3"/>
      </w:pPr>
      <w:bookmarkStart w:id="205" w:name="_Toc529622837"/>
      <w:bookmarkStart w:id="206" w:name="_Toc530477178"/>
      <w:bookmarkStart w:id="207" w:name="_Toc34343766"/>
      <w:bookmarkStart w:id="208" w:name="_Toc65426255"/>
      <w:r>
        <w:t xml:space="preserve">Exercise </w:t>
      </w:r>
      <w:r w:rsidR="005518DA">
        <w:t>5</w:t>
      </w:r>
      <w:r w:rsidR="00FE7474">
        <w:t>-a.</w:t>
      </w:r>
      <w:r>
        <w:t xml:space="preserve"> TCP Retransmissions</w:t>
      </w:r>
      <w:bookmarkEnd w:id="205"/>
      <w:bookmarkEnd w:id="206"/>
      <w:bookmarkEnd w:id="207"/>
      <w:r w:rsidR="00A67178">
        <w:t xml:space="preserve"> using GBN</w:t>
      </w:r>
      <w:bookmarkEnd w:id="208"/>
    </w:p>
    <w:p w14:paraId="44006EFA" w14:textId="475A785D" w:rsidR="005B44D0" w:rsidRDefault="005701E2" w:rsidP="008A09EC">
      <w:pPr>
        <w:rPr>
          <w:rFonts w:eastAsia="Helvetica" w:hAnsi="Helvetica" w:cs="Helvetica"/>
        </w:rPr>
      </w:pPr>
      <w:r>
        <w:t xml:space="preserve">The purpose of this exercise is to observe TCP retransmissions </w:t>
      </w:r>
      <w:r w:rsidR="00A67178">
        <w:t>using GBN</w:t>
      </w:r>
      <w:r>
        <w:t xml:space="preserve">.  </w:t>
      </w:r>
      <w:r w:rsidR="005B44D0">
        <w:rPr>
          <w:rFonts w:eastAsia="Helvetica" w:hAnsi="Helvetica" w:cs="Helvetica"/>
        </w:rPr>
        <w:t xml:space="preserve">Set up the GNS3 network configuration using the topology shown in Figure 6.1 and the IP addresses as given in Table 6.1. If you </w:t>
      </w:r>
      <w:r w:rsidR="005B44D0">
        <w:rPr>
          <w:rFonts w:eastAsia="Helvetica" w:hAnsi="Helvetica" w:cs="Helvetica"/>
        </w:rPr>
        <w:lastRenderedPageBreak/>
        <w:t>are continuing from Part 4, make sure you delete the IPv6 addresses on the routers befor</w:t>
      </w:r>
      <w:r w:rsidR="003C4FD6">
        <w:rPr>
          <w:rFonts w:eastAsia="Helvetica" w:hAnsi="Helvetica" w:cs="Helvetica"/>
        </w:rPr>
        <w:t>e</w:t>
      </w:r>
      <w:r w:rsidR="005B44D0">
        <w:rPr>
          <w:rFonts w:eastAsia="Helvetica" w:hAnsi="Helvetica" w:cs="Helvetica"/>
        </w:rPr>
        <w:t xml:space="preserve"> you configure the routers with the IPv4 as given in Table 6.1</w:t>
      </w:r>
      <w:r w:rsidR="003C4FD6">
        <w:rPr>
          <w:rFonts w:eastAsia="Helvetica" w:hAnsi="Helvetica" w:cs="Helvetica"/>
        </w:rPr>
        <w:t xml:space="preserve"> and reset all MTU and timer values.</w:t>
      </w:r>
    </w:p>
    <w:p w14:paraId="3A34DBF5" w14:textId="77777777" w:rsidR="003C4FD6" w:rsidRDefault="003C4FD6" w:rsidP="008A09EC">
      <w:r>
        <w:t xml:space="preserve">For the PCs, make sure you </w:t>
      </w:r>
      <w:r w:rsidRPr="00DF70BD">
        <w:rPr>
          <w:b/>
          <w:bCs/>
        </w:rPr>
        <w:t>disable</w:t>
      </w:r>
      <w:r>
        <w:t xml:space="preserve"> “SACK”. </w:t>
      </w:r>
    </w:p>
    <w:p w14:paraId="006099C3" w14:textId="1AB7B1AB" w:rsidR="005701E2" w:rsidRDefault="005701E2" w:rsidP="008A09EC">
      <w:r>
        <w:t xml:space="preserve">As before, </w:t>
      </w:r>
      <w:r w:rsidR="005B44D0">
        <w:t>we</w:t>
      </w:r>
      <w:r>
        <w:t xml:space="preserve"> transmit data from</w:t>
      </w:r>
      <w:r w:rsidR="005B44D0">
        <w:t xml:space="preserve"> the client</w:t>
      </w:r>
      <w:r>
        <w:t xml:space="preserve"> </w:t>
      </w:r>
      <w:r w:rsidRPr="005B44D0">
        <w:rPr>
          <w:i/>
          <w:iCs/>
        </w:rPr>
        <w:t>PC1</w:t>
      </w:r>
      <w:r>
        <w:t xml:space="preserve"> to</w:t>
      </w:r>
      <w:r w:rsidR="005B44D0">
        <w:t xml:space="preserve"> the listening server on</w:t>
      </w:r>
      <w:r>
        <w:t xml:space="preserve"> </w:t>
      </w:r>
      <w:r w:rsidRPr="005B44D0">
        <w:rPr>
          <w:i/>
          <w:iCs/>
        </w:rPr>
        <w:t>PC</w:t>
      </w:r>
      <w:r w:rsidR="005B44D0" w:rsidRPr="005B44D0">
        <w:rPr>
          <w:i/>
          <w:iCs/>
        </w:rPr>
        <w:t>3</w:t>
      </w:r>
      <w:r>
        <w:t xml:space="preserve">. </w:t>
      </w:r>
      <w:r w:rsidR="005B44D0">
        <w:t xml:space="preserve">The </w:t>
      </w:r>
      <w:r>
        <w:t>data</w:t>
      </w:r>
      <w:r w:rsidR="005B44D0">
        <w:t xml:space="preserve"> rate of </w:t>
      </w:r>
      <w:r>
        <w:t xml:space="preserve">the serial </w:t>
      </w:r>
      <w:r w:rsidR="003E16EA">
        <w:t>link in</w:t>
      </w:r>
      <w:r w:rsidR="005A411B">
        <w:t xml:space="preserve"> this part </w:t>
      </w:r>
      <w:r>
        <w:t>is set to 12</w:t>
      </w:r>
      <w:r w:rsidR="005B44D0">
        <w:t>00</w:t>
      </w:r>
      <w:r>
        <w:t xml:space="preserve">bps. When you disconnect one of the </w:t>
      </w:r>
      <w:r w:rsidR="005B44D0">
        <w:t>links (shutdown)</w:t>
      </w:r>
      <w:r>
        <w:t>, ACKs cannot reach the sending host. As a result, a timeout occurs and the sender performs retransmissions.</w:t>
      </w:r>
    </w:p>
    <w:p w14:paraId="7542DC71" w14:textId="6D4EEEAB" w:rsidR="005701E2" w:rsidRPr="008A09EC" w:rsidRDefault="005701E2" w:rsidP="00273553">
      <w:pPr>
        <w:pStyle w:val="ListParagraph"/>
        <w:numPr>
          <w:ilvl w:val="0"/>
          <w:numId w:val="27"/>
        </w:numPr>
        <w:rPr>
          <w:rFonts w:ascii="Courier New" w:hAnsi="Courier New"/>
          <w:b/>
        </w:rPr>
      </w:pPr>
      <w:r>
        <w:t>S</w:t>
      </w:r>
      <w:r w:rsidRPr="00631101">
        <w:t>et the data rate</w:t>
      </w:r>
      <w:r w:rsidR="005A411B">
        <w:t xml:space="preserve"> (referred to as clock rate on Cisco routers)</w:t>
      </w:r>
      <w:r w:rsidRPr="00631101">
        <w:t xml:space="preserve"> of the </w:t>
      </w:r>
      <w:r w:rsidR="005A411B">
        <w:t>S</w:t>
      </w:r>
      <w:r w:rsidRPr="00631101">
        <w:t xml:space="preserve">erial link to </w:t>
      </w:r>
      <w:r>
        <w:t>12</w:t>
      </w:r>
      <w:r w:rsidR="005A411B">
        <w:t>00</w:t>
      </w:r>
      <w:r w:rsidRPr="00631101">
        <w:t xml:space="preserve">bps.  </w:t>
      </w:r>
      <w:r w:rsidR="005A411B">
        <w:t xml:space="preserve">Here we show the commands for </w:t>
      </w:r>
      <w:r w:rsidR="005A411B" w:rsidRPr="005A411B">
        <w:rPr>
          <w:i/>
          <w:iCs/>
        </w:rPr>
        <w:t>Router1</w:t>
      </w:r>
      <w:r w:rsidR="005A411B">
        <w:t xml:space="preserve">, repeat for </w:t>
      </w:r>
      <w:r w:rsidR="005A411B" w:rsidRPr="005A411B">
        <w:rPr>
          <w:i/>
          <w:iCs/>
        </w:rPr>
        <w:t>Router2</w:t>
      </w:r>
      <w:r w:rsidRPr="00631101">
        <w:t xml:space="preserve">: </w:t>
      </w:r>
    </w:p>
    <w:p w14:paraId="210FD997" w14:textId="0EA34BC1" w:rsidR="005701E2" w:rsidRPr="008A09EC" w:rsidRDefault="005701E2" w:rsidP="008A09EC">
      <w:pPr>
        <w:pStyle w:val="Code"/>
        <w:ind w:left="720"/>
        <w:rPr>
          <w:rStyle w:val="Code-BChar"/>
        </w:rPr>
      </w:pPr>
      <w:r w:rsidRPr="008A09EC">
        <w:t>Router</w:t>
      </w:r>
      <w:r w:rsidR="005A411B">
        <w:t>1</w:t>
      </w:r>
      <w:r w:rsidRPr="008A09EC">
        <w:t xml:space="preserve"># </w:t>
      </w:r>
      <w:r w:rsidRPr="008A09EC">
        <w:rPr>
          <w:rStyle w:val="Code-BChar"/>
        </w:rPr>
        <w:t>configure terminal</w:t>
      </w:r>
    </w:p>
    <w:p w14:paraId="781B292E" w14:textId="5E95FFA4" w:rsidR="005701E2" w:rsidRPr="008A09EC" w:rsidRDefault="005701E2" w:rsidP="008A09EC">
      <w:pPr>
        <w:pStyle w:val="Code"/>
        <w:ind w:left="720"/>
        <w:rPr>
          <w:rStyle w:val="Code-BChar"/>
        </w:rPr>
      </w:pPr>
      <w:r w:rsidRPr="008A09EC">
        <w:t>Router</w:t>
      </w:r>
      <w:r w:rsidR="005A411B">
        <w:t>1</w:t>
      </w:r>
      <w:r w:rsidRPr="008A09EC">
        <w:t xml:space="preserve">(config)# </w:t>
      </w:r>
      <w:r w:rsidRPr="008A09EC">
        <w:rPr>
          <w:rStyle w:val="Code-BChar"/>
        </w:rPr>
        <w:t>interface Serial</w:t>
      </w:r>
      <w:r w:rsidR="005A411B">
        <w:rPr>
          <w:rStyle w:val="Code-BChar"/>
        </w:rPr>
        <w:t>2</w:t>
      </w:r>
      <w:r w:rsidRPr="008A09EC">
        <w:rPr>
          <w:rStyle w:val="Code-BChar"/>
        </w:rPr>
        <w:t>/0</w:t>
      </w:r>
    </w:p>
    <w:p w14:paraId="4507B3CF" w14:textId="1ABCB938" w:rsidR="005701E2" w:rsidRPr="008A09EC" w:rsidRDefault="005701E2" w:rsidP="008A09EC">
      <w:pPr>
        <w:pStyle w:val="Code"/>
        <w:ind w:left="720"/>
        <w:rPr>
          <w:rStyle w:val="Code-BChar"/>
        </w:rPr>
      </w:pPr>
      <w:r w:rsidRPr="008A09EC">
        <w:t>Router</w:t>
      </w:r>
      <w:r w:rsidR="005A411B">
        <w:t>1</w:t>
      </w:r>
      <w:r w:rsidRPr="008A09EC">
        <w:t>(config-</w:t>
      </w:r>
      <w:proofErr w:type="gramStart"/>
      <w:r w:rsidRPr="008A09EC">
        <w:t>if)#</w:t>
      </w:r>
      <w:proofErr w:type="gramEnd"/>
      <w:r w:rsidRPr="008A09EC">
        <w:t xml:space="preserve"> </w:t>
      </w:r>
      <w:r w:rsidRPr="008A09EC">
        <w:rPr>
          <w:rStyle w:val="Code-BChar"/>
        </w:rPr>
        <w:t>clock rate 12</w:t>
      </w:r>
      <w:r w:rsidR="005A411B">
        <w:rPr>
          <w:rStyle w:val="Code-BChar"/>
        </w:rPr>
        <w:t>00</w:t>
      </w:r>
    </w:p>
    <w:p w14:paraId="5389EDD4" w14:textId="77777777" w:rsidR="005701E2" w:rsidRPr="00817F58" w:rsidRDefault="005701E2" w:rsidP="005701E2">
      <w:pPr>
        <w:pStyle w:val="NoSpacing"/>
        <w:ind w:left="1080"/>
      </w:pPr>
    </w:p>
    <w:p w14:paraId="6D75D1DA" w14:textId="77777777" w:rsidR="008A09EC" w:rsidRPr="008A09EC" w:rsidRDefault="005701E2" w:rsidP="00273553">
      <w:pPr>
        <w:pStyle w:val="ListParagraph"/>
        <w:numPr>
          <w:ilvl w:val="0"/>
          <w:numId w:val="27"/>
        </w:numPr>
        <w:contextualSpacing w:val="0"/>
        <w:rPr>
          <w:rFonts w:ascii="Consolas" w:hAnsi="Consolas" w:cs="Courier New"/>
        </w:rPr>
      </w:pPr>
      <w:r>
        <w:t xml:space="preserve">Start </w:t>
      </w:r>
      <w:r w:rsidRPr="008A09EC">
        <w:rPr>
          <w:i/>
        </w:rPr>
        <w:t>Wireshark</w:t>
      </w:r>
      <w:r>
        <w:t xml:space="preserve"> on PC1 and capture traffic on interface </w:t>
      </w:r>
      <w:r w:rsidRPr="008A09EC">
        <w:rPr>
          <w:i/>
        </w:rPr>
        <w:t>eth0</w:t>
      </w:r>
      <w:r>
        <w:t xml:space="preserve">.  </w:t>
      </w:r>
      <w:r w:rsidRPr="005D561D">
        <w:t xml:space="preserve">Set a display filter to TCP traffic. This is done by typing </w:t>
      </w:r>
      <w:r w:rsidRPr="008A09EC">
        <w:rPr>
          <w:i/>
        </w:rPr>
        <w:t>tcp</w:t>
      </w:r>
      <w:r w:rsidRPr="005D561D">
        <w:t xml:space="preserve"> in the window at the bottom </w:t>
      </w:r>
      <w:r>
        <w:t xml:space="preserve">of the main window of Wireshark, and then clicking the right arrow, ( </w:t>
      </w:r>
      <w:r>
        <w:rPr>
          <w:noProof/>
        </w:rPr>
        <w:drawing>
          <wp:inline distT="0" distB="0" distL="0" distR="0" wp14:anchorId="1B795FA5" wp14:editId="1A56F238">
            <wp:extent cx="228600" cy="123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8600" cy="123825"/>
                    </a:xfrm>
                    <a:prstGeom prst="rect">
                      <a:avLst/>
                    </a:prstGeom>
                  </pic:spPr>
                </pic:pic>
              </a:graphicData>
            </a:graphic>
          </wp:inline>
        </w:drawing>
      </w:r>
      <w:r>
        <w:t xml:space="preserve"> ) </w:t>
      </w:r>
      <w:r w:rsidRPr="005D561D">
        <w:t xml:space="preserve">next to the </w:t>
      </w:r>
      <w:r>
        <w:t>display filter bar</w:t>
      </w:r>
      <w:r w:rsidRPr="005D561D">
        <w:t>.</w:t>
      </w:r>
    </w:p>
    <w:p w14:paraId="6D5B01F3" w14:textId="27A3AA48" w:rsidR="005A411B" w:rsidRPr="005A411B" w:rsidRDefault="005A411B" w:rsidP="00273553">
      <w:pPr>
        <w:pStyle w:val="ListParagraph"/>
        <w:numPr>
          <w:ilvl w:val="0"/>
          <w:numId w:val="27"/>
        </w:numPr>
        <w:contextualSpacing w:val="0"/>
      </w:pPr>
      <w:r w:rsidRPr="005A411B">
        <w:t xml:space="preserve">Test the link by issuing a </w:t>
      </w:r>
      <w:r w:rsidRPr="005A411B">
        <w:rPr>
          <w:rFonts w:ascii="Consolas" w:hAnsi="Consolas" w:cs="Consolas"/>
        </w:rPr>
        <w:t>ping</w:t>
      </w:r>
      <w:r w:rsidRPr="005A411B">
        <w:t xml:space="preserve"> from </w:t>
      </w:r>
      <w:r w:rsidRPr="005A411B">
        <w:rPr>
          <w:i/>
          <w:iCs/>
        </w:rPr>
        <w:t>PC1</w:t>
      </w:r>
      <w:r w:rsidRPr="005A411B">
        <w:t xml:space="preserve"> to </w:t>
      </w:r>
      <w:r w:rsidRPr="005A411B">
        <w:rPr>
          <w:i/>
          <w:iCs/>
        </w:rPr>
        <w:t>PC3</w:t>
      </w:r>
      <w:r w:rsidRPr="005A411B">
        <w:t xml:space="preserve"> for a count of -c 5.</w:t>
      </w:r>
      <w:r>
        <w:t xml:space="preserve"> It should be successful.</w:t>
      </w:r>
    </w:p>
    <w:p w14:paraId="5C00915A" w14:textId="5E9DE26C" w:rsidR="005701E2" w:rsidRPr="008A09EC" w:rsidRDefault="005701E2" w:rsidP="00273553">
      <w:pPr>
        <w:pStyle w:val="ListParagraph"/>
        <w:numPr>
          <w:ilvl w:val="0"/>
          <w:numId w:val="27"/>
        </w:numPr>
        <w:contextualSpacing w:val="0"/>
        <w:rPr>
          <w:rFonts w:ascii="Consolas" w:hAnsi="Consolas" w:cs="Courier New"/>
        </w:rPr>
      </w:pPr>
      <w:r>
        <w:t xml:space="preserve">Start </w:t>
      </w:r>
      <w:proofErr w:type="gramStart"/>
      <w:r>
        <w:t>a</w:t>
      </w:r>
      <w:r w:rsidR="005A411B">
        <w:t>n</w:t>
      </w:r>
      <w:proofErr w:type="gramEnd"/>
      <w:r w:rsidR="005A411B">
        <w:t xml:space="preserve"> </w:t>
      </w:r>
      <w:r w:rsidR="005A411B" w:rsidRPr="005A411B">
        <w:rPr>
          <w:rFonts w:ascii="Consolas" w:hAnsi="Consolas" w:cs="Consolas"/>
        </w:rPr>
        <w:t>nc</w:t>
      </w:r>
      <w:r w:rsidR="005A411B">
        <w:t xml:space="preserve"> listening/</w:t>
      </w:r>
      <w:r>
        <w:t xml:space="preserve">receiving </w:t>
      </w:r>
      <w:r w:rsidR="005A411B">
        <w:t>server</w:t>
      </w:r>
      <w:r>
        <w:t xml:space="preserve"> on </w:t>
      </w:r>
      <w:r w:rsidRPr="005A411B">
        <w:rPr>
          <w:i/>
          <w:iCs/>
        </w:rPr>
        <w:t>PC</w:t>
      </w:r>
      <w:r w:rsidR="005A411B" w:rsidRPr="005A411B">
        <w:rPr>
          <w:i/>
          <w:iCs/>
        </w:rPr>
        <w:t>3</w:t>
      </w:r>
      <w:r>
        <w:t>:</w:t>
      </w:r>
    </w:p>
    <w:p w14:paraId="3711811C" w14:textId="2812BBCC" w:rsidR="005701E2" w:rsidRPr="005A411B" w:rsidRDefault="005701E2" w:rsidP="005A411B">
      <w:pPr>
        <w:pStyle w:val="Code"/>
        <w:spacing w:before="120" w:after="120"/>
        <w:ind w:left="720"/>
        <w:rPr>
          <w:b/>
          <w:shd w:val="clear" w:color="auto" w:fill="F2F2F2" w:themeFill="background1" w:themeFillShade="F2"/>
        </w:rPr>
      </w:pPr>
      <w:r w:rsidRPr="008A09EC">
        <w:t>PC</w:t>
      </w:r>
      <w:r w:rsidR="005A411B">
        <w:t>3</w:t>
      </w:r>
      <w:r w:rsidRPr="008A09EC">
        <w:t xml:space="preserve">$ </w:t>
      </w:r>
      <w:r w:rsidR="005A411B">
        <w:t>nc -l 10086</w:t>
      </w:r>
    </w:p>
    <w:p w14:paraId="2874FCE1" w14:textId="744313AA" w:rsidR="005A411B" w:rsidRPr="00660BC7" w:rsidRDefault="005A411B" w:rsidP="00273553">
      <w:pPr>
        <w:pStyle w:val="BodyA"/>
        <w:numPr>
          <w:ilvl w:val="0"/>
          <w:numId w:val="27"/>
        </w:numPr>
        <w:tabs>
          <w:tab w:val="right" w:pos="810"/>
        </w:tabs>
        <w:spacing w:before="120" w:after="120"/>
        <w:rPr>
          <w:rFonts w:asciiTheme="minorHAnsi" w:hAnsiTheme="minorHAnsi"/>
          <w:lang w:eastAsia="zh-CN"/>
        </w:rPr>
      </w:pPr>
      <w:r w:rsidRPr="00660BC7">
        <w:rPr>
          <w:rFonts w:asciiTheme="minorHAnsi" w:hAnsiTheme="minorHAnsi"/>
          <w:lang w:eastAsia="zh-CN"/>
        </w:rPr>
        <w:t>Start Wireshark capture on</w:t>
      </w:r>
      <w:r w:rsidR="004532D9">
        <w:rPr>
          <w:rFonts w:asciiTheme="minorHAnsi" w:hAnsiTheme="minorHAnsi"/>
          <w:lang w:eastAsia="zh-CN"/>
        </w:rPr>
        <w:t xml:space="preserve"> interface eth0 on</w:t>
      </w:r>
      <w:r w:rsidRPr="00660BC7">
        <w:rPr>
          <w:rFonts w:asciiTheme="minorHAnsi" w:hAnsiTheme="minorHAnsi"/>
          <w:lang w:eastAsia="zh-CN"/>
        </w:rPr>
        <w:t xml:space="preserve"> </w:t>
      </w:r>
      <w:r w:rsidRPr="00125270">
        <w:rPr>
          <w:rFonts w:asciiTheme="minorHAnsi" w:hAnsiTheme="minorHAnsi"/>
          <w:i/>
          <w:iCs/>
          <w:lang w:eastAsia="zh-CN"/>
        </w:rPr>
        <w:t>PC1</w:t>
      </w:r>
      <w:r>
        <w:rPr>
          <w:rFonts w:asciiTheme="minorHAnsi" w:hAnsiTheme="minorHAnsi"/>
          <w:lang w:eastAsia="zh-CN"/>
        </w:rPr>
        <w:t xml:space="preserve"> to the switch.</w:t>
      </w:r>
    </w:p>
    <w:p w14:paraId="2B1610FE" w14:textId="6E37173B" w:rsidR="005A411B" w:rsidRPr="002F787A" w:rsidRDefault="005A411B" w:rsidP="00273553">
      <w:pPr>
        <w:pStyle w:val="BodyA"/>
        <w:numPr>
          <w:ilvl w:val="0"/>
          <w:numId w:val="27"/>
        </w:numPr>
        <w:tabs>
          <w:tab w:val="right" w:pos="810"/>
        </w:tabs>
        <w:spacing w:before="120" w:after="120"/>
        <w:rPr>
          <w:rFonts w:asciiTheme="minorHAnsi" w:hAnsiTheme="minorHAnsi"/>
          <w:lang w:eastAsia="zh-CN"/>
        </w:rPr>
      </w:pPr>
      <w:r w:rsidRPr="00660BC7">
        <w:rPr>
          <w:rFonts w:asciiTheme="minorHAnsi" w:hAnsiTheme="minorHAnsi"/>
          <w:lang w:eastAsia="zh-CN"/>
        </w:rPr>
        <w:t xml:space="preserve">Now generate </w:t>
      </w:r>
      <w:proofErr w:type="gramStart"/>
      <w:r>
        <w:rPr>
          <w:rFonts w:asciiTheme="minorHAnsi" w:hAnsiTheme="minorHAnsi"/>
          <w:lang w:eastAsia="zh-CN"/>
        </w:rPr>
        <w:t>a</w:t>
      </w:r>
      <w:r w:rsidR="00576E8C">
        <w:rPr>
          <w:rFonts w:asciiTheme="minorHAnsi" w:hAnsiTheme="minorHAnsi"/>
          <w:lang w:eastAsia="zh-CN"/>
        </w:rPr>
        <w:t xml:space="preserve"> </w:t>
      </w:r>
      <w:r>
        <w:rPr>
          <w:rFonts w:asciiTheme="minorHAnsi" w:hAnsiTheme="minorHAnsi"/>
          <w:lang w:eastAsia="zh-CN"/>
        </w:rPr>
        <w:t xml:space="preserve"> </w:t>
      </w:r>
      <w:r w:rsidRPr="00660BC7">
        <w:rPr>
          <w:rFonts w:asciiTheme="minorHAnsi" w:hAnsiTheme="minorHAnsi"/>
          <w:lang w:eastAsia="zh-CN"/>
        </w:rPr>
        <w:t>file</w:t>
      </w:r>
      <w:proofErr w:type="gramEnd"/>
      <w:r w:rsidRPr="00660BC7">
        <w:rPr>
          <w:rFonts w:asciiTheme="minorHAnsi" w:hAnsiTheme="minorHAnsi"/>
          <w:lang w:eastAsia="zh-CN"/>
        </w:rPr>
        <w:t xml:space="preserve"> </w:t>
      </w:r>
      <w:r w:rsidRPr="00660BC7">
        <w:rPr>
          <w:rFonts w:asciiTheme="minorHAnsi" w:hAnsiTheme="minorHAnsi" w:cs="Helvetica"/>
          <w:lang w:eastAsia="zh-CN"/>
        </w:rPr>
        <w:t xml:space="preserve">“a.txt” on </w:t>
      </w:r>
      <w:r w:rsidRPr="002F787A">
        <w:rPr>
          <w:rFonts w:asciiTheme="minorHAnsi" w:hAnsiTheme="minorHAnsi" w:cs="Helvetica"/>
          <w:i/>
          <w:iCs/>
          <w:lang w:eastAsia="zh-CN"/>
        </w:rPr>
        <w:t>PC1</w:t>
      </w:r>
      <w:r w:rsidRPr="00660BC7">
        <w:rPr>
          <w:rFonts w:asciiTheme="minorHAnsi" w:hAnsiTheme="minorHAnsi" w:cs="Helvetica"/>
          <w:lang w:eastAsia="zh-CN"/>
        </w:rPr>
        <w:t xml:space="preserve"> that is </w:t>
      </w:r>
      <w:r>
        <w:rPr>
          <w:rFonts w:asciiTheme="minorHAnsi" w:hAnsiTheme="minorHAnsi" w:cs="Helvetica"/>
          <w:lang w:eastAsia="zh-CN"/>
        </w:rPr>
        <w:t xml:space="preserve">very large: </w:t>
      </w:r>
      <w:r w:rsidRPr="00660BC7">
        <w:rPr>
          <w:rFonts w:asciiTheme="minorHAnsi" w:hAnsiTheme="minorHAnsi" w:cs="Helvetica"/>
          <w:lang w:eastAsia="zh-CN"/>
        </w:rPr>
        <w:t>N=</w:t>
      </w:r>
      <w:r>
        <w:rPr>
          <w:rFonts w:asciiTheme="minorHAnsi" w:hAnsiTheme="minorHAnsi" w:cs="Helvetica"/>
          <w:lang w:eastAsia="zh-CN"/>
        </w:rPr>
        <w:t>1000000</w:t>
      </w:r>
      <w:r w:rsidRPr="00660BC7">
        <w:rPr>
          <w:rFonts w:asciiTheme="minorHAnsi" w:hAnsiTheme="minorHAnsi" w:cs="Helvetica"/>
          <w:lang w:eastAsia="zh-CN"/>
        </w:rPr>
        <w:t>:</w:t>
      </w:r>
    </w:p>
    <w:p w14:paraId="08969E2B" w14:textId="46AE62F5" w:rsidR="005A411B" w:rsidRPr="002F787A" w:rsidRDefault="005A411B" w:rsidP="005A411B">
      <w:pPr>
        <w:pStyle w:val="Code-B"/>
        <w:spacing w:before="120" w:after="120"/>
        <w:ind w:left="720"/>
      </w:pPr>
      <w:r w:rsidRPr="00A00FBF">
        <w:rPr>
          <w:b w:val="0"/>
        </w:rPr>
        <w:t>PC1</w:t>
      </w:r>
      <w:r w:rsidRPr="002F787A">
        <w:rPr>
          <w:b w:val="0"/>
        </w:rPr>
        <w:t>$</w:t>
      </w:r>
      <w:r>
        <w:rPr>
          <w:bCs/>
        </w:rPr>
        <w:t xml:space="preserve"> </w:t>
      </w:r>
      <w:r>
        <w:t>for i in {</w:t>
      </w:r>
      <w:proofErr w:type="gramStart"/>
      <w:r>
        <w:t>0..</w:t>
      </w:r>
      <w:proofErr w:type="gramEnd"/>
      <w:r>
        <w:t>1</w:t>
      </w:r>
      <w:r w:rsidR="004532D9">
        <w:t>000000</w:t>
      </w:r>
      <w:r>
        <w:t>}; do echo -n “a” &gt;&gt; a.txt; done;</w:t>
      </w:r>
    </w:p>
    <w:p w14:paraId="153E8C73" w14:textId="77777777" w:rsidR="005A411B" w:rsidRPr="002F787A" w:rsidRDefault="005A411B" w:rsidP="00273553">
      <w:pPr>
        <w:pStyle w:val="BodyA"/>
        <w:numPr>
          <w:ilvl w:val="0"/>
          <w:numId w:val="27"/>
        </w:numPr>
        <w:tabs>
          <w:tab w:val="right" w:pos="810"/>
        </w:tabs>
        <w:spacing w:before="120" w:after="120"/>
        <w:rPr>
          <w:rFonts w:asciiTheme="minorHAnsi" w:hAnsiTheme="minorHAnsi" w:cs="Helvetica"/>
        </w:rPr>
      </w:pPr>
      <w:r w:rsidRPr="002F787A">
        <w:rPr>
          <w:rFonts w:asciiTheme="minorHAnsi" w:hAnsiTheme="minorHAnsi" w:cs="Helvetica"/>
        </w:rPr>
        <w:t xml:space="preserve">Send file “a.txt” from </w:t>
      </w:r>
      <w:r w:rsidRPr="000861F0">
        <w:rPr>
          <w:rFonts w:asciiTheme="minorHAnsi" w:hAnsiTheme="minorHAnsi" w:cs="Helvetica"/>
          <w:i/>
          <w:iCs/>
        </w:rPr>
        <w:t>PC1</w:t>
      </w:r>
      <w:r w:rsidRPr="002F787A">
        <w:rPr>
          <w:rFonts w:asciiTheme="minorHAnsi" w:hAnsiTheme="minorHAnsi" w:cs="Helvetica"/>
        </w:rPr>
        <w:t xml:space="preserve"> to </w:t>
      </w:r>
      <w:r w:rsidRPr="000861F0">
        <w:rPr>
          <w:rFonts w:asciiTheme="minorHAnsi" w:hAnsiTheme="minorHAnsi" w:cs="Helvetica"/>
          <w:i/>
          <w:iCs/>
        </w:rPr>
        <w:t>PC2</w:t>
      </w:r>
      <w:r w:rsidRPr="002F787A">
        <w:rPr>
          <w:rFonts w:asciiTheme="minorHAnsi" w:hAnsiTheme="minorHAnsi" w:cs="Helvetica"/>
        </w:rPr>
        <w:t xml:space="preserve"> using UDP with the following </w:t>
      </w:r>
      <w:r w:rsidRPr="002F787A">
        <w:rPr>
          <w:rFonts w:ascii="Consolas" w:hAnsi="Consolas" w:cs="Consolas"/>
        </w:rPr>
        <w:t xml:space="preserve">nc </w:t>
      </w:r>
      <w:r w:rsidRPr="002F787A">
        <w:rPr>
          <w:rFonts w:asciiTheme="minorHAnsi" w:hAnsiTheme="minorHAnsi" w:cs="Helvetica"/>
        </w:rPr>
        <w:t>command:</w:t>
      </w:r>
    </w:p>
    <w:p w14:paraId="2F7A7E98" w14:textId="7D54D0B6" w:rsidR="005701E2" w:rsidRPr="004532D9" w:rsidRDefault="005A411B" w:rsidP="004532D9">
      <w:pPr>
        <w:pStyle w:val="Code-B"/>
        <w:spacing w:before="120" w:after="120"/>
        <w:ind w:left="720"/>
        <w:rPr>
          <w:rFonts w:cs="Courier New"/>
        </w:rPr>
      </w:pPr>
      <w:r w:rsidRPr="004532D9">
        <w:rPr>
          <w:b w:val="0"/>
          <w:bCs/>
        </w:rPr>
        <w:t>PC1$</w:t>
      </w:r>
      <w:r>
        <w:t xml:space="preserve"> cat a.txt | nc 10.0.3.33 10086</w:t>
      </w:r>
    </w:p>
    <w:p w14:paraId="10ED0929" w14:textId="6C945912" w:rsidR="004532D9" w:rsidRPr="004532D9" w:rsidRDefault="004532D9" w:rsidP="00273553">
      <w:pPr>
        <w:pStyle w:val="ListParagraph"/>
        <w:numPr>
          <w:ilvl w:val="0"/>
          <w:numId w:val="27"/>
        </w:numPr>
        <w:contextualSpacing w:val="0"/>
      </w:pPr>
      <w:r>
        <w:rPr>
          <w:rFonts w:eastAsia="Malgun Gothic" w:hAnsi="Helvetica" w:cs="Helvetica" w:hint="eastAsia"/>
          <w:lang w:eastAsia="ko-KR"/>
        </w:rPr>
        <w:t>Wait for five seconds</w:t>
      </w:r>
      <w:r>
        <w:rPr>
          <w:rFonts w:eastAsia="Malgun Gothic" w:hAnsi="Helvetica" w:cs="Helvetica"/>
          <w:lang w:eastAsia="ko-KR"/>
        </w:rPr>
        <w:t xml:space="preserve"> after starting the file transfer above</w:t>
      </w:r>
      <w:r>
        <w:rPr>
          <w:rFonts w:eastAsia="Malgun Gothic" w:hAnsi="Helvetica" w:cs="Helvetica" w:hint="eastAsia"/>
          <w:lang w:eastAsia="ko-KR"/>
        </w:rPr>
        <w:t>, then bring down</w:t>
      </w:r>
      <w:r>
        <w:rPr>
          <w:rFonts w:eastAsia="Malgun Gothic" w:hAnsi="Helvetica" w:cs="Helvetica"/>
          <w:lang w:eastAsia="ko-KR"/>
        </w:rPr>
        <w:t xml:space="preserve"> interface</w:t>
      </w:r>
      <w:r>
        <w:rPr>
          <w:rFonts w:eastAsia="Malgun Gothic" w:hAnsi="Helvetica" w:cs="Helvetica" w:hint="eastAsia"/>
          <w:lang w:eastAsia="ko-KR"/>
        </w:rPr>
        <w:t xml:space="preserve"> Serial</w:t>
      </w:r>
      <w:r>
        <w:rPr>
          <w:rFonts w:eastAsia="Malgun Gothic" w:hAnsi="Helvetica" w:cs="Helvetica"/>
          <w:lang w:eastAsia="ko-KR"/>
        </w:rPr>
        <w:t>2</w:t>
      </w:r>
      <w:r>
        <w:rPr>
          <w:rFonts w:eastAsia="Malgun Gothic" w:hAnsi="Helvetica" w:cs="Helvetica" w:hint="eastAsia"/>
          <w:lang w:eastAsia="ko-KR"/>
        </w:rPr>
        <w:t>/0 i</w:t>
      </w:r>
      <w:r>
        <w:rPr>
          <w:rFonts w:eastAsia="Malgun Gothic" w:hAnsi="Helvetica" w:cs="Helvetica"/>
          <w:lang w:eastAsia="ko-KR"/>
        </w:rPr>
        <w:t xml:space="preserve">on </w:t>
      </w:r>
      <w:r w:rsidR="00B11146" w:rsidRPr="004532D9">
        <w:rPr>
          <w:rFonts w:eastAsia="Malgun Gothic" w:hAnsi="Helvetica" w:cs="Helvetica"/>
          <w:bCs/>
          <w:i/>
          <w:iCs/>
          <w:lang w:eastAsia="ko-KR"/>
        </w:rPr>
        <w:t>Router1.</w:t>
      </w:r>
    </w:p>
    <w:p w14:paraId="3F06EC93" w14:textId="75B475CB" w:rsidR="004532D9" w:rsidRDefault="004532D9" w:rsidP="004532D9">
      <w:pPr>
        <w:pStyle w:val="Code-B"/>
        <w:spacing w:before="120" w:after="120"/>
        <w:ind w:left="720"/>
        <w:contextualSpacing/>
      </w:pPr>
      <w:r w:rsidRPr="004532D9">
        <w:rPr>
          <w:b w:val="0"/>
        </w:rPr>
        <w:t>Router1(config)#</w:t>
      </w:r>
      <w:r w:rsidRPr="002B00F4">
        <w:rPr>
          <w:bCs/>
        </w:rPr>
        <w:t xml:space="preserve"> </w:t>
      </w:r>
      <w:r w:rsidRPr="002B00F4">
        <w:t>interface Serial</w:t>
      </w:r>
      <w:r>
        <w:t>2</w:t>
      </w:r>
      <w:r w:rsidRPr="002B00F4">
        <w:t>/0</w:t>
      </w:r>
    </w:p>
    <w:p w14:paraId="20B61DF8" w14:textId="781C234C" w:rsidR="004532D9" w:rsidRPr="004532D9" w:rsidRDefault="004532D9" w:rsidP="004532D9">
      <w:pPr>
        <w:pStyle w:val="Code-B"/>
        <w:spacing w:before="120" w:after="120"/>
        <w:ind w:left="720"/>
        <w:rPr>
          <w:rFonts w:eastAsia="Helvetica" w:hAnsi="Helvetica" w:cs="Helvetica"/>
        </w:rPr>
      </w:pPr>
      <w:r w:rsidRPr="004532D9">
        <w:rPr>
          <w:b w:val="0"/>
        </w:rPr>
        <w:t>Router1(config-</w:t>
      </w:r>
      <w:proofErr w:type="gramStart"/>
      <w:r w:rsidRPr="004532D9">
        <w:rPr>
          <w:b w:val="0"/>
        </w:rPr>
        <w:t>if)#</w:t>
      </w:r>
      <w:proofErr w:type="gramEnd"/>
      <w:r>
        <w:rPr>
          <w:bCs/>
        </w:rPr>
        <w:t xml:space="preserve"> shutdown</w:t>
      </w:r>
    </w:p>
    <w:p w14:paraId="656FF87A" w14:textId="7A3F1660" w:rsidR="004532D9" w:rsidRPr="004532D9" w:rsidRDefault="004532D9" w:rsidP="00273553">
      <w:pPr>
        <w:pStyle w:val="ListParagraph"/>
        <w:numPr>
          <w:ilvl w:val="0"/>
          <w:numId w:val="27"/>
        </w:numPr>
        <w:contextualSpacing w:val="0"/>
      </w:pPr>
      <w:r>
        <w:rPr>
          <w:rFonts w:eastAsia="Malgun Gothic" w:hAnsi="Helvetica" w:cs="Helvetica" w:hint="eastAsia"/>
          <w:lang w:eastAsia="ko-KR"/>
        </w:rPr>
        <w:t xml:space="preserve">Wait </w:t>
      </w:r>
      <w:r>
        <w:rPr>
          <w:rFonts w:eastAsia="Malgun Gothic" w:hAnsi="Helvetica" w:cs="Helvetica"/>
          <w:lang w:eastAsia="ko-KR"/>
        </w:rPr>
        <w:t xml:space="preserve">for </w:t>
      </w:r>
      <w:r>
        <w:rPr>
          <w:rFonts w:eastAsia="Malgun Gothic" w:hAnsi="Helvetica" w:cs="Helvetica" w:hint="eastAsia"/>
          <w:lang w:eastAsia="ko-KR"/>
        </w:rPr>
        <w:t>five seconds</w:t>
      </w:r>
      <w:r>
        <w:rPr>
          <w:rFonts w:eastAsia="Malgun Gothic" w:hAnsi="Helvetica" w:cs="Helvetica"/>
          <w:lang w:eastAsia="ko-KR"/>
        </w:rPr>
        <w:t xml:space="preserve">, then </w:t>
      </w:r>
      <w:r>
        <w:rPr>
          <w:rFonts w:eastAsia="Malgun Gothic" w:hAnsi="Helvetica" w:cs="Helvetica" w:hint="eastAsia"/>
          <w:lang w:eastAsia="ko-KR"/>
        </w:rPr>
        <w:t xml:space="preserve">bring </w:t>
      </w:r>
      <w:r>
        <w:rPr>
          <w:rFonts w:eastAsia="Malgun Gothic" w:hAnsi="Helvetica" w:cs="Helvetica"/>
          <w:lang w:eastAsia="ko-KR"/>
        </w:rPr>
        <w:t xml:space="preserve">interface </w:t>
      </w:r>
      <w:r>
        <w:rPr>
          <w:rFonts w:eastAsia="Malgun Gothic" w:hAnsi="Helvetica" w:cs="Helvetica" w:hint="eastAsia"/>
          <w:lang w:eastAsia="ko-KR"/>
        </w:rPr>
        <w:t>Seria</w:t>
      </w:r>
      <w:r>
        <w:rPr>
          <w:rFonts w:eastAsia="Malgun Gothic" w:hAnsi="Helvetica" w:cs="Helvetica"/>
          <w:lang w:eastAsia="ko-KR"/>
        </w:rPr>
        <w:t>2/0</w:t>
      </w:r>
      <w:r>
        <w:rPr>
          <w:rFonts w:eastAsia="Malgun Gothic" w:hAnsi="Helvetica" w:cs="Helvetica" w:hint="eastAsia"/>
          <w:lang w:eastAsia="ko-KR"/>
        </w:rPr>
        <w:t xml:space="preserve"> </w:t>
      </w:r>
      <w:r>
        <w:rPr>
          <w:rFonts w:eastAsia="Malgun Gothic" w:hAnsi="Helvetica" w:cs="Helvetica"/>
          <w:lang w:eastAsia="ko-KR"/>
        </w:rPr>
        <w:t xml:space="preserve">on </w:t>
      </w:r>
      <w:r w:rsidRPr="004532D9">
        <w:rPr>
          <w:rFonts w:eastAsia="Malgun Gothic" w:hAnsi="Helvetica" w:cs="Helvetica"/>
          <w:i/>
          <w:iCs/>
          <w:lang w:eastAsia="ko-KR"/>
        </w:rPr>
        <w:t>Router1</w:t>
      </w:r>
      <w:r>
        <w:rPr>
          <w:rFonts w:eastAsia="Malgun Gothic" w:hAnsi="Helvetica" w:cs="Helvetica"/>
          <w:lang w:eastAsia="ko-KR"/>
        </w:rPr>
        <w:t xml:space="preserve"> back </w:t>
      </w:r>
      <w:r>
        <w:rPr>
          <w:rFonts w:eastAsia="Malgun Gothic" w:hAnsi="Helvetica" w:cs="Helvetica" w:hint="eastAsia"/>
          <w:lang w:eastAsia="ko-KR"/>
        </w:rPr>
        <w:t>up again</w:t>
      </w:r>
      <w:r w:rsidR="00B11146">
        <w:rPr>
          <w:rFonts w:eastAsia="Malgun Gothic" w:hAnsi="Helvetica" w:cs="Helvetica"/>
          <w:lang w:eastAsia="ko-KR"/>
        </w:rPr>
        <w:t>.</w:t>
      </w:r>
    </w:p>
    <w:p w14:paraId="0BD4534A" w14:textId="6EA6BE8F" w:rsidR="004532D9" w:rsidRDefault="004532D9" w:rsidP="004532D9">
      <w:pPr>
        <w:pStyle w:val="Code-B"/>
        <w:spacing w:before="120" w:after="120"/>
        <w:ind w:left="720"/>
        <w:contextualSpacing/>
      </w:pPr>
      <w:r w:rsidRPr="004532D9">
        <w:rPr>
          <w:b w:val="0"/>
        </w:rPr>
        <w:t>Router1(config)#</w:t>
      </w:r>
      <w:r w:rsidRPr="002B00F4">
        <w:rPr>
          <w:bCs/>
        </w:rPr>
        <w:t xml:space="preserve"> </w:t>
      </w:r>
      <w:r w:rsidRPr="002B00F4">
        <w:t>interface Serial</w:t>
      </w:r>
      <w:r>
        <w:t>2</w:t>
      </w:r>
      <w:r w:rsidRPr="002B00F4">
        <w:t>/0</w:t>
      </w:r>
    </w:p>
    <w:p w14:paraId="275DC9A7" w14:textId="0DE95DAD" w:rsidR="004532D9" w:rsidRPr="004532D9" w:rsidRDefault="00A67178" w:rsidP="004532D9">
      <w:pPr>
        <w:pStyle w:val="Code-B"/>
        <w:spacing w:before="120" w:after="120"/>
        <w:ind w:left="720"/>
        <w:rPr>
          <w:rFonts w:eastAsia="Helvetica" w:hAnsi="Helvetica" w:cs="Helvetica"/>
        </w:rPr>
      </w:pPr>
      <w:r w:rsidRPr="004532D9">
        <w:rPr>
          <w:b w:val="0"/>
          <w:bCs/>
          <w:noProof/>
        </w:rPr>
        <w:drawing>
          <wp:anchor distT="0" distB="0" distL="114300" distR="114300" simplePos="0" relativeHeight="251753472" behindDoc="0" locked="0" layoutInCell="1" allowOverlap="1" wp14:anchorId="363BAA89" wp14:editId="56B2FDD5">
            <wp:simplePos x="0" y="0"/>
            <wp:positionH relativeFrom="column">
              <wp:posOffset>-646854</wp:posOffset>
            </wp:positionH>
            <wp:positionV relativeFrom="paragraph">
              <wp:posOffset>116628</wp:posOffset>
            </wp:positionV>
            <wp:extent cx="485336" cy="485336"/>
            <wp:effectExtent l="0" t="0" r="0" b="0"/>
            <wp:wrapNone/>
            <wp:docPr id="22" name="Picture 22"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532D9" w:rsidRPr="004532D9">
        <w:rPr>
          <w:b w:val="0"/>
        </w:rPr>
        <w:t>Router1(config-</w:t>
      </w:r>
      <w:proofErr w:type="gramStart"/>
      <w:r w:rsidR="004532D9" w:rsidRPr="004532D9">
        <w:rPr>
          <w:b w:val="0"/>
        </w:rPr>
        <w:t>if)#</w:t>
      </w:r>
      <w:proofErr w:type="gramEnd"/>
      <w:r w:rsidR="004532D9">
        <w:rPr>
          <w:bCs/>
        </w:rPr>
        <w:t xml:space="preserve"> no shutdown</w:t>
      </w:r>
    </w:p>
    <w:p w14:paraId="4869D0DF" w14:textId="161FC300" w:rsidR="00A67178" w:rsidRDefault="004532D9" w:rsidP="00273553">
      <w:pPr>
        <w:pStyle w:val="ListParagraph"/>
        <w:numPr>
          <w:ilvl w:val="0"/>
          <w:numId w:val="27"/>
        </w:numPr>
        <w:tabs>
          <w:tab w:val="clear" w:pos="1080"/>
          <w:tab w:val="left" w:pos="900"/>
        </w:tabs>
        <w:contextualSpacing w:val="0"/>
      </w:pPr>
      <w:r>
        <w:rPr>
          <w:rFonts w:eastAsia="Malgun Gothic" w:hAnsi="Helvetica" w:cs="Helvetica" w:hint="eastAsia"/>
          <w:lang w:eastAsia="ko-KR"/>
        </w:rPr>
        <w:t>When</w:t>
      </w:r>
      <w:r>
        <w:rPr>
          <w:rFonts w:eastAsia="Malgun Gothic" w:hAnsi="Helvetica" w:cs="Helvetica"/>
          <w:lang w:eastAsia="ko-KR"/>
        </w:rPr>
        <w:t xml:space="preserve"> </w:t>
      </w:r>
      <w:proofErr w:type="gramStart"/>
      <w:r>
        <w:rPr>
          <w:rFonts w:eastAsia="Malgun Gothic" w:hAnsi="Helvetica" w:cs="Helvetica"/>
          <w:lang w:eastAsia="ko-KR"/>
        </w:rPr>
        <w:t xml:space="preserve">the </w:t>
      </w:r>
      <w:r>
        <w:rPr>
          <w:rFonts w:eastAsia="Malgun Gothic" w:hAnsi="Helvetica" w:cs="Helvetica" w:hint="eastAsia"/>
          <w:lang w:eastAsia="ko-KR"/>
        </w:rPr>
        <w:t xml:space="preserve"> </w:t>
      </w:r>
      <w:r>
        <w:rPr>
          <w:rFonts w:ascii="Consolas" w:eastAsia="Malgun Gothic" w:hAnsi="Consolas" w:cs="Consolas"/>
          <w:lang w:eastAsia="ko-KR"/>
        </w:rPr>
        <w:t>nc</w:t>
      </w:r>
      <w:proofErr w:type="gramEnd"/>
      <w:r>
        <w:rPr>
          <w:rFonts w:ascii="Consolas" w:eastAsia="Malgun Gothic" w:hAnsi="Consolas" w:cs="Consolas"/>
          <w:lang w:eastAsia="ko-KR"/>
        </w:rPr>
        <w:t xml:space="preserve"> </w:t>
      </w:r>
      <w:r w:rsidRPr="00333519">
        <w:rPr>
          <w:rFonts w:eastAsia="Malgun Gothic" w:hAnsi="Helvetica" w:cs="Consolas"/>
          <w:lang w:eastAsia="ko-KR"/>
        </w:rPr>
        <w:t>file transmit is complete</w:t>
      </w:r>
      <w:r>
        <w:rPr>
          <w:rFonts w:eastAsia="Malgun Gothic" w:hAnsi="Helvetica" w:cs="Helvetica" w:hint="eastAsia"/>
          <w:lang w:eastAsia="ko-KR"/>
        </w:rPr>
        <w:t xml:space="preserve"> </w:t>
      </w:r>
      <w:r>
        <w:rPr>
          <w:rFonts w:eastAsia="Malgun Gothic" w:hAnsi="Helvetica" w:cs="Helvetica"/>
          <w:lang w:eastAsia="ko-KR"/>
        </w:rPr>
        <w:t>(you see no more activity in the Wireshark data capture window</w:t>
      </w:r>
      <w:r w:rsidR="00A67178">
        <w:rPr>
          <w:rFonts w:eastAsia="Malgun Gothic" w:hAnsi="Helvetica" w:cs="Helvetica"/>
          <w:lang w:eastAsia="ko-KR"/>
        </w:rPr>
        <w:t>)</w:t>
      </w:r>
      <w:r>
        <w:rPr>
          <w:rFonts w:eastAsia="Malgun Gothic" w:hAnsi="Helvetica" w:cs="Helvetica" w:hint="eastAsia"/>
          <w:lang w:eastAsia="ko-KR"/>
        </w:rPr>
        <w:t>, s</w:t>
      </w:r>
      <w:r w:rsidRPr="009411CA">
        <w:rPr>
          <w:rFonts w:eastAsia="Helvetica" w:hAnsi="Helvetica" w:cs="Helvetica"/>
        </w:rPr>
        <w:t xml:space="preserve">top </w:t>
      </w:r>
      <w:r>
        <w:rPr>
          <w:rFonts w:eastAsia="Helvetica" w:hAnsi="Helvetica" w:cs="Helvetica"/>
        </w:rPr>
        <w:t xml:space="preserve">the </w:t>
      </w:r>
      <w:r w:rsidRPr="009411CA">
        <w:rPr>
          <w:rFonts w:eastAsia="Helvetica" w:hAnsi="Helvetica" w:cs="Helvetica"/>
        </w:rPr>
        <w:t>Wireshar</w:t>
      </w:r>
      <w:r>
        <w:rPr>
          <w:rFonts w:eastAsia="Helvetica" w:hAnsi="Helvetica" w:cs="Helvetica"/>
        </w:rPr>
        <w:t>k traffic capture</w:t>
      </w:r>
      <w:r w:rsidRPr="009411CA">
        <w:rPr>
          <w:rFonts w:eastAsia="Helvetica" w:hAnsi="Helvetica" w:cs="Helvetica"/>
        </w:rPr>
        <w:t xml:space="preserve"> and save the</w:t>
      </w:r>
      <w:r>
        <w:rPr>
          <w:rFonts w:eastAsia="Helvetica" w:hAnsi="Helvetica" w:cs="Helvetica"/>
        </w:rPr>
        <w:t xml:space="preserve"> output data</w:t>
      </w:r>
      <w:r w:rsidR="005701E2">
        <w:t>.</w:t>
      </w:r>
    </w:p>
    <w:p w14:paraId="67735170" w14:textId="5B889CE8" w:rsidR="007536D0" w:rsidRDefault="007536D0" w:rsidP="00273553">
      <w:pPr>
        <w:pStyle w:val="ListParagraph"/>
        <w:numPr>
          <w:ilvl w:val="0"/>
          <w:numId w:val="27"/>
        </w:numPr>
        <w:tabs>
          <w:tab w:val="clear" w:pos="1080"/>
          <w:tab w:val="left" w:pos="900"/>
        </w:tabs>
        <w:contextualSpacing w:val="0"/>
      </w:pPr>
      <w:r>
        <w:rPr>
          <w:noProof/>
        </w:rPr>
        <w:drawing>
          <wp:anchor distT="0" distB="0" distL="114300" distR="114300" simplePos="0" relativeHeight="251755520" behindDoc="0" locked="0" layoutInCell="1" allowOverlap="1" wp14:anchorId="2CACD211" wp14:editId="77EAF776">
            <wp:simplePos x="0" y="0"/>
            <wp:positionH relativeFrom="column">
              <wp:posOffset>-624840</wp:posOffset>
            </wp:positionH>
            <wp:positionV relativeFrom="paragraph">
              <wp:posOffset>277495</wp:posOffset>
            </wp:positionV>
            <wp:extent cx="466725" cy="38100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Leave the clock rate as if for the next exercise on retransmissions with SACK.</w:t>
      </w:r>
    </w:p>
    <w:p w14:paraId="0221203A" w14:textId="3CE31471" w:rsidR="00A67178" w:rsidRPr="00A67178" w:rsidRDefault="00A67178" w:rsidP="00A67178">
      <w:pPr>
        <w:pStyle w:val="LabTitle"/>
      </w:pPr>
      <w:r w:rsidRPr="00A67178">
        <w:t>Lab Questions/Report:</w:t>
      </w:r>
      <w:ins w:id="209" w:author="vineet bharot" w:date="2021-03-13T18:12:00Z">
        <w:r w:rsidR="000E3DA5">
          <w:t xml:space="preserve"> </w:t>
        </w:r>
        <w:r w:rsidR="000E3DA5" w:rsidRPr="000E3DA5">
          <w:rPr>
            <w:b/>
            <w:bCs/>
            <w:u w:val="single"/>
          </w:rPr>
          <w:t>DO AGAIN</w:t>
        </w:r>
      </w:ins>
    </w:p>
    <w:p w14:paraId="66685B2B" w14:textId="77777777" w:rsidR="00A67178" w:rsidRPr="00A67178" w:rsidRDefault="00A67178" w:rsidP="00A67178">
      <w:pPr>
        <w:tabs>
          <w:tab w:val="clear" w:pos="1080"/>
          <w:tab w:val="left" w:pos="900"/>
        </w:tabs>
      </w:pPr>
      <w:r w:rsidRPr="00A67178">
        <w:t>Analyze the Wireshark output and answer the following questions:</w:t>
      </w:r>
    </w:p>
    <w:p w14:paraId="4C7E71D6" w14:textId="6D70CC15" w:rsidR="00A67178" w:rsidRPr="00435FF3" w:rsidRDefault="00A67178" w:rsidP="00667B62">
      <w:pPr>
        <w:numPr>
          <w:ilvl w:val="0"/>
          <w:numId w:val="36"/>
        </w:numPr>
        <w:tabs>
          <w:tab w:val="clear" w:pos="1080"/>
          <w:tab w:val="left" w:pos="900"/>
        </w:tabs>
        <w:rPr>
          <w:bCs/>
          <w:rPrChange w:id="210" w:author="vineet bharot" w:date="2021-03-13T18:12:00Z">
            <w:rPr/>
          </w:rPrChange>
        </w:rPr>
      </w:pPr>
      <w:r w:rsidRPr="00435FF3">
        <w:rPr>
          <w:bCs/>
          <w:rPrChange w:id="211" w:author="vineet bharot" w:date="2021-03-13T18:12:00Z">
            <w:rPr/>
          </w:rPrChange>
        </w:rPr>
        <w:lastRenderedPageBreak/>
        <w:t>When you brought down the serial link, observe the time instants when retransmissions took place. How many packets were retransmitted at one time?</w:t>
      </w:r>
      <w:ins w:id="212" w:author="vineet bharot" w:date="2021-03-13T18:12:00Z">
        <w:r w:rsidR="00936059" w:rsidRPr="00435FF3">
          <w:rPr>
            <w:bCs/>
          </w:rPr>
          <w:t xml:space="preserve"> </w:t>
        </w:r>
      </w:ins>
      <w:r w:rsidR="00135988">
        <w:rPr>
          <w:bCs/>
        </w:rPr>
        <w:t xml:space="preserve">Two </w:t>
      </w:r>
      <w:r w:rsidR="00F92834">
        <w:rPr>
          <w:bCs/>
        </w:rPr>
        <w:t>packet</w:t>
      </w:r>
      <w:r w:rsidR="005E7F14">
        <w:rPr>
          <w:bCs/>
        </w:rPr>
        <w:t>s</w:t>
      </w:r>
      <w:r w:rsidR="00135988">
        <w:rPr>
          <w:bCs/>
        </w:rPr>
        <w:t xml:space="preserve"> retran</w:t>
      </w:r>
      <w:r w:rsidR="00026C7E">
        <w:rPr>
          <w:bCs/>
        </w:rPr>
        <w:t>s</w:t>
      </w:r>
      <w:r w:rsidR="00135988">
        <w:rPr>
          <w:bCs/>
        </w:rPr>
        <w:t>mitted</w:t>
      </w:r>
      <w:r w:rsidR="005E7F14">
        <w:rPr>
          <w:bCs/>
        </w:rPr>
        <w:t>, theoretically there should be more because of cumulative ack.</w:t>
      </w:r>
    </w:p>
    <w:p w14:paraId="312644BF" w14:textId="78A2CE20" w:rsidR="00A67178" w:rsidRPr="00715303" w:rsidRDefault="00A67178" w:rsidP="00667B62">
      <w:pPr>
        <w:numPr>
          <w:ilvl w:val="0"/>
          <w:numId w:val="36"/>
        </w:numPr>
        <w:tabs>
          <w:tab w:val="clear" w:pos="1080"/>
          <w:tab w:val="left" w:pos="900"/>
        </w:tabs>
      </w:pPr>
      <w:r w:rsidRPr="00715303">
        <w:t>Did you observe the cumulative ACKs? And the discards at the receiver due to out of order delivery? (i.e., the receiver sent a duplicate ACK)</w:t>
      </w:r>
      <w:ins w:id="213" w:author="vineet bharot" w:date="2021-03-13T18:12:00Z">
        <w:r w:rsidR="00135AC3" w:rsidRPr="00715303">
          <w:t xml:space="preserve"> yes</w:t>
        </w:r>
      </w:ins>
      <w:r w:rsidR="00271A60">
        <w:t xml:space="preserve">, </w:t>
      </w:r>
      <w:proofErr w:type="gramStart"/>
      <w:r w:rsidR="00271A60" w:rsidRPr="00271A60">
        <w:t>tcp.analysis</w:t>
      </w:r>
      <w:proofErr w:type="gramEnd"/>
      <w:r w:rsidR="00271A60" w:rsidRPr="00271A60">
        <w:t>.duplicate_ack_num == 1</w:t>
      </w:r>
      <w:r w:rsidR="00D25148">
        <w:t>, after two retransmission only one ack.</w:t>
      </w:r>
    </w:p>
    <w:p w14:paraId="050B0A79" w14:textId="21B14F32" w:rsidR="000B4F96" w:rsidRPr="00715303" w:rsidRDefault="00A67178" w:rsidP="00667B62">
      <w:pPr>
        <w:numPr>
          <w:ilvl w:val="0"/>
          <w:numId w:val="36"/>
        </w:numPr>
        <w:tabs>
          <w:tab w:val="clear" w:pos="1080"/>
          <w:tab w:val="left" w:pos="900"/>
        </w:tabs>
      </w:pPr>
      <w:r w:rsidRPr="00715303">
        <w:rPr>
          <w:rPrChange w:id="214" w:author="vineet bharot" w:date="2021-03-13T18:12:00Z">
            <w:rPr>
              <w:b/>
            </w:rPr>
          </w:rPrChange>
        </w:rPr>
        <w:t>Try</w:t>
      </w:r>
      <w:r w:rsidRPr="00715303">
        <w:t xml:space="preserve"> to derive the time when a packet is retransmitted. Use data to back-up your answer.</w:t>
      </w:r>
    </w:p>
    <w:p w14:paraId="2A380217" w14:textId="27B304C9" w:rsidR="00CE1B0B" w:rsidRPr="00715303" w:rsidRDefault="00CE1B0B" w:rsidP="00CE1B0B">
      <w:pPr>
        <w:numPr>
          <w:ilvl w:val="1"/>
          <w:numId w:val="36"/>
        </w:numPr>
        <w:tabs>
          <w:tab w:val="clear" w:pos="1080"/>
          <w:tab w:val="left" w:pos="900"/>
        </w:tabs>
        <w:rPr>
          <w:ins w:id="215" w:author="vineet bharot" w:date="2021-03-13T18:12:00Z"/>
        </w:rPr>
      </w:pPr>
      <w:ins w:id="216" w:author="vineet bharot" w:date="2021-03-13T18:12:00Z">
        <w:r w:rsidRPr="00715303">
          <w:t xml:space="preserve">Roughly 10 seconds according the </w:t>
        </w:r>
      </w:ins>
      <w:r w:rsidR="008261B7">
        <w:t xml:space="preserve">seq </w:t>
      </w:r>
      <w:ins w:id="217" w:author="vineet bharot" w:date="2021-03-13T18:12:00Z">
        <w:r w:rsidRPr="00715303">
          <w:t>of a retransmitted packet</w:t>
        </w:r>
      </w:ins>
      <w:r w:rsidR="00A950B5">
        <w:t xml:space="preserve"> when serial was down.</w:t>
      </w:r>
    </w:p>
    <w:p w14:paraId="139D830D" w14:textId="42034170" w:rsidR="005701E2" w:rsidRDefault="005701E2" w:rsidP="005701E2">
      <w:pPr>
        <w:pStyle w:val="Heading3"/>
      </w:pPr>
      <w:bookmarkStart w:id="218" w:name="_Toc529622838"/>
      <w:bookmarkStart w:id="219" w:name="_Toc530477179"/>
      <w:bookmarkStart w:id="220" w:name="_Toc34343767"/>
      <w:bookmarkStart w:id="221" w:name="_Toc65426256"/>
      <w:r>
        <w:t xml:space="preserve">Exercise </w:t>
      </w:r>
      <w:r w:rsidR="005518DA">
        <w:t>5</w:t>
      </w:r>
      <w:r w:rsidR="00E3306D">
        <w:t>-b.</w:t>
      </w:r>
      <w:r>
        <w:t xml:space="preserve"> TCP </w:t>
      </w:r>
      <w:bookmarkEnd w:id="218"/>
      <w:bookmarkEnd w:id="219"/>
      <w:bookmarkEnd w:id="220"/>
      <w:r w:rsidR="00A67178">
        <w:t>Retransmissions using SACK</w:t>
      </w:r>
      <w:bookmarkEnd w:id="221"/>
      <w:r>
        <w:t xml:space="preserve"> </w:t>
      </w:r>
    </w:p>
    <w:p w14:paraId="3BE8B04B" w14:textId="66D4B330" w:rsidR="00A67178" w:rsidRPr="00A67178" w:rsidRDefault="00A67178" w:rsidP="00A67178">
      <w:r w:rsidRPr="00A67178">
        <w:t>Repeat the above experiment</w:t>
      </w:r>
      <w:r>
        <w:t>,</w:t>
      </w:r>
      <w:r w:rsidRPr="00A67178">
        <w:t xml:space="preserve"> but now you enable “SACK” on the PCs.</w:t>
      </w:r>
      <w:r w:rsidR="007536D0">
        <w:t xml:space="preserve"> If you are starting a new, then you need to set the clock rate as shown in Exercise5-a. and follow all the steps as given above </w:t>
      </w:r>
      <w:r w:rsidR="007536D0" w:rsidRPr="007536D0">
        <w:rPr>
          <w:b/>
          <w:bCs/>
        </w:rPr>
        <w:t>EXCEPT do not disable</w:t>
      </w:r>
      <w:r w:rsidR="007536D0">
        <w:t xml:space="preserve"> SACK on the PCs.</w:t>
      </w:r>
    </w:p>
    <w:p w14:paraId="6269FFCA" w14:textId="33B08EF2" w:rsidR="007536D0" w:rsidRDefault="007536D0" w:rsidP="00667B62">
      <w:pPr>
        <w:pStyle w:val="ListParagraph"/>
        <w:numPr>
          <w:ilvl w:val="0"/>
          <w:numId w:val="37"/>
        </w:numPr>
        <w:spacing w:before="120" w:after="120" w:line="240" w:lineRule="auto"/>
      </w:pPr>
      <w:r>
        <w:rPr>
          <w:rFonts w:eastAsia="Helvetica" w:hAnsi="Helvetica" w:cs="Helvetica"/>
        </w:rPr>
        <w:t>If you are continuing form 5-a., before you proceed with the experiment,</w:t>
      </w:r>
      <w:r w:rsidRPr="007536D0">
        <w:rPr>
          <w:rFonts w:eastAsia="Helvetica" w:hAnsi="Helvetica" w:cs="Helvetica"/>
        </w:rPr>
        <w:t xml:space="preserve"> </w:t>
      </w:r>
      <w:r w:rsidRPr="007536D0">
        <w:rPr>
          <w:rFonts w:eastAsia="Helvetica" w:hAnsi="Helvetica" w:cs="Helvetica"/>
          <w:b/>
          <w:bCs/>
          <w:u w:val="single"/>
        </w:rPr>
        <w:t>enable SACK</w:t>
      </w:r>
      <w:r w:rsidRPr="007536D0">
        <w:rPr>
          <w:rFonts w:eastAsia="Helvetica" w:hAnsi="Helvetica" w:cs="Helvetica"/>
        </w:rPr>
        <w:t xml:space="preserve"> (selective repeat error recovery), on the two PCs, </w:t>
      </w:r>
      <w:r w:rsidRPr="007536D0">
        <w:rPr>
          <w:i/>
          <w:iCs/>
        </w:rPr>
        <w:t>PC1</w:t>
      </w:r>
      <w:r>
        <w:t xml:space="preserve"> and </w:t>
      </w:r>
      <w:r w:rsidRPr="007536D0">
        <w:rPr>
          <w:i/>
          <w:iCs/>
        </w:rPr>
        <w:t>PC3</w:t>
      </w:r>
      <w:r>
        <w:t xml:space="preserve">, as follows: (shown here for </w:t>
      </w:r>
      <w:r w:rsidRPr="007536D0">
        <w:rPr>
          <w:i/>
          <w:iCs/>
        </w:rPr>
        <w:t>PC1</w:t>
      </w:r>
      <w:r>
        <w:t xml:space="preserve">. Repeat for </w:t>
      </w:r>
      <w:r w:rsidRPr="007536D0">
        <w:rPr>
          <w:i/>
          <w:iCs/>
        </w:rPr>
        <w:t>PC3</w:t>
      </w:r>
      <w:r>
        <w:rPr>
          <w:i/>
          <w:iCs/>
        </w:rPr>
        <w:t>)</w:t>
      </w:r>
    </w:p>
    <w:p w14:paraId="1786D5C8" w14:textId="1B2466E4" w:rsidR="007536D0" w:rsidRDefault="007536D0" w:rsidP="007536D0">
      <w:pPr>
        <w:pStyle w:val="Code"/>
        <w:spacing w:before="120" w:after="120"/>
        <w:ind w:left="720"/>
        <w:rPr>
          <w:b/>
          <w:bCs/>
        </w:rPr>
      </w:pPr>
      <w:r w:rsidRPr="00DE1404">
        <w:t xml:space="preserve">PC1$ </w:t>
      </w:r>
      <w:r w:rsidRPr="005D34C9">
        <w:rPr>
          <w:b/>
          <w:bCs/>
        </w:rPr>
        <w:t>sudo sysctl -w net.ipv4.tcp_sack=</w:t>
      </w:r>
      <w:r>
        <w:rPr>
          <w:b/>
          <w:bCs/>
        </w:rPr>
        <w:t>1</w:t>
      </w:r>
    </w:p>
    <w:p w14:paraId="2AC414A0" w14:textId="77777777" w:rsidR="007536D0" w:rsidRDefault="007536D0" w:rsidP="007536D0">
      <w:pPr>
        <w:ind w:left="360"/>
      </w:pPr>
      <w:r>
        <w:t>Or</w:t>
      </w:r>
    </w:p>
    <w:p w14:paraId="3F581617" w14:textId="08EA6F72" w:rsidR="007536D0" w:rsidRPr="00E355A9" w:rsidRDefault="007536D0" w:rsidP="007536D0">
      <w:pPr>
        <w:pStyle w:val="Code"/>
        <w:spacing w:before="120" w:after="120"/>
        <w:ind w:left="720"/>
      </w:pPr>
      <w:r>
        <w:t xml:space="preserve">PC1$ </w:t>
      </w:r>
      <w:r w:rsidRPr="00686D94">
        <w:rPr>
          <w:b/>
          <w:bCs/>
        </w:rPr>
        <w:t>sudo echo “</w:t>
      </w:r>
      <w:r>
        <w:rPr>
          <w:b/>
          <w:bCs/>
        </w:rPr>
        <w:t>1</w:t>
      </w:r>
      <w:r w:rsidRPr="00686D94">
        <w:rPr>
          <w:b/>
          <w:bCs/>
        </w:rPr>
        <w:t>” &gt; /proc/sys/net/ipv4/tcp_sack</w:t>
      </w:r>
    </w:p>
    <w:p w14:paraId="141A5FA0" w14:textId="5016F267" w:rsidR="00E3306D" w:rsidRPr="00E3306D" w:rsidRDefault="00DC0FDD" w:rsidP="00667B62">
      <w:pPr>
        <w:pStyle w:val="LabTitle"/>
        <w:numPr>
          <w:ilvl w:val="0"/>
          <w:numId w:val="37"/>
        </w:numPr>
        <w:rPr>
          <w:rFonts w:asciiTheme="minorHAnsi" w:hAnsiTheme="minorHAnsi"/>
          <w:color w:val="000000" w:themeColor="text1"/>
        </w:rPr>
      </w:pPr>
      <w:r>
        <w:drawing>
          <wp:anchor distT="0" distB="0" distL="114300" distR="114300" simplePos="0" relativeHeight="251759616" behindDoc="0" locked="0" layoutInCell="1" allowOverlap="1" wp14:anchorId="22E69E82" wp14:editId="045BB2D4">
            <wp:simplePos x="0" y="0"/>
            <wp:positionH relativeFrom="column">
              <wp:posOffset>-650240</wp:posOffset>
            </wp:positionH>
            <wp:positionV relativeFrom="paragraph">
              <wp:posOffset>249978</wp:posOffset>
            </wp:positionV>
            <wp:extent cx="466725" cy="381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olor w:val="000000" w:themeColor="text1"/>
        </w:rPr>
        <w:t>Repeat</w:t>
      </w:r>
      <w:r w:rsidRPr="00E3306D">
        <w:rPr>
          <w:rFonts w:asciiTheme="minorHAnsi" w:hAnsiTheme="minorHAnsi"/>
          <w:color w:val="000000" w:themeColor="text1"/>
        </w:rPr>
        <w:t xml:space="preserve"> </w:t>
      </w:r>
      <w:r w:rsidR="00E3306D" w:rsidRPr="00E3306D">
        <w:rPr>
          <w:rFonts w:asciiTheme="minorHAnsi" w:hAnsiTheme="minorHAnsi"/>
          <w:color w:val="000000" w:themeColor="text1"/>
        </w:rPr>
        <w:t>the same steps as</w:t>
      </w:r>
      <w:r w:rsidR="00E3306D">
        <w:rPr>
          <w:rFonts w:asciiTheme="minorHAnsi" w:hAnsiTheme="minorHAnsi"/>
          <w:color w:val="000000" w:themeColor="text1"/>
        </w:rPr>
        <w:t xml:space="preserve"> in Exercise 5-a.</w:t>
      </w:r>
    </w:p>
    <w:p w14:paraId="6AC6A0D2" w14:textId="11F23650" w:rsidR="007536D0" w:rsidRPr="00A67178" w:rsidRDefault="007536D0" w:rsidP="007536D0">
      <w:pPr>
        <w:pStyle w:val="LabTitle"/>
      </w:pPr>
      <w:r w:rsidRPr="00A67178">
        <w:t>Lab Questions/Report:</w:t>
      </w:r>
    </w:p>
    <w:p w14:paraId="611484B5" w14:textId="77777777" w:rsidR="007536D0" w:rsidRPr="00A67178" w:rsidRDefault="007536D0" w:rsidP="007536D0">
      <w:pPr>
        <w:tabs>
          <w:tab w:val="clear" w:pos="1080"/>
          <w:tab w:val="left" w:pos="900"/>
        </w:tabs>
      </w:pPr>
      <w:r w:rsidRPr="00A67178">
        <w:t>Analyze the Wireshark output and answer the following questions:</w:t>
      </w:r>
    </w:p>
    <w:p w14:paraId="6B340DA9" w14:textId="3EBDB853" w:rsidR="007536D0" w:rsidRPr="00D70872" w:rsidRDefault="007536D0" w:rsidP="00667B62">
      <w:pPr>
        <w:numPr>
          <w:ilvl w:val="0"/>
          <w:numId w:val="36"/>
        </w:numPr>
        <w:tabs>
          <w:tab w:val="clear" w:pos="1080"/>
          <w:tab w:val="left" w:pos="900"/>
        </w:tabs>
        <w:rPr>
          <w:bCs/>
          <w:rPrChange w:id="222" w:author="vineet bharot" w:date="2021-03-13T18:12:00Z">
            <w:rPr/>
          </w:rPrChange>
        </w:rPr>
      </w:pPr>
      <w:r w:rsidRPr="00D70872">
        <w:rPr>
          <w:bCs/>
          <w:rPrChange w:id="223" w:author="vineet bharot" w:date="2021-03-13T18:12:00Z">
            <w:rPr/>
          </w:rPrChange>
        </w:rPr>
        <w:t>When you brought down the serial link, observe the time instants when retransmissions took place. How many packets were retransmitted at one time?</w:t>
      </w:r>
      <w:ins w:id="224" w:author="vineet bharot" w:date="2021-03-13T18:12:00Z">
        <w:r w:rsidR="000E3DA5" w:rsidRPr="00D70872">
          <w:rPr>
            <w:bCs/>
          </w:rPr>
          <w:t xml:space="preserve"> </w:t>
        </w:r>
      </w:ins>
      <w:r w:rsidR="00334B0F">
        <w:rPr>
          <w:bCs/>
        </w:rPr>
        <w:t xml:space="preserve"> Two for missing and one ack.</w:t>
      </w:r>
      <w:r w:rsidR="006150BB">
        <w:rPr>
          <w:bCs/>
        </w:rPr>
        <w:t xml:space="preserve"> Theoretically it should be single, because of selective ack.</w:t>
      </w:r>
    </w:p>
    <w:p w14:paraId="46FCFA8A" w14:textId="18B46038" w:rsidR="007536D0" w:rsidRPr="003D77D7" w:rsidRDefault="007536D0" w:rsidP="00667B62">
      <w:pPr>
        <w:numPr>
          <w:ilvl w:val="0"/>
          <w:numId w:val="36"/>
        </w:numPr>
        <w:tabs>
          <w:tab w:val="clear" w:pos="1080"/>
          <w:tab w:val="left" w:pos="900"/>
        </w:tabs>
      </w:pPr>
      <w:r w:rsidRPr="003D77D7">
        <w:t xml:space="preserve">Did you observe the </w:t>
      </w:r>
      <w:r w:rsidR="00E3306D" w:rsidRPr="003D77D7">
        <w:t>selective</w:t>
      </w:r>
      <w:r w:rsidRPr="003D77D7">
        <w:t xml:space="preserve"> ACKs?</w:t>
      </w:r>
      <w:r w:rsidR="000E3DA5" w:rsidRPr="003D77D7">
        <w:t xml:space="preserve"> </w:t>
      </w:r>
      <w:ins w:id="225" w:author="vineet bharot" w:date="2021-03-13T18:12:00Z">
        <w:r w:rsidR="000E3DA5" w:rsidRPr="003D77D7">
          <w:t>(</w:t>
        </w:r>
        <w:proofErr w:type="gramStart"/>
        <w:r w:rsidR="000E3DA5" w:rsidRPr="003D77D7">
          <w:t>yes</w:t>
        </w:r>
        <w:proofErr w:type="gramEnd"/>
        <w:r w:rsidR="000E3DA5" w:rsidRPr="003D77D7">
          <w:t xml:space="preserve"> in tcp options SACK)</w:t>
        </w:r>
        <w:r w:rsidRPr="003D77D7">
          <w:t xml:space="preserve"> </w:t>
        </w:r>
      </w:ins>
      <w:r w:rsidR="00E3306D" w:rsidRPr="003D77D7">
        <w:t xml:space="preserve">Did you observe any </w:t>
      </w:r>
      <w:r w:rsidRPr="003D77D7">
        <w:t xml:space="preserve">discards at the receiver due to out of order delivery? (i.e., </w:t>
      </w:r>
      <w:r w:rsidR="00E3306D" w:rsidRPr="003D77D7">
        <w:t xml:space="preserve">observe any </w:t>
      </w:r>
      <w:r w:rsidRPr="003D77D7">
        <w:t>duplicate ACK)</w:t>
      </w:r>
      <w:r w:rsidR="00E3306D" w:rsidRPr="003D77D7">
        <w:t>.</w:t>
      </w:r>
      <w:ins w:id="226" w:author="vineet bharot" w:date="2021-03-13T18:12:00Z">
        <w:r w:rsidR="00722A1C" w:rsidRPr="003D77D7">
          <w:t xml:space="preserve"> (</w:t>
        </w:r>
        <w:proofErr w:type="gramStart"/>
        <w:r w:rsidR="00722A1C" w:rsidRPr="003D77D7">
          <w:t>yes</w:t>
        </w:r>
        <w:proofErr w:type="gramEnd"/>
        <w:r w:rsidR="00722A1C" w:rsidRPr="003D77D7">
          <w:t xml:space="preserve"> dup sack)</w:t>
        </w:r>
      </w:ins>
    </w:p>
    <w:p w14:paraId="6134E797" w14:textId="1D7FC02C" w:rsidR="00A67178" w:rsidRPr="003D77D7" w:rsidRDefault="007536D0" w:rsidP="00667B62">
      <w:pPr>
        <w:pStyle w:val="ListParagraph"/>
        <w:numPr>
          <w:ilvl w:val="0"/>
          <w:numId w:val="36"/>
        </w:numPr>
        <w:rPr>
          <w:rFonts w:ascii="Consolas" w:hAnsi="Consolas" w:cs="Courier New"/>
        </w:rPr>
      </w:pPr>
      <w:r w:rsidRPr="003D77D7">
        <w:rPr>
          <w:rPrChange w:id="227" w:author="vineet bharot" w:date="2021-03-13T18:12:00Z">
            <w:rPr>
              <w:b/>
            </w:rPr>
          </w:rPrChange>
        </w:rPr>
        <w:t>Try</w:t>
      </w:r>
      <w:r w:rsidRPr="003D77D7">
        <w:t xml:space="preserve"> to derive the time when a packet is retransmitted. Use data to back-up your answer.</w:t>
      </w:r>
    </w:p>
    <w:p w14:paraId="48FC13A1" w14:textId="6B141F79" w:rsidR="007B2657" w:rsidRPr="003D77D7" w:rsidRDefault="007B2657" w:rsidP="007B2657">
      <w:pPr>
        <w:pStyle w:val="ListParagraph"/>
        <w:numPr>
          <w:ilvl w:val="1"/>
          <w:numId w:val="36"/>
        </w:numPr>
        <w:rPr>
          <w:ins w:id="228" w:author="vineet bharot" w:date="2021-03-13T18:12:00Z"/>
          <w:rFonts w:ascii="Consolas" w:hAnsi="Consolas" w:cs="Courier New"/>
        </w:rPr>
      </w:pPr>
      <w:ins w:id="229" w:author="vineet bharot" w:date="2021-03-13T18:12:00Z">
        <w:r w:rsidRPr="003D77D7">
          <w:t xml:space="preserve">Got one for </w:t>
        </w:r>
      </w:ins>
      <w:r w:rsidR="00BB1757">
        <w:t>11</w:t>
      </w:r>
      <w:ins w:id="230" w:author="vineet bharot" w:date="2021-03-13T18:12:00Z">
        <w:r w:rsidRPr="003D77D7">
          <w:t xml:space="preserve"> seconds</w:t>
        </w:r>
      </w:ins>
      <w:r w:rsidR="00BB1757">
        <w:t xml:space="preserve"> from the retransmission during the serial was down.</w:t>
      </w:r>
    </w:p>
    <w:p w14:paraId="3D1CEF6E" w14:textId="1A1A3684" w:rsidR="007536D0" w:rsidRDefault="007536D0" w:rsidP="007536D0">
      <w:pPr>
        <w:rPr>
          <w:rFonts w:ascii="Consolas" w:hAnsi="Consolas" w:cs="Courier New"/>
        </w:rPr>
      </w:pPr>
    </w:p>
    <w:p w14:paraId="7AAA1A79" w14:textId="77777777" w:rsidR="007536D0" w:rsidRPr="007536D0" w:rsidRDefault="007536D0" w:rsidP="007536D0">
      <w:pPr>
        <w:rPr>
          <w:rFonts w:ascii="Consolas" w:hAnsi="Consolas" w:cs="Courier New"/>
        </w:rPr>
      </w:pPr>
    </w:p>
    <w:sectPr w:rsidR="007536D0" w:rsidRPr="007536D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E6DAA" w14:textId="77777777" w:rsidR="00AF2340" w:rsidRDefault="00AF2340" w:rsidP="00452DA2">
      <w:pPr>
        <w:spacing w:after="0" w:line="240" w:lineRule="auto"/>
      </w:pPr>
      <w:r>
        <w:separator/>
      </w:r>
    </w:p>
    <w:p w14:paraId="49E1D90A" w14:textId="77777777" w:rsidR="00AF2340" w:rsidRDefault="00AF2340"/>
  </w:endnote>
  <w:endnote w:type="continuationSeparator" w:id="0">
    <w:p w14:paraId="3941508A" w14:textId="77777777" w:rsidR="00AF2340" w:rsidRDefault="00AF2340" w:rsidP="00452DA2">
      <w:pPr>
        <w:spacing w:after="0" w:line="240" w:lineRule="auto"/>
      </w:pPr>
      <w:r>
        <w:continuationSeparator/>
      </w:r>
    </w:p>
    <w:p w14:paraId="19BB9DAB" w14:textId="77777777" w:rsidR="00AF2340" w:rsidRDefault="00AF2340"/>
  </w:endnote>
  <w:endnote w:type="continuationNotice" w:id="1">
    <w:p w14:paraId="06002412" w14:textId="77777777" w:rsidR="00AF2340" w:rsidRDefault="00AF23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珑"/>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Mincho">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B104" w14:textId="77777777" w:rsidR="009C50DB" w:rsidRDefault="009C50DB" w:rsidP="00F633D3">
    <w:pPr>
      <w:pStyle w:val="Footer"/>
      <w:rPr>
        <w:rStyle w:val="PageNumber"/>
      </w:rPr>
    </w:pPr>
  </w:p>
  <w:p w14:paraId="41F0A458" w14:textId="77777777" w:rsidR="009C50DB" w:rsidRPr="005C46CE" w:rsidRDefault="009C50DB" w:rsidP="005701E2">
    <w:pPr>
      <w:pStyle w:val="Footer"/>
      <w:jc w:val="center"/>
      <w:rPr>
        <w:rStyle w:val="PageNumber"/>
      </w:rPr>
    </w:pPr>
    <w:r w:rsidRPr="005C46CE">
      <w:rPr>
        <w:rStyle w:val="PageNumber"/>
      </w:rPr>
      <w:t>L</w:t>
    </w:r>
    <w:r>
      <w:rPr>
        <w:rStyle w:val="PageNumber"/>
      </w:rPr>
      <w:t xml:space="preserve">AB6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16</w:t>
        </w:r>
        <w:r w:rsidRPr="005C46CE">
          <w:rPr>
            <w:rStyle w:val="PageNumber"/>
          </w:rPr>
          <w:fldChar w:fldCharType="end"/>
        </w:r>
      </w:sdtContent>
    </w:sdt>
  </w:p>
  <w:p w14:paraId="47DD9F28" w14:textId="77777777" w:rsidR="009C50DB" w:rsidRDefault="009C50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234E7" w14:textId="77777777" w:rsidR="00AF2340" w:rsidRDefault="00AF2340" w:rsidP="00062E73">
      <w:pPr>
        <w:spacing w:after="0" w:line="240" w:lineRule="auto"/>
      </w:pPr>
      <w:r>
        <w:separator/>
      </w:r>
    </w:p>
  </w:footnote>
  <w:footnote w:type="continuationSeparator" w:id="0">
    <w:p w14:paraId="779D3BA0" w14:textId="77777777" w:rsidR="00AF2340" w:rsidRDefault="00AF2340" w:rsidP="00452DA2">
      <w:pPr>
        <w:spacing w:after="0" w:line="240" w:lineRule="auto"/>
      </w:pPr>
      <w:r>
        <w:continuationSeparator/>
      </w:r>
    </w:p>
    <w:p w14:paraId="66055A6A" w14:textId="77777777" w:rsidR="00AF2340" w:rsidRDefault="00AF2340"/>
  </w:footnote>
  <w:footnote w:type="continuationNotice" w:id="1">
    <w:p w14:paraId="6FC6F395" w14:textId="77777777" w:rsidR="00AF2340" w:rsidRDefault="00AF2340">
      <w:pPr>
        <w:spacing w:after="0" w:line="240" w:lineRule="auto"/>
      </w:pPr>
    </w:p>
  </w:footnote>
  <w:footnote w:id="2">
    <w:p w14:paraId="1C44A3DD" w14:textId="77777777" w:rsidR="009C50DB" w:rsidRPr="001C7D03" w:rsidRDefault="009C50DB" w:rsidP="00284322">
      <w:pPr>
        <w:pStyle w:val="FootnoteText"/>
        <w:spacing w:after="120"/>
        <w:rPr>
          <w:rFonts w:cstheme="minorHAnsi"/>
        </w:rPr>
      </w:pPr>
      <w:r w:rsidRPr="001C7D03">
        <w:rPr>
          <w:rStyle w:val="FootnoteReference"/>
          <w:rFonts w:cstheme="minorHAnsi"/>
        </w:rPr>
        <w:footnoteRef/>
      </w:r>
      <w:r w:rsidRPr="001C7D03">
        <w:rPr>
          <w:rFonts w:cstheme="minorHAnsi"/>
        </w:rPr>
        <w:t xml:space="preserve"> To </w:t>
      </w:r>
      <w:r w:rsidRPr="001C7D03">
        <w:rPr>
          <w:rFonts w:cstheme="minorHAnsi"/>
          <w:b/>
          <w:bCs/>
        </w:rPr>
        <w:t>disable relative sequence numbers</w:t>
      </w:r>
      <w:r w:rsidRPr="001C7D03">
        <w:rPr>
          <w:rFonts w:cstheme="minorHAnsi"/>
        </w:rPr>
        <w:t> and instead display them as the real absolute </w:t>
      </w:r>
      <w:r w:rsidRPr="001C7D03">
        <w:rPr>
          <w:rFonts w:cstheme="minorHAnsi"/>
          <w:b/>
          <w:bCs/>
        </w:rPr>
        <w:t>numbers</w:t>
      </w:r>
      <w:r w:rsidRPr="001C7D03">
        <w:rPr>
          <w:rFonts w:cstheme="minorHAnsi"/>
        </w:rPr>
        <w:t>, go to the TCP preferences and untick the box for </w:t>
      </w:r>
      <w:r w:rsidRPr="001C7D03">
        <w:rPr>
          <w:rFonts w:cstheme="minorHAnsi"/>
          <w:b/>
          <w:bCs/>
        </w:rPr>
        <w:t>relative sequence numbers</w:t>
      </w:r>
      <w:r w:rsidRPr="001C7D03">
        <w:rPr>
          <w:rFonts w:cstheme="minorHAnsi"/>
        </w:rPr>
        <w:t>.</w:t>
      </w:r>
    </w:p>
    <w:p w14:paraId="104F1C18" w14:textId="77777777" w:rsidR="009C50DB" w:rsidRDefault="009C50DB" w:rsidP="00284322">
      <w:pPr>
        <w:tabs>
          <w:tab w:val="clear" w:pos="360"/>
          <w:tab w:val="clear" w:pos="720"/>
          <w:tab w:val="clear" w:pos="1080"/>
          <w:tab w:val="clear" w:pos="1440"/>
          <w:tab w:val="clear" w:pos="1800"/>
          <w:tab w:val="clear" w:pos="2160"/>
          <w:tab w:val="clear" w:pos="2520"/>
          <w:tab w:val="clear" w:pos="2880"/>
        </w:tabs>
        <w:spacing w:after="120" w:line="240" w:lineRule="auto"/>
        <w:textAlignment w:val="baseline"/>
        <w:rPr>
          <w:rFonts w:eastAsia="Times New Roman"/>
          <w:color w:val="242729"/>
          <w:sz w:val="20"/>
          <w:szCs w:val="20"/>
        </w:rPr>
      </w:pPr>
      <w:r w:rsidRPr="00A07891">
        <w:rPr>
          <w:rFonts w:eastAsia="Times New Roman"/>
          <w:b/>
          <w:bCs/>
          <w:color w:val="242729"/>
          <w:sz w:val="20"/>
          <w:szCs w:val="20"/>
          <w:bdr w:val="none" w:sz="0" w:space="0" w:color="auto" w:frame="1"/>
        </w:rPr>
        <w:t>Edit &gt; Preferences &gt; Protocols &gt; TCP</w:t>
      </w:r>
    </w:p>
    <w:p w14:paraId="45F59125" w14:textId="77777777" w:rsidR="009C50DB" w:rsidRPr="006A63D3" w:rsidRDefault="009C50DB" w:rsidP="00284322">
      <w:pPr>
        <w:tabs>
          <w:tab w:val="clear" w:pos="360"/>
          <w:tab w:val="clear" w:pos="720"/>
          <w:tab w:val="clear" w:pos="1080"/>
          <w:tab w:val="clear" w:pos="1440"/>
          <w:tab w:val="clear" w:pos="1800"/>
          <w:tab w:val="clear" w:pos="2160"/>
          <w:tab w:val="clear" w:pos="2520"/>
          <w:tab w:val="clear" w:pos="2880"/>
        </w:tabs>
        <w:spacing w:after="120" w:line="240" w:lineRule="auto"/>
        <w:textAlignment w:val="baseline"/>
        <w:rPr>
          <w:rFonts w:eastAsia="Times New Roman"/>
          <w:color w:val="242729"/>
          <w:sz w:val="20"/>
          <w:szCs w:val="20"/>
        </w:rPr>
      </w:pPr>
      <w:r w:rsidRPr="00A07891">
        <w:rPr>
          <w:rFonts w:eastAsia="Times New Roman"/>
          <w:color w:val="242729"/>
          <w:sz w:val="20"/>
          <w:szCs w:val="20"/>
        </w:rPr>
        <w:t>Uncheck the option: "</w:t>
      </w:r>
      <w:r w:rsidRPr="00A07891">
        <w:rPr>
          <w:rFonts w:eastAsia="Times New Roman"/>
          <w:i/>
          <w:iCs/>
          <w:color w:val="242729"/>
          <w:sz w:val="20"/>
          <w:szCs w:val="20"/>
          <w:bdr w:val="none" w:sz="0" w:space="0" w:color="auto" w:frame="1"/>
        </w:rPr>
        <w:t>Relative sequence numbers</w:t>
      </w:r>
      <w:r w:rsidRPr="00A07891">
        <w:rPr>
          <w:rFonts w:eastAsia="Times New Roman"/>
          <w:color w:val="242729"/>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B021C" w14:textId="77777777" w:rsidR="00B709FE" w:rsidRDefault="00B70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7C4"/>
    <w:multiLevelType w:val="hybridMultilevel"/>
    <w:tmpl w:val="C0F6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8567A"/>
    <w:multiLevelType w:val="hybridMultilevel"/>
    <w:tmpl w:val="4DBE0104"/>
    <w:lvl w:ilvl="0" w:tplc="0409000F">
      <w:start w:val="1"/>
      <w:numFmt w:val="decimal"/>
      <w:lvlText w:val="%1."/>
      <w:lvlJc w:val="left"/>
      <w:pPr>
        <w:ind w:left="720" w:hanging="360"/>
      </w:pPr>
      <w:rPr>
        <w:rFonts w:hint="default"/>
        <w:b/>
        <w:i w:val="0"/>
        <w:color w:val="2E74B5" w:themeColor="accent1" w:themeShade="BF"/>
        <w:sz w:val="22"/>
        <w:szCs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A748EB"/>
    <w:multiLevelType w:val="hybridMultilevel"/>
    <w:tmpl w:val="6A943D3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BE4503"/>
    <w:multiLevelType w:val="hybridMultilevel"/>
    <w:tmpl w:val="145EC66C"/>
    <w:lvl w:ilvl="0" w:tplc="2DA43CAA">
      <w:start w:val="1"/>
      <w:numFmt w:val="decimal"/>
      <w:lvlText w:val="Step %1:"/>
      <w:lvlJc w:val="left"/>
      <w:pPr>
        <w:ind w:left="360" w:hanging="360"/>
      </w:pPr>
      <w:rPr>
        <w:rFonts w:ascii="Calibri" w:hAnsi="Calibri" w:hint="default"/>
        <w:b/>
        <w:i w:val="0"/>
        <w:color w:val="2E74B5" w:themeColor="accent1" w:themeShade="BF"/>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DA6590"/>
    <w:multiLevelType w:val="hybridMultilevel"/>
    <w:tmpl w:val="7F427E7A"/>
    <w:lvl w:ilvl="0" w:tplc="DDDCF542">
      <w:start w:val="1"/>
      <w:numFmt w:val="decimal"/>
      <w:lvlText w:val="%1."/>
      <w:lvlJc w:val="left"/>
      <w:pPr>
        <w:ind w:left="446" w:hanging="360"/>
      </w:pPr>
      <w:rPr>
        <w:rFonts w:hint="default"/>
      </w:rPr>
    </w:lvl>
    <w:lvl w:ilvl="1" w:tplc="04090019" w:tentative="1">
      <w:start w:val="1"/>
      <w:numFmt w:val="lowerLetter"/>
      <w:lvlText w:val="%2)"/>
      <w:lvlJc w:val="left"/>
      <w:pPr>
        <w:ind w:left="926" w:hanging="420"/>
      </w:pPr>
    </w:lvl>
    <w:lvl w:ilvl="2" w:tplc="0409001B" w:tentative="1">
      <w:start w:val="1"/>
      <w:numFmt w:val="lowerRoman"/>
      <w:lvlText w:val="%3."/>
      <w:lvlJc w:val="right"/>
      <w:pPr>
        <w:ind w:left="1346" w:hanging="420"/>
      </w:pPr>
    </w:lvl>
    <w:lvl w:ilvl="3" w:tplc="0409000F" w:tentative="1">
      <w:start w:val="1"/>
      <w:numFmt w:val="decimal"/>
      <w:lvlText w:val="%4."/>
      <w:lvlJc w:val="left"/>
      <w:pPr>
        <w:ind w:left="1766" w:hanging="420"/>
      </w:pPr>
    </w:lvl>
    <w:lvl w:ilvl="4" w:tplc="04090019" w:tentative="1">
      <w:start w:val="1"/>
      <w:numFmt w:val="lowerLetter"/>
      <w:lvlText w:val="%5)"/>
      <w:lvlJc w:val="left"/>
      <w:pPr>
        <w:ind w:left="2186" w:hanging="420"/>
      </w:pPr>
    </w:lvl>
    <w:lvl w:ilvl="5" w:tplc="0409001B" w:tentative="1">
      <w:start w:val="1"/>
      <w:numFmt w:val="lowerRoman"/>
      <w:lvlText w:val="%6."/>
      <w:lvlJc w:val="right"/>
      <w:pPr>
        <w:ind w:left="2606" w:hanging="420"/>
      </w:pPr>
    </w:lvl>
    <w:lvl w:ilvl="6" w:tplc="0409000F" w:tentative="1">
      <w:start w:val="1"/>
      <w:numFmt w:val="decimal"/>
      <w:lvlText w:val="%7."/>
      <w:lvlJc w:val="left"/>
      <w:pPr>
        <w:ind w:left="3026" w:hanging="420"/>
      </w:pPr>
    </w:lvl>
    <w:lvl w:ilvl="7" w:tplc="04090019" w:tentative="1">
      <w:start w:val="1"/>
      <w:numFmt w:val="lowerLetter"/>
      <w:lvlText w:val="%8)"/>
      <w:lvlJc w:val="left"/>
      <w:pPr>
        <w:ind w:left="3446" w:hanging="420"/>
      </w:pPr>
    </w:lvl>
    <w:lvl w:ilvl="8" w:tplc="0409001B" w:tentative="1">
      <w:start w:val="1"/>
      <w:numFmt w:val="lowerRoman"/>
      <w:lvlText w:val="%9."/>
      <w:lvlJc w:val="right"/>
      <w:pPr>
        <w:ind w:left="3866" w:hanging="420"/>
      </w:pPr>
    </w:lvl>
  </w:abstractNum>
  <w:abstractNum w:abstractNumId="5" w15:restartNumberingAfterBreak="0">
    <w:nsid w:val="0C513FA2"/>
    <w:multiLevelType w:val="hybridMultilevel"/>
    <w:tmpl w:val="1B0E4436"/>
    <w:lvl w:ilvl="0" w:tplc="C2527282">
      <w:start w:val="1"/>
      <w:numFmt w:val="decimal"/>
      <w:lvlText w:val="Step %1:"/>
      <w:lvlJc w:val="left"/>
      <w:pPr>
        <w:ind w:left="420" w:hanging="42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7" w15:restartNumberingAfterBreak="0">
    <w:nsid w:val="11883AC9"/>
    <w:multiLevelType w:val="hybridMultilevel"/>
    <w:tmpl w:val="C83EA6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21B44"/>
    <w:multiLevelType w:val="hybridMultilevel"/>
    <w:tmpl w:val="878458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6645BB"/>
    <w:multiLevelType w:val="hybridMultilevel"/>
    <w:tmpl w:val="5F92F62E"/>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570381"/>
    <w:multiLevelType w:val="hybridMultilevel"/>
    <w:tmpl w:val="138AF252"/>
    <w:lvl w:ilvl="0" w:tplc="FF983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635AE7"/>
    <w:multiLevelType w:val="hybridMultilevel"/>
    <w:tmpl w:val="51968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E11427"/>
    <w:multiLevelType w:val="hybridMultilevel"/>
    <w:tmpl w:val="C0F6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E107A"/>
    <w:multiLevelType w:val="hybridMultilevel"/>
    <w:tmpl w:val="F28EE9E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E1676"/>
    <w:multiLevelType w:val="hybridMultilevel"/>
    <w:tmpl w:val="1DB2C0A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D613B7"/>
    <w:multiLevelType w:val="hybridMultilevel"/>
    <w:tmpl w:val="5072A2B8"/>
    <w:lvl w:ilvl="0" w:tplc="2DA43CAA">
      <w:start w:val="1"/>
      <w:numFmt w:val="decimal"/>
      <w:lvlText w:val="Step %1:"/>
      <w:lvlJc w:val="left"/>
      <w:pPr>
        <w:ind w:left="360" w:hanging="360"/>
      </w:pPr>
      <w:rPr>
        <w:rFonts w:ascii="Calibri" w:hAnsi="Calibri" w:hint="default"/>
        <w:b/>
        <w:i w:val="0"/>
        <w:color w:val="2E74B5" w:themeColor="accent1" w:themeShade="BF"/>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2A337E"/>
    <w:multiLevelType w:val="hybridMultilevel"/>
    <w:tmpl w:val="49F47F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38457E"/>
    <w:multiLevelType w:val="hybridMultilevel"/>
    <w:tmpl w:val="6512E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976987"/>
    <w:multiLevelType w:val="multilevel"/>
    <w:tmpl w:val="67104426"/>
    <w:styleLink w:val="List0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20" w15:restartNumberingAfterBreak="0">
    <w:nsid w:val="30DA4539"/>
    <w:multiLevelType w:val="hybridMultilevel"/>
    <w:tmpl w:val="C532C5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2" w15:restartNumberingAfterBreak="0">
    <w:nsid w:val="32337BFE"/>
    <w:multiLevelType w:val="hybridMultilevel"/>
    <w:tmpl w:val="A5A41848"/>
    <w:lvl w:ilvl="0" w:tplc="2DA43CAA">
      <w:start w:val="1"/>
      <w:numFmt w:val="decimal"/>
      <w:lvlText w:val="Step %1:"/>
      <w:lvlJc w:val="left"/>
      <w:pPr>
        <w:ind w:left="360" w:hanging="360"/>
      </w:pPr>
      <w:rPr>
        <w:rFonts w:ascii="Calibri" w:hAnsi="Calibri" w:hint="default"/>
        <w:b/>
        <w:i w:val="0"/>
        <w:color w:val="2E74B5"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B02D1D"/>
    <w:multiLevelType w:val="hybridMultilevel"/>
    <w:tmpl w:val="C1707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6E2072"/>
    <w:multiLevelType w:val="hybridMultilevel"/>
    <w:tmpl w:val="CABC46F6"/>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C5017"/>
    <w:multiLevelType w:val="hybridMultilevel"/>
    <w:tmpl w:val="14741B6C"/>
    <w:lvl w:ilvl="0" w:tplc="8DA8F1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0D2793"/>
    <w:multiLevelType w:val="hybridMultilevel"/>
    <w:tmpl w:val="65063552"/>
    <w:lvl w:ilvl="0" w:tplc="2DA43CAA">
      <w:start w:val="1"/>
      <w:numFmt w:val="decimal"/>
      <w:lvlText w:val="Step %1:"/>
      <w:lvlJc w:val="left"/>
      <w:pPr>
        <w:ind w:left="360" w:hanging="360"/>
      </w:pPr>
      <w:rPr>
        <w:rFonts w:ascii="Calibri" w:hAnsi="Calibri" w:hint="default"/>
        <w:b/>
        <w:i w:val="0"/>
        <w:color w:val="2E74B5"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42575"/>
    <w:multiLevelType w:val="hybridMultilevel"/>
    <w:tmpl w:val="DD40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495B18"/>
    <w:multiLevelType w:val="hybridMultilevel"/>
    <w:tmpl w:val="183E63C6"/>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6E48B0"/>
    <w:multiLevelType w:val="multilevel"/>
    <w:tmpl w:val="7A9E64F8"/>
    <w:styleLink w:val="List1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30"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1" w15:restartNumberingAfterBreak="0">
    <w:nsid w:val="4599421A"/>
    <w:multiLevelType w:val="hybridMultilevel"/>
    <w:tmpl w:val="650CF8EE"/>
    <w:styleLink w:val="List3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142046"/>
    <w:multiLevelType w:val="hybridMultilevel"/>
    <w:tmpl w:val="CDCED6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3915ED"/>
    <w:multiLevelType w:val="hybridMultilevel"/>
    <w:tmpl w:val="B85E67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6" w15:restartNumberingAfterBreak="0">
    <w:nsid w:val="55A67645"/>
    <w:multiLevelType w:val="hybridMultilevel"/>
    <w:tmpl w:val="27487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AE116B"/>
    <w:multiLevelType w:val="hybridMultilevel"/>
    <w:tmpl w:val="E2544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636274"/>
    <w:multiLevelType w:val="hybridMultilevel"/>
    <w:tmpl w:val="75E67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83F79E7"/>
    <w:multiLevelType w:val="hybridMultilevel"/>
    <w:tmpl w:val="D512A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C830B3"/>
    <w:multiLevelType w:val="hybridMultilevel"/>
    <w:tmpl w:val="03C608DE"/>
    <w:styleLink w:val="List211"/>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294AEB"/>
    <w:multiLevelType w:val="hybridMultilevel"/>
    <w:tmpl w:val="4C82ABF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641601E"/>
    <w:multiLevelType w:val="hybridMultilevel"/>
    <w:tmpl w:val="5A2E009E"/>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4" w15:restartNumberingAfterBreak="0">
    <w:nsid w:val="790A3D40"/>
    <w:multiLevelType w:val="hybridMultilevel"/>
    <w:tmpl w:val="3F4CC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AFC7BCD"/>
    <w:multiLevelType w:val="hybridMultilevel"/>
    <w:tmpl w:val="D9CE3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697D82"/>
    <w:multiLevelType w:val="hybridMultilevel"/>
    <w:tmpl w:val="6B52A7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19"/>
  </w:num>
  <w:num w:numId="3">
    <w:abstractNumId w:val="29"/>
  </w:num>
  <w:num w:numId="4">
    <w:abstractNumId w:val="6"/>
  </w:num>
  <w:num w:numId="5">
    <w:abstractNumId w:val="34"/>
  </w:num>
  <w:num w:numId="6">
    <w:abstractNumId w:val="39"/>
  </w:num>
  <w:num w:numId="7">
    <w:abstractNumId w:val="10"/>
  </w:num>
  <w:num w:numId="8">
    <w:abstractNumId w:val="41"/>
  </w:num>
  <w:num w:numId="9">
    <w:abstractNumId w:val="31"/>
  </w:num>
  <w:num w:numId="10">
    <w:abstractNumId w:val="21"/>
  </w:num>
  <w:num w:numId="11">
    <w:abstractNumId w:val="30"/>
  </w:num>
  <w:num w:numId="12">
    <w:abstractNumId w:val="18"/>
  </w:num>
  <w:num w:numId="13">
    <w:abstractNumId w:val="38"/>
  </w:num>
  <w:num w:numId="14">
    <w:abstractNumId w:val="33"/>
  </w:num>
  <w:num w:numId="15">
    <w:abstractNumId w:val="7"/>
  </w:num>
  <w:num w:numId="16">
    <w:abstractNumId w:val="32"/>
  </w:num>
  <w:num w:numId="17">
    <w:abstractNumId w:val="27"/>
  </w:num>
  <w:num w:numId="18">
    <w:abstractNumId w:val="0"/>
  </w:num>
  <w:num w:numId="19">
    <w:abstractNumId w:val="15"/>
  </w:num>
  <w:num w:numId="20">
    <w:abstractNumId w:val="3"/>
  </w:num>
  <w:num w:numId="21">
    <w:abstractNumId w:val="42"/>
  </w:num>
  <w:num w:numId="22">
    <w:abstractNumId w:val="9"/>
  </w:num>
  <w:num w:numId="23">
    <w:abstractNumId w:val="28"/>
  </w:num>
  <w:num w:numId="24">
    <w:abstractNumId w:val="45"/>
  </w:num>
  <w:num w:numId="25">
    <w:abstractNumId w:val="2"/>
  </w:num>
  <w:num w:numId="26">
    <w:abstractNumId w:val="37"/>
  </w:num>
  <w:num w:numId="27">
    <w:abstractNumId w:val="14"/>
  </w:num>
  <w:num w:numId="28">
    <w:abstractNumId w:val="17"/>
  </w:num>
  <w:num w:numId="29">
    <w:abstractNumId w:val="20"/>
  </w:num>
  <w:num w:numId="30">
    <w:abstractNumId w:val="36"/>
  </w:num>
  <w:num w:numId="31">
    <w:abstractNumId w:val="25"/>
  </w:num>
  <w:num w:numId="32">
    <w:abstractNumId w:val="16"/>
  </w:num>
  <w:num w:numId="33">
    <w:abstractNumId w:val="4"/>
  </w:num>
  <w:num w:numId="34">
    <w:abstractNumId w:val="24"/>
  </w:num>
  <w:num w:numId="35">
    <w:abstractNumId w:val="13"/>
  </w:num>
  <w:num w:numId="36">
    <w:abstractNumId w:val="40"/>
  </w:num>
  <w:num w:numId="37">
    <w:abstractNumId w:val="22"/>
  </w:num>
  <w:num w:numId="38">
    <w:abstractNumId w:val="12"/>
  </w:num>
  <w:num w:numId="39">
    <w:abstractNumId w:val="8"/>
  </w:num>
  <w:num w:numId="40">
    <w:abstractNumId w:val="26"/>
  </w:num>
  <w:num w:numId="41">
    <w:abstractNumId w:val="5"/>
  </w:num>
  <w:num w:numId="42">
    <w:abstractNumId w:val="1"/>
  </w:num>
  <w:num w:numId="43">
    <w:abstractNumId w:val="23"/>
  </w:num>
  <w:num w:numId="44">
    <w:abstractNumId w:val="44"/>
  </w:num>
  <w:num w:numId="45">
    <w:abstractNumId w:val="46"/>
  </w:num>
  <w:num w:numId="46">
    <w:abstractNumId w:val="43"/>
  </w:num>
  <w:num w:numId="47">
    <w:abstractNumId w:val="11"/>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eet bharot">
    <w15:presenceInfo w15:providerId="None" w15:userId="vineet bha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30E"/>
    <w:rsid w:val="00002981"/>
    <w:rsid w:val="000044BD"/>
    <w:rsid w:val="000058D7"/>
    <w:rsid w:val="000067BA"/>
    <w:rsid w:val="000069B3"/>
    <w:rsid w:val="000071F9"/>
    <w:rsid w:val="00007678"/>
    <w:rsid w:val="00007741"/>
    <w:rsid w:val="000112A8"/>
    <w:rsid w:val="00013246"/>
    <w:rsid w:val="00013758"/>
    <w:rsid w:val="00014EC6"/>
    <w:rsid w:val="00015583"/>
    <w:rsid w:val="00015F95"/>
    <w:rsid w:val="000160CF"/>
    <w:rsid w:val="00016540"/>
    <w:rsid w:val="000209F4"/>
    <w:rsid w:val="00021D0B"/>
    <w:rsid w:val="00022482"/>
    <w:rsid w:val="0002436B"/>
    <w:rsid w:val="0002667D"/>
    <w:rsid w:val="00026C7E"/>
    <w:rsid w:val="00026CF0"/>
    <w:rsid w:val="00026F03"/>
    <w:rsid w:val="00027347"/>
    <w:rsid w:val="00030DDB"/>
    <w:rsid w:val="00031F65"/>
    <w:rsid w:val="000328A6"/>
    <w:rsid w:val="000328AD"/>
    <w:rsid w:val="000328B2"/>
    <w:rsid w:val="000344A9"/>
    <w:rsid w:val="000344B0"/>
    <w:rsid w:val="00034EE6"/>
    <w:rsid w:val="00035DF2"/>
    <w:rsid w:val="00037E46"/>
    <w:rsid w:val="00037FB9"/>
    <w:rsid w:val="00040B03"/>
    <w:rsid w:val="000426AB"/>
    <w:rsid w:val="0004511B"/>
    <w:rsid w:val="0005195F"/>
    <w:rsid w:val="000529AC"/>
    <w:rsid w:val="00052F40"/>
    <w:rsid w:val="000542C0"/>
    <w:rsid w:val="00054A24"/>
    <w:rsid w:val="00055344"/>
    <w:rsid w:val="0005759E"/>
    <w:rsid w:val="00060CF3"/>
    <w:rsid w:val="00061C7C"/>
    <w:rsid w:val="00061CCA"/>
    <w:rsid w:val="0006236B"/>
    <w:rsid w:val="00062447"/>
    <w:rsid w:val="00062E73"/>
    <w:rsid w:val="00063463"/>
    <w:rsid w:val="0006463B"/>
    <w:rsid w:val="00064795"/>
    <w:rsid w:val="00064C5A"/>
    <w:rsid w:val="000659E7"/>
    <w:rsid w:val="000712F6"/>
    <w:rsid w:val="00073AE4"/>
    <w:rsid w:val="00073DB1"/>
    <w:rsid w:val="0007438F"/>
    <w:rsid w:val="000758A8"/>
    <w:rsid w:val="00076296"/>
    <w:rsid w:val="00077123"/>
    <w:rsid w:val="00077B70"/>
    <w:rsid w:val="00077FBE"/>
    <w:rsid w:val="000804B8"/>
    <w:rsid w:val="00081141"/>
    <w:rsid w:val="0008211B"/>
    <w:rsid w:val="0008428F"/>
    <w:rsid w:val="00084FA8"/>
    <w:rsid w:val="0008533B"/>
    <w:rsid w:val="00085A77"/>
    <w:rsid w:val="000861F0"/>
    <w:rsid w:val="00086B72"/>
    <w:rsid w:val="0009139B"/>
    <w:rsid w:val="0009140F"/>
    <w:rsid w:val="00092063"/>
    <w:rsid w:val="0009516B"/>
    <w:rsid w:val="000954C7"/>
    <w:rsid w:val="000971F5"/>
    <w:rsid w:val="00097F85"/>
    <w:rsid w:val="000A0835"/>
    <w:rsid w:val="000A10F5"/>
    <w:rsid w:val="000A1C01"/>
    <w:rsid w:val="000A2BDD"/>
    <w:rsid w:val="000A36FC"/>
    <w:rsid w:val="000A4293"/>
    <w:rsid w:val="000A4456"/>
    <w:rsid w:val="000A6F82"/>
    <w:rsid w:val="000A7CB7"/>
    <w:rsid w:val="000B244A"/>
    <w:rsid w:val="000B3540"/>
    <w:rsid w:val="000B375D"/>
    <w:rsid w:val="000B3F06"/>
    <w:rsid w:val="000B455B"/>
    <w:rsid w:val="000B48FF"/>
    <w:rsid w:val="000B4F96"/>
    <w:rsid w:val="000B524B"/>
    <w:rsid w:val="000C03B1"/>
    <w:rsid w:val="000C0948"/>
    <w:rsid w:val="000C0E18"/>
    <w:rsid w:val="000C0F8A"/>
    <w:rsid w:val="000C1281"/>
    <w:rsid w:val="000C164A"/>
    <w:rsid w:val="000C1C25"/>
    <w:rsid w:val="000C266C"/>
    <w:rsid w:val="000C3F1D"/>
    <w:rsid w:val="000C4CA4"/>
    <w:rsid w:val="000C5190"/>
    <w:rsid w:val="000C6585"/>
    <w:rsid w:val="000C7540"/>
    <w:rsid w:val="000D00FE"/>
    <w:rsid w:val="000D04F7"/>
    <w:rsid w:val="000D0DDB"/>
    <w:rsid w:val="000D1064"/>
    <w:rsid w:val="000D59DF"/>
    <w:rsid w:val="000D7078"/>
    <w:rsid w:val="000D760E"/>
    <w:rsid w:val="000E0F38"/>
    <w:rsid w:val="000E0FC7"/>
    <w:rsid w:val="000E11E7"/>
    <w:rsid w:val="000E13D8"/>
    <w:rsid w:val="000E2E00"/>
    <w:rsid w:val="000E3DA5"/>
    <w:rsid w:val="000E3DD6"/>
    <w:rsid w:val="000E46A8"/>
    <w:rsid w:val="000E5C25"/>
    <w:rsid w:val="000E611A"/>
    <w:rsid w:val="000E66D2"/>
    <w:rsid w:val="000F101E"/>
    <w:rsid w:val="000F1683"/>
    <w:rsid w:val="000F3561"/>
    <w:rsid w:val="000F39B4"/>
    <w:rsid w:val="000F412A"/>
    <w:rsid w:val="000F49B5"/>
    <w:rsid w:val="000F50BD"/>
    <w:rsid w:val="000F5ECB"/>
    <w:rsid w:val="00100258"/>
    <w:rsid w:val="00100951"/>
    <w:rsid w:val="00101113"/>
    <w:rsid w:val="001014B7"/>
    <w:rsid w:val="001016DC"/>
    <w:rsid w:val="00102265"/>
    <w:rsid w:val="00105006"/>
    <w:rsid w:val="00105291"/>
    <w:rsid w:val="00105761"/>
    <w:rsid w:val="001059CA"/>
    <w:rsid w:val="00105BA2"/>
    <w:rsid w:val="00105DAD"/>
    <w:rsid w:val="00106664"/>
    <w:rsid w:val="00107555"/>
    <w:rsid w:val="00107DED"/>
    <w:rsid w:val="001101EA"/>
    <w:rsid w:val="00110798"/>
    <w:rsid w:val="00110BE0"/>
    <w:rsid w:val="001119BE"/>
    <w:rsid w:val="0011263E"/>
    <w:rsid w:val="0011325F"/>
    <w:rsid w:val="00113684"/>
    <w:rsid w:val="00113744"/>
    <w:rsid w:val="001139F3"/>
    <w:rsid w:val="00114E5C"/>
    <w:rsid w:val="001159D9"/>
    <w:rsid w:val="00116EFD"/>
    <w:rsid w:val="0011793E"/>
    <w:rsid w:val="00121348"/>
    <w:rsid w:val="001217A8"/>
    <w:rsid w:val="0012181E"/>
    <w:rsid w:val="00125270"/>
    <w:rsid w:val="0012546D"/>
    <w:rsid w:val="00125962"/>
    <w:rsid w:val="00126992"/>
    <w:rsid w:val="0013074E"/>
    <w:rsid w:val="00131BF7"/>
    <w:rsid w:val="0013215E"/>
    <w:rsid w:val="001344DB"/>
    <w:rsid w:val="00135988"/>
    <w:rsid w:val="00135AC3"/>
    <w:rsid w:val="0013623C"/>
    <w:rsid w:val="00140FC9"/>
    <w:rsid w:val="00141D81"/>
    <w:rsid w:val="00143661"/>
    <w:rsid w:val="00147097"/>
    <w:rsid w:val="0014744C"/>
    <w:rsid w:val="00147B99"/>
    <w:rsid w:val="001509DD"/>
    <w:rsid w:val="001512C0"/>
    <w:rsid w:val="00151343"/>
    <w:rsid w:val="0015145C"/>
    <w:rsid w:val="00152843"/>
    <w:rsid w:val="001544B7"/>
    <w:rsid w:val="0015469B"/>
    <w:rsid w:val="001546C2"/>
    <w:rsid w:val="001553E3"/>
    <w:rsid w:val="00155780"/>
    <w:rsid w:val="00155E97"/>
    <w:rsid w:val="001572B4"/>
    <w:rsid w:val="00157946"/>
    <w:rsid w:val="00162B28"/>
    <w:rsid w:val="00163023"/>
    <w:rsid w:val="00163B8C"/>
    <w:rsid w:val="001662EB"/>
    <w:rsid w:val="001678FD"/>
    <w:rsid w:val="00167C02"/>
    <w:rsid w:val="00167E29"/>
    <w:rsid w:val="00171A7A"/>
    <w:rsid w:val="00171FDD"/>
    <w:rsid w:val="00172940"/>
    <w:rsid w:val="0017365D"/>
    <w:rsid w:val="00174F29"/>
    <w:rsid w:val="0017554B"/>
    <w:rsid w:val="00175D4C"/>
    <w:rsid w:val="001770C9"/>
    <w:rsid w:val="00180A03"/>
    <w:rsid w:val="00182276"/>
    <w:rsid w:val="001838FB"/>
    <w:rsid w:val="00186233"/>
    <w:rsid w:val="0018797C"/>
    <w:rsid w:val="00190FF2"/>
    <w:rsid w:val="00191353"/>
    <w:rsid w:val="00191472"/>
    <w:rsid w:val="00192017"/>
    <w:rsid w:val="00193E41"/>
    <w:rsid w:val="001948A8"/>
    <w:rsid w:val="00194B66"/>
    <w:rsid w:val="00195C38"/>
    <w:rsid w:val="00196883"/>
    <w:rsid w:val="00196AF2"/>
    <w:rsid w:val="001A0D1A"/>
    <w:rsid w:val="001A1F04"/>
    <w:rsid w:val="001A249C"/>
    <w:rsid w:val="001A3611"/>
    <w:rsid w:val="001A45D5"/>
    <w:rsid w:val="001A64C9"/>
    <w:rsid w:val="001A6782"/>
    <w:rsid w:val="001A6E05"/>
    <w:rsid w:val="001B0743"/>
    <w:rsid w:val="001B3D87"/>
    <w:rsid w:val="001B3E58"/>
    <w:rsid w:val="001B5793"/>
    <w:rsid w:val="001B594B"/>
    <w:rsid w:val="001B6114"/>
    <w:rsid w:val="001B6B6E"/>
    <w:rsid w:val="001B6B7E"/>
    <w:rsid w:val="001B7265"/>
    <w:rsid w:val="001C1700"/>
    <w:rsid w:val="001C21BD"/>
    <w:rsid w:val="001C3830"/>
    <w:rsid w:val="001C3B89"/>
    <w:rsid w:val="001C4006"/>
    <w:rsid w:val="001C4A11"/>
    <w:rsid w:val="001C5CAA"/>
    <w:rsid w:val="001C682C"/>
    <w:rsid w:val="001C7149"/>
    <w:rsid w:val="001C7D03"/>
    <w:rsid w:val="001D0ADF"/>
    <w:rsid w:val="001D0AF7"/>
    <w:rsid w:val="001D151E"/>
    <w:rsid w:val="001D2FDC"/>
    <w:rsid w:val="001D4416"/>
    <w:rsid w:val="001D49C6"/>
    <w:rsid w:val="001D558B"/>
    <w:rsid w:val="001D5EC0"/>
    <w:rsid w:val="001D7AE8"/>
    <w:rsid w:val="001D7E75"/>
    <w:rsid w:val="001E1226"/>
    <w:rsid w:val="001E1B3E"/>
    <w:rsid w:val="001E1C32"/>
    <w:rsid w:val="001E2307"/>
    <w:rsid w:val="001E2AC5"/>
    <w:rsid w:val="001E34AA"/>
    <w:rsid w:val="001E5A8C"/>
    <w:rsid w:val="001E5F23"/>
    <w:rsid w:val="001E6ACE"/>
    <w:rsid w:val="001E78DF"/>
    <w:rsid w:val="001E7B25"/>
    <w:rsid w:val="001F1143"/>
    <w:rsid w:val="001F1251"/>
    <w:rsid w:val="001F19A2"/>
    <w:rsid w:val="001F47AA"/>
    <w:rsid w:val="001F5AFF"/>
    <w:rsid w:val="001F695F"/>
    <w:rsid w:val="002005E9"/>
    <w:rsid w:val="00201B5F"/>
    <w:rsid w:val="00203079"/>
    <w:rsid w:val="0020413B"/>
    <w:rsid w:val="00204A19"/>
    <w:rsid w:val="00204F60"/>
    <w:rsid w:val="00205153"/>
    <w:rsid w:val="00205DF3"/>
    <w:rsid w:val="00207CBC"/>
    <w:rsid w:val="002140BC"/>
    <w:rsid w:val="00216359"/>
    <w:rsid w:val="00216C73"/>
    <w:rsid w:val="002205A7"/>
    <w:rsid w:val="00224D77"/>
    <w:rsid w:val="00227C98"/>
    <w:rsid w:val="00230691"/>
    <w:rsid w:val="0023084D"/>
    <w:rsid w:val="00231AC1"/>
    <w:rsid w:val="00232310"/>
    <w:rsid w:val="002374B1"/>
    <w:rsid w:val="00237CE6"/>
    <w:rsid w:val="00240D66"/>
    <w:rsid w:val="0024365F"/>
    <w:rsid w:val="00243B7F"/>
    <w:rsid w:val="00245854"/>
    <w:rsid w:val="0025083F"/>
    <w:rsid w:val="00250BF3"/>
    <w:rsid w:val="00252319"/>
    <w:rsid w:val="00253CA5"/>
    <w:rsid w:val="00253F71"/>
    <w:rsid w:val="002546D5"/>
    <w:rsid w:val="00256033"/>
    <w:rsid w:val="0025643C"/>
    <w:rsid w:val="00257086"/>
    <w:rsid w:val="00262219"/>
    <w:rsid w:val="00262456"/>
    <w:rsid w:val="00263698"/>
    <w:rsid w:val="00263B18"/>
    <w:rsid w:val="00264086"/>
    <w:rsid w:val="0026463E"/>
    <w:rsid w:val="00264F24"/>
    <w:rsid w:val="002657DC"/>
    <w:rsid w:val="00265AD4"/>
    <w:rsid w:val="00266CC3"/>
    <w:rsid w:val="00267025"/>
    <w:rsid w:val="00270C79"/>
    <w:rsid w:val="002710CB"/>
    <w:rsid w:val="00271A60"/>
    <w:rsid w:val="002721EB"/>
    <w:rsid w:val="00273553"/>
    <w:rsid w:val="00274528"/>
    <w:rsid w:val="002747BE"/>
    <w:rsid w:val="002753F1"/>
    <w:rsid w:val="00275E77"/>
    <w:rsid w:val="002773AF"/>
    <w:rsid w:val="0028025E"/>
    <w:rsid w:val="002808C3"/>
    <w:rsid w:val="00282C0F"/>
    <w:rsid w:val="00284322"/>
    <w:rsid w:val="0028459F"/>
    <w:rsid w:val="00285A85"/>
    <w:rsid w:val="00287FFE"/>
    <w:rsid w:val="0029110A"/>
    <w:rsid w:val="002915B0"/>
    <w:rsid w:val="00291666"/>
    <w:rsid w:val="00292EE8"/>
    <w:rsid w:val="002935BA"/>
    <w:rsid w:val="00293A37"/>
    <w:rsid w:val="0029540C"/>
    <w:rsid w:val="00295BDB"/>
    <w:rsid w:val="0029608A"/>
    <w:rsid w:val="00297C81"/>
    <w:rsid w:val="002A01F0"/>
    <w:rsid w:val="002A1A3E"/>
    <w:rsid w:val="002A2A91"/>
    <w:rsid w:val="002A3AF2"/>
    <w:rsid w:val="002A40B2"/>
    <w:rsid w:val="002A5190"/>
    <w:rsid w:val="002A5197"/>
    <w:rsid w:val="002A5411"/>
    <w:rsid w:val="002B03D9"/>
    <w:rsid w:val="002B04B4"/>
    <w:rsid w:val="002B2021"/>
    <w:rsid w:val="002B23BA"/>
    <w:rsid w:val="002B384D"/>
    <w:rsid w:val="002B6967"/>
    <w:rsid w:val="002B7D87"/>
    <w:rsid w:val="002C0EC7"/>
    <w:rsid w:val="002C0FC9"/>
    <w:rsid w:val="002C19BF"/>
    <w:rsid w:val="002C1EC2"/>
    <w:rsid w:val="002C236B"/>
    <w:rsid w:val="002C23C4"/>
    <w:rsid w:val="002C3923"/>
    <w:rsid w:val="002C433A"/>
    <w:rsid w:val="002C4757"/>
    <w:rsid w:val="002C4F2B"/>
    <w:rsid w:val="002C4FF3"/>
    <w:rsid w:val="002C7C98"/>
    <w:rsid w:val="002D24E0"/>
    <w:rsid w:val="002D31AC"/>
    <w:rsid w:val="002D3473"/>
    <w:rsid w:val="002E1E7A"/>
    <w:rsid w:val="002E3D1F"/>
    <w:rsid w:val="002F51DA"/>
    <w:rsid w:val="002F787A"/>
    <w:rsid w:val="00300477"/>
    <w:rsid w:val="00301679"/>
    <w:rsid w:val="003020FF"/>
    <w:rsid w:val="003026A0"/>
    <w:rsid w:val="003042CA"/>
    <w:rsid w:val="00307E0B"/>
    <w:rsid w:val="00310934"/>
    <w:rsid w:val="00311605"/>
    <w:rsid w:val="003119BF"/>
    <w:rsid w:val="00311B8E"/>
    <w:rsid w:val="00312FFA"/>
    <w:rsid w:val="00320CCD"/>
    <w:rsid w:val="00321839"/>
    <w:rsid w:val="00322E0D"/>
    <w:rsid w:val="003230CD"/>
    <w:rsid w:val="003233BF"/>
    <w:rsid w:val="00324C63"/>
    <w:rsid w:val="003268A8"/>
    <w:rsid w:val="00326CF2"/>
    <w:rsid w:val="003276B7"/>
    <w:rsid w:val="0033073E"/>
    <w:rsid w:val="003319DD"/>
    <w:rsid w:val="00331C0C"/>
    <w:rsid w:val="003321EB"/>
    <w:rsid w:val="00334244"/>
    <w:rsid w:val="00334B0F"/>
    <w:rsid w:val="00335E13"/>
    <w:rsid w:val="003376A7"/>
    <w:rsid w:val="00342D8B"/>
    <w:rsid w:val="00343880"/>
    <w:rsid w:val="00343E6F"/>
    <w:rsid w:val="003454E1"/>
    <w:rsid w:val="00345ABF"/>
    <w:rsid w:val="00346A82"/>
    <w:rsid w:val="00346F31"/>
    <w:rsid w:val="0035063C"/>
    <w:rsid w:val="00350B70"/>
    <w:rsid w:val="00350F6E"/>
    <w:rsid w:val="00353688"/>
    <w:rsid w:val="00353C11"/>
    <w:rsid w:val="003559ED"/>
    <w:rsid w:val="00360760"/>
    <w:rsid w:val="00362031"/>
    <w:rsid w:val="0036221D"/>
    <w:rsid w:val="003635C1"/>
    <w:rsid w:val="003638BE"/>
    <w:rsid w:val="00364A34"/>
    <w:rsid w:val="00366165"/>
    <w:rsid w:val="003664E3"/>
    <w:rsid w:val="003665F1"/>
    <w:rsid w:val="00370D66"/>
    <w:rsid w:val="00370D95"/>
    <w:rsid w:val="0037219F"/>
    <w:rsid w:val="0037277E"/>
    <w:rsid w:val="00372C3F"/>
    <w:rsid w:val="003732D9"/>
    <w:rsid w:val="00373E70"/>
    <w:rsid w:val="003741AA"/>
    <w:rsid w:val="003759B0"/>
    <w:rsid w:val="00375E06"/>
    <w:rsid w:val="00377B2D"/>
    <w:rsid w:val="00377C8E"/>
    <w:rsid w:val="003809DB"/>
    <w:rsid w:val="00380ACF"/>
    <w:rsid w:val="0038272C"/>
    <w:rsid w:val="00383057"/>
    <w:rsid w:val="003837E0"/>
    <w:rsid w:val="00385D0C"/>
    <w:rsid w:val="00386B70"/>
    <w:rsid w:val="00386B8D"/>
    <w:rsid w:val="003916CA"/>
    <w:rsid w:val="003935F4"/>
    <w:rsid w:val="00393707"/>
    <w:rsid w:val="00395919"/>
    <w:rsid w:val="00396C0E"/>
    <w:rsid w:val="003A076C"/>
    <w:rsid w:val="003A111D"/>
    <w:rsid w:val="003A1B75"/>
    <w:rsid w:val="003A39E2"/>
    <w:rsid w:val="003A58A7"/>
    <w:rsid w:val="003A5BA6"/>
    <w:rsid w:val="003A5D60"/>
    <w:rsid w:val="003A6ECB"/>
    <w:rsid w:val="003A7FE8"/>
    <w:rsid w:val="003B086D"/>
    <w:rsid w:val="003B265A"/>
    <w:rsid w:val="003B2E9E"/>
    <w:rsid w:val="003B3126"/>
    <w:rsid w:val="003B3F1C"/>
    <w:rsid w:val="003B6CDC"/>
    <w:rsid w:val="003B7658"/>
    <w:rsid w:val="003C06E8"/>
    <w:rsid w:val="003C116A"/>
    <w:rsid w:val="003C2896"/>
    <w:rsid w:val="003C43FC"/>
    <w:rsid w:val="003C4FD6"/>
    <w:rsid w:val="003C5645"/>
    <w:rsid w:val="003C5EB0"/>
    <w:rsid w:val="003C707F"/>
    <w:rsid w:val="003C7F91"/>
    <w:rsid w:val="003D12E9"/>
    <w:rsid w:val="003D1C10"/>
    <w:rsid w:val="003D49F2"/>
    <w:rsid w:val="003D4C29"/>
    <w:rsid w:val="003D4C50"/>
    <w:rsid w:val="003D77D7"/>
    <w:rsid w:val="003D784D"/>
    <w:rsid w:val="003E09C4"/>
    <w:rsid w:val="003E12B4"/>
    <w:rsid w:val="003E16EA"/>
    <w:rsid w:val="003E2061"/>
    <w:rsid w:val="003E20ED"/>
    <w:rsid w:val="003E444D"/>
    <w:rsid w:val="003E4476"/>
    <w:rsid w:val="003E52AF"/>
    <w:rsid w:val="003E66CA"/>
    <w:rsid w:val="003F02A2"/>
    <w:rsid w:val="003F0DBE"/>
    <w:rsid w:val="003F0F53"/>
    <w:rsid w:val="003F2FB8"/>
    <w:rsid w:val="003F39F7"/>
    <w:rsid w:val="003F3B15"/>
    <w:rsid w:val="003F4168"/>
    <w:rsid w:val="003F6D9F"/>
    <w:rsid w:val="003F7743"/>
    <w:rsid w:val="004003C2"/>
    <w:rsid w:val="004005C4"/>
    <w:rsid w:val="004012B7"/>
    <w:rsid w:val="00401FCF"/>
    <w:rsid w:val="00402FB2"/>
    <w:rsid w:val="0040364E"/>
    <w:rsid w:val="00404543"/>
    <w:rsid w:val="0040514B"/>
    <w:rsid w:val="00405DA2"/>
    <w:rsid w:val="00411487"/>
    <w:rsid w:val="00411F54"/>
    <w:rsid w:val="004137F4"/>
    <w:rsid w:val="00413A2E"/>
    <w:rsid w:val="00415C5F"/>
    <w:rsid w:val="00415E8F"/>
    <w:rsid w:val="00416F18"/>
    <w:rsid w:val="00417FE3"/>
    <w:rsid w:val="00423E4A"/>
    <w:rsid w:val="004241CA"/>
    <w:rsid w:val="00426223"/>
    <w:rsid w:val="0042731F"/>
    <w:rsid w:val="00427585"/>
    <w:rsid w:val="00427F1A"/>
    <w:rsid w:val="00427F69"/>
    <w:rsid w:val="004306F7"/>
    <w:rsid w:val="00432972"/>
    <w:rsid w:val="00432E43"/>
    <w:rsid w:val="00433316"/>
    <w:rsid w:val="00433C37"/>
    <w:rsid w:val="00433EF3"/>
    <w:rsid w:val="00434031"/>
    <w:rsid w:val="00434374"/>
    <w:rsid w:val="004355C2"/>
    <w:rsid w:val="004359AA"/>
    <w:rsid w:val="00435FF3"/>
    <w:rsid w:val="00440CDD"/>
    <w:rsid w:val="00441109"/>
    <w:rsid w:val="004414BD"/>
    <w:rsid w:val="00443B58"/>
    <w:rsid w:val="00443C37"/>
    <w:rsid w:val="00443D9C"/>
    <w:rsid w:val="00444D08"/>
    <w:rsid w:val="004454F0"/>
    <w:rsid w:val="00445939"/>
    <w:rsid w:val="00445C31"/>
    <w:rsid w:val="00446633"/>
    <w:rsid w:val="004474EA"/>
    <w:rsid w:val="00447DEB"/>
    <w:rsid w:val="00447FC6"/>
    <w:rsid w:val="004514AE"/>
    <w:rsid w:val="00451B03"/>
    <w:rsid w:val="00451BFD"/>
    <w:rsid w:val="00452074"/>
    <w:rsid w:val="00452D7A"/>
    <w:rsid w:val="00452DA2"/>
    <w:rsid w:val="004532D9"/>
    <w:rsid w:val="004542B1"/>
    <w:rsid w:val="00454A09"/>
    <w:rsid w:val="00454FDD"/>
    <w:rsid w:val="00455D6E"/>
    <w:rsid w:val="00455E1C"/>
    <w:rsid w:val="004567B2"/>
    <w:rsid w:val="00460442"/>
    <w:rsid w:val="004605B7"/>
    <w:rsid w:val="00465133"/>
    <w:rsid w:val="00465B5F"/>
    <w:rsid w:val="0046652A"/>
    <w:rsid w:val="00466613"/>
    <w:rsid w:val="00470B68"/>
    <w:rsid w:val="00471EDC"/>
    <w:rsid w:val="004725EF"/>
    <w:rsid w:val="0047302C"/>
    <w:rsid w:val="00474996"/>
    <w:rsid w:val="00476058"/>
    <w:rsid w:val="00482C31"/>
    <w:rsid w:val="0048411C"/>
    <w:rsid w:val="004848EE"/>
    <w:rsid w:val="00484B56"/>
    <w:rsid w:val="00487EF9"/>
    <w:rsid w:val="00490BA9"/>
    <w:rsid w:val="00490D81"/>
    <w:rsid w:val="0049125E"/>
    <w:rsid w:val="004917D7"/>
    <w:rsid w:val="00491B77"/>
    <w:rsid w:val="0049277C"/>
    <w:rsid w:val="004931DF"/>
    <w:rsid w:val="0049380D"/>
    <w:rsid w:val="00493D83"/>
    <w:rsid w:val="00494BE6"/>
    <w:rsid w:val="0049554B"/>
    <w:rsid w:val="004957B8"/>
    <w:rsid w:val="004A03B9"/>
    <w:rsid w:val="004A09DC"/>
    <w:rsid w:val="004A33D4"/>
    <w:rsid w:val="004A4458"/>
    <w:rsid w:val="004A4B00"/>
    <w:rsid w:val="004A5160"/>
    <w:rsid w:val="004A51D4"/>
    <w:rsid w:val="004A5ACF"/>
    <w:rsid w:val="004A6465"/>
    <w:rsid w:val="004A6F8A"/>
    <w:rsid w:val="004B0AF6"/>
    <w:rsid w:val="004B121D"/>
    <w:rsid w:val="004B14DC"/>
    <w:rsid w:val="004B2F32"/>
    <w:rsid w:val="004B586C"/>
    <w:rsid w:val="004B627E"/>
    <w:rsid w:val="004B6A92"/>
    <w:rsid w:val="004B74F4"/>
    <w:rsid w:val="004B7845"/>
    <w:rsid w:val="004C040F"/>
    <w:rsid w:val="004C10D7"/>
    <w:rsid w:val="004C1CCD"/>
    <w:rsid w:val="004C2B23"/>
    <w:rsid w:val="004C3261"/>
    <w:rsid w:val="004C334B"/>
    <w:rsid w:val="004D0B7F"/>
    <w:rsid w:val="004D0FD8"/>
    <w:rsid w:val="004D10DF"/>
    <w:rsid w:val="004D3D74"/>
    <w:rsid w:val="004D5C74"/>
    <w:rsid w:val="004D5EE4"/>
    <w:rsid w:val="004E04A2"/>
    <w:rsid w:val="004E2C8E"/>
    <w:rsid w:val="004E3050"/>
    <w:rsid w:val="004E3766"/>
    <w:rsid w:val="004E3892"/>
    <w:rsid w:val="004E5666"/>
    <w:rsid w:val="004E62F9"/>
    <w:rsid w:val="004E726F"/>
    <w:rsid w:val="004E73E8"/>
    <w:rsid w:val="004F084E"/>
    <w:rsid w:val="004F10DA"/>
    <w:rsid w:val="004F1C94"/>
    <w:rsid w:val="004F1ECD"/>
    <w:rsid w:val="004F2853"/>
    <w:rsid w:val="004F2FFE"/>
    <w:rsid w:val="004F3257"/>
    <w:rsid w:val="004F42D5"/>
    <w:rsid w:val="004F49D9"/>
    <w:rsid w:val="004F5060"/>
    <w:rsid w:val="004F52B1"/>
    <w:rsid w:val="004F5636"/>
    <w:rsid w:val="004F5FBC"/>
    <w:rsid w:val="004F63F4"/>
    <w:rsid w:val="005011AE"/>
    <w:rsid w:val="00501888"/>
    <w:rsid w:val="00503338"/>
    <w:rsid w:val="00503BA4"/>
    <w:rsid w:val="00507293"/>
    <w:rsid w:val="00507C42"/>
    <w:rsid w:val="005102CD"/>
    <w:rsid w:val="0051040E"/>
    <w:rsid w:val="005108CD"/>
    <w:rsid w:val="00512798"/>
    <w:rsid w:val="00514DDA"/>
    <w:rsid w:val="00517C45"/>
    <w:rsid w:val="00517E75"/>
    <w:rsid w:val="0052029E"/>
    <w:rsid w:val="005221FC"/>
    <w:rsid w:val="00523A14"/>
    <w:rsid w:val="00523AD0"/>
    <w:rsid w:val="00525217"/>
    <w:rsid w:val="0052577E"/>
    <w:rsid w:val="00525FB5"/>
    <w:rsid w:val="0052602F"/>
    <w:rsid w:val="005263A8"/>
    <w:rsid w:val="00526489"/>
    <w:rsid w:val="00527878"/>
    <w:rsid w:val="0053051E"/>
    <w:rsid w:val="00530B4C"/>
    <w:rsid w:val="00531BC1"/>
    <w:rsid w:val="005335DB"/>
    <w:rsid w:val="00535095"/>
    <w:rsid w:val="005353F0"/>
    <w:rsid w:val="00535762"/>
    <w:rsid w:val="0053672D"/>
    <w:rsid w:val="00537A53"/>
    <w:rsid w:val="005401ED"/>
    <w:rsid w:val="005404F1"/>
    <w:rsid w:val="005418F7"/>
    <w:rsid w:val="00541BDA"/>
    <w:rsid w:val="00541C17"/>
    <w:rsid w:val="005420E4"/>
    <w:rsid w:val="00542AFD"/>
    <w:rsid w:val="00543BF1"/>
    <w:rsid w:val="00543BFC"/>
    <w:rsid w:val="005447FB"/>
    <w:rsid w:val="00545320"/>
    <w:rsid w:val="005463AA"/>
    <w:rsid w:val="00546687"/>
    <w:rsid w:val="00546C52"/>
    <w:rsid w:val="00547A98"/>
    <w:rsid w:val="00547F4A"/>
    <w:rsid w:val="00550AB4"/>
    <w:rsid w:val="0055147F"/>
    <w:rsid w:val="005518DA"/>
    <w:rsid w:val="00551F6A"/>
    <w:rsid w:val="005522A9"/>
    <w:rsid w:val="00553396"/>
    <w:rsid w:val="00553A84"/>
    <w:rsid w:val="0055443D"/>
    <w:rsid w:val="00555DFC"/>
    <w:rsid w:val="00556A50"/>
    <w:rsid w:val="005578EA"/>
    <w:rsid w:val="005618CF"/>
    <w:rsid w:val="00563323"/>
    <w:rsid w:val="00563B22"/>
    <w:rsid w:val="00563BA2"/>
    <w:rsid w:val="00565598"/>
    <w:rsid w:val="00567F81"/>
    <w:rsid w:val="005701E2"/>
    <w:rsid w:val="0057096E"/>
    <w:rsid w:val="0057185B"/>
    <w:rsid w:val="00572242"/>
    <w:rsid w:val="0057268F"/>
    <w:rsid w:val="00576622"/>
    <w:rsid w:val="00576E8C"/>
    <w:rsid w:val="00577057"/>
    <w:rsid w:val="00577971"/>
    <w:rsid w:val="00580734"/>
    <w:rsid w:val="00581F06"/>
    <w:rsid w:val="00582A0C"/>
    <w:rsid w:val="0058343F"/>
    <w:rsid w:val="005849A3"/>
    <w:rsid w:val="00584FED"/>
    <w:rsid w:val="0058522D"/>
    <w:rsid w:val="0058704D"/>
    <w:rsid w:val="00587419"/>
    <w:rsid w:val="00590295"/>
    <w:rsid w:val="005927EF"/>
    <w:rsid w:val="00593BBF"/>
    <w:rsid w:val="00594AFB"/>
    <w:rsid w:val="00594C12"/>
    <w:rsid w:val="00595F82"/>
    <w:rsid w:val="005960AA"/>
    <w:rsid w:val="005974BA"/>
    <w:rsid w:val="00597BFE"/>
    <w:rsid w:val="005A200F"/>
    <w:rsid w:val="005A29DA"/>
    <w:rsid w:val="005A38B4"/>
    <w:rsid w:val="005A3AB2"/>
    <w:rsid w:val="005A3BE9"/>
    <w:rsid w:val="005A4046"/>
    <w:rsid w:val="005A411B"/>
    <w:rsid w:val="005A43C1"/>
    <w:rsid w:val="005A4626"/>
    <w:rsid w:val="005A592E"/>
    <w:rsid w:val="005A7280"/>
    <w:rsid w:val="005B0102"/>
    <w:rsid w:val="005B2AE0"/>
    <w:rsid w:val="005B2C88"/>
    <w:rsid w:val="005B320B"/>
    <w:rsid w:val="005B3311"/>
    <w:rsid w:val="005B35A4"/>
    <w:rsid w:val="005B41F1"/>
    <w:rsid w:val="005B44D0"/>
    <w:rsid w:val="005B4DB6"/>
    <w:rsid w:val="005B4F93"/>
    <w:rsid w:val="005B5BF8"/>
    <w:rsid w:val="005C09ED"/>
    <w:rsid w:val="005C23BD"/>
    <w:rsid w:val="005C46CE"/>
    <w:rsid w:val="005C644E"/>
    <w:rsid w:val="005C7103"/>
    <w:rsid w:val="005D060C"/>
    <w:rsid w:val="005D184B"/>
    <w:rsid w:val="005D2F03"/>
    <w:rsid w:val="005D34C9"/>
    <w:rsid w:val="005D53E6"/>
    <w:rsid w:val="005D54DF"/>
    <w:rsid w:val="005D5E91"/>
    <w:rsid w:val="005D78A8"/>
    <w:rsid w:val="005D7FAC"/>
    <w:rsid w:val="005E0B86"/>
    <w:rsid w:val="005E2045"/>
    <w:rsid w:val="005E409A"/>
    <w:rsid w:val="005E4160"/>
    <w:rsid w:val="005E5129"/>
    <w:rsid w:val="005E5C25"/>
    <w:rsid w:val="005E6D25"/>
    <w:rsid w:val="005E7F14"/>
    <w:rsid w:val="005F1505"/>
    <w:rsid w:val="005F1600"/>
    <w:rsid w:val="005F25BB"/>
    <w:rsid w:val="005F33DC"/>
    <w:rsid w:val="005F5D45"/>
    <w:rsid w:val="005F6C26"/>
    <w:rsid w:val="005F7607"/>
    <w:rsid w:val="005F7ADF"/>
    <w:rsid w:val="00600749"/>
    <w:rsid w:val="006013D0"/>
    <w:rsid w:val="006017CD"/>
    <w:rsid w:val="00601CE2"/>
    <w:rsid w:val="00601FC8"/>
    <w:rsid w:val="006024AC"/>
    <w:rsid w:val="00602FDC"/>
    <w:rsid w:val="0060398A"/>
    <w:rsid w:val="006056EC"/>
    <w:rsid w:val="0061137E"/>
    <w:rsid w:val="006125EA"/>
    <w:rsid w:val="00613AA4"/>
    <w:rsid w:val="006140D2"/>
    <w:rsid w:val="006150BB"/>
    <w:rsid w:val="00620845"/>
    <w:rsid w:val="006208B9"/>
    <w:rsid w:val="00620E5E"/>
    <w:rsid w:val="00620EF2"/>
    <w:rsid w:val="0062144F"/>
    <w:rsid w:val="00621EE0"/>
    <w:rsid w:val="006223DE"/>
    <w:rsid w:val="00623D44"/>
    <w:rsid w:val="006241A2"/>
    <w:rsid w:val="006241A8"/>
    <w:rsid w:val="0062606F"/>
    <w:rsid w:val="00626184"/>
    <w:rsid w:val="00630A3A"/>
    <w:rsid w:val="00630E46"/>
    <w:rsid w:val="006315EF"/>
    <w:rsid w:val="00634AFB"/>
    <w:rsid w:val="00635195"/>
    <w:rsid w:val="00636F2E"/>
    <w:rsid w:val="00637233"/>
    <w:rsid w:val="00640F5C"/>
    <w:rsid w:val="0064132A"/>
    <w:rsid w:val="00642DE1"/>
    <w:rsid w:val="00642F35"/>
    <w:rsid w:val="006433AF"/>
    <w:rsid w:val="00644525"/>
    <w:rsid w:val="00645ABB"/>
    <w:rsid w:val="00645AF6"/>
    <w:rsid w:val="00646255"/>
    <w:rsid w:val="006465B7"/>
    <w:rsid w:val="006503EE"/>
    <w:rsid w:val="006509F4"/>
    <w:rsid w:val="00650BAF"/>
    <w:rsid w:val="0065246F"/>
    <w:rsid w:val="00652979"/>
    <w:rsid w:val="00652DBB"/>
    <w:rsid w:val="00652FE7"/>
    <w:rsid w:val="00653952"/>
    <w:rsid w:val="00653967"/>
    <w:rsid w:val="006543F7"/>
    <w:rsid w:val="006547BB"/>
    <w:rsid w:val="00655FBC"/>
    <w:rsid w:val="0065652E"/>
    <w:rsid w:val="00656DDC"/>
    <w:rsid w:val="00657DEB"/>
    <w:rsid w:val="00660408"/>
    <w:rsid w:val="00660BC7"/>
    <w:rsid w:val="00661017"/>
    <w:rsid w:val="00661413"/>
    <w:rsid w:val="00661946"/>
    <w:rsid w:val="006626A4"/>
    <w:rsid w:val="00664840"/>
    <w:rsid w:val="0066496D"/>
    <w:rsid w:val="006654C6"/>
    <w:rsid w:val="006670A2"/>
    <w:rsid w:val="00667B62"/>
    <w:rsid w:val="006700E6"/>
    <w:rsid w:val="006702F3"/>
    <w:rsid w:val="0067078B"/>
    <w:rsid w:val="00674926"/>
    <w:rsid w:val="006750E4"/>
    <w:rsid w:val="006755E9"/>
    <w:rsid w:val="00675A19"/>
    <w:rsid w:val="00677264"/>
    <w:rsid w:val="00681603"/>
    <w:rsid w:val="00682EAB"/>
    <w:rsid w:val="0068446A"/>
    <w:rsid w:val="006849A2"/>
    <w:rsid w:val="00686D94"/>
    <w:rsid w:val="00690D85"/>
    <w:rsid w:val="00691A13"/>
    <w:rsid w:val="006948CA"/>
    <w:rsid w:val="00694B08"/>
    <w:rsid w:val="00694EF3"/>
    <w:rsid w:val="006955FF"/>
    <w:rsid w:val="00695656"/>
    <w:rsid w:val="00695A48"/>
    <w:rsid w:val="00695EFB"/>
    <w:rsid w:val="006962BC"/>
    <w:rsid w:val="0069751C"/>
    <w:rsid w:val="006A06F8"/>
    <w:rsid w:val="006A45AF"/>
    <w:rsid w:val="006A4923"/>
    <w:rsid w:val="006A4DC8"/>
    <w:rsid w:val="006A5F50"/>
    <w:rsid w:val="006A63D3"/>
    <w:rsid w:val="006A78F5"/>
    <w:rsid w:val="006A7912"/>
    <w:rsid w:val="006A7E57"/>
    <w:rsid w:val="006B087A"/>
    <w:rsid w:val="006B1239"/>
    <w:rsid w:val="006B196B"/>
    <w:rsid w:val="006B2988"/>
    <w:rsid w:val="006B4500"/>
    <w:rsid w:val="006B4DCC"/>
    <w:rsid w:val="006B5904"/>
    <w:rsid w:val="006B5A8D"/>
    <w:rsid w:val="006B7FA0"/>
    <w:rsid w:val="006C02DE"/>
    <w:rsid w:val="006C18B5"/>
    <w:rsid w:val="006C4271"/>
    <w:rsid w:val="006C7028"/>
    <w:rsid w:val="006C7085"/>
    <w:rsid w:val="006D167B"/>
    <w:rsid w:val="006D3471"/>
    <w:rsid w:val="006D4599"/>
    <w:rsid w:val="006D4F43"/>
    <w:rsid w:val="006D5872"/>
    <w:rsid w:val="006D5FB8"/>
    <w:rsid w:val="006E2D46"/>
    <w:rsid w:val="006E2E08"/>
    <w:rsid w:val="006E34F7"/>
    <w:rsid w:val="006E46A5"/>
    <w:rsid w:val="006E56F7"/>
    <w:rsid w:val="006E5E07"/>
    <w:rsid w:val="006E6FF1"/>
    <w:rsid w:val="006E7CAC"/>
    <w:rsid w:val="006E7EAC"/>
    <w:rsid w:val="006F03F2"/>
    <w:rsid w:val="006F0825"/>
    <w:rsid w:val="006F5804"/>
    <w:rsid w:val="006F5854"/>
    <w:rsid w:val="00700A7D"/>
    <w:rsid w:val="00701272"/>
    <w:rsid w:val="00701599"/>
    <w:rsid w:val="00702DF7"/>
    <w:rsid w:val="007039D1"/>
    <w:rsid w:val="00704341"/>
    <w:rsid w:val="007046CA"/>
    <w:rsid w:val="0070600C"/>
    <w:rsid w:val="00706444"/>
    <w:rsid w:val="00706C90"/>
    <w:rsid w:val="007078E1"/>
    <w:rsid w:val="0070790E"/>
    <w:rsid w:val="0071126C"/>
    <w:rsid w:val="00712F84"/>
    <w:rsid w:val="007133DF"/>
    <w:rsid w:val="00713EF6"/>
    <w:rsid w:val="007144BC"/>
    <w:rsid w:val="00715303"/>
    <w:rsid w:val="0071634A"/>
    <w:rsid w:val="007163C5"/>
    <w:rsid w:val="00717E78"/>
    <w:rsid w:val="00720096"/>
    <w:rsid w:val="00721273"/>
    <w:rsid w:val="00722083"/>
    <w:rsid w:val="0072251A"/>
    <w:rsid w:val="00722A1C"/>
    <w:rsid w:val="007240E2"/>
    <w:rsid w:val="00724272"/>
    <w:rsid w:val="0072465A"/>
    <w:rsid w:val="0072719D"/>
    <w:rsid w:val="00727B72"/>
    <w:rsid w:val="00730EA5"/>
    <w:rsid w:val="00731574"/>
    <w:rsid w:val="00732029"/>
    <w:rsid w:val="0073266A"/>
    <w:rsid w:val="007336A0"/>
    <w:rsid w:val="0073423E"/>
    <w:rsid w:val="0073445D"/>
    <w:rsid w:val="00736296"/>
    <w:rsid w:val="00740A65"/>
    <w:rsid w:val="007423CA"/>
    <w:rsid w:val="00742E56"/>
    <w:rsid w:val="00744F9F"/>
    <w:rsid w:val="00745F36"/>
    <w:rsid w:val="00746459"/>
    <w:rsid w:val="0074757F"/>
    <w:rsid w:val="007501BB"/>
    <w:rsid w:val="00750D6A"/>
    <w:rsid w:val="00751326"/>
    <w:rsid w:val="007519D9"/>
    <w:rsid w:val="00751D5A"/>
    <w:rsid w:val="00751EC7"/>
    <w:rsid w:val="0075308C"/>
    <w:rsid w:val="007536D0"/>
    <w:rsid w:val="00753E6D"/>
    <w:rsid w:val="00753EDB"/>
    <w:rsid w:val="007543CF"/>
    <w:rsid w:val="00754557"/>
    <w:rsid w:val="00754EAA"/>
    <w:rsid w:val="00755399"/>
    <w:rsid w:val="007555C1"/>
    <w:rsid w:val="00757479"/>
    <w:rsid w:val="00757BEB"/>
    <w:rsid w:val="00760C99"/>
    <w:rsid w:val="00760DB8"/>
    <w:rsid w:val="0076192A"/>
    <w:rsid w:val="007624D8"/>
    <w:rsid w:val="00762FBA"/>
    <w:rsid w:val="007653EE"/>
    <w:rsid w:val="00765F7E"/>
    <w:rsid w:val="00766584"/>
    <w:rsid w:val="0077216A"/>
    <w:rsid w:val="00773FCE"/>
    <w:rsid w:val="00774963"/>
    <w:rsid w:val="007752BC"/>
    <w:rsid w:val="00775AAA"/>
    <w:rsid w:val="00780109"/>
    <w:rsid w:val="00781A45"/>
    <w:rsid w:val="00782172"/>
    <w:rsid w:val="0078412E"/>
    <w:rsid w:val="00785678"/>
    <w:rsid w:val="00786C47"/>
    <w:rsid w:val="007876DB"/>
    <w:rsid w:val="00787C7B"/>
    <w:rsid w:val="00787D25"/>
    <w:rsid w:val="007926E1"/>
    <w:rsid w:val="00792EA4"/>
    <w:rsid w:val="00794696"/>
    <w:rsid w:val="007963C9"/>
    <w:rsid w:val="00797045"/>
    <w:rsid w:val="007970DE"/>
    <w:rsid w:val="007972FD"/>
    <w:rsid w:val="00797547"/>
    <w:rsid w:val="00797878"/>
    <w:rsid w:val="00797B93"/>
    <w:rsid w:val="00797E16"/>
    <w:rsid w:val="00797E1F"/>
    <w:rsid w:val="007A0D57"/>
    <w:rsid w:val="007A1D99"/>
    <w:rsid w:val="007A1F51"/>
    <w:rsid w:val="007A39E2"/>
    <w:rsid w:val="007A4701"/>
    <w:rsid w:val="007A641C"/>
    <w:rsid w:val="007A6832"/>
    <w:rsid w:val="007A6FBA"/>
    <w:rsid w:val="007A7BBF"/>
    <w:rsid w:val="007B0679"/>
    <w:rsid w:val="007B110E"/>
    <w:rsid w:val="007B1EA6"/>
    <w:rsid w:val="007B2657"/>
    <w:rsid w:val="007B316B"/>
    <w:rsid w:val="007B3308"/>
    <w:rsid w:val="007B3A9D"/>
    <w:rsid w:val="007B437C"/>
    <w:rsid w:val="007B4BD2"/>
    <w:rsid w:val="007B67C8"/>
    <w:rsid w:val="007B6CC2"/>
    <w:rsid w:val="007B736A"/>
    <w:rsid w:val="007B75B2"/>
    <w:rsid w:val="007C0340"/>
    <w:rsid w:val="007C1818"/>
    <w:rsid w:val="007C2C90"/>
    <w:rsid w:val="007C3454"/>
    <w:rsid w:val="007C4C5B"/>
    <w:rsid w:val="007C4D01"/>
    <w:rsid w:val="007C550F"/>
    <w:rsid w:val="007C5C38"/>
    <w:rsid w:val="007C709B"/>
    <w:rsid w:val="007D0004"/>
    <w:rsid w:val="007D2C0D"/>
    <w:rsid w:val="007D32FC"/>
    <w:rsid w:val="007D39C6"/>
    <w:rsid w:val="007D4B16"/>
    <w:rsid w:val="007E18C1"/>
    <w:rsid w:val="007E2453"/>
    <w:rsid w:val="007E2DE5"/>
    <w:rsid w:val="007E6DF6"/>
    <w:rsid w:val="007F01EA"/>
    <w:rsid w:val="007F0BD0"/>
    <w:rsid w:val="007F17EB"/>
    <w:rsid w:val="007F1A60"/>
    <w:rsid w:val="007F1D84"/>
    <w:rsid w:val="007F1FC4"/>
    <w:rsid w:val="007F2276"/>
    <w:rsid w:val="007F3291"/>
    <w:rsid w:val="007F66FC"/>
    <w:rsid w:val="007F68F2"/>
    <w:rsid w:val="008000C4"/>
    <w:rsid w:val="00800A67"/>
    <w:rsid w:val="008017CF"/>
    <w:rsid w:val="00801A16"/>
    <w:rsid w:val="00801AD9"/>
    <w:rsid w:val="008024A2"/>
    <w:rsid w:val="00802E19"/>
    <w:rsid w:val="00803940"/>
    <w:rsid w:val="00804B28"/>
    <w:rsid w:val="00804CBC"/>
    <w:rsid w:val="00805DB7"/>
    <w:rsid w:val="00805E23"/>
    <w:rsid w:val="00806161"/>
    <w:rsid w:val="00807E05"/>
    <w:rsid w:val="008101AF"/>
    <w:rsid w:val="0081064E"/>
    <w:rsid w:val="008108B9"/>
    <w:rsid w:val="00812192"/>
    <w:rsid w:val="00813510"/>
    <w:rsid w:val="00813B77"/>
    <w:rsid w:val="00814A6E"/>
    <w:rsid w:val="00814A95"/>
    <w:rsid w:val="00817CAE"/>
    <w:rsid w:val="0082288C"/>
    <w:rsid w:val="008238F5"/>
    <w:rsid w:val="008261B7"/>
    <w:rsid w:val="00826761"/>
    <w:rsid w:val="008268C0"/>
    <w:rsid w:val="008269FD"/>
    <w:rsid w:val="00830AE9"/>
    <w:rsid w:val="0083112D"/>
    <w:rsid w:val="00831AB8"/>
    <w:rsid w:val="008326E6"/>
    <w:rsid w:val="00832DF2"/>
    <w:rsid w:val="0083371C"/>
    <w:rsid w:val="008343CE"/>
    <w:rsid w:val="008348EC"/>
    <w:rsid w:val="00834F5A"/>
    <w:rsid w:val="00835528"/>
    <w:rsid w:val="008356BE"/>
    <w:rsid w:val="00837AEB"/>
    <w:rsid w:val="00840FEE"/>
    <w:rsid w:val="0084135D"/>
    <w:rsid w:val="00842803"/>
    <w:rsid w:val="00843B40"/>
    <w:rsid w:val="00844A80"/>
    <w:rsid w:val="00844FB1"/>
    <w:rsid w:val="008450E5"/>
    <w:rsid w:val="0084524D"/>
    <w:rsid w:val="0084549D"/>
    <w:rsid w:val="00845E10"/>
    <w:rsid w:val="008471B9"/>
    <w:rsid w:val="0085083B"/>
    <w:rsid w:val="00851052"/>
    <w:rsid w:val="008515B1"/>
    <w:rsid w:val="00851F9A"/>
    <w:rsid w:val="00852169"/>
    <w:rsid w:val="008525D0"/>
    <w:rsid w:val="0085280D"/>
    <w:rsid w:val="008537A0"/>
    <w:rsid w:val="00855984"/>
    <w:rsid w:val="00855CC8"/>
    <w:rsid w:val="008577D9"/>
    <w:rsid w:val="00857B79"/>
    <w:rsid w:val="00861014"/>
    <w:rsid w:val="008672F3"/>
    <w:rsid w:val="008716BF"/>
    <w:rsid w:val="00871E71"/>
    <w:rsid w:val="00873E82"/>
    <w:rsid w:val="00875831"/>
    <w:rsid w:val="00877450"/>
    <w:rsid w:val="00880143"/>
    <w:rsid w:val="008804D4"/>
    <w:rsid w:val="00880BF9"/>
    <w:rsid w:val="0088273F"/>
    <w:rsid w:val="00882D1F"/>
    <w:rsid w:val="00882D7C"/>
    <w:rsid w:val="00883230"/>
    <w:rsid w:val="00883F49"/>
    <w:rsid w:val="0089027D"/>
    <w:rsid w:val="00894CE5"/>
    <w:rsid w:val="00895AAF"/>
    <w:rsid w:val="00895B6A"/>
    <w:rsid w:val="0089634B"/>
    <w:rsid w:val="00896724"/>
    <w:rsid w:val="00897B12"/>
    <w:rsid w:val="008A09EC"/>
    <w:rsid w:val="008A2344"/>
    <w:rsid w:val="008A2549"/>
    <w:rsid w:val="008A4618"/>
    <w:rsid w:val="008A5356"/>
    <w:rsid w:val="008A53B7"/>
    <w:rsid w:val="008A585E"/>
    <w:rsid w:val="008A589F"/>
    <w:rsid w:val="008A71EA"/>
    <w:rsid w:val="008A7C2D"/>
    <w:rsid w:val="008B1AE1"/>
    <w:rsid w:val="008B3AFF"/>
    <w:rsid w:val="008B3BFD"/>
    <w:rsid w:val="008B5445"/>
    <w:rsid w:val="008B6159"/>
    <w:rsid w:val="008B655D"/>
    <w:rsid w:val="008B6EB7"/>
    <w:rsid w:val="008C0E02"/>
    <w:rsid w:val="008C19C9"/>
    <w:rsid w:val="008C1F67"/>
    <w:rsid w:val="008C1FD3"/>
    <w:rsid w:val="008C22CF"/>
    <w:rsid w:val="008C44C2"/>
    <w:rsid w:val="008C57E6"/>
    <w:rsid w:val="008C7733"/>
    <w:rsid w:val="008C7905"/>
    <w:rsid w:val="008C7E14"/>
    <w:rsid w:val="008D04B8"/>
    <w:rsid w:val="008D04B9"/>
    <w:rsid w:val="008D12D9"/>
    <w:rsid w:val="008D3DD9"/>
    <w:rsid w:val="008D6638"/>
    <w:rsid w:val="008D76FC"/>
    <w:rsid w:val="008E0B0F"/>
    <w:rsid w:val="008E2F97"/>
    <w:rsid w:val="008E3021"/>
    <w:rsid w:val="008E340C"/>
    <w:rsid w:val="008E37D8"/>
    <w:rsid w:val="008E41F5"/>
    <w:rsid w:val="008E52FC"/>
    <w:rsid w:val="008E53C5"/>
    <w:rsid w:val="008E7954"/>
    <w:rsid w:val="008F0106"/>
    <w:rsid w:val="008F0819"/>
    <w:rsid w:val="008F108A"/>
    <w:rsid w:val="008F19FE"/>
    <w:rsid w:val="008F1BC8"/>
    <w:rsid w:val="008F20EB"/>
    <w:rsid w:val="008F24BF"/>
    <w:rsid w:val="008F47A6"/>
    <w:rsid w:val="00901A89"/>
    <w:rsid w:val="0090309C"/>
    <w:rsid w:val="009069B9"/>
    <w:rsid w:val="00907AB4"/>
    <w:rsid w:val="0091027E"/>
    <w:rsid w:val="00910CEC"/>
    <w:rsid w:val="0091257C"/>
    <w:rsid w:val="0091278D"/>
    <w:rsid w:val="00914400"/>
    <w:rsid w:val="00915154"/>
    <w:rsid w:val="009167BF"/>
    <w:rsid w:val="00916A75"/>
    <w:rsid w:val="0091780F"/>
    <w:rsid w:val="00921A3A"/>
    <w:rsid w:val="00921F7E"/>
    <w:rsid w:val="00923C4D"/>
    <w:rsid w:val="009242D9"/>
    <w:rsid w:val="00924683"/>
    <w:rsid w:val="00924C08"/>
    <w:rsid w:val="00925A1E"/>
    <w:rsid w:val="00930149"/>
    <w:rsid w:val="00930712"/>
    <w:rsid w:val="009314E7"/>
    <w:rsid w:val="00932B61"/>
    <w:rsid w:val="009337F5"/>
    <w:rsid w:val="00934362"/>
    <w:rsid w:val="00936059"/>
    <w:rsid w:val="0093704C"/>
    <w:rsid w:val="009370C8"/>
    <w:rsid w:val="009375ED"/>
    <w:rsid w:val="0094109B"/>
    <w:rsid w:val="00944810"/>
    <w:rsid w:val="00944A5D"/>
    <w:rsid w:val="00946757"/>
    <w:rsid w:val="00950A4F"/>
    <w:rsid w:val="00952772"/>
    <w:rsid w:val="009538FE"/>
    <w:rsid w:val="00953949"/>
    <w:rsid w:val="00957DEA"/>
    <w:rsid w:val="00961A3A"/>
    <w:rsid w:val="0096218B"/>
    <w:rsid w:val="0096230E"/>
    <w:rsid w:val="00963354"/>
    <w:rsid w:val="00963588"/>
    <w:rsid w:val="00964907"/>
    <w:rsid w:val="00965958"/>
    <w:rsid w:val="009659C8"/>
    <w:rsid w:val="009661F5"/>
    <w:rsid w:val="00966A8A"/>
    <w:rsid w:val="009673A7"/>
    <w:rsid w:val="0096752B"/>
    <w:rsid w:val="00970BC3"/>
    <w:rsid w:val="009718A0"/>
    <w:rsid w:val="00972ACB"/>
    <w:rsid w:val="0097415A"/>
    <w:rsid w:val="0097617C"/>
    <w:rsid w:val="009762E2"/>
    <w:rsid w:val="009769F2"/>
    <w:rsid w:val="00980226"/>
    <w:rsid w:val="009829F0"/>
    <w:rsid w:val="0098355B"/>
    <w:rsid w:val="00983A87"/>
    <w:rsid w:val="00983AF7"/>
    <w:rsid w:val="00984CD3"/>
    <w:rsid w:val="00986100"/>
    <w:rsid w:val="00987E18"/>
    <w:rsid w:val="009900CD"/>
    <w:rsid w:val="00990F66"/>
    <w:rsid w:val="00992B0A"/>
    <w:rsid w:val="00992F82"/>
    <w:rsid w:val="00993883"/>
    <w:rsid w:val="00995CF8"/>
    <w:rsid w:val="009967CE"/>
    <w:rsid w:val="00997276"/>
    <w:rsid w:val="009973AA"/>
    <w:rsid w:val="00997FD0"/>
    <w:rsid w:val="009A05CF"/>
    <w:rsid w:val="009A0C75"/>
    <w:rsid w:val="009A0FA7"/>
    <w:rsid w:val="009A14A2"/>
    <w:rsid w:val="009A28CF"/>
    <w:rsid w:val="009A498A"/>
    <w:rsid w:val="009A49E8"/>
    <w:rsid w:val="009A4FA1"/>
    <w:rsid w:val="009A5F50"/>
    <w:rsid w:val="009A70FB"/>
    <w:rsid w:val="009A7A13"/>
    <w:rsid w:val="009B236D"/>
    <w:rsid w:val="009B3CE1"/>
    <w:rsid w:val="009B3D20"/>
    <w:rsid w:val="009B43CD"/>
    <w:rsid w:val="009B4B78"/>
    <w:rsid w:val="009B4B8A"/>
    <w:rsid w:val="009B500E"/>
    <w:rsid w:val="009B668F"/>
    <w:rsid w:val="009B6E4F"/>
    <w:rsid w:val="009C0716"/>
    <w:rsid w:val="009C2035"/>
    <w:rsid w:val="009C2DAE"/>
    <w:rsid w:val="009C3279"/>
    <w:rsid w:val="009C4DA0"/>
    <w:rsid w:val="009C4F30"/>
    <w:rsid w:val="009C50DB"/>
    <w:rsid w:val="009C5313"/>
    <w:rsid w:val="009C5791"/>
    <w:rsid w:val="009C5909"/>
    <w:rsid w:val="009C5BBF"/>
    <w:rsid w:val="009C5CBA"/>
    <w:rsid w:val="009C6E6A"/>
    <w:rsid w:val="009D15E4"/>
    <w:rsid w:val="009D1ADE"/>
    <w:rsid w:val="009D266C"/>
    <w:rsid w:val="009D4963"/>
    <w:rsid w:val="009D5455"/>
    <w:rsid w:val="009D56E4"/>
    <w:rsid w:val="009D5AE0"/>
    <w:rsid w:val="009D5F1E"/>
    <w:rsid w:val="009D6B58"/>
    <w:rsid w:val="009D74FF"/>
    <w:rsid w:val="009E03AA"/>
    <w:rsid w:val="009E0671"/>
    <w:rsid w:val="009E13A3"/>
    <w:rsid w:val="009E3168"/>
    <w:rsid w:val="009E3D14"/>
    <w:rsid w:val="009E4210"/>
    <w:rsid w:val="009E43F7"/>
    <w:rsid w:val="009E6F5A"/>
    <w:rsid w:val="009E7458"/>
    <w:rsid w:val="009F0233"/>
    <w:rsid w:val="009F304A"/>
    <w:rsid w:val="009F4657"/>
    <w:rsid w:val="009F4691"/>
    <w:rsid w:val="009F4B54"/>
    <w:rsid w:val="009F798C"/>
    <w:rsid w:val="00A0072F"/>
    <w:rsid w:val="00A069EB"/>
    <w:rsid w:val="00A07078"/>
    <w:rsid w:val="00A07434"/>
    <w:rsid w:val="00A07891"/>
    <w:rsid w:val="00A106DA"/>
    <w:rsid w:val="00A12CBF"/>
    <w:rsid w:val="00A1441A"/>
    <w:rsid w:val="00A157E7"/>
    <w:rsid w:val="00A16BC8"/>
    <w:rsid w:val="00A172E1"/>
    <w:rsid w:val="00A173A9"/>
    <w:rsid w:val="00A17714"/>
    <w:rsid w:val="00A204B7"/>
    <w:rsid w:val="00A2389D"/>
    <w:rsid w:val="00A250FE"/>
    <w:rsid w:val="00A26FD1"/>
    <w:rsid w:val="00A27570"/>
    <w:rsid w:val="00A27F89"/>
    <w:rsid w:val="00A30278"/>
    <w:rsid w:val="00A3211E"/>
    <w:rsid w:val="00A3528E"/>
    <w:rsid w:val="00A35960"/>
    <w:rsid w:val="00A35B68"/>
    <w:rsid w:val="00A35E8A"/>
    <w:rsid w:val="00A36BE6"/>
    <w:rsid w:val="00A36E46"/>
    <w:rsid w:val="00A37FC3"/>
    <w:rsid w:val="00A421FA"/>
    <w:rsid w:val="00A4380C"/>
    <w:rsid w:val="00A44053"/>
    <w:rsid w:val="00A44451"/>
    <w:rsid w:val="00A449A6"/>
    <w:rsid w:val="00A44A26"/>
    <w:rsid w:val="00A47413"/>
    <w:rsid w:val="00A47BD8"/>
    <w:rsid w:val="00A50074"/>
    <w:rsid w:val="00A50B88"/>
    <w:rsid w:val="00A519EF"/>
    <w:rsid w:val="00A5371C"/>
    <w:rsid w:val="00A54950"/>
    <w:rsid w:val="00A5572D"/>
    <w:rsid w:val="00A564E2"/>
    <w:rsid w:val="00A57925"/>
    <w:rsid w:val="00A57FFB"/>
    <w:rsid w:val="00A610F2"/>
    <w:rsid w:val="00A61D1D"/>
    <w:rsid w:val="00A638F0"/>
    <w:rsid w:val="00A67178"/>
    <w:rsid w:val="00A6745F"/>
    <w:rsid w:val="00A67D34"/>
    <w:rsid w:val="00A711E4"/>
    <w:rsid w:val="00A720E4"/>
    <w:rsid w:val="00A75E97"/>
    <w:rsid w:val="00A77772"/>
    <w:rsid w:val="00A77DB1"/>
    <w:rsid w:val="00A80C64"/>
    <w:rsid w:val="00A81508"/>
    <w:rsid w:val="00A81657"/>
    <w:rsid w:val="00A8223F"/>
    <w:rsid w:val="00A833EA"/>
    <w:rsid w:val="00A83840"/>
    <w:rsid w:val="00A83871"/>
    <w:rsid w:val="00A84057"/>
    <w:rsid w:val="00A8568A"/>
    <w:rsid w:val="00A858D9"/>
    <w:rsid w:val="00A90821"/>
    <w:rsid w:val="00A911C3"/>
    <w:rsid w:val="00A93234"/>
    <w:rsid w:val="00A950B5"/>
    <w:rsid w:val="00A95570"/>
    <w:rsid w:val="00A95BB2"/>
    <w:rsid w:val="00A960E2"/>
    <w:rsid w:val="00A971A7"/>
    <w:rsid w:val="00AA115A"/>
    <w:rsid w:val="00AA15F6"/>
    <w:rsid w:val="00AA250E"/>
    <w:rsid w:val="00AA30B2"/>
    <w:rsid w:val="00AA37E8"/>
    <w:rsid w:val="00AA3D7B"/>
    <w:rsid w:val="00AA6571"/>
    <w:rsid w:val="00AB0027"/>
    <w:rsid w:val="00AB1D85"/>
    <w:rsid w:val="00AB2D7A"/>
    <w:rsid w:val="00AB4DE0"/>
    <w:rsid w:val="00AB6FDA"/>
    <w:rsid w:val="00AB7D63"/>
    <w:rsid w:val="00AC071D"/>
    <w:rsid w:val="00AC2878"/>
    <w:rsid w:val="00AC2B06"/>
    <w:rsid w:val="00AC2B98"/>
    <w:rsid w:val="00AC490A"/>
    <w:rsid w:val="00AC6091"/>
    <w:rsid w:val="00AC6D03"/>
    <w:rsid w:val="00AC7349"/>
    <w:rsid w:val="00AC7BAA"/>
    <w:rsid w:val="00AD048C"/>
    <w:rsid w:val="00AD06AE"/>
    <w:rsid w:val="00AD17F2"/>
    <w:rsid w:val="00AD18F7"/>
    <w:rsid w:val="00AD201E"/>
    <w:rsid w:val="00AD24D9"/>
    <w:rsid w:val="00AD2A94"/>
    <w:rsid w:val="00AD31CD"/>
    <w:rsid w:val="00AD3765"/>
    <w:rsid w:val="00AE145D"/>
    <w:rsid w:val="00AE14B0"/>
    <w:rsid w:val="00AE2445"/>
    <w:rsid w:val="00AE34CE"/>
    <w:rsid w:val="00AE3A25"/>
    <w:rsid w:val="00AE53E0"/>
    <w:rsid w:val="00AE5C1F"/>
    <w:rsid w:val="00AE770A"/>
    <w:rsid w:val="00AF0252"/>
    <w:rsid w:val="00AF0271"/>
    <w:rsid w:val="00AF14F7"/>
    <w:rsid w:val="00AF172E"/>
    <w:rsid w:val="00AF1906"/>
    <w:rsid w:val="00AF2340"/>
    <w:rsid w:val="00AF3C70"/>
    <w:rsid w:val="00AF4787"/>
    <w:rsid w:val="00AF5AC5"/>
    <w:rsid w:val="00AF5D7D"/>
    <w:rsid w:val="00AF6E4C"/>
    <w:rsid w:val="00AF7678"/>
    <w:rsid w:val="00B00293"/>
    <w:rsid w:val="00B0060A"/>
    <w:rsid w:val="00B01FC6"/>
    <w:rsid w:val="00B034AD"/>
    <w:rsid w:val="00B05538"/>
    <w:rsid w:val="00B05E32"/>
    <w:rsid w:val="00B07296"/>
    <w:rsid w:val="00B103EA"/>
    <w:rsid w:val="00B11146"/>
    <w:rsid w:val="00B1201A"/>
    <w:rsid w:val="00B152E9"/>
    <w:rsid w:val="00B15A02"/>
    <w:rsid w:val="00B229D0"/>
    <w:rsid w:val="00B24B89"/>
    <w:rsid w:val="00B25F76"/>
    <w:rsid w:val="00B2714E"/>
    <w:rsid w:val="00B27DEF"/>
    <w:rsid w:val="00B30505"/>
    <w:rsid w:val="00B3158E"/>
    <w:rsid w:val="00B318EA"/>
    <w:rsid w:val="00B31A84"/>
    <w:rsid w:val="00B32A0D"/>
    <w:rsid w:val="00B34716"/>
    <w:rsid w:val="00B369B0"/>
    <w:rsid w:val="00B36D95"/>
    <w:rsid w:val="00B37069"/>
    <w:rsid w:val="00B3725C"/>
    <w:rsid w:val="00B37904"/>
    <w:rsid w:val="00B37E7F"/>
    <w:rsid w:val="00B40AAC"/>
    <w:rsid w:val="00B40C34"/>
    <w:rsid w:val="00B41FD0"/>
    <w:rsid w:val="00B42028"/>
    <w:rsid w:val="00B428CE"/>
    <w:rsid w:val="00B4385E"/>
    <w:rsid w:val="00B43F0E"/>
    <w:rsid w:val="00B44A52"/>
    <w:rsid w:val="00B45B9C"/>
    <w:rsid w:val="00B471D0"/>
    <w:rsid w:val="00B504B2"/>
    <w:rsid w:val="00B50E44"/>
    <w:rsid w:val="00B52306"/>
    <w:rsid w:val="00B524F7"/>
    <w:rsid w:val="00B5283D"/>
    <w:rsid w:val="00B52A18"/>
    <w:rsid w:val="00B558E5"/>
    <w:rsid w:val="00B5625A"/>
    <w:rsid w:val="00B565E3"/>
    <w:rsid w:val="00B56667"/>
    <w:rsid w:val="00B573D4"/>
    <w:rsid w:val="00B57657"/>
    <w:rsid w:val="00B61786"/>
    <w:rsid w:val="00B618B5"/>
    <w:rsid w:val="00B635BE"/>
    <w:rsid w:val="00B64BF4"/>
    <w:rsid w:val="00B65BB6"/>
    <w:rsid w:val="00B665F9"/>
    <w:rsid w:val="00B66E12"/>
    <w:rsid w:val="00B66E8C"/>
    <w:rsid w:val="00B67866"/>
    <w:rsid w:val="00B70647"/>
    <w:rsid w:val="00B709FE"/>
    <w:rsid w:val="00B7107B"/>
    <w:rsid w:val="00B71316"/>
    <w:rsid w:val="00B71DF7"/>
    <w:rsid w:val="00B72583"/>
    <w:rsid w:val="00B726D0"/>
    <w:rsid w:val="00B73F5E"/>
    <w:rsid w:val="00B74A3F"/>
    <w:rsid w:val="00B74D9F"/>
    <w:rsid w:val="00B74FA8"/>
    <w:rsid w:val="00B75B11"/>
    <w:rsid w:val="00B77ADD"/>
    <w:rsid w:val="00B77FD1"/>
    <w:rsid w:val="00B8212E"/>
    <w:rsid w:val="00B83075"/>
    <w:rsid w:val="00B83D4B"/>
    <w:rsid w:val="00B8513A"/>
    <w:rsid w:val="00B86B4A"/>
    <w:rsid w:val="00B90395"/>
    <w:rsid w:val="00B9041C"/>
    <w:rsid w:val="00B90DB5"/>
    <w:rsid w:val="00B91F59"/>
    <w:rsid w:val="00B92006"/>
    <w:rsid w:val="00B93E81"/>
    <w:rsid w:val="00B94C4E"/>
    <w:rsid w:val="00B955AF"/>
    <w:rsid w:val="00B96A94"/>
    <w:rsid w:val="00BA0551"/>
    <w:rsid w:val="00BA0556"/>
    <w:rsid w:val="00BA0E1B"/>
    <w:rsid w:val="00BA0F33"/>
    <w:rsid w:val="00BA1223"/>
    <w:rsid w:val="00BA281F"/>
    <w:rsid w:val="00BA2CBB"/>
    <w:rsid w:val="00BA3A7C"/>
    <w:rsid w:val="00BA43AD"/>
    <w:rsid w:val="00BA43B7"/>
    <w:rsid w:val="00BA4CF7"/>
    <w:rsid w:val="00BA6B58"/>
    <w:rsid w:val="00BA7284"/>
    <w:rsid w:val="00BA7615"/>
    <w:rsid w:val="00BB1757"/>
    <w:rsid w:val="00BB3421"/>
    <w:rsid w:val="00BB36C3"/>
    <w:rsid w:val="00BB3C77"/>
    <w:rsid w:val="00BB54C6"/>
    <w:rsid w:val="00BB61B9"/>
    <w:rsid w:val="00BB6E28"/>
    <w:rsid w:val="00BB7A08"/>
    <w:rsid w:val="00BC1240"/>
    <w:rsid w:val="00BC1A2C"/>
    <w:rsid w:val="00BC26F2"/>
    <w:rsid w:val="00BC2764"/>
    <w:rsid w:val="00BC3405"/>
    <w:rsid w:val="00BC471C"/>
    <w:rsid w:val="00BC56B4"/>
    <w:rsid w:val="00BC5745"/>
    <w:rsid w:val="00BC59B6"/>
    <w:rsid w:val="00BC7D40"/>
    <w:rsid w:val="00BD2130"/>
    <w:rsid w:val="00BD3070"/>
    <w:rsid w:val="00BD4555"/>
    <w:rsid w:val="00BD5EDE"/>
    <w:rsid w:val="00BD67A9"/>
    <w:rsid w:val="00BD75FA"/>
    <w:rsid w:val="00BE20A5"/>
    <w:rsid w:val="00BE28A7"/>
    <w:rsid w:val="00BE406D"/>
    <w:rsid w:val="00BE45C7"/>
    <w:rsid w:val="00BE5451"/>
    <w:rsid w:val="00BE635F"/>
    <w:rsid w:val="00BE63EE"/>
    <w:rsid w:val="00BE7283"/>
    <w:rsid w:val="00BE7F6B"/>
    <w:rsid w:val="00BF0301"/>
    <w:rsid w:val="00BF197D"/>
    <w:rsid w:val="00BF1BC2"/>
    <w:rsid w:val="00BF367A"/>
    <w:rsid w:val="00BF3961"/>
    <w:rsid w:val="00BF4670"/>
    <w:rsid w:val="00BF48B0"/>
    <w:rsid w:val="00BF5765"/>
    <w:rsid w:val="00BF5791"/>
    <w:rsid w:val="00BF5F3F"/>
    <w:rsid w:val="00BF6CC3"/>
    <w:rsid w:val="00BF7213"/>
    <w:rsid w:val="00BF732B"/>
    <w:rsid w:val="00BF7F31"/>
    <w:rsid w:val="00C003BC"/>
    <w:rsid w:val="00C01C19"/>
    <w:rsid w:val="00C0301F"/>
    <w:rsid w:val="00C03335"/>
    <w:rsid w:val="00C04746"/>
    <w:rsid w:val="00C0498E"/>
    <w:rsid w:val="00C04A2E"/>
    <w:rsid w:val="00C052EF"/>
    <w:rsid w:val="00C06647"/>
    <w:rsid w:val="00C06693"/>
    <w:rsid w:val="00C07129"/>
    <w:rsid w:val="00C0753E"/>
    <w:rsid w:val="00C079EB"/>
    <w:rsid w:val="00C10D98"/>
    <w:rsid w:val="00C1159B"/>
    <w:rsid w:val="00C11BC4"/>
    <w:rsid w:val="00C14565"/>
    <w:rsid w:val="00C148C2"/>
    <w:rsid w:val="00C16C30"/>
    <w:rsid w:val="00C17A06"/>
    <w:rsid w:val="00C219DE"/>
    <w:rsid w:val="00C21A94"/>
    <w:rsid w:val="00C2241F"/>
    <w:rsid w:val="00C22A14"/>
    <w:rsid w:val="00C240A4"/>
    <w:rsid w:val="00C24A59"/>
    <w:rsid w:val="00C254CC"/>
    <w:rsid w:val="00C2758C"/>
    <w:rsid w:val="00C275F4"/>
    <w:rsid w:val="00C300B1"/>
    <w:rsid w:val="00C3139E"/>
    <w:rsid w:val="00C34FCE"/>
    <w:rsid w:val="00C35C14"/>
    <w:rsid w:val="00C35DA8"/>
    <w:rsid w:val="00C362CF"/>
    <w:rsid w:val="00C374BD"/>
    <w:rsid w:val="00C37969"/>
    <w:rsid w:val="00C4095F"/>
    <w:rsid w:val="00C40A9D"/>
    <w:rsid w:val="00C440DC"/>
    <w:rsid w:val="00C44A46"/>
    <w:rsid w:val="00C451EF"/>
    <w:rsid w:val="00C454E8"/>
    <w:rsid w:val="00C47D67"/>
    <w:rsid w:val="00C501A6"/>
    <w:rsid w:val="00C50E8C"/>
    <w:rsid w:val="00C519B9"/>
    <w:rsid w:val="00C52E70"/>
    <w:rsid w:val="00C53ED0"/>
    <w:rsid w:val="00C545AE"/>
    <w:rsid w:val="00C54D0F"/>
    <w:rsid w:val="00C552A6"/>
    <w:rsid w:val="00C56261"/>
    <w:rsid w:val="00C56B66"/>
    <w:rsid w:val="00C56EC6"/>
    <w:rsid w:val="00C5761F"/>
    <w:rsid w:val="00C6125E"/>
    <w:rsid w:val="00C62C2D"/>
    <w:rsid w:val="00C64443"/>
    <w:rsid w:val="00C64764"/>
    <w:rsid w:val="00C67705"/>
    <w:rsid w:val="00C678EA"/>
    <w:rsid w:val="00C7319C"/>
    <w:rsid w:val="00C757C6"/>
    <w:rsid w:val="00C76652"/>
    <w:rsid w:val="00C7781B"/>
    <w:rsid w:val="00C77FB1"/>
    <w:rsid w:val="00C80520"/>
    <w:rsid w:val="00C8187D"/>
    <w:rsid w:val="00C82729"/>
    <w:rsid w:val="00C82C26"/>
    <w:rsid w:val="00C869DD"/>
    <w:rsid w:val="00C86AF9"/>
    <w:rsid w:val="00C87006"/>
    <w:rsid w:val="00C902D8"/>
    <w:rsid w:val="00C907B9"/>
    <w:rsid w:val="00C9119E"/>
    <w:rsid w:val="00C93D00"/>
    <w:rsid w:val="00C97047"/>
    <w:rsid w:val="00CA13CA"/>
    <w:rsid w:val="00CA1CCC"/>
    <w:rsid w:val="00CA33D1"/>
    <w:rsid w:val="00CA52ED"/>
    <w:rsid w:val="00CA7A35"/>
    <w:rsid w:val="00CB0AEB"/>
    <w:rsid w:val="00CB4A6A"/>
    <w:rsid w:val="00CB4AA0"/>
    <w:rsid w:val="00CB5338"/>
    <w:rsid w:val="00CB5DA1"/>
    <w:rsid w:val="00CC0096"/>
    <w:rsid w:val="00CC19AB"/>
    <w:rsid w:val="00CC2AA3"/>
    <w:rsid w:val="00CC335A"/>
    <w:rsid w:val="00CC3B71"/>
    <w:rsid w:val="00CC49FD"/>
    <w:rsid w:val="00CC4A07"/>
    <w:rsid w:val="00CC4F1E"/>
    <w:rsid w:val="00CC5DC1"/>
    <w:rsid w:val="00CD05C7"/>
    <w:rsid w:val="00CD0FC9"/>
    <w:rsid w:val="00CD2394"/>
    <w:rsid w:val="00CD2B3E"/>
    <w:rsid w:val="00CD36BB"/>
    <w:rsid w:val="00CD4B85"/>
    <w:rsid w:val="00CE0B6C"/>
    <w:rsid w:val="00CE0E11"/>
    <w:rsid w:val="00CE1B0B"/>
    <w:rsid w:val="00CE25D0"/>
    <w:rsid w:val="00CE2ED4"/>
    <w:rsid w:val="00CE3E2D"/>
    <w:rsid w:val="00CE68F0"/>
    <w:rsid w:val="00CF0A92"/>
    <w:rsid w:val="00CF0AD7"/>
    <w:rsid w:val="00CF287A"/>
    <w:rsid w:val="00CF3940"/>
    <w:rsid w:val="00CF414A"/>
    <w:rsid w:val="00CF5C3C"/>
    <w:rsid w:val="00CF5EB6"/>
    <w:rsid w:val="00CF6645"/>
    <w:rsid w:val="00D020E9"/>
    <w:rsid w:val="00D02678"/>
    <w:rsid w:val="00D02B0A"/>
    <w:rsid w:val="00D0428D"/>
    <w:rsid w:val="00D06E4C"/>
    <w:rsid w:val="00D079E8"/>
    <w:rsid w:val="00D10AEC"/>
    <w:rsid w:val="00D12FAD"/>
    <w:rsid w:val="00D13BC1"/>
    <w:rsid w:val="00D14A20"/>
    <w:rsid w:val="00D17747"/>
    <w:rsid w:val="00D20742"/>
    <w:rsid w:val="00D22586"/>
    <w:rsid w:val="00D22ADE"/>
    <w:rsid w:val="00D23241"/>
    <w:rsid w:val="00D24163"/>
    <w:rsid w:val="00D24BA8"/>
    <w:rsid w:val="00D25146"/>
    <w:rsid w:val="00D25148"/>
    <w:rsid w:val="00D2557F"/>
    <w:rsid w:val="00D31F6F"/>
    <w:rsid w:val="00D32A91"/>
    <w:rsid w:val="00D32ED1"/>
    <w:rsid w:val="00D35761"/>
    <w:rsid w:val="00D43184"/>
    <w:rsid w:val="00D4451F"/>
    <w:rsid w:val="00D4594B"/>
    <w:rsid w:val="00D466DB"/>
    <w:rsid w:val="00D47086"/>
    <w:rsid w:val="00D47F70"/>
    <w:rsid w:val="00D5159D"/>
    <w:rsid w:val="00D52BFC"/>
    <w:rsid w:val="00D549A3"/>
    <w:rsid w:val="00D54FAF"/>
    <w:rsid w:val="00D563C9"/>
    <w:rsid w:val="00D56652"/>
    <w:rsid w:val="00D56A2C"/>
    <w:rsid w:val="00D602C7"/>
    <w:rsid w:val="00D625A6"/>
    <w:rsid w:val="00D66979"/>
    <w:rsid w:val="00D66B45"/>
    <w:rsid w:val="00D67D23"/>
    <w:rsid w:val="00D70774"/>
    <w:rsid w:val="00D70872"/>
    <w:rsid w:val="00D74862"/>
    <w:rsid w:val="00D767EB"/>
    <w:rsid w:val="00D76E51"/>
    <w:rsid w:val="00D77156"/>
    <w:rsid w:val="00D81979"/>
    <w:rsid w:val="00D81AF6"/>
    <w:rsid w:val="00D822A0"/>
    <w:rsid w:val="00D85165"/>
    <w:rsid w:val="00D90696"/>
    <w:rsid w:val="00D912E9"/>
    <w:rsid w:val="00D91AC0"/>
    <w:rsid w:val="00D9469A"/>
    <w:rsid w:val="00D97EF3"/>
    <w:rsid w:val="00DA0157"/>
    <w:rsid w:val="00DA053C"/>
    <w:rsid w:val="00DA19ED"/>
    <w:rsid w:val="00DA21E7"/>
    <w:rsid w:val="00DA3521"/>
    <w:rsid w:val="00DA4C23"/>
    <w:rsid w:val="00DA68DB"/>
    <w:rsid w:val="00DA7476"/>
    <w:rsid w:val="00DB0C85"/>
    <w:rsid w:val="00DB0C98"/>
    <w:rsid w:val="00DB0E3B"/>
    <w:rsid w:val="00DB187A"/>
    <w:rsid w:val="00DB28A3"/>
    <w:rsid w:val="00DB2C06"/>
    <w:rsid w:val="00DB2E56"/>
    <w:rsid w:val="00DB3FCE"/>
    <w:rsid w:val="00DB523F"/>
    <w:rsid w:val="00DB5AF9"/>
    <w:rsid w:val="00DB6162"/>
    <w:rsid w:val="00DB7084"/>
    <w:rsid w:val="00DB70CE"/>
    <w:rsid w:val="00DB7233"/>
    <w:rsid w:val="00DC0FDD"/>
    <w:rsid w:val="00DC1F6E"/>
    <w:rsid w:val="00DC1FB4"/>
    <w:rsid w:val="00DC29DC"/>
    <w:rsid w:val="00DC3712"/>
    <w:rsid w:val="00DC42FD"/>
    <w:rsid w:val="00DC4691"/>
    <w:rsid w:val="00DC4B99"/>
    <w:rsid w:val="00DC525A"/>
    <w:rsid w:val="00DC62A2"/>
    <w:rsid w:val="00DC6E7A"/>
    <w:rsid w:val="00DC75CA"/>
    <w:rsid w:val="00DC7C1A"/>
    <w:rsid w:val="00DD47F5"/>
    <w:rsid w:val="00DD5197"/>
    <w:rsid w:val="00DD53B7"/>
    <w:rsid w:val="00DD69D4"/>
    <w:rsid w:val="00DD7F4D"/>
    <w:rsid w:val="00DE1404"/>
    <w:rsid w:val="00DE1D5C"/>
    <w:rsid w:val="00DE2287"/>
    <w:rsid w:val="00DE24C0"/>
    <w:rsid w:val="00DE2DBE"/>
    <w:rsid w:val="00DE3866"/>
    <w:rsid w:val="00DE3C9F"/>
    <w:rsid w:val="00DE5789"/>
    <w:rsid w:val="00DE6687"/>
    <w:rsid w:val="00DE711F"/>
    <w:rsid w:val="00DE75D2"/>
    <w:rsid w:val="00DE79D4"/>
    <w:rsid w:val="00DE7D43"/>
    <w:rsid w:val="00DF054A"/>
    <w:rsid w:val="00DF194F"/>
    <w:rsid w:val="00DF4CFA"/>
    <w:rsid w:val="00DF5E12"/>
    <w:rsid w:val="00DF638D"/>
    <w:rsid w:val="00DF6FE1"/>
    <w:rsid w:val="00DF70BD"/>
    <w:rsid w:val="00DF7B9D"/>
    <w:rsid w:val="00DF7E70"/>
    <w:rsid w:val="00E008DA"/>
    <w:rsid w:val="00E0272D"/>
    <w:rsid w:val="00E03A85"/>
    <w:rsid w:val="00E03F95"/>
    <w:rsid w:val="00E0565A"/>
    <w:rsid w:val="00E057A0"/>
    <w:rsid w:val="00E05E4F"/>
    <w:rsid w:val="00E06B5F"/>
    <w:rsid w:val="00E11005"/>
    <w:rsid w:val="00E122C8"/>
    <w:rsid w:val="00E161B3"/>
    <w:rsid w:val="00E170CE"/>
    <w:rsid w:val="00E17B63"/>
    <w:rsid w:val="00E20441"/>
    <w:rsid w:val="00E205FC"/>
    <w:rsid w:val="00E2070C"/>
    <w:rsid w:val="00E221B9"/>
    <w:rsid w:val="00E2285B"/>
    <w:rsid w:val="00E25360"/>
    <w:rsid w:val="00E257DB"/>
    <w:rsid w:val="00E26A78"/>
    <w:rsid w:val="00E30748"/>
    <w:rsid w:val="00E31E54"/>
    <w:rsid w:val="00E323B2"/>
    <w:rsid w:val="00E326DE"/>
    <w:rsid w:val="00E3306D"/>
    <w:rsid w:val="00E34563"/>
    <w:rsid w:val="00E34BBA"/>
    <w:rsid w:val="00E352D5"/>
    <w:rsid w:val="00E36584"/>
    <w:rsid w:val="00E36912"/>
    <w:rsid w:val="00E36D44"/>
    <w:rsid w:val="00E36F11"/>
    <w:rsid w:val="00E37FB2"/>
    <w:rsid w:val="00E40D5C"/>
    <w:rsid w:val="00E417EE"/>
    <w:rsid w:val="00E41AF4"/>
    <w:rsid w:val="00E4235B"/>
    <w:rsid w:val="00E42D2B"/>
    <w:rsid w:val="00E43BA1"/>
    <w:rsid w:val="00E46444"/>
    <w:rsid w:val="00E50C78"/>
    <w:rsid w:val="00E51804"/>
    <w:rsid w:val="00E527BE"/>
    <w:rsid w:val="00E530BC"/>
    <w:rsid w:val="00E535CB"/>
    <w:rsid w:val="00E555FE"/>
    <w:rsid w:val="00E560A8"/>
    <w:rsid w:val="00E60D28"/>
    <w:rsid w:val="00E60FA5"/>
    <w:rsid w:val="00E634A1"/>
    <w:rsid w:val="00E638E7"/>
    <w:rsid w:val="00E64CF3"/>
    <w:rsid w:val="00E64CFF"/>
    <w:rsid w:val="00E64FA7"/>
    <w:rsid w:val="00E67541"/>
    <w:rsid w:val="00E67874"/>
    <w:rsid w:val="00E67F46"/>
    <w:rsid w:val="00E71748"/>
    <w:rsid w:val="00E71EE7"/>
    <w:rsid w:val="00E731B8"/>
    <w:rsid w:val="00E733A8"/>
    <w:rsid w:val="00E73404"/>
    <w:rsid w:val="00E73636"/>
    <w:rsid w:val="00E741E5"/>
    <w:rsid w:val="00E746C8"/>
    <w:rsid w:val="00E753C5"/>
    <w:rsid w:val="00E75513"/>
    <w:rsid w:val="00E804B9"/>
    <w:rsid w:val="00E80AC3"/>
    <w:rsid w:val="00E80B21"/>
    <w:rsid w:val="00E811A4"/>
    <w:rsid w:val="00E81F69"/>
    <w:rsid w:val="00E820E6"/>
    <w:rsid w:val="00E846E4"/>
    <w:rsid w:val="00E85680"/>
    <w:rsid w:val="00E8753E"/>
    <w:rsid w:val="00E9054C"/>
    <w:rsid w:val="00E90C37"/>
    <w:rsid w:val="00E91055"/>
    <w:rsid w:val="00E914EF"/>
    <w:rsid w:val="00E927B5"/>
    <w:rsid w:val="00E92A75"/>
    <w:rsid w:val="00E93967"/>
    <w:rsid w:val="00E94BE8"/>
    <w:rsid w:val="00E95CE6"/>
    <w:rsid w:val="00E96685"/>
    <w:rsid w:val="00E96EBF"/>
    <w:rsid w:val="00E972CF"/>
    <w:rsid w:val="00E97642"/>
    <w:rsid w:val="00E97DDB"/>
    <w:rsid w:val="00EA0E88"/>
    <w:rsid w:val="00EA1559"/>
    <w:rsid w:val="00EA170A"/>
    <w:rsid w:val="00EA1DF5"/>
    <w:rsid w:val="00EA2568"/>
    <w:rsid w:val="00EA25EB"/>
    <w:rsid w:val="00EA3652"/>
    <w:rsid w:val="00EB10D3"/>
    <w:rsid w:val="00EB1375"/>
    <w:rsid w:val="00EB1531"/>
    <w:rsid w:val="00EB2D91"/>
    <w:rsid w:val="00EB2DED"/>
    <w:rsid w:val="00EB316E"/>
    <w:rsid w:val="00EB3872"/>
    <w:rsid w:val="00EB3AE5"/>
    <w:rsid w:val="00EB5611"/>
    <w:rsid w:val="00EB5BA1"/>
    <w:rsid w:val="00EB744D"/>
    <w:rsid w:val="00EB77B6"/>
    <w:rsid w:val="00EC01CC"/>
    <w:rsid w:val="00EC1024"/>
    <w:rsid w:val="00EC247A"/>
    <w:rsid w:val="00EC3570"/>
    <w:rsid w:val="00EC3C0A"/>
    <w:rsid w:val="00EC5BED"/>
    <w:rsid w:val="00EC5D43"/>
    <w:rsid w:val="00EC6B0F"/>
    <w:rsid w:val="00EC7799"/>
    <w:rsid w:val="00EC7C7C"/>
    <w:rsid w:val="00ED02B5"/>
    <w:rsid w:val="00ED08E1"/>
    <w:rsid w:val="00ED10B9"/>
    <w:rsid w:val="00ED1D04"/>
    <w:rsid w:val="00ED3466"/>
    <w:rsid w:val="00ED5A69"/>
    <w:rsid w:val="00ED5C39"/>
    <w:rsid w:val="00ED6EDF"/>
    <w:rsid w:val="00ED7B9E"/>
    <w:rsid w:val="00EE0C0F"/>
    <w:rsid w:val="00EE2026"/>
    <w:rsid w:val="00EE3FBF"/>
    <w:rsid w:val="00EE6D38"/>
    <w:rsid w:val="00EF0354"/>
    <w:rsid w:val="00EF07E1"/>
    <w:rsid w:val="00EF2638"/>
    <w:rsid w:val="00EF4074"/>
    <w:rsid w:val="00EF426C"/>
    <w:rsid w:val="00EF4944"/>
    <w:rsid w:val="00EF4E1F"/>
    <w:rsid w:val="00EF580E"/>
    <w:rsid w:val="00EF59E7"/>
    <w:rsid w:val="00EF6B52"/>
    <w:rsid w:val="00EF6E88"/>
    <w:rsid w:val="00F00EFB"/>
    <w:rsid w:val="00F01543"/>
    <w:rsid w:val="00F0361B"/>
    <w:rsid w:val="00F040C1"/>
    <w:rsid w:val="00F07155"/>
    <w:rsid w:val="00F07188"/>
    <w:rsid w:val="00F07533"/>
    <w:rsid w:val="00F10DB7"/>
    <w:rsid w:val="00F12A63"/>
    <w:rsid w:val="00F12A69"/>
    <w:rsid w:val="00F12BFD"/>
    <w:rsid w:val="00F136C9"/>
    <w:rsid w:val="00F13793"/>
    <w:rsid w:val="00F165A7"/>
    <w:rsid w:val="00F17288"/>
    <w:rsid w:val="00F17A8C"/>
    <w:rsid w:val="00F17BEF"/>
    <w:rsid w:val="00F21A78"/>
    <w:rsid w:val="00F222E6"/>
    <w:rsid w:val="00F23A32"/>
    <w:rsid w:val="00F2421A"/>
    <w:rsid w:val="00F26EBB"/>
    <w:rsid w:val="00F3029B"/>
    <w:rsid w:val="00F31CAD"/>
    <w:rsid w:val="00F32091"/>
    <w:rsid w:val="00F33723"/>
    <w:rsid w:val="00F33B5C"/>
    <w:rsid w:val="00F34646"/>
    <w:rsid w:val="00F34A8B"/>
    <w:rsid w:val="00F35D64"/>
    <w:rsid w:val="00F3729F"/>
    <w:rsid w:val="00F37381"/>
    <w:rsid w:val="00F4322C"/>
    <w:rsid w:val="00F43480"/>
    <w:rsid w:val="00F454A6"/>
    <w:rsid w:val="00F4583C"/>
    <w:rsid w:val="00F45A70"/>
    <w:rsid w:val="00F45AEE"/>
    <w:rsid w:val="00F45C65"/>
    <w:rsid w:val="00F478D3"/>
    <w:rsid w:val="00F50424"/>
    <w:rsid w:val="00F5094B"/>
    <w:rsid w:val="00F50BB4"/>
    <w:rsid w:val="00F50CE7"/>
    <w:rsid w:val="00F51456"/>
    <w:rsid w:val="00F51A19"/>
    <w:rsid w:val="00F545BC"/>
    <w:rsid w:val="00F553BD"/>
    <w:rsid w:val="00F57E51"/>
    <w:rsid w:val="00F60325"/>
    <w:rsid w:val="00F633D3"/>
    <w:rsid w:val="00F645F6"/>
    <w:rsid w:val="00F64F81"/>
    <w:rsid w:val="00F6503A"/>
    <w:rsid w:val="00F66042"/>
    <w:rsid w:val="00F6676C"/>
    <w:rsid w:val="00F7031B"/>
    <w:rsid w:val="00F709D3"/>
    <w:rsid w:val="00F70F35"/>
    <w:rsid w:val="00F71E9D"/>
    <w:rsid w:val="00F738E7"/>
    <w:rsid w:val="00F73903"/>
    <w:rsid w:val="00F73C77"/>
    <w:rsid w:val="00F75D27"/>
    <w:rsid w:val="00F76D9D"/>
    <w:rsid w:val="00F81128"/>
    <w:rsid w:val="00F81950"/>
    <w:rsid w:val="00F82D08"/>
    <w:rsid w:val="00F851AF"/>
    <w:rsid w:val="00F860BA"/>
    <w:rsid w:val="00F8788F"/>
    <w:rsid w:val="00F91E60"/>
    <w:rsid w:val="00F92834"/>
    <w:rsid w:val="00F92886"/>
    <w:rsid w:val="00F94CB3"/>
    <w:rsid w:val="00F95020"/>
    <w:rsid w:val="00F95126"/>
    <w:rsid w:val="00F95151"/>
    <w:rsid w:val="00F96458"/>
    <w:rsid w:val="00F9699C"/>
    <w:rsid w:val="00F96D0F"/>
    <w:rsid w:val="00F96EB6"/>
    <w:rsid w:val="00F97FC1"/>
    <w:rsid w:val="00FA0BE4"/>
    <w:rsid w:val="00FA165D"/>
    <w:rsid w:val="00FA1859"/>
    <w:rsid w:val="00FA1FD9"/>
    <w:rsid w:val="00FA286E"/>
    <w:rsid w:val="00FA34B3"/>
    <w:rsid w:val="00FA413E"/>
    <w:rsid w:val="00FA57C8"/>
    <w:rsid w:val="00FA6C08"/>
    <w:rsid w:val="00FA7153"/>
    <w:rsid w:val="00FA787B"/>
    <w:rsid w:val="00FB07AE"/>
    <w:rsid w:val="00FB0853"/>
    <w:rsid w:val="00FB0C4C"/>
    <w:rsid w:val="00FB3DDC"/>
    <w:rsid w:val="00FB45FD"/>
    <w:rsid w:val="00FB4866"/>
    <w:rsid w:val="00FB5C95"/>
    <w:rsid w:val="00FB5D5B"/>
    <w:rsid w:val="00FB63D0"/>
    <w:rsid w:val="00FC12FF"/>
    <w:rsid w:val="00FC1E1D"/>
    <w:rsid w:val="00FC1F7B"/>
    <w:rsid w:val="00FC2178"/>
    <w:rsid w:val="00FC2279"/>
    <w:rsid w:val="00FC3B45"/>
    <w:rsid w:val="00FC3FC4"/>
    <w:rsid w:val="00FC4BD3"/>
    <w:rsid w:val="00FC51DA"/>
    <w:rsid w:val="00FC7957"/>
    <w:rsid w:val="00FC7959"/>
    <w:rsid w:val="00FC7BA2"/>
    <w:rsid w:val="00FD0CDF"/>
    <w:rsid w:val="00FD2679"/>
    <w:rsid w:val="00FD2A58"/>
    <w:rsid w:val="00FD35C0"/>
    <w:rsid w:val="00FD470F"/>
    <w:rsid w:val="00FD4C1C"/>
    <w:rsid w:val="00FD5C95"/>
    <w:rsid w:val="00FD6D27"/>
    <w:rsid w:val="00FD7C2E"/>
    <w:rsid w:val="00FE1B41"/>
    <w:rsid w:val="00FE2576"/>
    <w:rsid w:val="00FE3083"/>
    <w:rsid w:val="00FE63D1"/>
    <w:rsid w:val="00FE6521"/>
    <w:rsid w:val="00FE71CB"/>
    <w:rsid w:val="00FE7413"/>
    <w:rsid w:val="00FE7474"/>
    <w:rsid w:val="00FE7BCE"/>
    <w:rsid w:val="00FF0742"/>
    <w:rsid w:val="00FF0983"/>
    <w:rsid w:val="00FF20AD"/>
    <w:rsid w:val="00FF2C5D"/>
    <w:rsid w:val="00FF3609"/>
    <w:rsid w:val="00FF3874"/>
    <w:rsid w:val="00FF4EC2"/>
    <w:rsid w:val="00FF5A31"/>
    <w:rsid w:val="00FF5DAE"/>
    <w:rsid w:val="00FF6049"/>
    <w:rsid w:val="00FF74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1108"/>
  <w15:chartTrackingRefBased/>
  <w15:docId w15:val="{295849E1-1E28-4AE4-816A-C61D6A60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535762"/>
    <w:pPr>
      <w:tabs>
        <w:tab w:val="left" w:pos="360"/>
        <w:tab w:val="left" w:pos="720"/>
        <w:tab w:val="left" w:pos="1080"/>
        <w:tab w:val="left" w:pos="1440"/>
        <w:tab w:val="left" w:pos="1800"/>
        <w:tab w:val="left" w:pos="2160"/>
        <w:tab w:val="left" w:pos="2520"/>
        <w:tab w:val="left" w:pos="2880"/>
      </w:tabs>
    </w:pPr>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Normal"/>
    <w:link w:val="Heading3Char"/>
    <w:unhideWhenUsed/>
    <w:qFormat/>
    <w:rsid w:val="007E2453"/>
    <w:pPr>
      <w:keepNext/>
      <w:spacing w:before="240" w:after="12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character" w:customStyle="1" w:styleId="Heading3Char">
    <w:name w:val="Heading 3 Char"/>
    <w:aliases w:val="H3-Exercise Char"/>
    <w:basedOn w:val="DefaultParagraphFont"/>
    <w:link w:val="Heading3"/>
    <w:rsid w:val="007E2453"/>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Normal"/>
    <w:next w:val="Normal"/>
    <w:link w:val="LabTitleChar"/>
    <w:qFormat/>
    <w:rsid w:val="000209F4"/>
    <w:pPr>
      <w:keepNext/>
      <w:spacing w:after="120"/>
    </w:pPr>
    <w:rPr>
      <w:rFonts w:ascii="Arial Black" w:hAnsi="Arial Black"/>
      <w:noProof/>
      <w:color w:val="2E74B5" w:themeColor="accent1" w:themeShade="BF"/>
    </w:rPr>
  </w:style>
  <w:style w:type="character" w:customStyle="1" w:styleId="LabTitleChar">
    <w:name w:val="Lab Title Char"/>
    <w:basedOn w:val="DefaultParagraphFont"/>
    <w:link w:val="LabTitle"/>
    <w:rsid w:val="000209F4"/>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B665F9"/>
    <w:pPr>
      <w:spacing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NS,Code-Emp,NoShade,Code-NoSahe"/>
    <w:uiPriority w:val="20"/>
    <w:qFormat/>
    <w:rsid w:val="0015469B"/>
    <w:rPr>
      <w:rFonts w:ascii="Consolas" w:hAnsi="Consolas"/>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rsid w:val="000E46A8"/>
    <w:rPr>
      <w:vertAlign w:val="superscript"/>
    </w:rPr>
  </w:style>
  <w:style w:type="paragraph" w:styleId="FootnoteText">
    <w:name w:val="footnote text"/>
    <w:basedOn w:val="FootnoteBase"/>
    <w:link w:val="FootnoteTextChar"/>
    <w:rsid w:val="007C4C5B"/>
    <w:pPr>
      <w:spacing w:line="240" w:lineRule="auto"/>
      <w:ind w:left="0"/>
    </w:pPr>
    <w:rPr>
      <w:rFonts w:asciiTheme="minorHAnsi" w:hAnsiTheme="minorHAnsi"/>
      <w:sz w:val="20"/>
    </w:rPr>
  </w:style>
  <w:style w:type="character" w:customStyle="1" w:styleId="FootnoteTextChar">
    <w:name w:val="Footnote Text Char"/>
    <w:basedOn w:val="DefaultParagraphFont"/>
    <w:link w:val="FootnoteText"/>
    <w:rsid w:val="007C4C5B"/>
    <w:rPr>
      <w:rFonts w:eastAsia="SimSun" w:cs="Times New Roman"/>
      <w:spacing w:val="-5"/>
      <w:sz w:val="20"/>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100"/>
    </w:pPr>
    <w:rPr>
      <w:sz w:val="18"/>
      <w:szCs w:val="21"/>
    </w:rPr>
  </w:style>
  <w:style w:type="paragraph" w:styleId="TOC7">
    <w:name w:val="toc 7"/>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320"/>
    </w:pPr>
    <w:rPr>
      <w:sz w:val="18"/>
      <w:szCs w:val="21"/>
    </w:rPr>
  </w:style>
  <w:style w:type="paragraph" w:styleId="TOC8">
    <w:name w:val="toc 8"/>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540"/>
    </w:pPr>
    <w:rPr>
      <w:sz w:val="18"/>
      <w:szCs w:val="21"/>
    </w:rPr>
  </w:style>
  <w:style w:type="paragraph" w:styleId="TOC9">
    <w:name w:val="toc 9"/>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link w:val="NoSpacingChar"/>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style>
  <w:style w:type="numbering" w:customStyle="1" w:styleId="List1">
    <w:name w:val="List 1"/>
    <w:basedOn w:val="NoList"/>
    <w:rsid w:val="000C3F1D"/>
  </w:style>
  <w:style w:type="paragraph" w:customStyle="1" w:styleId="Code-B">
    <w:name w:val="Code-B"/>
    <w:basedOn w:val="Code"/>
    <w:link w:val="Code-BChar"/>
    <w:qFormat/>
    <w:rsid w:val="000A0835"/>
    <w:rPr>
      <w:rFonts w:cstheme="minorBidi"/>
      <w:b/>
    </w:rPr>
  </w:style>
  <w:style w:type="character" w:customStyle="1" w:styleId="Code-BChar">
    <w:name w:val="Code-B Char"/>
    <w:basedOn w:val="DefaultParagraphFont"/>
    <w:link w:val="Code-B"/>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7233"/>
  </w:style>
  <w:style w:type="table" w:customStyle="1" w:styleId="TableGrid2">
    <w:name w:val="Table Grid2"/>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next w:val="GridTable5Dark-Accent5"/>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next w:val="ListTable3-Accent5"/>
    <w:uiPriority w:val="48"/>
    <w:rsid w:val="0063723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1">
    <w:name w:val="Grid Table 3 - Accent 51"/>
    <w:basedOn w:val="TableNormal"/>
    <w:next w:val="GridTable3-Accent5"/>
    <w:uiPriority w:val="48"/>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1">
    <w:name w:val="Grid Table 4 - Accent 11"/>
    <w:basedOn w:val="TableNormal"/>
    <w:next w:val="Grid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next w:val="GridTable1Light-Accent1"/>
    <w:uiPriority w:val="46"/>
    <w:rsid w:val="0063723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63723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3-Accent11">
    <w:name w:val="Grid Table 3 - Accent 11"/>
    <w:basedOn w:val="TableNormal"/>
    <w:next w:val="GridTable3-Accent1"/>
    <w:uiPriority w:val="48"/>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1">
    <w:name w:val="List Table 4 - Accent 11"/>
    <w:basedOn w:val="TableNormal"/>
    <w:next w:val="List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next w:val="ListTable4-Accent5"/>
    <w:uiPriority w:val="49"/>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1">
    <w:name w:val="No List11"/>
    <w:next w:val="NoList"/>
    <w:semiHidden/>
    <w:rsid w:val="00637233"/>
  </w:style>
  <w:style w:type="table" w:customStyle="1" w:styleId="ListTable6Colorful-Accent11">
    <w:name w:val="List Table 6 Colorful - Accent 11"/>
    <w:basedOn w:val="TableNormal"/>
    <w:next w:val="ListTable6Colorful-Accent1"/>
    <w:uiPriority w:val="51"/>
    <w:rsid w:val="0063723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
    <w:name w:val="Code-NoS"/>
    <w:basedOn w:val="NoSpacing"/>
    <w:link w:val="Code-NoSChar"/>
    <w:qFormat/>
    <w:rsid w:val="00BC471C"/>
    <w:rPr>
      <w:rFonts w:ascii="Consolas" w:hAnsi="Consolas"/>
    </w:rPr>
  </w:style>
  <w:style w:type="paragraph" w:customStyle="1" w:styleId="Code-NoSB">
    <w:name w:val="Code-NoSB"/>
    <w:basedOn w:val="NoSpacing"/>
    <w:link w:val="Code-NoSBChar"/>
    <w:qFormat/>
    <w:rsid w:val="00BC471C"/>
    <w:rPr>
      <w:rFonts w:ascii="Consolas" w:hAnsi="Consolas"/>
      <w:b/>
    </w:rPr>
  </w:style>
  <w:style w:type="character" w:customStyle="1" w:styleId="UnresolvedMention2">
    <w:name w:val="Unresolved Mention2"/>
    <w:basedOn w:val="DefaultParagraphFont"/>
    <w:uiPriority w:val="99"/>
    <w:semiHidden/>
    <w:unhideWhenUsed/>
    <w:rsid w:val="00637233"/>
    <w:rPr>
      <w:color w:val="605E5C"/>
      <w:shd w:val="clear" w:color="auto" w:fill="E1DFDD"/>
    </w:rPr>
  </w:style>
  <w:style w:type="paragraph" w:customStyle="1" w:styleId="Body0">
    <w:name w:val="Body"/>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TableStyle2">
    <w:name w:val="Table Style 2"/>
    <w:rsid w:val="0063723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637233"/>
    <w:rPr>
      <w:rFonts w:ascii="Courier New" w:eastAsia="Times New Roman" w:hAnsi="Courier New" w:cs="Courier New"/>
      <w:sz w:val="20"/>
      <w:szCs w:val="20"/>
    </w:rPr>
  </w:style>
  <w:style w:type="numbering" w:customStyle="1" w:styleId="List21">
    <w:name w:val="List 21"/>
    <w:basedOn w:val="NoList"/>
    <w:rsid w:val="00637233"/>
    <w:pPr>
      <w:numPr>
        <w:numId w:val="10"/>
      </w:numPr>
    </w:pPr>
  </w:style>
  <w:style w:type="paragraph" w:customStyle="1" w:styleId="Heading">
    <w:name w:val="Heading"/>
    <w:next w:val="Body0"/>
    <w:rsid w:val="00637233"/>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1">
    <w:name w:val="Table Grid1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
    <w:name w:val="List 31"/>
    <w:basedOn w:val="NoList"/>
    <w:rsid w:val="00637233"/>
    <w:pPr>
      <w:numPr>
        <w:numId w:val="11"/>
      </w:numPr>
    </w:pPr>
  </w:style>
  <w:style w:type="table" w:styleId="GridTable1Light">
    <w:name w:val="Grid Table 1 Light"/>
    <w:basedOn w:val="TableNormal"/>
    <w:uiPriority w:val="46"/>
    <w:rsid w:val="006372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C471C"/>
    <w:rPr>
      <w:rFonts w:cstheme="minorHAnsi"/>
    </w:rPr>
  </w:style>
  <w:style w:type="character" w:customStyle="1" w:styleId="Code-NoSChar">
    <w:name w:val="Code-NoS Char"/>
    <w:basedOn w:val="NoSpacingChar"/>
    <w:link w:val="Code-NoS"/>
    <w:rsid w:val="00BC471C"/>
    <w:rPr>
      <w:rFonts w:ascii="Consolas" w:hAnsi="Consolas" w:cstheme="minorHAnsi"/>
    </w:rPr>
  </w:style>
  <w:style w:type="table" w:customStyle="1" w:styleId="TableGrid3">
    <w:name w:val="Table Grid3"/>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NoSBChar">
    <w:name w:val="Code-NoSB Char"/>
    <w:basedOn w:val="NoSpacingChar"/>
    <w:link w:val="Code-NoSB"/>
    <w:rsid w:val="00BC471C"/>
    <w:rPr>
      <w:rFonts w:ascii="Consolas" w:hAnsi="Consolas" w:cstheme="minorHAnsi"/>
      <w:b/>
    </w:rPr>
  </w:style>
  <w:style w:type="table" w:customStyle="1" w:styleId="TableGrid21">
    <w:name w:val="Table Grid21"/>
    <w:basedOn w:val="TableNormal"/>
    <w:next w:val="TableGrid"/>
    <w:uiPriority w:val="39"/>
    <w:rsid w:val="004E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522A9"/>
  </w:style>
  <w:style w:type="table" w:customStyle="1" w:styleId="TableGrid4">
    <w:name w:val="Table Grid4"/>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2">
    <w:name w:val="Grid Table 5 Dark - Accent 52"/>
    <w:basedOn w:val="TableNormal"/>
    <w:next w:val="GridTable5Dark-Accent5"/>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2">
    <w:name w:val="List Table 3 - Accent 52"/>
    <w:basedOn w:val="TableNormal"/>
    <w:next w:val="ListTable3-Accent5"/>
    <w:uiPriority w:val="48"/>
    <w:rsid w:val="005522A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2">
    <w:name w:val="Grid Table 3 - Accent 52"/>
    <w:basedOn w:val="TableNormal"/>
    <w:next w:val="GridTable3-Accent5"/>
    <w:uiPriority w:val="48"/>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2">
    <w:name w:val="Grid Table 4 - Accent 12"/>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2">
    <w:name w:val="Grid Table 5 Dark - Accent 12"/>
    <w:basedOn w:val="TableNormal"/>
    <w:next w:val="GridTable5Dark-Accent1"/>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2">
    <w:name w:val="Grid Table 1 Light - Accent 12"/>
    <w:basedOn w:val="TableNormal"/>
    <w:next w:val="GridTable1Light-Accent1"/>
    <w:uiPriority w:val="46"/>
    <w:rsid w:val="005522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2">
    <w:name w:val="List Table 3 - Accent 12"/>
    <w:basedOn w:val="TableNormal"/>
    <w:next w:val="ListTable3-Accent1"/>
    <w:uiPriority w:val="48"/>
    <w:rsid w:val="005522A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1">
    <w:name w:val="List 01"/>
    <w:basedOn w:val="NoList"/>
    <w:rsid w:val="005522A9"/>
    <w:pPr>
      <w:numPr>
        <w:numId w:val="2"/>
      </w:numPr>
    </w:pPr>
  </w:style>
  <w:style w:type="numbering" w:customStyle="1" w:styleId="List11">
    <w:name w:val="List 11"/>
    <w:basedOn w:val="NoList"/>
    <w:rsid w:val="005522A9"/>
    <w:pPr>
      <w:numPr>
        <w:numId w:val="3"/>
      </w:numPr>
    </w:pPr>
  </w:style>
  <w:style w:type="table" w:customStyle="1" w:styleId="GridTable3-Accent12">
    <w:name w:val="Grid Table 3 - Accent 12"/>
    <w:basedOn w:val="TableNormal"/>
    <w:next w:val="GridTable3-Accent1"/>
    <w:uiPriority w:val="48"/>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2">
    <w:name w:val="List Table 4 - Accent 12"/>
    <w:basedOn w:val="TableNormal"/>
    <w:next w:val="List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2">
    <w:name w:val="List Table 4 - Accent 52"/>
    <w:basedOn w:val="TableNormal"/>
    <w:next w:val="ListTable4-Accent5"/>
    <w:uiPriority w:val="49"/>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2">
    <w:name w:val="No List12"/>
    <w:next w:val="NoList"/>
    <w:semiHidden/>
    <w:rsid w:val="005522A9"/>
  </w:style>
  <w:style w:type="table" w:customStyle="1" w:styleId="ListTable6Colorful-Accent12">
    <w:name w:val="List Table 6 Colorful - Accent 12"/>
    <w:basedOn w:val="TableNormal"/>
    <w:next w:val="ListTable6Colorful-Accent1"/>
    <w:uiPriority w:val="51"/>
    <w:rsid w:val="005522A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211">
    <w:name w:val="List 211"/>
    <w:basedOn w:val="NoList"/>
    <w:rsid w:val="005522A9"/>
    <w:pPr>
      <w:numPr>
        <w:numId w:val="8"/>
      </w:numPr>
    </w:pPr>
  </w:style>
  <w:style w:type="table" w:customStyle="1" w:styleId="TableGrid12">
    <w:name w:val="Table Grid1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1">
    <w:name w:val="List 311"/>
    <w:basedOn w:val="NoList"/>
    <w:rsid w:val="005522A9"/>
    <w:pPr>
      <w:numPr>
        <w:numId w:val="9"/>
      </w:numPr>
    </w:pPr>
  </w:style>
  <w:style w:type="table" w:customStyle="1" w:styleId="GridTable1Light1">
    <w:name w:val="Grid Table 1 Light1"/>
    <w:basedOn w:val="TableNormal"/>
    <w:next w:val="GridTable1Light"/>
    <w:uiPriority w:val="46"/>
    <w:rsid w:val="005522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1">
    <w:name w:val="Grid Table 4 - Accent 111"/>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1">
    <w:name w:val="Table Grid31"/>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2A9"/>
    <w:rPr>
      <w:color w:val="808080"/>
    </w:rPr>
  </w:style>
  <w:style w:type="character" w:customStyle="1" w:styleId="UnresolvedMention3">
    <w:name w:val="Unresolved Mention3"/>
    <w:basedOn w:val="DefaultParagraphFont"/>
    <w:uiPriority w:val="99"/>
    <w:semiHidden/>
    <w:unhideWhenUsed/>
    <w:rsid w:val="005522A9"/>
    <w:rPr>
      <w:color w:val="605E5C"/>
      <w:shd w:val="clear" w:color="auto" w:fill="E1DFDD"/>
    </w:rPr>
  </w:style>
  <w:style w:type="character" w:styleId="SubtleEmphasis">
    <w:name w:val="Subtle Emphasis"/>
    <w:basedOn w:val="DefaultParagraphFont"/>
    <w:uiPriority w:val="19"/>
    <w:qFormat/>
    <w:rsid w:val="00E804B9"/>
    <w:rPr>
      <w:i/>
      <w:iCs/>
      <w:color w:val="404040" w:themeColor="text1" w:themeTint="BF"/>
    </w:rPr>
  </w:style>
  <w:style w:type="paragraph" w:styleId="Bibliography">
    <w:name w:val="Bibliography"/>
    <w:basedOn w:val="Normal"/>
    <w:next w:val="Normal"/>
    <w:uiPriority w:val="37"/>
    <w:semiHidden/>
    <w:unhideWhenUsed/>
    <w:rsid w:val="008525D0"/>
  </w:style>
  <w:style w:type="paragraph" w:styleId="BlockText">
    <w:name w:val="Block Text"/>
    <w:basedOn w:val="Normal"/>
    <w:uiPriority w:val="99"/>
    <w:semiHidden/>
    <w:unhideWhenUsed/>
    <w:rsid w:val="008525D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cstheme="minorBidi"/>
      <w:i/>
      <w:iCs/>
      <w:color w:val="5B9BD5" w:themeColor="accent1"/>
    </w:rPr>
  </w:style>
  <w:style w:type="paragraph" w:styleId="BodyTextFirstIndent">
    <w:name w:val="Body Text First Indent"/>
    <w:basedOn w:val="BodyText"/>
    <w:link w:val="BodyTextFirstIndentChar"/>
    <w:uiPriority w:val="99"/>
    <w:semiHidden/>
    <w:unhideWhenUsed/>
    <w:rsid w:val="008525D0"/>
    <w:pPr>
      <w:spacing w:after="160" w:line="259" w:lineRule="auto"/>
      <w:ind w:left="0" w:firstLine="360"/>
      <w:jc w:val="left"/>
    </w:pPr>
    <w:rPr>
      <w:rFonts w:asciiTheme="minorHAnsi" w:eastAsiaTheme="minorHAnsi" w:hAnsiTheme="minorHAnsi" w:cstheme="minorHAnsi"/>
      <w:spacing w:val="0"/>
      <w:szCs w:val="22"/>
    </w:rPr>
  </w:style>
  <w:style w:type="character" w:customStyle="1" w:styleId="BodyTextFirstIndentChar">
    <w:name w:val="Body Text First Indent Char"/>
    <w:basedOn w:val="BodyTextChar"/>
    <w:link w:val="BodyTextFirstIndent"/>
    <w:uiPriority w:val="99"/>
    <w:semiHidden/>
    <w:rsid w:val="008525D0"/>
    <w:rPr>
      <w:rFonts w:ascii="Arial" w:eastAsia="PMingLiU" w:hAnsi="Arial" w:cstheme="minorHAnsi"/>
      <w:spacing w:val="-5"/>
      <w:szCs w:val="20"/>
    </w:rPr>
  </w:style>
  <w:style w:type="paragraph" w:styleId="BodyTextFirstIndent2">
    <w:name w:val="Body Text First Indent 2"/>
    <w:basedOn w:val="BodyTextIndent"/>
    <w:link w:val="BodyTextFirstIndent2Char"/>
    <w:uiPriority w:val="99"/>
    <w:semiHidden/>
    <w:unhideWhenUsed/>
    <w:rsid w:val="008525D0"/>
    <w:pPr>
      <w:spacing w:after="160" w:line="259" w:lineRule="auto"/>
      <w:ind w:left="360" w:firstLine="360"/>
      <w:jc w:val="left"/>
    </w:pPr>
    <w:rPr>
      <w:rFonts w:asciiTheme="minorHAnsi" w:eastAsiaTheme="minorHAnsi" w:hAnsiTheme="minorHAnsi" w:cstheme="minorHAnsi"/>
      <w:spacing w:val="0"/>
      <w:szCs w:val="22"/>
    </w:rPr>
  </w:style>
  <w:style w:type="character" w:customStyle="1" w:styleId="BodyTextFirstIndent2Char">
    <w:name w:val="Body Text First Indent 2 Char"/>
    <w:basedOn w:val="BodyTextIndentChar"/>
    <w:link w:val="BodyTextFirstIndent2"/>
    <w:uiPriority w:val="99"/>
    <w:semiHidden/>
    <w:rsid w:val="008525D0"/>
    <w:rPr>
      <w:rFonts w:ascii="Helvetica" w:eastAsia="PMingLiU" w:hAnsi="Helvetica" w:cstheme="minorHAnsi"/>
      <w:spacing w:val="-5"/>
      <w:szCs w:val="20"/>
    </w:rPr>
  </w:style>
  <w:style w:type="paragraph" w:styleId="Closing">
    <w:name w:val="Closing"/>
    <w:basedOn w:val="Normal"/>
    <w:link w:val="ClosingChar"/>
    <w:uiPriority w:val="99"/>
    <w:semiHidden/>
    <w:unhideWhenUsed/>
    <w:rsid w:val="008525D0"/>
    <w:pPr>
      <w:spacing w:after="0" w:line="240" w:lineRule="auto"/>
      <w:ind w:left="4320"/>
    </w:pPr>
  </w:style>
  <w:style w:type="character" w:customStyle="1" w:styleId="ClosingChar">
    <w:name w:val="Closing Char"/>
    <w:basedOn w:val="DefaultParagraphFont"/>
    <w:link w:val="Closing"/>
    <w:uiPriority w:val="99"/>
    <w:semiHidden/>
    <w:rsid w:val="008525D0"/>
    <w:rPr>
      <w:rFonts w:cstheme="minorHAnsi"/>
    </w:rPr>
  </w:style>
  <w:style w:type="paragraph" w:styleId="Date">
    <w:name w:val="Date"/>
    <w:basedOn w:val="Normal"/>
    <w:next w:val="Normal"/>
    <w:link w:val="DateChar"/>
    <w:uiPriority w:val="99"/>
    <w:semiHidden/>
    <w:unhideWhenUsed/>
    <w:rsid w:val="008525D0"/>
  </w:style>
  <w:style w:type="character" w:customStyle="1" w:styleId="DateChar">
    <w:name w:val="Date Char"/>
    <w:basedOn w:val="DefaultParagraphFont"/>
    <w:link w:val="Date"/>
    <w:uiPriority w:val="99"/>
    <w:semiHidden/>
    <w:rsid w:val="008525D0"/>
    <w:rPr>
      <w:rFonts w:cstheme="minorHAnsi"/>
    </w:rPr>
  </w:style>
  <w:style w:type="paragraph" w:styleId="E-mailSignature">
    <w:name w:val="E-mail Signature"/>
    <w:basedOn w:val="Normal"/>
    <w:link w:val="E-mailSignatureChar"/>
    <w:uiPriority w:val="99"/>
    <w:semiHidden/>
    <w:unhideWhenUsed/>
    <w:rsid w:val="008525D0"/>
    <w:pPr>
      <w:spacing w:after="0" w:line="240" w:lineRule="auto"/>
    </w:pPr>
  </w:style>
  <w:style w:type="character" w:customStyle="1" w:styleId="E-mailSignatureChar">
    <w:name w:val="E-mail Signature Char"/>
    <w:basedOn w:val="DefaultParagraphFont"/>
    <w:link w:val="E-mailSignature"/>
    <w:uiPriority w:val="99"/>
    <w:semiHidden/>
    <w:rsid w:val="008525D0"/>
    <w:rPr>
      <w:rFonts w:cstheme="minorHAnsi"/>
    </w:rPr>
  </w:style>
  <w:style w:type="paragraph" w:styleId="EnvelopeAddress">
    <w:name w:val="envelope address"/>
    <w:basedOn w:val="Normal"/>
    <w:uiPriority w:val="99"/>
    <w:semiHidden/>
    <w:unhideWhenUsed/>
    <w:rsid w:val="008525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25D0"/>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525D0"/>
    <w:pPr>
      <w:spacing w:after="0" w:line="240" w:lineRule="auto"/>
    </w:pPr>
    <w:rPr>
      <w:i/>
      <w:iCs/>
    </w:rPr>
  </w:style>
  <w:style w:type="character" w:customStyle="1" w:styleId="HTMLAddressChar">
    <w:name w:val="HTML Address Char"/>
    <w:basedOn w:val="DefaultParagraphFont"/>
    <w:link w:val="HTMLAddress"/>
    <w:uiPriority w:val="99"/>
    <w:semiHidden/>
    <w:rsid w:val="008525D0"/>
    <w:rPr>
      <w:rFonts w:cstheme="minorHAnsi"/>
      <w:i/>
      <w:iCs/>
    </w:rPr>
  </w:style>
  <w:style w:type="paragraph" w:styleId="IntenseQuote">
    <w:name w:val="Intense Quote"/>
    <w:basedOn w:val="Normal"/>
    <w:next w:val="Normal"/>
    <w:link w:val="IntenseQuoteChar"/>
    <w:uiPriority w:val="30"/>
    <w:qFormat/>
    <w:rsid w:val="008525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25D0"/>
    <w:rPr>
      <w:rFonts w:cstheme="minorHAnsi"/>
      <w:i/>
      <w:iCs/>
      <w:color w:val="5B9BD5" w:themeColor="accent1"/>
    </w:rPr>
  </w:style>
  <w:style w:type="paragraph" w:styleId="MacroText">
    <w:name w:val="macro"/>
    <w:link w:val="MacroTextChar"/>
    <w:uiPriority w:val="99"/>
    <w:semiHidden/>
    <w:unhideWhenUsed/>
    <w:rsid w:val="008525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croTextChar">
    <w:name w:val="Macro Text Char"/>
    <w:basedOn w:val="DefaultParagraphFont"/>
    <w:link w:val="MacroText"/>
    <w:uiPriority w:val="99"/>
    <w:semiHidden/>
    <w:rsid w:val="008525D0"/>
    <w:rPr>
      <w:rFonts w:ascii="Consolas" w:hAnsi="Consolas" w:cstheme="minorHAnsi"/>
      <w:sz w:val="20"/>
      <w:szCs w:val="20"/>
    </w:rPr>
  </w:style>
  <w:style w:type="paragraph" w:styleId="NoteHeading">
    <w:name w:val="Note Heading"/>
    <w:basedOn w:val="Normal"/>
    <w:next w:val="Normal"/>
    <w:link w:val="NoteHeadingChar"/>
    <w:uiPriority w:val="99"/>
    <w:semiHidden/>
    <w:unhideWhenUsed/>
    <w:rsid w:val="008525D0"/>
    <w:pPr>
      <w:spacing w:after="0" w:line="240" w:lineRule="auto"/>
    </w:pPr>
  </w:style>
  <w:style w:type="character" w:customStyle="1" w:styleId="NoteHeadingChar">
    <w:name w:val="Note Heading Char"/>
    <w:basedOn w:val="DefaultParagraphFont"/>
    <w:link w:val="NoteHeading"/>
    <w:uiPriority w:val="99"/>
    <w:semiHidden/>
    <w:rsid w:val="008525D0"/>
    <w:rPr>
      <w:rFonts w:cstheme="minorHAnsi"/>
    </w:rPr>
  </w:style>
  <w:style w:type="paragraph" w:styleId="Quote">
    <w:name w:val="Quote"/>
    <w:basedOn w:val="Normal"/>
    <w:next w:val="Normal"/>
    <w:link w:val="QuoteChar"/>
    <w:uiPriority w:val="29"/>
    <w:qFormat/>
    <w:rsid w:val="008525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25D0"/>
    <w:rPr>
      <w:rFonts w:cstheme="minorHAnsi"/>
      <w:i/>
      <w:iCs/>
      <w:color w:val="404040" w:themeColor="text1" w:themeTint="BF"/>
    </w:rPr>
  </w:style>
  <w:style w:type="paragraph" w:styleId="Salutation">
    <w:name w:val="Salutation"/>
    <w:basedOn w:val="Normal"/>
    <w:next w:val="Normal"/>
    <w:link w:val="SalutationChar"/>
    <w:uiPriority w:val="99"/>
    <w:semiHidden/>
    <w:unhideWhenUsed/>
    <w:rsid w:val="008525D0"/>
  </w:style>
  <w:style w:type="character" w:customStyle="1" w:styleId="SalutationChar">
    <w:name w:val="Salutation Char"/>
    <w:basedOn w:val="DefaultParagraphFont"/>
    <w:link w:val="Salutation"/>
    <w:uiPriority w:val="99"/>
    <w:semiHidden/>
    <w:rsid w:val="008525D0"/>
    <w:rPr>
      <w:rFonts w:cstheme="minorHAnsi"/>
    </w:rPr>
  </w:style>
  <w:style w:type="paragraph" w:styleId="Signature">
    <w:name w:val="Signature"/>
    <w:basedOn w:val="Normal"/>
    <w:link w:val="SignatureChar"/>
    <w:uiPriority w:val="99"/>
    <w:semiHidden/>
    <w:unhideWhenUsed/>
    <w:rsid w:val="008525D0"/>
    <w:pPr>
      <w:spacing w:after="0" w:line="240" w:lineRule="auto"/>
      <w:ind w:left="4320"/>
    </w:pPr>
  </w:style>
  <w:style w:type="character" w:customStyle="1" w:styleId="SignatureChar">
    <w:name w:val="Signature Char"/>
    <w:basedOn w:val="DefaultParagraphFont"/>
    <w:link w:val="Signature"/>
    <w:uiPriority w:val="99"/>
    <w:semiHidden/>
    <w:rsid w:val="008525D0"/>
    <w:rPr>
      <w:rFonts w:cstheme="minorHAnsi"/>
    </w:rPr>
  </w:style>
  <w:style w:type="character" w:styleId="UnresolvedMention">
    <w:name w:val="Unresolved Mention"/>
    <w:basedOn w:val="DefaultParagraphFont"/>
    <w:uiPriority w:val="99"/>
    <w:semiHidden/>
    <w:unhideWhenUsed/>
    <w:rsid w:val="0061137E"/>
    <w:rPr>
      <w:color w:val="605E5C"/>
      <w:shd w:val="clear" w:color="auto" w:fill="E1DFDD"/>
    </w:rPr>
  </w:style>
  <w:style w:type="paragraph" w:customStyle="1" w:styleId="TableStyle2A">
    <w:name w:val="Table Style 2 A"/>
    <w:rsid w:val="00346F31"/>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u w:color="000000"/>
      <w:bdr w:val="nil"/>
    </w:rPr>
  </w:style>
  <w:style w:type="table" w:customStyle="1" w:styleId="GridTable4-Accent112">
    <w:name w:val="Grid Table 4 - Accent 112"/>
    <w:basedOn w:val="TableNormal"/>
    <w:next w:val="GridTable4-Accent1"/>
    <w:uiPriority w:val="49"/>
    <w:rsid w:val="003F3B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A0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862845">
      <w:bodyDiv w:val="1"/>
      <w:marLeft w:val="0"/>
      <w:marRight w:val="0"/>
      <w:marTop w:val="0"/>
      <w:marBottom w:val="0"/>
      <w:divBdr>
        <w:top w:val="none" w:sz="0" w:space="0" w:color="auto"/>
        <w:left w:val="none" w:sz="0" w:space="0" w:color="auto"/>
        <w:bottom w:val="none" w:sz="0" w:space="0" w:color="auto"/>
        <w:right w:val="none" w:sz="0" w:space="0" w:color="auto"/>
      </w:divBdr>
    </w:div>
    <w:div w:id="890732078">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859344416">
      <w:bodyDiv w:val="1"/>
      <w:marLeft w:val="0"/>
      <w:marRight w:val="0"/>
      <w:marTop w:val="0"/>
      <w:marBottom w:val="0"/>
      <w:divBdr>
        <w:top w:val="none" w:sz="0" w:space="0" w:color="auto"/>
        <w:left w:val="none" w:sz="0" w:space="0" w:color="auto"/>
        <w:bottom w:val="none" w:sz="0" w:space="0" w:color="auto"/>
        <w:right w:val="none" w:sz="0" w:space="0" w:color="auto"/>
      </w:divBdr>
    </w:div>
    <w:div w:id="1926648862">
      <w:bodyDiv w:val="1"/>
      <w:marLeft w:val="0"/>
      <w:marRight w:val="0"/>
      <w:marTop w:val="0"/>
      <w:marBottom w:val="0"/>
      <w:divBdr>
        <w:top w:val="none" w:sz="0" w:space="0" w:color="auto"/>
        <w:left w:val="none" w:sz="0" w:space="0" w:color="auto"/>
        <w:bottom w:val="none" w:sz="0" w:space="0" w:color="auto"/>
        <w:right w:val="none" w:sz="0" w:space="0" w:color="auto"/>
      </w:divBdr>
    </w:div>
    <w:div w:id="21052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ykessler.net/library/tcpip.html" TargetMode="External"/><Relationship Id="rId13" Type="http://schemas.openxmlformats.org/officeDocument/2006/relationships/hyperlink" Target="https://www.commandlinux.com/man-page/man1/nc.1.html"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qs.org/rfcs/rfc2001.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Karn%27s_algorith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Path_MTU_Discovery" TargetMode="External"/><Relationship Id="rId14" Type="http://schemas.openxmlformats.org/officeDocument/2006/relationships/image" Target="media/image2.tif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iz\AppData\Roaming\Microsoft\Templates\Template_IntenetLab-V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AA3C6-58BD-0E44-B87C-2A064F0A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Template_IntenetLab-V11.dotx</Template>
  <TotalTime>1279</TotalTime>
  <Pages>30</Pages>
  <Words>9226</Words>
  <Characters>52589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51</cp:revision>
  <cp:lastPrinted>2018-11-27T18:53:00Z</cp:lastPrinted>
  <dcterms:created xsi:type="dcterms:W3CDTF">2021-02-27T20:19:00Z</dcterms:created>
  <dcterms:modified xsi:type="dcterms:W3CDTF">2021-03-14T23:18:00Z</dcterms:modified>
</cp:coreProperties>
</file>